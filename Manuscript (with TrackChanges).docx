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jc w:val="left"/>
      </w:pPr>
      <w:r>
        <w:t>*Corresponding Authors</w:t>
      </w:r>
    </w:p>
    <w:p w14:paraId="1ED0AF70" w14:textId="77777777" w:rsidR="00056788" w:rsidRDefault="00056788" w:rsidP="001C401A">
      <w:pPr>
        <w:pStyle w:val="ListParagraph"/>
        <w:ind w:left="0"/>
        <w:jc w:val="left"/>
      </w:pPr>
    </w:p>
    <w:p w14:paraId="53C6EB06" w14:textId="32C9FCC5" w:rsidR="004D7899" w:rsidRDefault="00056788" w:rsidP="001C401A">
      <w:pPr>
        <w:pStyle w:val="ListParagraph"/>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jc w:val="left"/>
      </w:pPr>
    </w:p>
    <w:p w14:paraId="375B44FD" w14:textId="3ED53F2D" w:rsidR="001C401A" w:rsidRDefault="001C401A" w:rsidP="001C401A">
      <w:pPr>
        <w:pStyle w:val="ListParagraph"/>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ind w:left="0"/>
        <w:jc w:val="left"/>
        <w:rPr>
          <w:rStyle w:val="Hyperlink"/>
        </w:rPr>
      </w:pPr>
    </w:p>
    <w:p w14:paraId="7A8B558D" w14:textId="2887F98A" w:rsidR="006B33EA" w:rsidRDefault="006B33EA" w:rsidP="001C401A">
      <w:pPr>
        <w:pStyle w:val="Heading1"/>
      </w:pPr>
      <w:r>
        <w:lastRenderedPageBreak/>
        <w:t>Abstract</w:t>
      </w:r>
    </w:p>
    <w:p w14:paraId="557195E0" w14:textId="3D0AEA90" w:rsidR="00FD145F" w:rsidRDefault="000478E9" w:rsidP="001C401A">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ins w:id="7" w:author="rob" w:date="2018-08-12T15:20:00Z">
        <w:r w:rsidR="00E34C09">
          <w:t xml:space="preserve"> which are the primary elemental uptake and delivery system</w:t>
        </w:r>
      </w:ins>
      <w:r>
        <w:t>)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pPr>
      <w:r>
        <w:t>Keywords</w:t>
      </w:r>
    </w:p>
    <w:p w14:paraId="1EAA50B3" w14:textId="05360C87" w:rsidR="000A4BE3" w:rsidRPr="000A4BE3" w:rsidRDefault="000A4BE3" w:rsidP="001C401A">
      <w:r>
        <w:t>Genome-wide Association Study; Gene Expression; Co-expression Networks; Maize; Ionome; Functional Genomics;</w:t>
      </w:r>
    </w:p>
    <w:p w14:paraId="06848D73" w14:textId="0521C57D" w:rsidR="006B33EA" w:rsidRDefault="000A4BE3" w:rsidP="001C401A">
      <w:pPr>
        <w:pStyle w:val="Heading1"/>
      </w:pPr>
      <w:r>
        <w:t>Background</w:t>
      </w:r>
    </w:p>
    <w:p w14:paraId="5C508213" w14:textId="1C030FB8" w:rsidR="00A71A15" w:rsidRDefault="00EF75BE" w:rsidP="001C401A">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w:t>
      </w:r>
      <w:r w:rsidRPr="006804EA">
        <w:lastRenderedPageBreak/>
        <w:t>genetic loci for flowering time</w:t>
      </w:r>
      <w:r w:rsidRPr="006804EA">
        <w:fldChar w:fldCharType="begin" w:fldLock="1"/>
      </w:r>
      <w:r w:rsidR="00F243C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 (Buckler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F243C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 (Peiffer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F243C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 (Tian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F243C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 (Kump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F243C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 (Cook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45846F9C" w:rsidR="00B02A47" w:rsidRDefault="000F67AE" w:rsidP="001C401A">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F243C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 (Morrell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F243C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 (Wray,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6D437EA" w:rsidR="00C076A9" w:rsidRDefault="00937BE3" w:rsidP="001C401A">
      <w:r>
        <w:t>The issues with n</w:t>
      </w:r>
      <w:r w:rsidR="0057418A">
        <w:t>arrowing</w:t>
      </w:r>
      <w:r>
        <w:t xml:space="preserve"> a large set of</w:t>
      </w:r>
      <w:r w:rsidR="0057418A">
        <w:t xml:space="preserve"> candidate</w:t>
      </w:r>
      <w:r>
        <w:t xml:space="preserve"> gene</w:t>
      </w:r>
      <w:ins w:id="8" w:author="rob" w:date="2018-08-15T15:19:00Z">
        <w:r w:rsidR="00692F16">
          <w:t>s</w:t>
        </w:r>
      </w:ins>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086059">
        <w:instrText>ADDIN CSL_CITATION {"citationItems":[{"id":"ITEM-1","itemData":{"DOI":"10.1093/nar/gkv1007","ISSN":"0305-1048","PMID":"26432828","abstract":"MaizeGDB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Research","id":"ITEM-1","issue":"D1","issued":{"date-parts":[["2016","1","4"]]},"page":"D1195-D1201","title":"MaizeGDB update: new tools, data and interface for the maize model organism database","type":"article-journal","volume":"44"},"uris":["http://www.mendeley.com/documents/?uuid=dfa46754-b0a8-4679-b677-68cd6a0cc105"]}],"mendeley":{"formattedCitation":" (Andorf et al., 2016)","plainTextFormattedCitation":" (Andorf et al., 2016)","previouslyFormattedCitation":" (Andorf et al., 2016)"},"properties":{"noteIndex":0},"schema":"https://github.com/citation-style-language/schema/raw/master/csl-citation.json"}</w:instrText>
      </w:r>
      <w:r w:rsidR="002E2686">
        <w:fldChar w:fldCharType="separate"/>
      </w:r>
      <w:r w:rsidR="00086059" w:rsidRPr="00086059">
        <w:rPr>
          <w:noProof/>
        </w:rPr>
        <w:t xml:space="preserve"> (Andorf et al., 2016)</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225300D3" w:rsidR="00EF75BE" w:rsidRPr="00002A0F" w:rsidRDefault="00F946A7" w:rsidP="001C401A">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 xml:space="preserve">development or within different genetic backgrounds, helps establish how a </w:t>
      </w:r>
      <w:r w:rsidR="00EF75BE" w:rsidRPr="00002A0F">
        <w:lastRenderedPageBreak/>
        <w:t>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F243C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 (Eisen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w:t>
      </w:r>
      <w:commentRangeStart w:id="9"/>
      <w:r w:rsidRPr="00002A0F">
        <w:t xml:space="preserve">including in several crop </w:t>
      </w:r>
      <w:r>
        <w:t>species</w:t>
      </w:r>
      <w:r w:rsidR="00EF75BE">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M.","non-dropping-particle":"","parse-names":false,"suffix":""}],"container-title":"PNAS","id":"ITEM-7","issue":"29","issued":{"date-parts":[["2012","7","17"]]},"page":"11878-11883","publisher":"National Acad Sciences","title":"Reshaping of the maize transcriptome by domestication","type":"article-journal","volume":"109"},"uris":["http://www.mendeley.com/documents/?uuid=62ec2138-1c9d-4a00-a94f-713af7c5664f"]},{"id":"ITEM-8","itemData":{"DOI":"10.1111/pbi.12918","ISBN":"5173530219","ISSN":"14677644","abstract":"White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soybean","type":"article-journal"},"uris":["http://www.mendeley.com/documents/?uuid=c2046c96-f4af-4038-b814-a4734bbf1826"]}],"mendeley":{"formattedCitation":" (Schaefer et al., 2014; Mochida et al., 2011; Obayashi et al., 2014; Sarkar et al., 2014; Zheng and Zhao, 2013; Ozaki et al., 2010; Swanson-Wagner et al., 2012; Wen et al., 2018)","plainTextFormattedCitation":" (Schaefer et al., 2014; Mochida et al., 2011; Obayashi et al., 2014; Sarkar et al., 2014; Zheng and Zhao, 2013; Ozaki et al., 2010; Swanson-Wagner et al., 2012; Wen et al., 2018)","previouslyFormattedCitation":" (Schaefer et al., 2014; Mochida et al., 2011; Obayashi et al., 2014; Sarkar et al., 2014; Zheng and Zhao, 2013; Ozaki et al., 2010; Swanson-Wagner et al., 2012; Wen et al., 2018)"},"properties":{"noteIndex":0},"schema":"https://github.com/citation-style-language/schema/raw/master/csl-citation.json"}</w:instrText>
      </w:r>
      <w:r w:rsidR="00EF75BE">
        <w:fldChar w:fldCharType="separate"/>
      </w:r>
      <w:r w:rsidR="00F243C0" w:rsidRPr="00F243C0">
        <w:rPr>
          <w:noProof/>
        </w:rPr>
        <w:t xml:space="preserve"> (Schaefer et al., 2014; Mochida et al., 2011; Obayashi et al., 2014; Sarkar et al., 2014; Zheng and Zhao, 2013; Ozaki et al., 2010; Swanson-Wagner et al., 2012; Wen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F243C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 (Chan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commentRangeEnd w:id="9"/>
      <w:r w:rsidR="00416E74">
        <w:rPr>
          <w:rStyle w:val="CommentReference"/>
        </w:rPr>
        <w:commentReference w:id="9"/>
      </w:r>
    </w:p>
    <w:p w14:paraId="075DA05C" w14:textId="5DAD3C44" w:rsidR="00EF75BE" w:rsidRPr="00002A0F" w:rsidRDefault="00EF75BE" w:rsidP="001C401A">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F243C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 (Wolfe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F243C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 (Ritchie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F243C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 (Li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F243C0">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1x10-6 tagged one particular coexpression module (4.0-fold enrichment, P-value 0.0029), and this module also had the greatest enrichment (3.4-fold enrichment, P-value 2.6</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 (Calabrese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250699" w:rsidR="00F946A7" w:rsidRDefault="00F946A7" w:rsidP="001C401A">
      <w:r>
        <w:lastRenderedPageBreak/>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F243C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 (USDA,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F243C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 (Baxter,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7B032F">
        <w:instrText>ADDIN CSL_CITATION {"citationItems":[{"id":"ITEM-1","itemData":{"DOI":"10.1104/pp.125.1.164","ISSN":"00320889","author":[{"dropping-particle":"Lou","family":"Guerinot","given":"Mary","non-dropping-particle":"","parse-names":false,"suffix":""}],"container-title":"PLANT PHYSIOLOGY","id":"ITEM-1","issue":"1","issued":{"date-parts":[["2001","1","1"]]},"page":"164-167","title":"Fortified Foods and Phytoremediation. Two Sides of the Same Coin","type":"article-journal","volume":"125"},"uris":["http://www.mendeley.com/documents/?uuid=cf3b889e-18ca-4469-ac6f-1cece0dbce61"]}],"mendeley":{"formattedCitation":" (Guerinot, 2001)","plainTextFormattedCitation":" (Guerinot, 2001)","previouslyFormattedCitation":" (Guerinot, 2001)"},"properties":{"noteIndex":0},"schema":"https://github.com/citation-style-language/schema/raw/master/csl-citation.json"}</w:instrText>
      </w:r>
      <w:r>
        <w:fldChar w:fldCharType="separate"/>
      </w:r>
      <w:r w:rsidR="008C039B" w:rsidRPr="008C039B">
        <w:rPr>
          <w:noProof/>
        </w:rPr>
        <w:t xml:space="preserve"> (Guerinot, 2001)</w:t>
      </w:r>
      <w:r>
        <w:fldChar w:fldCharType="end"/>
      </w:r>
      <w:r w:rsidR="00AF6436">
        <w:t>,</w:t>
      </w:r>
      <w:r>
        <w:t xml:space="preserve"> and plant physiology</w:t>
      </w:r>
      <w:r>
        <w:fldChar w:fldCharType="begin" w:fldLock="1"/>
      </w:r>
      <w:r w:rsidR="00F243C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 (Baxter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r>
        <w:lastRenderedPageBreak/>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3313DF6E" w14:textId="60143807" w:rsidR="00DB272B" w:rsidRDefault="00AF201D" w:rsidP="001C401A">
      <w:pPr>
        <w:rPr>
          <w:ins w:id="10" w:author="rob" w:date="2018-08-12T15:20:00Z"/>
        </w:rPr>
      </w:pPr>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del w:id="11" w:author="rob" w:date="2018-08-12T15:20:00Z">
        <w:r w:rsidR="00C46D31">
          <w:delText xml:space="preserve"> (</w:delText>
        </w:r>
        <w:r w:rsidR="00CE1A7A">
          <w:fldChar w:fldCharType="begin"/>
        </w:r>
        <w:r w:rsidR="00CE1A7A">
          <w:delInstrText xml:space="preserve"> REF _Ref447101528 \h </w:delInstrText>
        </w:r>
        <w:r w:rsidR="00BD7995">
          <w:delInstrText xml:space="preserve"> \* MERGEFORMAT </w:delInstrText>
        </w:r>
        <w:r w:rsidR="00CE1A7A">
          <w:fldChar w:fldCharType="separate"/>
        </w:r>
        <w:r w:rsidR="00D30974" w:rsidRPr="0045686C">
          <w:rPr>
            <w:rFonts w:eastAsiaTheme="minorEastAsia"/>
          </w:rPr>
          <w:delText>Eq.</w:delText>
        </w:r>
        <w:r w:rsidR="00D30974">
          <w:rPr>
            <w:rFonts w:eastAsiaTheme="minorEastAsia"/>
          </w:rPr>
          <w:delText xml:space="preserve"> </w:delText>
        </w:r>
        <w:r w:rsidR="00D30974" w:rsidRPr="0045686C">
          <w:rPr>
            <w:rFonts w:eastAsiaTheme="minorEastAsia"/>
          </w:rPr>
          <w:delText>1</w:delText>
        </w:r>
        <w:r w:rsidR="00CE1A7A">
          <w:fldChar w:fldCharType="end"/>
        </w:r>
        <w:r w:rsidR="00CE1A7A">
          <w:delText xml:space="preserve"> and </w:delText>
        </w:r>
        <w:r w:rsidR="00CE1A7A">
          <w:fldChar w:fldCharType="begin"/>
        </w:r>
        <w:r w:rsidR="00CE1A7A">
          <w:delInstrText xml:space="preserve"> REF _Ref464049667 \h </w:delInstrText>
        </w:r>
        <w:r w:rsidR="00BD7995">
          <w:delInstrText xml:space="preserve"> \* MERGEFORMAT </w:delInstrText>
        </w:r>
        <w:r w:rsidR="00CE1A7A">
          <w:fldChar w:fldCharType="separate"/>
        </w:r>
        <w:r w:rsidR="00D30974">
          <w:delText>Eq. 2</w:delText>
        </w:r>
        <w:r w:rsidR="00CE1A7A">
          <w:fldChar w:fldCharType="end"/>
        </w:r>
        <w:r w:rsidR="00C46D31">
          <w:delText>).</w:delText>
        </w:r>
      </w:del>
      <w:ins w:id="12" w:author="rob" w:date="2018-08-12T15:20:00Z">
        <w:r w:rsidR="00C46D31">
          <w:t>.</w:t>
        </w:r>
      </w:ins>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w:t>
      </w:r>
      <w:ins w:id="13" w:author="rob" w:date="2018-08-15T15:30:00Z">
        <w:r w:rsidR="00840006">
          <w:t xml:space="preserve"> (i.e. unthresholded)</w:t>
        </w:r>
      </w:ins>
      <w:r w:rsidR="00B77B21">
        <w:t xml:space="preserve"> of </w:t>
      </w:r>
      <w:r w:rsidR="00CA6BB2">
        <w:t xml:space="preserve">genes </w:t>
      </w:r>
      <w:r w:rsidR="00F763C1">
        <w:t>near</w:t>
      </w:r>
      <w:r w:rsidR="00CA6BB2">
        <w:t xml:space="preserve"> GWAS peaks</w:t>
      </w:r>
      <w:del w:id="14" w:author="rob" w:date="2018-08-12T15:20:00Z">
        <w:r w:rsidR="00B77B21">
          <w:delText>.</w:delText>
        </w:r>
      </w:del>
      <w:ins w:id="15" w:author="rob" w:date="2018-08-12T15:20:00Z">
        <w:r w:rsidR="00D7652E">
          <w:t xml:space="preserve">. Specifically, density </w:t>
        </w:r>
        <w:r w:rsidR="003D63BB">
          <w:t>is obtained by computing the</w:t>
        </w:r>
        <w:r w:rsidR="00701F62">
          <w:t xml:space="preserve"> mean</w:t>
        </w:r>
      </w:ins>
      <w:ins w:id="16" w:author="rob" w:date="2018-08-15T15:31:00Z">
        <w:r w:rsidR="002A1CEB">
          <w:t xml:space="preserve"> of raw</w:t>
        </w:r>
      </w:ins>
      <w:ins w:id="17" w:author="rob" w:date="2018-08-12T15:20:00Z">
        <w:r w:rsidR="00D7652E">
          <w:t xml:space="preserve"> interaction score</w:t>
        </w:r>
      </w:ins>
      <w:ins w:id="18" w:author="rob" w:date="2018-08-15T15:31:00Z">
        <w:r w:rsidR="002A1CEB">
          <w:t>s</w:t>
        </w:r>
      </w:ins>
      <w:ins w:id="19" w:author="rob" w:date="2018-08-12T15:20:00Z">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ins>
      <w:ins w:id="20" w:author="rob" w:date="2018-08-12T15:20:00Z">
        <w:r w:rsidR="00D7652E">
          <w:fldChar w:fldCharType="separate"/>
        </w:r>
        <w:r w:rsidR="00D7652E" w:rsidRPr="0045686C">
          <w:rPr>
            <w:rFonts w:eastAsiaTheme="minorEastAsia"/>
          </w:rPr>
          <w:t>Eq.</w:t>
        </w:r>
        <w:r w:rsidR="00D7652E">
          <w:rPr>
            <w:rFonts w:eastAsiaTheme="minorEastAsia"/>
          </w:rPr>
          <w:t xml:space="preserve"> </w:t>
        </w:r>
        <w:r w:rsidR="00D7652E" w:rsidRPr="0045686C">
          <w:rPr>
            <w:rFonts w:eastAsiaTheme="minorEastAsia"/>
          </w:rPr>
          <w:t>1</w:t>
        </w:r>
        <w:r w:rsidR="00D7652E">
          <w:fldChar w:fldCharType="end"/>
        </w:r>
        <w:r w:rsidR="00D7652E">
          <w:t>)</w:t>
        </w:r>
        <w:r w:rsidR="00B77B21">
          <w:t>.</w:t>
        </w:r>
      </w:ins>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w:t>
      </w:r>
      <w:ins w:id="21" w:author="rob" w:date="2018-08-15T15:33:00Z">
        <w:r w:rsidR="002A1CEB">
          <w:t xml:space="preserve">significant (Z≥3) </w:t>
        </w:r>
      </w:ins>
      <w:r w:rsidR="00DC139F">
        <w:t>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ins w:id="22" w:author="rob" w:date="2018-08-15T15:34:00Z">
        <w:r w:rsidR="000E2169">
          <w:t xml:space="preserve"> (global interactions)</w:t>
        </w:r>
      </w:ins>
      <w:r w:rsidR="00BE09C6">
        <w:t>.</w:t>
      </w:r>
      <w:r w:rsidR="00D7652E">
        <w:t xml:space="preserve"> </w:t>
      </w:r>
      <w:ins w:id="23" w:author="rob" w:date="2018-08-12T15:20:00Z">
        <w:r w:rsidR="00D7652E">
          <w:t>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ins>
      <w:ins w:id="24" w:author="rob" w:date="2018-08-12T15:20:00Z">
        <w:r w:rsidR="00D7652E">
          <w:fldChar w:fldCharType="separate"/>
        </w:r>
        <w:r w:rsidR="00D7652E">
          <w:t>Eq. 2</w:t>
        </w:r>
        <w:r w:rsidR="00D7652E">
          <w:fldChar w:fldCharType="end"/>
        </w:r>
        <w:r w:rsidR="00D7652E">
          <w:t>).</w:t>
        </w:r>
        <w:r w:rsidR="00BE09C6">
          <w:t xml:space="preserve"> </w:t>
        </w:r>
      </w:ins>
      <w:r w:rsidR="00BE09C6">
        <w:t>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w:t>
      </w:r>
      <w:del w:id="25" w:author="rob" w:date="2018-08-12T15:20:00Z">
        <w:r w:rsidR="000B2E54">
          <w:delText>(</w:delText>
        </w:r>
      </w:del>
      <w:ins w:id="26" w:author="rob" w:date="2018-08-12T15:20:00Z">
        <w:r w:rsidR="00683985">
          <w:t>by factoring out each gene</w:t>
        </w:r>
        <w:r w:rsidR="00123037">
          <w:t>’</w:t>
        </w:r>
        <w:r w:rsidR="00683985">
          <w:t>s contribution to the subnetwork</w:t>
        </w:r>
        <w:r w:rsidR="000B2E54">
          <w:t xml:space="preserve"> (</w:t>
        </w:r>
      </w:ins>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4D1F0430" w:rsidR="00F42CCC" w:rsidRDefault="00C12EC1" w:rsidP="001C401A">
      <w:ins w:id="27" w:author="rob" w:date="2018-08-12T15:20:00Z">
        <w:r>
          <w:lastRenderedPageBreak/>
          <w:t>Camoco</w:t>
        </w:r>
        <w:r w:rsidR="007A563C">
          <w:t xml:space="preserve"> allows users to build, validate, and analyze datasets using common file</w:t>
        </w:r>
      </w:ins>
      <w:ins w:id="28" w:author="rob" w:date="2018-08-15T15:38:00Z">
        <w:r w:rsidR="00D26EFD">
          <w:t>-</w:t>
        </w:r>
      </w:ins>
      <w:ins w:id="29" w:author="rob" w:date="2018-08-12T15:20:00Z">
        <w:r w:rsidR="007A563C">
          <w:t>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ins>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48AA4B90" w:rsidR="00B41120" w:rsidRDefault="00C63949" w:rsidP="001C401A">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M.","non-dropping-particle":"","parse-names":false,"suffix":""}],"container-title":"PNAS","id":"ITEM-2","issue":"29","issued":{"date-parts":[["2012","7","17"]]},"page":"11878-11883","publisher":"National Acad Sciences","title":"Reshaping of the maize transcriptome by domestication","type":"article-journal","volume":"109"},"uris":["http://www.mendeley.com/documents/?uuid=62ec2138-1c9d-4a00-a94f-713af7c5664f"]}],"mendeley":{"formattedCitation":" (Schaefer et al., 2014; Swanson-Wagner et al., 2012)","plainTextFormattedCitation":" (Schaefer et al., 2014; Swanson-Wagner et al., 2012)","previouslyFormattedCitation":" (Schaefer et al., 2014; Swanson-Wagner et al., 2012)"},"properties":{"noteIndex":0},"schema":"https://github.com/citation-style-language/schema/raw/master/csl-citation.json"}</w:instrText>
      </w:r>
      <w:r w:rsidR="00456B26">
        <w:fldChar w:fldCharType="separate"/>
      </w:r>
      <w:r w:rsidR="00F243C0" w:rsidRPr="00F243C0">
        <w:rPr>
          <w:noProof/>
        </w:rPr>
        <w:t xml:space="preserve"> (Schaefer et al., 2014;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F243C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 (Schaefer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4E1EBA5E" w:rsidR="007460B0" w:rsidRDefault="002B131F" w:rsidP="001C401A">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 xml:space="preserve">built from whole-seedling transcriptomes on a panel of 503 diverse inbred </w:t>
      </w:r>
      <w:r w:rsidR="00D34056" w:rsidRPr="00573E18">
        <w:lastRenderedPageBreak/>
        <w:t>lines from a previously published dataset</w:t>
      </w:r>
      <w:r w:rsidR="00D34056">
        <w:t xml:space="preserve"> </w:t>
      </w:r>
      <w:r w:rsidR="00D807FF">
        <w:t>characterizing the maize pan-genome</w:t>
      </w:r>
      <w:r w:rsidR="00D34056">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 (Chao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50C4B0F7" w:rsidR="00AC5E1A" w:rsidRDefault="005D6663" w:rsidP="001C401A">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0B6221">
        <w:t xml:space="preserve"> </w:t>
      </w:r>
      <w:r w:rsidR="004C74DC">
        <w:t>Indeed</w:t>
      </w:r>
      <w:ins w:id="30" w:author="rob" w:date="2018-08-15T15:43:00Z">
        <w:r w:rsidR="00BC3018">
          <w:t>,</w:t>
        </w:r>
      </w:ins>
      <w:r w:rsidR="004C74DC">
        <w:t xml:space="preserve"> we observed enrichment for a large number of GO terms for both metrics in all three networks</w:t>
      </w:r>
      <w:del w:id="31" w:author="rob" w:date="2018-08-15T15:43:00Z">
        <w:r w:rsidR="004C74DC" w:rsidDel="00447DC6">
          <w:delText>,</w:delText>
        </w:r>
      </w:del>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BF2EB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w:t>
      </w:r>
      <w:r w:rsidR="009756C7">
        <w:lastRenderedPageBreak/>
        <w:t xml:space="preserve">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030A68A4" w:rsidR="002927F7" w:rsidRDefault="00760BC6" w:rsidP="001C401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w:t>
      </w:r>
      <w:del w:id="32" w:author="rob" w:date="2018-08-12T15:20:00Z">
        <w:r>
          <w:delText>possible</w:delText>
        </w:r>
      </w:del>
      <w:ins w:id="33" w:author="rob" w:date="2018-08-12T15:20:00Z">
        <w:r w:rsidR="00DE4091">
          <w:t>the bias of strong co-expression among</w:t>
        </w:r>
      </w:ins>
      <w:r w:rsidR="00DE4091">
        <w:t xml:space="preserve"> </w:t>
      </w:r>
      <w:r w:rsidR="00DE4091">
        <w:rPr>
          <w:i/>
        </w:rPr>
        <w:t>cis</w:t>
      </w:r>
      <w:r w:rsidR="00DE4091">
        <w:t xml:space="preserve"> </w:t>
      </w:r>
      <w:del w:id="34" w:author="rob" w:date="2018-08-12T15:20:00Z">
        <w:r>
          <w:delText>regulation within network metrics described here</w:delText>
        </w:r>
      </w:del>
      <w:ins w:id="35" w:author="rob" w:date="2018-08-12T15:20:00Z">
        <w:r w:rsidR="00DE4091">
          <w:t>genes</w:t>
        </w:r>
      </w:ins>
      <w:r w:rsidR="00DE4091">
        <w:t xml:space="preserve">, only interactions </w:t>
      </w:r>
      <w:del w:id="36" w:author="rob" w:date="2018-08-12T15:20:00Z">
        <w:r>
          <w:delText xml:space="preserve">that span different </w:delText>
        </w:r>
        <w:r w:rsidR="00AD2693">
          <w:delText xml:space="preserve">GWAS </w:delText>
        </w:r>
        <w:r>
          <w:delText>loci</w:delText>
        </w:r>
        <w:r w:rsidR="00133517">
          <w:delText xml:space="preserve"> (</w:delText>
        </w:r>
      </w:del>
      <w:ins w:id="37" w:author="rob" w:date="2018-08-12T15:20:00Z">
        <w:r w:rsidR="00DE4091">
          <w:t xml:space="preserve">among </w:t>
        </w:r>
        <w:r w:rsidR="00BC4D0E">
          <w:t xml:space="preserve">pairs of </w:t>
        </w:r>
        <w:r w:rsidR="00DE4091">
          <w:t>genes</w:t>
        </w:r>
        <w:r w:rsidR="009624DE">
          <w:t xml:space="preserve"> originating from </w:t>
        </w:r>
        <w:r w:rsidR="00BC4D0E">
          <w:t>unlinked</w:t>
        </w:r>
        <w:r w:rsidR="009624DE">
          <w:t xml:space="preserve"> SNPs (i.e. </w:t>
        </w:r>
      </w:ins>
      <w:r w:rsidR="009624DE">
        <w:rPr>
          <w:i/>
        </w:rPr>
        <w:t>trans</w:t>
      </w:r>
      <w:r w:rsidR="009624DE">
        <w:t xml:space="preserve">) were included in density and locality calculations </w:t>
      </w:r>
      <w:del w:id="38" w:author="rob" w:date="2018-08-12T15:20:00Z">
        <w:r w:rsidR="00EF45C1">
          <w:delText>for</w:delText>
        </w:r>
      </w:del>
      <w:ins w:id="39" w:author="rob" w:date="2018-08-12T15:20:00Z">
        <w:r w:rsidR="009624DE">
          <w:t xml:space="preserve">when </w:t>
        </w:r>
        <w:r w:rsidR="00F36233">
          <w:t>evaluating</w:t>
        </w:r>
      </w:ins>
      <w:r w:rsidR="009624DE">
        <w:t xml:space="preserve"> GWAS</w:t>
      </w:r>
      <w:del w:id="40" w:author="rob" w:date="2018-08-12T15:20:00Z">
        <w:r w:rsidR="0074143C">
          <w:delText>-</w:delText>
        </w:r>
        <w:r w:rsidR="00EF45C1">
          <w:delText xml:space="preserve">network overlap </w:delText>
        </w:r>
        <w:r w:rsidR="00724685">
          <w:delText>calculation</w:delText>
        </w:r>
      </w:del>
      <w:ins w:id="41" w:author="rob" w:date="2018-08-12T15:20:00Z">
        <w:r w:rsidR="009624DE">
          <w:t xml:space="preserve"> results</w:t>
        </w:r>
      </w:ins>
      <w:r w:rsidR="008137BA">
        <w:t xml:space="preserve"> (see </w:t>
      </w:r>
      <w:r w:rsidR="008137BA">
        <w:fldChar w:fldCharType="begin"/>
      </w:r>
      <w:r w:rsidR="008137BA">
        <w:instrText xml:space="preserve"> REF _Ref463088833 \h </w:instrText>
      </w:r>
      <w:r w:rsidR="008137BA">
        <w:fldChar w:fldCharType="separate"/>
      </w:r>
      <w:r w:rsidR="008137BA">
        <w:t>Methods</w:t>
      </w:r>
      <w:r w:rsidR="008137BA">
        <w:fldChar w:fldCharType="end"/>
      </w:r>
      <w:r w:rsidR="008137BA">
        <w:t>)</w:t>
      </w:r>
      <w:r>
        <w:t>.</w:t>
      </w:r>
    </w:p>
    <w:p w14:paraId="605FA8FD" w14:textId="77777777" w:rsidR="00F32D68" w:rsidRDefault="00F32D68" w:rsidP="00BF2EBE">
      <w:pPr>
        <w:pStyle w:val="Heading3"/>
      </w:pPr>
      <w:r>
        <w:t>Evaluation of the Camoco framework</w:t>
      </w:r>
    </w:p>
    <w:p w14:paraId="50E2EA3F" w14:textId="65506FCB" w:rsidR="000412AD" w:rsidRDefault="00CA0B8B" w:rsidP="001C401A">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1030C24E" w:rsidR="008D7F45" w:rsidRDefault="000F1264" w:rsidP="001C401A">
      <w:r>
        <w:lastRenderedPageBreak/>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5BCF40F0" w:rsidR="008F1EA0" w:rsidRDefault="001C046B" w:rsidP="001C401A">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ins w:id="42" w:author="rob" w:date="2018-08-12T15:20:00Z">
        <w:r w:rsidR="00FB591C">
          <w:t>GO terms with significantly</w:t>
        </w:r>
        <w:r w:rsidR="00D73A59">
          <w:t xml:space="preserve"> </w:t>
        </w:r>
      </w:ins>
      <w:r w:rsidR="00D73A59">
        <w:t>co-expressed</w:t>
      </w:r>
      <w:r w:rsidR="00BF2EBE">
        <w:t xml:space="preserve"> </w:t>
      </w:r>
      <w:del w:id="43" w:author="rob" w:date="2018-08-14T16:35:00Z">
        <w:r w:rsidR="00D73A59" w:rsidDel="007D4242">
          <w:delText xml:space="preserve"> </w:delText>
        </w:r>
      </w:del>
      <w:del w:id="44" w:author="rob" w:date="2018-08-12T15:20:00Z">
        <w:r w:rsidR="00D149DC">
          <w:delText>GO terms</w:delText>
        </w:r>
      </w:del>
      <w:ins w:id="45" w:author="rob" w:date="2018-08-12T15:20:00Z">
        <w:r w:rsidR="00D73A59">
          <w:t>genes</w:t>
        </w:r>
      </w:ins>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w:t>
      </w:r>
      <w:r w:rsidR="004B0328" w:rsidRPr="004B0328">
        <w:lastRenderedPageBreak/>
        <w:t xml:space="preserve">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5F384C2A" w:rsidR="009838D1" w:rsidRDefault="00727EAC" w:rsidP="001C401A">
      <w:r>
        <w:t>Subnetwork density</w:t>
      </w:r>
      <w:r w:rsidR="00EA18F1">
        <w:t xml:space="preserve"> and locality were</w:t>
      </w:r>
      <w:r>
        <w:t xml:space="preserve"> measured for</w:t>
      </w:r>
      <w:r w:rsidR="00D73A59">
        <w:t xml:space="preserve"> </w:t>
      </w:r>
      <w:ins w:id="46" w:author="rob" w:date="2018-08-12T15:20:00Z">
        <w:r w:rsidR="00D73A59">
          <w:t xml:space="preserve">GO terms with </w:t>
        </w:r>
      </w:ins>
      <w:r w:rsidR="00D73A59">
        <w:t xml:space="preserve">significantly co-expressed </w:t>
      </w:r>
      <w:del w:id="47" w:author="rob" w:date="2018-08-12T15:20:00Z">
        <w:r>
          <w:delText>GO terms</w:delText>
        </w:r>
      </w:del>
      <w:ins w:id="48" w:author="rob" w:date="2018-08-12T15:20:00Z">
        <w:r w:rsidR="00D73A59">
          <w:t>genes</w:t>
        </w:r>
      </w:ins>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21193E3" w:rsidR="002B68E1" w:rsidRDefault="006F1358" w:rsidP="001C401A">
      <w:r>
        <w:t xml:space="preserve">In all three networks, GO terms with stronger initial co-expression were more robust to </w:t>
      </w:r>
      <w:r w:rsidR="00B2729E">
        <w:t>MCR</w:t>
      </w:r>
      <w:r>
        <w:t xml:space="preserve">. </w:t>
      </w:r>
      <w:r w:rsidR="00A07B70">
        <w:t>Signal among</w:t>
      </w:r>
      <w:r w:rsidR="00FD12C7">
        <w:t xml:space="preserve"> </w:t>
      </w:r>
      <w:ins w:id="49" w:author="rob" w:date="2018-08-12T15:20:00Z">
        <w:r w:rsidR="00FD12C7">
          <w:t xml:space="preserve">GO terms with </w:t>
        </w:r>
      </w:ins>
      <w:r w:rsidR="00FD12C7">
        <w:t xml:space="preserve">strongly co-expressed </w:t>
      </w:r>
      <w:del w:id="50" w:author="rob" w:date="2018-08-12T15:20:00Z">
        <w:r w:rsidR="00A07B70">
          <w:delText>GO terms</w:delText>
        </w:r>
      </w:del>
      <w:ins w:id="51" w:author="rob" w:date="2018-08-12T15:20:00Z">
        <w:r w:rsidR="00FD12C7">
          <w:t>genes</w:t>
        </w:r>
        <w:r w:rsidR="00A07B70">
          <w:t xml:space="preserve"> </w:t>
        </w:r>
      </w:ins>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w:t>
      </w:r>
      <w:del w:id="52" w:author="rob" w:date="2018-08-12T15:20:00Z">
        <w:r w:rsidR="00A07B70">
          <w:delText xml:space="preserve">moderately co-expressed </w:delText>
        </w:r>
      </w:del>
      <w:r w:rsidR="006909B0">
        <w:t>GO terms</w:t>
      </w:r>
      <w:ins w:id="53" w:author="rob" w:date="2018-08-12T15:20:00Z">
        <w:r w:rsidR="006909B0">
          <w:t xml:space="preserve"> with a more moderate signal</w:t>
        </w:r>
      </w:ins>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094C31A5" w:rsidR="009838D1" w:rsidRDefault="001A50B4" w:rsidP="001C401A">
      <w:r>
        <w:lastRenderedPageBreak/>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del w:id="54" w:author="rob" w:date="2018-08-12T15:20:00Z">
        <w:r w:rsidR="000B21DB">
          <w:delText>S</w:delText>
        </w:r>
        <w:r w:rsidR="002A10E6">
          <w:delText xml:space="preserve">ignificantly co-expressed </w:delText>
        </w:r>
      </w:del>
      <w:r w:rsidR="005124C5">
        <w:t xml:space="preserve">GO terms </w:t>
      </w:r>
      <w:del w:id="55" w:author="rob" w:date="2018-08-12T15:20:00Z">
        <w:r w:rsidR="000B21DB">
          <w:delText>of</w:delText>
        </w:r>
      </w:del>
      <w:ins w:id="56" w:author="rob" w:date="2018-08-12T15:20:00Z">
        <w:r w:rsidR="005124C5">
          <w:t>with</w:t>
        </w:r>
      </w:ins>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ins w:id="57" w:author="rob" w:date="2018-08-12T15:20:00Z">
        <w:r w:rsidR="005124C5">
          <w:t xml:space="preserve"> among member genes</w:t>
        </w:r>
      </w:ins>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23755A70" w:rsidR="005A4C13" w:rsidRDefault="00571A97" w:rsidP="001C401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del w:id="58" w:author="rob" w:date="2018-08-12T15:20:00Z">
        <w:r w:rsidR="00050886">
          <w:delText>in</w:delText>
        </w:r>
      </w:del>
      <w:ins w:id="59" w:author="rob" w:date="2018-08-12T15:20:00Z">
        <w:r w:rsidR="00EF40FE">
          <w:t>for</w:t>
        </w:r>
      </w:ins>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ins w:id="60" w:author="rob" w:date="2018-08-12T15:20:00Z">
        <w:r w:rsidR="00323738">
          <w:t xml:space="preserve">GO terms with </w:t>
        </w:r>
      </w:ins>
      <w:r w:rsidR="00323738">
        <w:t xml:space="preserve">significantly co-expressed </w:t>
      </w:r>
      <w:del w:id="61" w:author="rob" w:date="2018-08-12T15:20:00Z">
        <w:r w:rsidR="005A4C13">
          <w:delText>GO t</w:delText>
        </w:r>
        <w:r w:rsidR="0067601E">
          <w:delText>erms</w:delText>
        </w:r>
      </w:del>
      <w:ins w:id="62" w:author="rob" w:date="2018-08-12T15:20:00Z">
        <w:r w:rsidR="00323738">
          <w:t>genes</w:t>
        </w:r>
      </w:ins>
      <w:r w:rsidR="00323738">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w:t>
      </w:r>
      <w:ins w:id="63" w:author="rob" w:date="2018-08-12T15:20:00Z">
        <w:r w:rsidR="00505DEF">
          <w:t xml:space="preserve"> </w:t>
        </w:r>
        <w:r w:rsidR="00220703">
          <w:t xml:space="preserve">ranged from </w:t>
        </w:r>
        <w:r w:rsidR="00C56EE1">
          <w:t xml:space="preserve">1% </w:t>
        </w:r>
        <w:r w:rsidR="00220703">
          <w:t xml:space="preserve">to </w:t>
        </w:r>
        <w:r w:rsidR="00C56EE1">
          <w:t xml:space="preserve">80% </w:t>
        </w:r>
        <w:r w:rsidR="00220703">
          <w:t>across all GO terms, but</w:t>
        </w:r>
      </w:ins>
      <w:r w:rsidR="00220703">
        <w:t xml:space="preserve">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r>
        <w:lastRenderedPageBreak/>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0FD276B1" w:rsidR="0049242C" w:rsidRDefault="005619D7" w:rsidP="001C401A">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F243C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 (Baxter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 xml:space="preserve">To reduce </w:t>
      </w:r>
      <w:r w:rsidR="00EF13DC">
        <w:lastRenderedPageBreak/>
        <w:t>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r>
        <w:lastRenderedPageBreak/>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5131A4BE" w:rsidR="00BC7B2E" w:rsidRDefault="00D73E92" w:rsidP="001C401A">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26373C4" w:rsidR="00F11BB0" w:rsidRDefault="00641852" w:rsidP="001C401A">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w:t>
      </w:r>
      <w:r w:rsidR="00F11BB0">
        <w:lastRenderedPageBreak/>
        <w:t>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41388945" w:rsidR="00624BC1" w:rsidRPr="00624BC1" w:rsidRDefault="00E57950" w:rsidP="001C401A">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1FBCB81C" w:rsidR="00335FB6" w:rsidRDefault="002E212F" w:rsidP="001C401A">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 xml:space="preserve">was present </w:t>
      </w:r>
      <w:r w:rsidR="00404981" w:rsidRPr="007C768D">
        <w:lastRenderedPageBreak/>
        <w:t>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086059">
        <w:instrText>ADDIN CSL_CITATION {"citationItems":[{"id":"ITEM-1","itemData":{"DOI":"10.1104/pp.103.021923","ISBN":"0032-0889 (Print)\\r0032-0889 (Linking)","ISSN":"0032-0889","PMID":"12805592","abstract":"Members of the P-type ATPase ion pump superfamily are found in all three branches of life. Forty-six P-type ATPase genes were identified in Arabidopsis, the largest number yet identified in any organism. The recent completion of two draft sequences of the rice (Oryza sativa) genome allows for comparison of the full complement of P-type ATPases in two different plant species. Here, we identify a similar number (43) in rice, despite the rice genome being more than three times the size of Arabidopsis. The similarly large families suggest that both dicots and monocots have evolved with a large preexisting repertoire of P-type ATPases. Both Arabidopsis and rice have representative members in all five major subfamilies of P-type ATPases: heavy-metal ATPases (P1B), Ca2+-ATPases (endoplasmic reticulum-type Ca2+-ATPase and autoinhibited Ca2+-ATPase, P2A and P2B), H+-ATPases (autoinhibited H+-ATPase, P3A), putative aminophospholipid ATPases (ALA, P4), and a branch with unknown specificity (P5). The close pairing of similar isoforms in rice and Arabidopsis suggests potential orthologous relationships for all 43 rice P-type ATPases. A phylogenetic comparison of protein sequences and intron positions indicates that the common angiosperm ancestor had at least 23 P-type ATPases. Although little is known about unique and common features of related pumps, clear differences between some members of the calcium pumps indicate that evolutionarily conserved clusters may distinguish pumps with either different subcellular locations or biochemical functions.","author":[{"dropping-particle":"","family":"Baxter","given":"Ivan","non-dropping-particle":"","parse-names":false,"suffix":""}],"container-title":"PLANT PHYSIOLOGY","id":"ITEM-1","issue":"2","issued":{"date-parts":[["2003","5","8"]]},"page":"618-628","title":"Genomic Comparison of P-Type ATPase Ion Pumps in Arabidopsis and Rice","type":"article-journal","volume":"132"},"uris":["http://www.mendeley.com/documents/?uuid=77883c84-9a12-45fc-a4ed-d20200016a11"]}],"mendeley":{"formattedCitation":" (Baxter, 2003)","plainTextFormattedCitation":" (Baxter, 2003)","previouslyFormattedCitation":" (Baxter, 2003)"},"properties":{"noteIndex":0},"schema":"https://github.com/citation-style-language/schema/raw/master/csl-citation.json"}</w:instrText>
      </w:r>
      <w:r w:rsidR="00404981">
        <w:fldChar w:fldCharType="separate"/>
      </w:r>
      <w:r w:rsidR="00086059" w:rsidRPr="00086059">
        <w:rPr>
          <w:noProof/>
        </w:rPr>
        <w:t xml:space="preserve"> (Baxter,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F243C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 (Badri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64" w:name="_Ref469995568"/>
    </w:p>
    <w:p w14:paraId="76680BA2" w14:textId="77777777" w:rsidR="00335FB6" w:rsidRDefault="00B80203" w:rsidP="001C401A">
      <w:pPr>
        <w:rPr>
          <w:del w:id="65" w:author="rob" w:date="2018-08-12T15:20:00Z"/>
        </w:rPr>
      </w:pPr>
      <w:moveFromRangeStart w:id="66" w:author="rob" w:date="2018-08-12T15:20:00Z" w:name="move521850535"/>
      <w:commentRangeStart w:id="67"/>
      <w:moveFrom w:id="68" w:author="rob" w:date="2018-08-12T15:20:00Z">
        <w:r>
          <w:t>Integrating GWAS data with co-expression networks resulted a set of 610 HPO genes that are primed for functional validation (1.5% of the maize FGS).</w:t>
        </w:r>
        <w:r w:rsidR="004C123B">
          <w:t xml:space="preserve"> </w:t>
        </w:r>
      </w:moveFrom>
      <w:moveFromRangeEnd w:id="66"/>
      <w:del w:id="69" w:author="rob" w:date="2018-08-12T15:20:00Z">
        <w:r w:rsidR="002F0C65">
          <w:delText>The</w:delText>
        </w:r>
        <w:r w:rsidR="004257FA">
          <w:delText xml:space="preserve"> further</w:delText>
        </w:r>
        <w:r w:rsidR="005D7365">
          <w:delText xml:space="preserve"> </w:delText>
        </w:r>
        <w:r w:rsidR="00766402">
          <w:delText>curated</w:delText>
        </w:r>
        <w:r w:rsidR="002F0C65">
          <w:delText xml:space="preserve"> </w:delText>
        </w:r>
        <w:r w:rsidR="00FB5D13">
          <w:delText xml:space="preserve">subset of </w:delText>
        </w:r>
        <w:r w:rsidR="002F0C65">
          <w:delText>gene</w:delText>
        </w:r>
        <w:r w:rsidR="0089389D">
          <w:delText>s described above all have previous</w:delText>
        </w:r>
        <w:r w:rsidR="002554FF">
          <w:delText>ly</w:delText>
        </w:r>
        <w:r w:rsidR="0089389D">
          <w:delText xml:space="preserve"> demonstrated roles in elemental accumulation, yet represent </w:delText>
        </w:r>
        <w:r w:rsidR="002554FF">
          <w:delText xml:space="preserve">only </w:delText>
        </w:r>
        <w:r w:rsidR="0089389D">
          <w:delText>a small proportion of the HPO genes discovered by Camoco</w:delText>
        </w:r>
        <w:r w:rsidR="002501CE">
          <w:delText>.</w:delText>
        </w:r>
        <w:r w:rsidR="00185512">
          <w:delText xml:space="preserve"> </w:delText>
        </w:r>
      </w:del>
      <w:moveFromRangeStart w:id="70" w:author="rob" w:date="2018-08-12T15:20:00Z" w:name="move521850536"/>
      <w:moveFrom w:id="71" w:author="rob" w:date="2018-08-12T15:20:00Z">
        <w:r>
          <w:t>Functional validation is expensive and time consuming.</w:t>
        </w:r>
        <w:r w:rsidR="000B6221">
          <w:t xml:space="preserve"> </w:t>
        </w:r>
        <w:r>
          <w:t>Combining data-driven approaches such as network integration with expert biological curation is an efficient means for the prioritization of genes driving complex traits like elemental accumulation.</w:t>
        </w:r>
      </w:moveFrom>
      <w:moveFromRangeEnd w:id="70"/>
      <w:commentRangeEnd w:id="67"/>
      <w:r w:rsidR="00BF2EBE">
        <w:rPr>
          <w:rStyle w:val="CommentReference"/>
        </w:rPr>
        <w:commentReference w:id="67"/>
      </w:r>
    </w:p>
    <w:p w14:paraId="3A3B2874" w14:textId="5F91C60F" w:rsidR="00A36B70" w:rsidRPr="00EB61E4" w:rsidRDefault="00D313DD" w:rsidP="00416E74">
      <w:pPr>
        <w:pStyle w:val="Heading2"/>
      </w:pPr>
      <w:r>
        <w:t xml:space="preserve">Mutant analysis validates </w:t>
      </w:r>
      <w:r w:rsidR="00A36B70">
        <w:t>GA-signaling DELLA domain transcription factors influence the maize</w:t>
      </w:r>
      <w:r>
        <w:t xml:space="preserve"> ionome</w:t>
      </w:r>
    </w:p>
    <w:p w14:paraId="0A8BC6D5" w14:textId="673D51C1" w:rsidR="00A36B70" w:rsidRDefault="00A36B70" w:rsidP="001C401A">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 (Winkler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F243C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 (Lawit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rsidR="00F243C0">
        <w:instrText>ADDIN CSL_CITATION {"citationItems":[{"id":"ITEM-1","itemData":{"DOI":"10.1104/pp.15.01727","ISBN":"8615208422589","ISSN":"0032-0889","PMID":"26620527","abstract":"While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γ-domain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author":[{"dropping-particle":"","family":"Fu","given":"Jingye","non-dropping-particle":"","parse-names":false,"suffix":""},{"dropping-particle":"","family":"Ren","given":"Fei","non-dropping-particle":"","parse-names":false,"suffix":""},{"dropping-particle":"","family":"Lu","given":"Xuan","non-dropping-particle":"","parse-names":false,"suffix":""},{"dropping-particle":"","family":"Mao","given":"Hongjie","non-dropping-particle":"","parse-names":false,"suffix":""},{"dropping-particle":"","family":"Xu","given":"Meimei","non-dropping-particle":"","parse-names":false,"suffix":""},{"dropping-particle":"","family":"Degenhardt","given":"Jörg","non-dropping-particle":"","parse-names":false,"suffix":""},{"dropping-particle":"","family":"Peters","given":"Reuben J.","non-dropping-particle":"","parse-names":false,"suffix":""},{"dropping-particle":"","family":"Wang","given":"Qiang","non-dropping-particle":"","parse-names":false,"suffix":""}],"container-title":"Plant Physiology","id":"ITEM-1","issue":"2","issued":{"date-parts":[["2016"]]},"page":"742-751","title":"A Tandem Array of &lt;i&gt;ent&lt;/i&gt; -Kaurene Synthases in Maize with Roles in Gibberellin and More Specialized Metabolism","type":"article-journal","volume":"170"},"uris":["http://www.mendeley.com/documents/?uuid=933cef19-a3ba-4af4-88ac-405118b51422","http://www.mendeley.com/documents/?uuid=b599e4c9-87ae-4c6f-97db-c959c7f30a33"]}],"mendeley":{"formattedCitation":" (Fu et al., 2016)","plainTextFormattedCitation":" (Fu et al., 2016)","previouslyFormattedCitation":" (Fu et al., 2016)"},"properties":{"noteIndex":0},"schema":"https://github.com/citation-style-language/schema/raw/master/csl-citation.json"}</w:instrText>
      </w:r>
      <w:r>
        <w:fldChar w:fldCharType="separate"/>
      </w:r>
      <w:r w:rsidR="00A01009" w:rsidRPr="00A01009">
        <w:rPr>
          <w:noProof/>
        </w:rPr>
        <w:t xml:space="preserve"> (Fu et al., 2016)</w:t>
      </w:r>
      <w:r>
        <w:fldChar w:fldCharType="end"/>
      </w:r>
      <w:r w:rsidRPr="004F33CF">
        <w:t xml:space="preserve"> affected the concentration of seed Cd and </w:t>
      </w:r>
      <w:r>
        <w:t>appeared among the HPO genes for Sr in the ZmRoot network</w:t>
      </w:r>
      <w:ins w:id="72" w:author="rob" w:date="2018-08-14T16:22:00Z">
        <w:r w:rsidR="006C60D0">
          <w:t xml:space="preserve"> (</w:t>
        </w:r>
      </w:ins>
      <w:ins w:id="73" w:author="rob" w:date="2018-08-14T16:23:00Z">
        <w:r w:rsidR="006C60D0">
          <w:fldChar w:fldCharType="begin"/>
        </w:r>
        <w:r w:rsidR="006C60D0">
          <w:instrText xml:space="preserve"> REF _Ref522027146 \h </w:instrText>
        </w:r>
      </w:ins>
      <w:r w:rsidR="006C60D0">
        <w:fldChar w:fldCharType="separate"/>
      </w:r>
      <w:ins w:id="74" w:author="rob" w:date="2018-08-14T16:23:00Z">
        <w:r w:rsidR="006C60D0">
          <w:t>Supp. Table 7</w:t>
        </w:r>
        <w:r w:rsidR="006C60D0">
          <w:fldChar w:fldCharType="end"/>
        </w:r>
      </w:ins>
      <w:ins w:id="75" w:author="rob" w:date="2018-08-14T16:22:00Z">
        <w:r w:rsidR="006C60D0">
          <w:t>)</w:t>
        </w:r>
      </w:ins>
      <w:r>
        <w:t xml:space="preserve">. </w:t>
      </w:r>
      <w:r w:rsidRPr="004F33CF">
        <w:t xml:space="preserve">This </w:t>
      </w:r>
      <w:r w:rsidRPr="004F33CF">
        <w:lastRenderedPageBreak/>
        <w:t>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4E7B2374" w:rsidR="00A36B70" w:rsidRDefault="00A36B70" w:rsidP="001C401A">
      <w:r>
        <w:t>To test for an impact of GA signaling on the ionome and provide single-locus tests, w</w:t>
      </w:r>
      <w:r w:rsidRPr="009D3B04">
        <w:t xml:space="preserve">e </w:t>
      </w:r>
      <w:r>
        <w:t>grew</w:t>
      </w:r>
      <w:r w:rsidRPr="009D3B04">
        <w:t xml:space="preserve"> </w:t>
      </w:r>
      <w:ins w:id="76" w:author="rob" w:date="2018-08-14T16:36:00Z">
        <w:r w:rsidR="00B86D55">
          <w:t>two</w:t>
        </w:r>
      </w:ins>
      <w:del w:id="77" w:author="rob" w:date="2018-08-14T16:36:00Z">
        <w:r w:rsidDel="00B86D55">
          <w:delText>the</w:delText>
        </w:r>
      </w:del>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del w:id="78" w:author="rob" w:date="2018-08-12T15:20:00Z">
        <w:r w:rsidRPr="009D3B04">
          <w:delText>null segregating</w:delText>
        </w:r>
      </w:del>
      <w:ins w:id="79" w:author="rob" w:date="2018-08-12T15:20:00Z">
        <w:r w:rsidR="00700EEB">
          <w:t>congenic wild-type</w:t>
        </w:r>
      </w:ins>
      <w:r w:rsidR="00700EEB">
        <w:t xml:space="preserv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 (Winkler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del w:id="80" w:author="rob" w:date="2018-08-14T16:36:00Z">
        <w:r w:rsidDel="00A0306F">
          <w:delText>Dominant mutants of</w:delText>
        </w:r>
      </w:del>
      <w:ins w:id="81" w:author="rob" w:date="2018-08-14T16:37:00Z">
        <w:r w:rsidR="00A0306F">
          <w:t>Transcripts encoded by</w:t>
        </w:r>
      </w:ins>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del w:id="82" w:author="rob" w:date="2018-08-14T16:37:00Z">
        <w:r w:rsidDel="005A0A28">
          <w:delText>(</w:delText>
        </w:r>
      </w:del>
      <w:r>
        <w:fldChar w:fldCharType="begin" w:fldLock="1"/>
      </w:r>
      <w:r w:rsidR="00537026">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container-title":"http://qteller.com","id":"ITEM-2","issued":{"date-parts":[["2018"]]},"title":"QTeller","type":"webpage"},"uris":["http://www.mendeley.com/documents/?uuid=b8782beb-14dc-4d85-b631-c7121b901fa6","http://www.mendeley.com/documents/?uuid=4b861503-1e3f-4203-a327-1b7adefc5d4c"]}],"mendeley":{"formattedCitation":" (Wang et al., 2009; QTeller, 2018)","plainTextFormattedCitation":" (Wang et al., 2009; QTeller, 2018)","previouslyFormattedCitation":" (Wang et al., 2009; QTeller, 2018)"},"properties":{"noteIndex":0},"schema":"https://github.com/citation-style-language/schema/raw/master/csl-citation.json"}</w:instrText>
      </w:r>
      <w:r>
        <w:fldChar w:fldCharType="separate"/>
      </w:r>
      <w:r w:rsidR="00537026" w:rsidRPr="00537026">
        <w:rPr>
          <w:noProof/>
        </w:rPr>
        <w:t xml:space="preserve"> (Wang et al., 2009; QTeller, 2018)</w:t>
      </w:r>
      <w:r>
        <w:fldChar w:fldCharType="end"/>
      </w:r>
      <w:del w:id="83" w:author="rob" w:date="2018-08-14T16:37:00Z">
        <w:r w:rsidDel="005A0A28">
          <w:delText>)</w:delText>
        </w:r>
      </w:del>
      <w:r>
        <w:t xml:space="preserve">. </w:t>
      </w:r>
      <w:r w:rsidRPr="00BA0993">
        <w:rPr>
          <w:i/>
        </w:rPr>
        <w:t>D8-mpl</w:t>
      </w:r>
      <w:r>
        <w:t xml:space="preserve"> was</w:t>
      </w:r>
      <w:r w:rsidRPr="009D3B04">
        <w:t xml:space="preserve"> also</w:t>
      </w:r>
      <w:del w:id="84" w:author="rob" w:date="2018-08-14T16:37:00Z">
        <w:r w:rsidRPr="009D3B04" w:rsidDel="00C23AB4">
          <w:delText xml:space="preserve"> was</w:delText>
        </w:r>
      </w:del>
      <w:r w:rsidRPr="009D3B04">
        <w:t xml:space="preserve">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08605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lexandra","non-dropping-particle":"","parse-names":false,"suffix":""},{"dropping-particle":"","family":"Ziegler","given":"Gregory","non-dropping-particle":"","parse-names":false,"suffix":""},{"dropping-particle":"","family":"Ziyomo","given":"Cathrine","non-dropping-particle":"","parse-names":false,"suffix":""},{"dropping-particle":"","family":"Hoekenga","given":"Owen A.","non-dropping-particle":"","parse-names":false,"suffix":""},{"dropping-particle":"","family":"Dilkes","given":"Brian P.","non-dropping-particle":"","parse-names":false,"suffix":""},{"dropping-particle":"","family":"Baxter","given":"Ivan","non-dropping-particle":"","parse-names":false,"suffix":""}],"container-title":"G3 Genes|Genomes|Genetics","id":"ITEM-1","issue":"12","issued":{"date-parts":[["2016","12"]]},"page":"4175-4183","title":"The Interaction of Genotype and Environment Determines Variation in the Maize Kernel Ionome","type":"article-journal","volume":"6"},"uris":["http://www.mendeley.com/documents/?uuid=0814fcfd-acca-4e2f-9003-154038438a0b"]}],"mendeley":{"formattedCitation":" (Asaro et al., 2016)","plainTextFormattedCitation":" (Asaro et al., 2016)","previouslyFormattedCitation":" (Asaro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del w:id="85" w:author="rob" w:date="2018-08-14T16:38:00Z">
        <w:r w:rsidRPr="009D3B04" w:rsidDel="00733D80">
          <w:delText>T</w:delText>
        </w:r>
        <w:r w:rsidDel="00733D80">
          <w:delText>his</w:delText>
        </w:r>
      </w:del>
      <w:ins w:id="86" w:author="rob" w:date="2018-08-14T16:38:00Z">
        <w:r w:rsidR="00733D80">
          <w:t>The other</w:t>
        </w:r>
      </w:ins>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091BE260" w:rsidR="00A36B70" w:rsidRDefault="00A36B70" w:rsidP="001C401A">
      <w:r>
        <w:t>Genes co-expressed with</w:t>
      </w:r>
      <w:r w:rsidRPr="00C64B3E">
        <w:t xml:space="preserve"> </w:t>
      </w:r>
      <w:r w:rsidRPr="00BA0993">
        <w:t>D9</w:t>
      </w:r>
      <w:r>
        <w:t xml:space="preserve"> </w:t>
      </w:r>
      <w:ins w:id="87" w:author="rob" w:date="2018-08-14T16:39:00Z">
        <w:r w:rsidR="00C544D8">
          <w:t>that have</w:t>
        </w:r>
      </w:ins>
      <w:del w:id="88" w:author="rob" w:date="2018-08-14T16:39:00Z">
        <w:r w:rsidDel="00C544D8">
          <w:delText>with</w:delText>
        </w:r>
      </w:del>
      <w:r>
        <w:t xml:space="preserve"> annotated functions were investigated to determine which were</w:t>
      </w:r>
      <w:ins w:id="89" w:author="rob" w:date="2018-08-14T16:39:00Z">
        <w:r w:rsidR="00C544D8">
          <w:t xml:space="preserve"> further</w:t>
        </w:r>
      </w:ins>
      <w:r>
        <w:t xml:space="preserv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xml:space="preserve">). Genes linked to the cell cycle, root development and Fe uptake suggest the hypothesis that maize DELLA-domain </w:t>
      </w:r>
      <w:r>
        <w:lastRenderedPageBreak/>
        <w:t>transcription factors regulate root architecture</w:t>
      </w:r>
      <w:r w:rsidR="00491205">
        <w:t xml:space="preserve"> or</w:t>
      </w:r>
      <w:r>
        <w:t xml:space="preserve"> the type II iron uptake mechanism used by grasses to affect the Maize ionome.</w:t>
      </w:r>
    </w:p>
    <w:p w14:paraId="08A04F20" w14:textId="1D795A4F" w:rsidR="00B01217" w:rsidRDefault="00B01217" w:rsidP="001C401A"/>
    <w:p w14:paraId="32F0F59D" w14:textId="77777777" w:rsidR="00B01217" w:rsidRDefault="00B01217" w:rsidP="00B242E3">
      <w:pPr>
        <w:pStyle w:val="Heading2"/>
      </w:pPr>
      <w:r>
        <w:t>Camoco produce high-confidence candidate genes on large collection of non-ionomic GWAS</w:t>
      </w:r>
    </w:p>
    <w:p w14:paraId="610B4699" w14:textId="09DA6F13" w:rsidR="00B01217" w:rsidRDefault="00B01217" w:rsidP="00B01217">
      <w:r>
        <w:t>To assess the generalizability of our approach, we applied it to a separate collection of GWA studies surveying a compendium of phenotypes using the maize NAM population (</w:t>
      </w:r>
      <w:r>
        <w:fldChar w:fldCharType="begin"/>
      </w:r>
      <w:r>
        <w:instrText xml:space="preserve"> REF _Ref519515104 \h  \* MERGEFORMAT </w:instrText>
      </w:r>
      <w:r>
        <w:fldChar w:fldCharType="separate"/>
      </w:r>
      <w:r>
        <w:t>Supp. Table 12</w:t>
      </w:r>
      <w:r>
        <w:fldChar w:fldCharType="end"/>
      </w:r>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r>
        <w:fldChar w:fldCharType="begin"/>
      </w:r>
      <w:r>
        <w:instrText xml:space="preserve"> REF _Ref519515104 \h </w:instrText>
      </w:r>
      <w:r>
        <w:fldChar w:fldCharType="separate"/>
      </w:r>
      <w:r>
        <w:t>Supp. Table 12</w:t>
      </w:r>
      <w:r>
        <w:fldChar w:fldCharType="end"/>
      </w:r>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 &lt; 0.05, </w:t>
      </w:r>
      <w:r>
        <w:fldChar w:fldCharType="begin"/>
      </w:r>
      <w:r>
        <w:instrText xml:space="preserve"> REF _Ref520039029 \h </w:instrText>
      </w:r>
      <w:r>
        <w:fldChar w:fldCharType="separate"/>
      </w:r>
      <w:r>
        <w:t>Supp. Table 13</w:t>
      </w:r>
      <w:r>
        <w:fldChar w:fldCharType="end"/>
      </w:r>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fldChar w:fldCharType="begin"/>
      </w:r>
      <w:r>
        <w:instrText xml:space="preserve"> REF _Ref520039627 \h </w:instrText>
      </w:r>
      <w:r>
        <w:fldChar w:fldCharType="separate"/>
      </w:r>
      <w:r>
        <w:t>Supp. Table 14</w:t>
      </w:r>
      <w:r>
        <w:fldChar w:fldCharType="end"/>
      </w:r>
      <w:r>
        <w:t>.</w:t>
      </w:r>
    </w:p>
    <w:p w14:paraId="21AF53E8" w14:textId="77777777" w:rsidR="00B01217" w:rsidRPr="0089389D" w:rsidRDefault="00B01217" w:rsidP="001C401A"/>
    <w:p w14:paraId="7C3163BA" w14:textId="43CEA268" w:rsidR="006B33EA" w:rsidRDefault="006B33EA" w:rsidP="001C401A">
      <w:pPr>
        <w:pStyle w:val="Heading1"/>
      </w:pPr>
      <w:bookmarkStart w:id="90" w:name="_Ref487125611"/>
      <w:r>
        <w:t>Discussion</w:t>
      </w:r>
      <w:bookmarkEnd w:id="64"/>
      <w:bookmarkEnd w:id="90"/>
    </w:p>
    <w:p w14:paraId="0DCBCE29" w14:textId="7D6180BC" w:rsidR="00382E9B" w:rsidRDefault="00D339E0" w:rsidP="001C401A">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w:t>
      </w:r>
      <w:r w:rsidR="004C123B">
        <w:lastRenderedPageBreak/>
        <w:t>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037A5838" w:rsidR="000272DE" w:rsidRDefault="006301D4" w:rsidP="001C401A">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del w:id="91" w:author="rob" w:date="2018-08-12T15:20:00Z">
        <w:r w:rsidR="000272DE">
          <w:delText>.</w:delText>
        </w:r>
      </w:del>
      <w:ins w:id="92" w:author="rob" w:date="2018-08-12T15:20:00Z">
        <w:r w:rsidR="00E418AD">
          <w:t xml:space="preserve"> (</w:t>
        </w:r>
        <w:r w:rsidR="00E418AD">
          <w:fldChar w:fldCharType="begin"/>
        </w:r>
        <w:r w:rsidR="00E418AD">
          <w:instrText xml:space="preserve"> REF _Ref489428564 \h  \* MERGEFORMAT </w:instrText>
        </w:r>
      </w:ins>
      <w:ins w:id="93" w:author="rob" w:date="2018-08-12T15:20:00Z">
        <w:r w:rsidR="00E418AD">
          <w:fldChar w:fldCharType="separate"/>
        </w:r>
        <w:r w:rsidR="00E418AD">
          <w:t>Supp. Figure 8</w:t>
        </w:r>
        <w:r w:rsidR="00E418AD">
          <w:fldChar w:fldCharType="end"/>
        </w:r>
        <w:r w:rsidR="00E418AD" w:rsidRPr="00134E49">
          <w:t>)</w:t>
        </w:r>
        <w:r w:rsidR="000272DE">
          <w:t>.</w:t>
        </w:r>
      </w:ins>
      <w:r w:rsidR="000272DE">
        <w:t xml:space="preserve"> These genes would likely not have been identified using the common approach of prioritizing the genes closest to each marker SNP</w:t>
      </w:r>
      <w:del w:id="94" w:author="rob" w:date="2018-08-12T15:20:00Z">
        <w:r w:rsidR="000272DE">
          <w:delText xml:space="preserve"> (</w:delText>
        </w:r>
        <w:r w:rsidR="000272DE">
          <w:fldChar w:fldCharType="begin"/>
        </w:r>
        <w:r w:rsidR="000272DE">
          <w:delInstrText xml:space="preserve"> REF _Ref489428564 \h  \* MERGEFORMAT </w:delInstrText>
        </w:r>
        <w:r w:rsidR="000272DE">
          <w:fldChar w:fldCharType="separate"/>
        </w:r>
        <w:r w:rsidR="00D30974">
          <w:delText>Supp. Figure 8</w:delText>
        </w:r>
        <w:r w:rsidR="000272DE">
          <w:fldChar w:fldCharType="end"/>
        </w:r>
        <w:r w:rsidR="000272DE" w:rsidRPr="00134E49">
          <w:delText>)</w:delText>
        </w:r>
        <w:r w:rsidR="000272DE">
          <w:delText>.</w:delText>
        </w:r>
      </w:del>
      <w:ins w:id="95" w:author="rob" w:date="2018-08-12T15:20:00Z">
        <w:r w:rsidR="00200098">
          <w:t>.</w:t>
        </w:r>
        <w:r w:rsidR="000B6221">
          <w:t xml:space="preserve"> </w:t>
        </w:r>
      </w:ins>
      <w:r w:rsidR="000272DE">
        <w:t xml:space="preserve"> </w:t>
      </w:r>
    </w:p>
    <w:p w14:paraId="2F54BABD" w14:textId="29E5BDED" w:rsidR="000272DE" w:rsidRDefault="004C123B" w:rsidP="001C401A">
      <w:r>
        <w:t xml:space="preserve">A common approach to interpreting </w:t>
      </w:r>
      <w:del w:id="96" w:author="rob" w:date="2018-08-12T15:20:00Z">
        <w:r>
          <w:delText>such a locus</w:delText>
        </w:r>
      </w:del>
      <w:ins w:id="97" w:author="rob" w:date="2018-08-12T15:20:00Z">
        <w:r w:rsidR="00813A6D">
          <w:t>lists of significant SNPs</w:t>
        </w:r>
      </w:ins>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w:t>
      </w:r>
      <w:moveToRangeStart w:id="98" w:author="rob" w:date="2018-08-12T15:20:00Z" w:name="move521850536"/>
      <w:moveTo w:id="99" w:author="rob" w:date="2018-08-12T15:20:00Z">
        <w:r w:rsidR="00B80203">
          <w:t>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moveTo>
      <w:moveToRangeEnd w:id="98"/>
      <w:ins w:id="100" w:author="rob" w:date="2018-08-12T15:20:00Z">
        <w:r>
          <w:t xml:space="preserve"> </w:t>
        </w:r>
      </w:ins>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w:t>
      </w:r>
      <w:commentRangeStart w:id="101"/>
      <w:ins w:id="102" w:author="rob" w:date="2018-08-12T15:20:00Z">
        <w:r w:rsidR="00660F5E">
          <w:t>In this way, Camoco complements approaches taken in model organisms and humans where probabilistic functional gene networks have been used to analyze GWAS datasets</w:t>
        </w:r>
        <w:r w:rsidR="00660F5E">
          <w:fldChar w:fldCharType="begin" w:fldLock="1"/>
        </w:r>
      </w:ins>
      <w:r w:rsidR="00F243C0">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 (Lee et al., 2010; Shim et al., 2017; Lee and Lee, 2018)"},"properties":{"noteIndex":0},"schema":"https://github.com/citation-style-language/schema/raw/master/csl-citation.json"}</w:instrText>
      </w:r>
      <w:ins w:id="103" w:author="rob" w:date="2018-08-12T15:20:00Z">
        <w:r w:rsidR="00660F5E">
          <w:fldChar w:fldCharType="separate"/>
        </w:r>
        <w:r w:rsidR="00A01009" w:rsidRPr="00A01009">
          <w:rPr>
            <w:noProof/>
          </w:rPr>
          <w:t xml:space="preserve"> (Lee et al., 2010; Shim et al., 2017; Lee and Lee, 2018)</w:t>
        </w:r>
        <w:r w:rsidR="00660F5E">
          <w:fldChar w:fldCharType="end"/>
        </w:r>
        <w:r w:rsidR="00660F5E">
          <w:t xml:space="preserve">. Using RNA-Seq or other high throughput sequencing methods, high quality functional </w:t>
        </w:r>
        <w:r w:rsidR="00660F5E">
          <w:lastRenderedPageBreak/>
          <w:t>networks can be readily used in species without Bayesian networks.</w:t>
        </w:r>
        <w:r w:rsidR="00AC501B">
          <w:t xml:space="preserve"> </w:t>
        </w:r>
      </w:ins>
      <w:commentRangeEnd w:id="101"/>
      <w:r w:rsidR="00BF2EBE">
        <w:rPr>
          <w:rStyle w:val="CommentReference"/>
        </w:rPr>
        <w:commentReference w:id="101"/>
      </w:r>
      <w:r w:rsidR="00AC501B">
        <w:t xml:space="preserve">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4BDCF8B1" w:rsidR="000272DE" w:rsidRDefault="004C123B" w:rsidP="001C401A">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w:t>
      </w:r>
      <w:moveToRangeStart w:id="104" w:author="rob" w:date="2018-08-12T15:20:00Z" w:name="move521850535"/>
      <w:moveTo w:id="105" w:author="rob" w:date="2018-08-12T15:20:00Z">
        <w:r w:rsidR="00B80203">
          <w:t>Integrating GWAS data with co-expression networks resulted a set of 610 HPO genes that are primed for functional validation (1.5% of the maize FGS).</w:t>
        </w:r>
        <w:r>
          <w:t xml:space="preserve"> </w:t>
        </w:r>
      </w:moveTo>
      <w:moveToRangeEnd w:id="104"/>
      <w:r>
        <w:t>The resulting prioritized gene sets</w:t>
      </w:r>
      <w:r w:rsidR="005F6704">
        <w:t xml:space="preserve"> </w:t>
      </w:r>
      <w:del w:id="106" w:author="rob" w:date="2018-08-16T11:58:00Z">
        <w:r w:rsidDel="00835713">
          <w:delText xml:space="preserve"> </w:delText>
        </w:r>
      </w:del>
      <w:r>
        <w:t xml:space="preserve">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414F40D5" w14:textId="2018F44D" w:rsidR="00641BC6" w:rsidRDefault="004C123B" w:rsidP="00776001">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rPr>
          <w:ins w:id="107" w:author="rob" w:date="2018-08-12T15:20:00Z"/>
        </w:rPr>
      </w:pPr>
      <w:ins w:id="108" w:author="rob" w:date="2018-08-12T15:20:00Z">
        <w:r>
          <w:lastRenderedPageBreak/>
          <w:t>Relationship between Camoco and previous tools for GWAS analysis</w:t>
        </w:r>
      </w:ins>
    </w:p>
    <w:p w14:paraId="26E0E321" w14:textId="0733A434" w:rsidR="00641BC6" w:rsidRDefault="00641BC6" w:rsidP="00641BC6">
      <w:pPr>
        <w:rPr>
          <w:ins w:id="109" w:author="rob" w:date="2018-08-12T15:20:00Z"/>
        </w:rPr>
      </w:pPr>
      <w:ins w:id="110" w:author="rob" w:date="2018-08-12T15:20:00Z">
        <w:r>
          <w:t xml:space="preserve">It is important to note </w:t>
        </w:r>
        <w:r w:rsidR="001D22AF">
          <w:t>that previous studies have leveraged</w:t>
        </w:r>
        <w:r>
          <w:t xml:space="preserve"> the complementarity of gene expression and/or other functional genomic data to interpret GWAS. For example, one powerful previously described approach is GWAB</w:t>
        </w:r>
        <w:r w:rsidRPr="00613494">
          <w:t xml:space="preserve"> (Lee and Lee, Scientific Reports 2018; Shim et al. Nucleic Acids Research 2017; Lee et al. Genome Research 2011)</w:t>
        </w:r>
        <w:r>
          <w:t xml:space="preserve">, which integrates functional networks and GWAS results to prioritize candidate genes, with applications described in </w:t>
        </w:r>
        <w:r w:rsidR="001D22AF">
          <w:t>Arabidopsis and human. These</w:t>
        </w:r>
      </w:ins>
      <w:ins w:id="111" w:author="rob" w:date="2018-08-14T16:42:00Z">
        <w:r w:rsidR="006E0D8E">
          <w:t xml:space="preserve"> manuscript</w:t>
        </w:r>
      </w:ins>
      <w:ins w:id="112" w:author="rob" w:date="2018-08-16T12:03:00Z">
        <w:r w:rsidR="001D22AF">
          <w:t>s</w:t>
        </w:r>
      </w:ins>
      <w:ins w:id="113" w:author="rob" w:date="2018-08-12T15:20:00Z">
        <w:r>
          <w:t xml:space="preserve"> focuses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ins>
    </w:p>
    <w:p w14:paraId="1C763591" w14:textId="7BBD5CBD" w:rsidR="00641BC6" w:rsidRDefault="00641BC6" w:rsidP="00641BC6">
      <w:pPr>
        <w:rPr>
          <w:ins w:id="114" w:author="rob" w:date="2018-08-12T15:20:00Z"/>
        </w:rPr>
      </w:pPr>
      <w:ins w:id="115" w:author="rob" w:date="2018-08-12T15:20:00Z">
        <w:r>
          <w:t>Another series of papers describe the use of co-expression networks from ATTED-II to interpret GWAS results in Arabidopsis (</w:t>
        </w:r>
        <w:r w:rsidRPr="00350D9A">
          <w:t>Chan et al. PLOS Biology 2011; Corwin et al. PLoS Genetics 2016</w:t>
        </w:r>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ins>
      <w:ins w:id="116" w:author="rob" w:date="2018-08-14T16:44:00Z">
        <w:r w:rsidR="00726621">
          <w:t xml:space="preserve">co-expression network </w:t>
        </w:r>
      </w:ins>
      <w:ins w:id="117" w:author="rob" w:date="2018-08-12T15:20:00Z">
        <w:r>
          <w:t xml:space="preserve">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ins>
    </w:p>
    <w:p w14:paraId="7DF1C793" w14:textId="77777777" w:rsidR="00641BC6" w:rsidRDefault="00641BC6" w:rsidP="00641BC6">
      <w:pPr>
        <w:tabs>
          <w:tab w:val="left" w:pos="3720"/>
        </w:tabs>
        <w:rPr>
          <w:ins w:id="118" w:author="rob" w:date="2018-08-12T15:20:00Z"/>
        </w:rPr>
      </w:pPr>
      <w:ins w:id="119" w:author="rob" w:date="2018-08-12T15:20:00Z">
        <w:r>
          <w:t>We note that there has also been previous work integrating co-expression networks with GWA studies, focused on interpreting human traits (</w:t>
        </w:r>
        <w:r w:rsidRPr="0037334A">
          <w:t xml:space="preserve">Baillie et al. PLoS Computational Biology 2018; Bunyavanich et al. BMC Medical Genomics 2014; Calabrese et al. Cell </w:t>
        </w:r>
        <w:r w:rsidRPr="0037334A">
          <w:lastRenderedPageBreak/>
          <w:t>Systems 2017</w:t>
        </w:r>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ins>
    </w:p>
    <w:p w14:paraId="3F8252AE" w14:textId="77777777" w:rsidR="00641BC6" w:rsidRDefault="00641BC6" w:rsidP="00641BC6">
      <w:pPr>
        <w:tabs>
          <w:tab w:val="left" w:pos="3720"/>
        </w:tabs>
        <w:rPr>
          <w:ins w:id="120" w:author="rob" w:date="2018-08-12T15:20:00Z"/>
        </w:rPr>
      </w:pPr>
      <w:ins w:id="121" w:author="rob" w:date="2018-08-12T15:20:00Z">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ins>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1C401A">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xml:space="preserve">. It </w:t>
      </w:r>
      <w:r w:rsidR="007928DE">
        <w:lastRenderedPageBreak/>
        <w:t>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ins w:id="122" w:author="rob" w:date="2018-08-12T15:20:00Z">
        <w:r w:rsidR="00236109">
          <w:t xml:space="preserve"> </w:t>
        </w:r>
      </w:ins>
    </w:p>
    <w:p w14:paraId="43E5377E" w14:textId="44812171" w:rsidR="004C123B" w:rsidRDefault="004C123B" w:rsidP="001C401A">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w:t>
      </w:r>
      <w:r w:rsidR="00281937">
        <w:t xml:space="preserve"> </w:t>
      </w:r>
      <w:ins w:id="123" w:author="rob" w:date="2018-08-12T15:20:00Z">
        <w:r w:rsidR="00281937">
          <w:t>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ins>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lastRenderedPageBreak/>
        <w:t>Co-expression context matters</w:t>
      </w:r>
    </w:p>
    <w:p w14:paraId="3B70E8AF" w14:textId="04FA1768" w:rsidR="003C16CC" w:rsidRDefault="004C123B" w:rsidP="001C401A">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rsidR="009029D0">
        <w:fldChar w:fldCharType="separate"/>
      </w:r>
      <w:r w:rsidR="00F243C0" w:rsidRPr="00F243C0">
        <w:rPr>
          <w:noProof/>
        </w:rPr>
        <w:t xml:space="preserve"> (Schaefer et al., 2014)</w:t>
      </w:r>
      <w:r w:rsidR="009029D0">
        <w:fldChar w:fldCharType="end"/>
      </w:r>
      <w:r w:rsidR="003F0DEB">
        <w:t xml:space="preserve">. </w:t>
      </w:r>
    </w:p>
    <w:p w14:paraId="759B5857" w14:textId="2F9D8D30" w:rsidR="003F0DEB" w:rsidRDefault="004C123B" w:rsidP="001C401A">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lastRenderedPageBreak/>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6478A1A5" w:rsidR="0007635B" w:rsidRDefault="009A0805" w:rsidP="001C401A">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ins w:id="124" w:author="rob" w:date="2018-08-12T15:20:00Z">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ins>
    </w:p>
    <w:p w14:paraId="7C1B9FA8" w14:textId="41D80B18" w:rsidR="004C123B" w:rsidRPr="004C123B" w:rsidRDefault="004C123B" w:rsidP="001C401A">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xml:space="preserve">. Furthermore, our findings suggest that where it is possible to identify relevant tissues for a phenotype of interest, </w:t>
      </w:r>
      <w:r>
        <w:lastRenderedPageBreak/>
        <w:t>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pPr>
      <w:bookmarkStart w:id="125" w:name="_Ref463088833"/>
      <w:r>
        <w:t>Methods</w:t>
      </w:r>
      <w:bookmarkEnd w:id="125"/>
    </w:p>
    <w:p w14:paraId="4DB9B098" w14:textId="77777777" w:rsidR="00134263" w:rsidRDefault="00134263" w:rsidP="00416E74">
      <w:pPr>
        <w:pStyle w:val="Heading2"/>
      </w:pPr>
      <w:r>
        <w:t>Availability of data and material</w:t>
      </w:r>
    </w:p>
    <w:p w14:paraId="454F547F" w14:textId="25105F8B" w:rsidR="00134263" w:rsidRPr="00134263" w:rsidRDefault="00134263" w:rsidP="00134263">
      <w:r>
        <w:t>Full GWAS information for all traits studied here are publically available from Ziegler et al.</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5EC78D8F" w:rsidR="00164372" w:rsidRDefault="004B7D5A" w:rsidP="001C401A">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086059">
        <w:instrText>ADDIN CSL_CITATION {"citationItems":[{"id":"ITEM-1","itemData":{"DOI":"http://doi.org/10.5281/zenodo.1049133","container-title":"GitHub","id":"ITEM-1","issued":{"date-parts":[["2018"]]},"page":"http://github.com/schae234/Camoco","title":"Camoco Software Repository","type":"article"},"uris":["http://www.mendeley.com/documents/?uuid=65fa08ab-6226-4b5a-82c6-83e24cddb635","http://www.mendeley.com/documents/?uuid=b86532c1-5949-4da1-b3e8-b937fce073e1"]}],"mendeley":{"formattedCitation":" (Camoco Software Repository, 2018)","plainTextFormattedCitation":" (Camoco Software Repository, 2018)","previouslyFormattedCitation":" (Camoco Software Repository, 2018)"},"properties":{"noteIndex":0},"schema":"https://github.com/citation-style-language/schema/raw/master/csl-citation.json"}</w:instrText>
      </w:r>
      <w:r w:rsidR="0018603E">
        <w:fldChar w:fldCharType="separate"/>
      </w:r>
      <w:r w:rsidR="00086059" w:rsidRPr="00086059">
        <w:rPr>
          <w:noProof/>
        </w:rPr>
        <w:t xml:space="preserve"> (Camoco Software Repository, 2018)</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lastRenderedPageBreak/>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7DF091F1" w:rsidR="007255FD" w:rsidRDefault="007255FD" w:rsidP="001C401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w:t>
      </w:r>
      <w:del w:id="126" w:author="rob" w:date="2018-08-12T15:20:00Z">
        <w:r w:rsidRPr="0077751E">
          <w:delText>mean centered</w:delText>
        </w:r>
      </w:del>
      <w:ins w:id="127" w:author="rob" w:date="2018-08-12T15:20:00Z">
        <w:r w:rsidR="007E1172">
          <w:t>fisher transformed</w:t>
        </w:r>
      </w:ins>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w:t>
      </w:r>
      <w:r w:rsidR="004A62BD">
        <w:t xml:space="preserve"> </w:t>
      </w:r>
      <w:r w:rsidR="004A62BD">
        <w:fldChar w:fldCharType="begin" w:fldLock="1"/>
      </w:r>
      <w:r w:rsidR="008C039B">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ONE","editor":[{"dropping-particle":"","family":"Börnke","given":"Frederik","non-dropping-particle":"","parse-names":false,"suffix":""}],"id":"ITEM-2","issue":"6","issued":{"date-parts":[["2014","6","12"]]},"page":"99193","publisher":"Public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(Huttenhower et al., 2006; Schaefer et al., 2014)","plainTextFormattedCitation":" (Huttenhower et al., 2006; Schaefer et al., 2014)","previouslyFormattedCitation":" (Huttenhower et al., 2006; Schaefer et al., 2014)"},"properties":{"noteIndex":0},"schema":"https://github.com/citation-style-language/schema/raw/master/csl-citation.json"}</w:instrText>
      </w:r>
      <w:r w:rsidR="004A62BD">
        <w:fldChar w:fldCharType="separate"/>
      </w:r>
      <w:r w:rsidR="00F243C0" w:rsidRPr="00F243C0">
        <w:rPr>
          <w:noProof/>
        </w:rPr>
        <w:t xml:space="preserve"> (Huttenhower et al., 2006; Schaefer et al., 2014)</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3B2BC04D" w:rsidR="00101EAA" w:rsidRDefault="00101EAA" w:rsidP="001C401A">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w:t>
      </w:r>
      <w:r>
        <w:lastRenderedPageBreak/>
        <w:t>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36D4B688" w:rsidR="00DF6622" w:rsidRPr="00456B26" w:rsidRDefault="00BF0C79" w:rsidP="001C401A">
      <w:r>
        <w:t xml:space="preserve">Publicly available gene expression data </w:t>
      </w:r>
      <w:r w:rsidR="0046474E">
        <w:t>were</w:t>
      </w:r>
      <w:r>
        <w:t xml:space="preserve"> generated from Stelpflug et al</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29915C9C" w:rsidR="00101EAA" w:rsidRPr="00456B26" w:rsidRDefault="00DF6622" w:rsidP="001C401A">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w:t>
      </w:r>
      <w:ins w:id="128" w:author="rob" w:date="2018-08-16T12:13:00Z">
        <w:r w:rsidR="009B644B">
          <w:t xml:space="preserve"> fisher transformed </w:t>
        </w:r>
      </w:ins>
      <w:del w:id="129" w:author="rob" w:date="2018-08-16T12:14:00Z">
        <w:r w:rsidRPr="004E79F7" w:rsidDel="009B644B">
          <w:delText xml:space="preserve"> mean centered </w:delText>
        </w:r>
      </w:del>
      <w:r w:rsidRPr="004E79F7">
        <w:t>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18ED2835" w14:textId="77777777" w:rsidR="003363AF" w:rsidRDefault="003363AF" w:rsidP="001C401A">
      <w:pPr>
        <w:rPr>
          <w:del w:id="130" w:author="rob" w:date="2018-08-12T15:20:00Z"/>
        </w:rPr>
      </w:pPr>
      <w:del w:id="131" w:author="rob" w:date="2018-08-12T15:20:00Z">
        <w:r w:rsidRPr="00C05203">
          <w:delText xml:space="preserve">Root RNA was extracted and sequenced from </w:delText>
        </w:r>
        <w:r w:rsidR="00831A27">
          <w:delText>48 diverse maize lines</w:delText>
        </w:r>
        <w:r w:rsidRPr="00C05203">
          <w:delText xml:space="preserve"> using TruSeq </w:delText>
        </w:r>
        <w:r w:rsidR="00480561">
          <w:delText>S</w:delText>
        </w:r>
        <w:r w:rsidRPr="00C05203">
          <w:delText xml:space="preserve">tranded RNA </w:delText>
        </w:r>
        <w:r w:rsidR="00480561">
          <w:delText>L</w:delText>
        </w:r>
        <w:r w:rsidRPr="00C05203">
          <w:delText xml:space="preserve">ibrary </w:delText>
        </w:r>
        <w:r w:rsidR="00480561">
          <w:delText>P</w:delText>
        </w:r>
        <w:r w:rsidRPr="00C05203">
          <w:delText>rep and Illumina HiSeq 100</w:delText>
        </w:r>
        <w:r w:rsidR="00797003">
          <w:delText>-bp paired-</w:delText>
        </w:r>
        <w:r w:rsidRPr="00C05203">
          <w:delText xml:space="preserve">end RNA </w:delText>
        </w:r>
        <w:r w:rsidR="00A605F7">
          <w:delText>s</w:delText>
        </w:r>
        <w:r w:rsidRPr="00C05203">
          <w:delText>equencing (RNA</w:delText>
        </w:r>
        <w:r w:rsidR="00797003">
          <w:delText>-</w:delText>
        </w:r>
        <w:r w:rsidRPr="00C05203">
          <w:delText>Seq) reads. Raw</w:delText>
        </w:r>
        <w:r w:rsidR="00831A27">
          <w:delText xml:space="preserve"> reads were deposited into the short read archive (SRA) under </w:delText>
        </w:r>
        <w:r w:rsidR="00A605F7">
          <w:delText>p</w:delText>
        </w:r>
        <w:r w:rsidR="00831A27">
          <w:delText xml:space="preserve">roject number </w:delText>
        </w:r>
        <w:r w:rsidR="00831A27" w:rsidRPr="00831A27">
          <w:delText>PRJNA304663</w:delText>
        </w:r>
        <w:r w:rsidR="00831A27">
          <w:delText xml:space="preserve">. </w:delText>
        </w:r>
        <w:r w:rsidR="00900D8F">
          <w:delText>Raw</w:delText>
        </w:r>
        <w:r w:rsidRPr="00C05203">
          <w:delText xml:space="preserve"> reads were passed through quality control using t</w:delText>
        </w:r>
        <w:r>
          <w:delText>he program AdapterRemoval</w:delText>
        </w:r>
        <w:r>
          <w:fldChar w:fldCharType="begin" w:fldLock="1"/>
        </w:r>
        <w:r w:rsidR="0018603E">
          <w:del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delInstrText>
        </w:r>
        <w:r>
          <w:fldChar w:fldCharType="separate"/>
        </w:r>
        <w:r w:rsidR="0018603E" w:rsidRPr="0018603E">
          <w:rPr>
            <w:noProof/>
          </w:rPr>
          <w:delText>[64]</w:delText>
        </w:r>
        <w:r>
          <w:fldChar w:fldCharType="end"/>
        </w:r>
        <w:r w:rsidR="00145345">
          <w:delText>,</w:delText>
        </w:r>
        <w:r>
          <w:delText xml:space="preserve"> </w:delText>
        </w:r>
        <w:r w:rsidRPr="00C05203">
          <w:delText>which collapses overlapping reads into high</w:delText>
        </w:r>
        <w:r w:rsidR="00A605F7">
          <w:delText>-</w:delText>
        </w:r>
        <w:r w:rsidRPr="00C05203">
          <w:delText xml:space="preserve">quality single reads while also trimming residual PCR adapters. Reads were </w:delText>
        </w:r>
        <w:r w:rsidR="000F6DE2">
          <w:delText xml:space="preserve">then </w:delText>
        </w:r>
        <w:r w:rsidRPr="00C05203">
          <w:delText xml:space="preserve">mapped to the </w:delText>
        </w:r>
        <w:r w:rsidR="00A605F7">
          <w:delText>m</w:delText>
        </w:r>
        <w:r w:rsidRPr="00C05203">
          <w:delText xml:space="preserve">aize 5b reference genome using </w:delText>
        </w:r>
        <w:r w:rsidRPr="00BE2819">
          <w:delText>BWA</w:delText>
        </w:r>
        <w:r w:rsidRPr="00BE2819">
          <w:fldChar w:fldCharType="begin" w:fldLock="1"/>
        </w:r>
        <w:r w:rsidR="0018603E">
          <w:del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delInstrText>
        </w:r>
        <w:r w:rsidRPr="00BE2819">
          <w:fldChar w:fldCharType="separate"/>
        </w:r>
        <w:r w:rsidR="0018603E" w:rsidRPr="0018603E">
          <w:rPr>
            <w:noProof/>
          </w:rPr>
          <w:delText>[65,66]</w:delText>
        </w:r>
        <w:r w:rsidRPr="00BE2819">
          <w:fldChar w:fldCharType="end"/>
        </w:r>
        <w:r w:rsidR="000F6DE2">
          <w:delText>,</w:delText>
        </w:r>
        <w:r w:rsidRPr="00C05203">
          <w:delText xml:space="preserve"> PCR duplicates were detected and removed, and then realignment was performed across detected insertions and deletions</w:delText>
        </w:r>
        <w:r w:rsidR="00A605F7">
          <w:delText>,</w:delText>
        </w:r>
        <w:r w:rsidRPr="00C05203">
          <w:delText xml:space="preserve"> resulting in</w:delText>
        </w:r>
        <w:r>
          <w:delText xml:space="preserve"> between 14 and 30 million high-</w:delText>
        </w:r>
        <w:r w:rsidRPr="00C05203">
          <w:delText>quality,</w:delText>
        </w:r>
        <w:r w:rsidR="0093253C">
          <w:delText xml:space="preserve"> unique nuclear reads per accession</w:delText>
        </w:r>
        <w:r w:rsidRPr="00C05203">
          <w:delText xml:space="preserve">. </w:delText>
        </w:r>
        <w:r>
          <w:delText>T</w:delText>
        </w:r>
        <w:r w:rsidR="0093253C">
          <w:delText>wo accessions</w:delText>
        </w:r>
        <w:r w:rsidRPr="00C05203">
          <w:delText xml:space="preserve"> were dropped due to low coverage</w:delText>
        </w:r>
        <w:r w:rsidR="00A605F7">
          <w:delText>,</w:delText>
        </w:r>
        <w:r w:rsidRPr="00C05203">
          <w:delText xml:space="preserve"> bringing the total num</w:delText>
        </w:r>
        <w:r w:rsidR="0093253C">
          <w:delText>ber</w:delText>
        </w:r>
        <w:r w:rsidRPr="00C05203">
          <w:delText xml:space="preserve"> to 46.</w:delText>
        </w:r>
      </w:del>
    </w:p>
    <w:p w14:paraId="20B3BB21" w14:textId="078F9034" w:rsidR="00740204" w:rsidRDefault="009E5CE9" w:rsidP="001C401A">
      <w:pPr>
        <w:rPr>
          <w:ins w:id="132" w:author="rob" w:date="2018-08-12T15:20:00Z"/>
        </w:rPr>
      </w:pPr>
      <w:ins w:id="133" w:author="rob" w:date="2018-08-12T15:20:00Z">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nitrogen and RNA was extracted using trizol. Sample quality was checked on a bioanalyzer, and then 2 samples per genotype were pooled before library construction.</w:t>
        </w:r>
        <w:r w:rsidR="000B6221">
          <w:t xml:space="preserve"> </w:t>
        </w:r>
        <w:r>
          <w:t xml:space="preserve">Library construction and sequencing were done at the UMN sequencing core. </w:t>
        </w:r>
        <w:r w:rsidRPr="00C05203">
          <w:t xml:space="preserve">RNA was </w:t>
        </w:r>
        <w:r w:rsidRPr="00C05203">
          <w:lastRenderedPageBreak/>
          <w:t>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ins>
    </w:p>
    <w:p w14:paraId="3C08C986" w14:textId="1715A687" w:rsidR="003363AF" w:rsidRDefault="00900D8F" w:rsidP="001C401A">
      <w:pPr>
        <w:rPr>
          <w:ins w:id="134" w:author="rob" w:date="2018-08-12T15:20:00Z"/>
        </w:rPr>
      </w:pPr>
      <w:ins w:id="135" w:author="rob" w:date="2018-08-12T15:20:00Z">
        <w:r>
          <w:t>Raw</w:t>
        </w:r>
        <w:r w:rsidR="003363AF" w:rsidRPr="00C05203">
          <w:t xml:space="preserve"> reads were passed through quality control using t</w:t>
        </w:r>
        <w:r w:rsidR="003363AF">
          <w:t>he program AdapterRemoval</w:t>
        </w:r>
        <w:r w:rsidR="003363AF">
          <w:fldChar w:fldCharType="begin" w:fldLock="1"/>
        </w:r>
      </w:ins>
      <w:r w:rsidR="00F243C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 (Lindgreen, 2012)"},"properties":{"noteIndex":0},"schema":"https://github.com/citation-style-language/schema/raw/master/csl-citation.json"}</w:instrText>
      </w:r>
      <w:ins w:id="136" w:author="rob" w:date="2018-08-12T15:20:00Z">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ins>
      <w:r w:rsidR="00F243C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 (Li and Durbin, 2009; Schubert et al., 2014)"},"properties":{"noteIndex":0},"schema":"https://github.com/citation-style-language/schema/raw/master/csl-citation.json"}</w:instrText>
      </w:r>
      <w:ins w:id="137" w:author="rob" w:date="2018-08-12T15:20:00Z">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ins>
    </w:p>
    <w:p w14:paraId="3827FE16" w14:textId="4197D6EB" w:rsidR="007255FD" w:rsidRPr="00456B26" w:rsidRDefault="003363AF" w:rsidP="001C401A">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F243C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 (Anders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7B032F">
        <w:instrText>ADDIN CSL_CITATION {"citationItems":[{"id":"ITEM-1","itemData":{"URL":"http://github.com/schae234/MixedHTSeq","container-title":"GitHub","id":"ITEM-1","issued":{"date-parts":[["2018"]]},"page":"http://github.com/schae234/MixedHTSeq","publisher":"GitHub","title":"MixedHTSeq Software Repository","type":"webpage"},"uris":["http://www.mendeley.com/documents/?uuid=782f41e0-9596-4ec9-9208-0f85bc548a93","http://www.mendeley.com/documents/?uuid=0afc761f-cebc-43d4-b03a-dbb8a0111fb5"]}],"mendeley":{"formattedCitation":" (MixedHTSeq Software Repository, 2018)","plainTextFormattedCitation":" (MixedHTSeq Software Repository, 2018)","previouslyFormattedCitation":" (MixedHTSeq Software Repository, 2018)"},"properties":{"noteIndex":0},"schema":"https://github.com/citation-style-language/schema/raw/master/csl-citation.json"}</w:instrText>
      </w:r>
      <w:r w:rsidR="0018603E">
        <w:fldChar w:fldCharType="separate"/>
      </w:r>
      <w:r w:rsidR="007B032F" w:rsidRPr="007B032F">
        <w:rPr>
          <w:noProof/>
        </w:rPr>
        <w:t xml:space="preserve"> (MixedHTSeq Software Repository, 2018)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ins w:id="138" w:author="rob" w:date="2018-08-12T15:20:00Z">
        <w:r w:rsidR="006149CD">
          <w:t xml:space="preserve">GO terms with </w:t>
        </w:r>
      </w:ins>
      <w:r w:rsidR="006149CD">
        <w:t xml:space="preserve">significantly co-expressed </w:t>
      </w:r>
      <w:del w:id="139" w:author="rob" w:date="2018-08-12T15:20:00Z">
        <w:r w:rsidR="00C275C7">
          <w:delText xml:space="preserve">GO </w:delText>
        </w:r>
        <w:r w:rsidR="00F92705">
          <w:delText>t</w:delText>
        </w:r>
        <w:r w:rsidR="00C275C7">
          <w:delText>erms</w:delText>
        </w:r>
      </w:del>
      <w:ins w:id="140" w:author="rob" w:date="2018-08-12T15:20:00Z">
        <w:r w:rsidR="006149CD">
          <w:t>genes</w:t>
        </w:r>
      </w:ins>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1C401A">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 xml:space="preserve">indows were calculated both upstream and </w:t>
      </w:r>
      <w:r w:rsidR="00D9106B">
        <w:lastRenderedPageBreak/>
        <w:t>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6BC830C6" w:rsidR="00047C4E" w:rsidRDefault="00D13B6D" w:rsidP="001C401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w:t>
      </w:r>
      <w:del w:id="141" w:author="rob" w:date="2018-08-16T12:38:00Z">
        <w:r w:rsidR="004727BA" w:rsidRPr="004727BA" w:rsidDel="004E79A4">
          <w:delText xml:space="preserve">is </w:delText>
        </w:r>
        <w:r w:rsidR="00054501" w:rsidDel="004E79A4">
          <w:delText xml:space="preserve">based </w:delText>
        </w:r>
      </w:del>
      <w:del w:id="142" w:author="rob" w:date="2018-08-12T15:20:00Z">
        <w:r w:rsidR="00054501">
          <w:delText>off</w:delText>
        </w:r>
      </w:del>
      <w:del w:id="143" w:author="rob" w:date="2018-08-16T12:38:00Z">
        <w:r w:rsidR="00054501" w:rsidDel="004E79A4">
          <w:delText xml:space="preserve"> a </w:delText>
        </w:r>
        <w:r w:rsidR="009C2CAC" w:rsidDel="004E79A4">
          <w:delText>z</w:delText>
        </w:r>
        <w:r w:rsidR="00054501" w:rsidDel="004E79A4">
          <w:delText xml:space="preserve">-score statistic and </w:delText>
        </w:r>
      </w:del>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144" w:name="_Ref447101528"/>
      <w:r w:rsidRPr="0045686C">
        <w:t>Eq.</w:t>
      </w:r>
      <w:r>
        <w:t xml:space="preserve"> </w:t>
      </w:r>
      <w:r w:rsidRPr="0045686C">
        <w:t>1</w:t>
      </w:r>
      <w:bookmarkEnd w:id="144"/>
    </w:p>
    <w:p w14:paraId="1CAB558C" w14:textId="50DE82B3" w:rsidR="00F40E28" w:rsidRDefault="00F40E28">
      <w:pPr>
        <w:ind w:firstLine="720"/>
        <w:jc w:val="left"/>
        <w:pPrChange w:id="145" w:author="rob" w:date="2018-08-12T15:20:00Z">
          <w:pPr>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w:del w:id="146" w:author="rob" w:date="2018-08-12T15:20:00Z">
              <m:rPr>
                <m:sty m:val="p"/>
              </m:rPr>
              <w:rPr>
                <w:rFonts w:ascii="Cambria Math" w:hAnsi="Cambria Math"/>
              </w:rPr>
              <m:t>=</m:t>
            </w:del>
          </m:r>
          <m:f>
            <m:fPr>
              <m:ctrlPr>
                <w:del w:id="147" w:author="rob" w:date="2018-08-12T15:20:00Z">
                  <w:rPr>
                    <w:rFonts w:ascii="Cambria Math" w:hAnsi="Cambria Math"/>
                  </w:rPr>
                </w:del>
              </m:ctrlPr>
            </m:fPr>
            <m:num>
              <m:bar>
                <m:barPr>
                  <m:pos m:val="top"/>
                  <m:ctrlPr>
                    <w:del w:id="148" w:author="rob" w:date="2018-08-12T15:20:00Z">
                      <w:rPr>
                        <w:rFonts w:ascii="Cambria Math" w:hAnsi="Cambria Math"/>
                      </w:rPr>
                    </w:del>
                  </m:ctrlPr>
                </m:barPr>
                <m:e>
                  <m:r>
                    <w:del w:id="149" w:author="rob" w:date="2018-08-12T15:20:00Z">
                      <w:rPr>
                        <w:rFonts w:ascii="Cambria Math" w:hAnsi="Cambria Math"/>
                      </w:rPr>
                      <m:t>X</m:t>
                    </w:del>
                  </m:r>
                </m:e>
              </m:bar>
              <m:r>
                <w:del w:id="150" w:author="rob" w:date="2018-08-12T15:20:00Z">
                  <m:rPr>
                    <m:sty m:val="p"/>
                  </m:rPr>
                  <w:rPr>
                    <w:rFonts w:ascii="Cambria Math" w:hAnsi="Cambria Math"/>
                  </w:rPr>
                  <m:t>-</m:t>
                </w:del>
              </m:r>
              <m:r>
                <w:del w:id="151" w:author="rob" w:date="2018-08-12T15:20:00Z">
                  <w:rPr>
                    <w:rFonts w:ascii="Cambria Math" w:hAnsi="Cambria Math"/>
                  </w:rPr>
                  <m:t>E</m:t>
                </w:del>
              </m:r>
              <m:r>
                <w:del w:id="152" w:author="rob" w:date="2018-08-12T15:20:00Z">
                  <m:rPr>
                    <m:sty m:val="p"/>
                  </m:rPr>
                  <w:rPr>
                    <w:rFonts w:ascii="Cambria Math" w:hAnsi="Cambria Math"/>
                  </w:rPr>
                  <m:t>(</m:t>
                </w:del>
              </m:r>
              <m:r>
                <w:del w:id="153" w:author="rob" w:date="2018-08-12T15:20:00Z">
                  <w:rPr>
                    <w:rFonts w:ascii="Cambria Math" w:hAnsi="Cambria Math"/>
                  </w:rPr>
                  <m:t>X</m:t>
                </w:del>
              </m:r>
              <m:r>
                <w:del w:id="154" w:author="rob" w:date="2018-08-12T15:20:00Z">
                  <m:rPr>
                    <m:sty m:val="p"/>
                  </m:rPr>
                  <w:rPr>
                    <w:rFonts w:ascii="Cambria Math" w:hAnsi="Cambria Math"/>
                  </w:rPr>
                  <m:t>)</m:t>
                </w:del>
              </m:r>
            </m:num>
            <m:den>
              <m:r>
                <w:del w:id="155" w:author="rob" w:date="2018-08-12T15:20:00Z">
                  <w:rPr>
                    <w:rFonts w:ascii="Cambria Math" w:hAnsi="Cambria Math"/>
                  </w:rPr>
                  <m:t>σ</m:t>
                </w:del>
              </m:r>
              <m:r>
                <w:del w:id="156" w:author="rob" w:date="2018-08-12T15:20:00Z">
                  <m:rPr>
                    <m:sty m:val="p"/>
                  </m:rPr>
                  <w:rPr>
                    <w:rFonts w:ascii="Cambria Math" w:hAnsi="Cambria Math"/>
                  </w:rPr>
                  <m:t>(</m:t>
                </w:del>
              </m:r>
              <m:r>
                <w:del w:id="157" w:author="rob" w:date="2018-08-12T15:20:00Z">
                  <w:rPr>
                    <w:rFonts w:ascii="Cambria Math" w:hAnsi="Cambria Math"/>
                  </w:rPr>
                  <m:t>X</m:t>
                </w:del>
              </m:r>
              <m:r>
                <w:del w:id="158" w:author="rob" w:date="2018-08-12T15:20:00Z">
                  <m:rPr>
                    <m:sty m:val="p"/>
                  </m:rPr>
                  <w:rPr>
                    <w:rFonts w:ascii="Cambria Math" w:hAnsi="Cambria Math"/>
                  </w:rPr>
                  <m:t>)/</m:t>
                </w:del>
              </m:r>
              <m:rad>
                <m:radPr>
                  <m:degHide m:val="1"/>
                  <m:ctrlPr>
                    <w:del w:id="159" w:author="rob" w:date="2018-08-12T15:20:00Z">
                      <w:rPr>
                        <w:rFonts w:ascii="Cambria Math" w:hAnsi="Cambria Math"/>
                      </w:rPr>
                    </w:del>
                  </m:ctrlPr>
                </m:radPr>
                <m:deg/>
                <m:e>
                  <m:r>
                    <w:del w:id="160" w:author="rob" w:date="2018-08-12T15:20:00Z">
                      <w:rPr>
                        <w:rFonts w:ascii="Cambria Math" w:hAnsi="Cambria Math"/>
                      </w:rPr>
                      <m:t>N</m:t>
                    </w:del>
                  </m:r>
                </m:e>
              </m:rad>
            </m:den>
          </m:f>
          <m:r>
            <w:ins w:id="161" w:author="rob" w:date="2018-08-12T15:20:00Z">
              <w:rPr>
                <w:rFonts w:ascii="Cambria Math" w:hAnsi="Cambria Math"/>
              </w:rPr>
              <m:t>( subnetwork S)</m:t>
            </w:ins>
          </m:r>
          <m:r>
            <w:ins w:id="162" w:author="rob" w:date="2018-08-12T15:20:00Z">
              <m:rPr>
                <m:sty m:val="p"/>
              </m:rPr>
              <w:rPr>
                <w:rFonts w:ascii="Cambria Math" w:hAnsi="Cambria Math"/>
              </w:rPr>
              <m:t>=</m:t>
            </w:ins>
          </m:r>
          <m:f>
            <m:fPr>
              <m:ctrlPr>
                <w:ins w:id="163" w:author="rob" w:date="2018-08-12T15:20:00Z">
                  <w:rPr>
                    <w:rFonts w:ascii="Cambria Math" w:hAnsi="Cambria Math"/>
                  </w:rPr>
                </w:ins>
              </m:ctrlPr>
            </m:fPr>
            <m:num>
              <m:d>
                <m:dPr>
                  <m:ctrlPr>
                    <w:ins w:id="164" w:author="rob" w:date="2018-08-12T15:20:00Z">
                      <w:rPr>
                        <w:rFonts w:ascii="Cambria Math" w:hAnsi="Cambria Math"/>
                      </w:rPr>
                    </w:ins>
                  </m:ctrlPr>
                </m:dPr>
                <m:e>
                  <m:nary>
                    <m:naryPr>
                      <m:chr m:val="∑"/>
                      <m:limLoc m:val="undOvr"/>
                      <m:supHide m:val="1"/>
                      <m:ctrlPr>
                        <w:ins w:id="165" w:author="rob" w:date="2018-08-12T15:20:00Z">
                          <w:rPr>
                            <w:rFonts w:ascii="Cambria Math" w:hAnsi="Cambria Math"/>
                          </w:rPr>
                        </w:ins>
                      </m:ctrlPr>
                    </m:naryPr>
                    <m:sub>
                      <m:r>
                        <w:ins w:id="166" w:author="rob" w:date="2018-08-12T15:20:00Z">
                          <w:rPr>
                            <w:rFonts w:ascii="Cambria Math" w:hAnsi="Cambria Math"/>
                          </w:rPr>
                          <m:t xml:space="preserve">all genes i ∈ S </m:t>
                        </w:ins>
                      </m:r>
                    </m:sub>
                    <m:sup/>
                    <m:e>
                      <m:sSub>
                        <m:sSubPr>
                          <m:ctrlPr>
                            <w:ins w:id="167" w:author="rob" w:date="2018-08-12T15:20:00Z">
                              <w:rPr>
                                <w:rFonts w:ascii="Cambria Math" w:hAnsi="Cambria Math"/>
                                <w:i/>
                              </w:rPr>
                            </w:ins>
                          </m:ctrlPr>
                        </m:sSubPr>
                        <m:e>
                          <m:r>
                            <w:ins w:id="168" w:author="rob" w:date="2018-08-12T15:20:00Z">
                              <w:rPr>
                                <w:rFonts w:ascii="Cambria Math" w:hAnsi="Cambria Math"/>
                              </w:rPr>
                              <m:t xml:space="preserve"> </m:t>
                            </w:ins>
                          </m:r>
                          <m:nary>
                            <m:naryPr>
                              <m:chr m:val="∑"/>
                              <m:limLoc m:val="undOvr"/>
                              <m:supHide m:val="1"/>
                              <m:ctrlPr>
                                <w:ins w:id="169" w:author="rob" w:date="2018-08-12T15:20:00Z">
                                  <w:rPr>
                                    <w:rFonts w:ascii="Cambria Math" w:hAnsi="Cambria Math"/>
                                    <w:i/>
                                  </w:rPr>
                                </w:ins>
                              </m:ctrlPr>
                            </m:naryPr>
                            <m:sub>
                              <m:r>
                                <w:ins w:id="170" w:author="rob" w:date="2018-08-12T15:20:00Z">
                                  <w:rPr>
                                    <w:rFonts w:ascii="Cambria Math" w:hAnsi="Cambria Math"/>
                                  </w:rPr>
                                  <m:t xml:space="preserve">all genes j ≠i ∈ S </m:t>
                                </w:ins>
                              </m:r>
                            </m:sub>
                            <m:sup/>
                            <m:e>
                              <m:r>
                                <w:ins w:id="171" w:author="rob" w:date="2018-08-12T15:20:00Z">
                                  <w:rPr>
                                    <w:rFonts w:ascii="Cambria Math" w:hAnsi="Cambria Math"/>
                                  </w:rPr>
                                  <m:t>w</m:t>
                                </w:ins>
                              </m:r>
                            </m:e>
                          </m:nary>
                        </m:e>
                        <m:sub>
                          <m:r>
                            <w:ins w:id="172" w:author="rob" w:date="2018-08-12T15:20:00Z">
                              <w:rPr>
                                <w:rFonts w:ascii="Cambria Math" w:hAnsi="Cambria Math"/>
                              </w:rPr>
                              <m:t>ij</m:t>
                            </w:ins>
                          </m:r>
                        </m:sub>
                      </m:sSub>
                    </m:e>
                  </m:nary>
                </m:e>
              </m:d>
            </m:num>
            <m:den>
              <m:d>
                <m:dPr>
                  <m:ctrlPr>
                    <w:ins w:id="173" w:author="rob" w:date="2018-08-12T15:20:00Z">
                      <w:rPr>
                        <w:rFonts w:ascii="Cambria Math" w:hAnsi="Cambria Math"/>
                        <w:i/>
                      </w:rPr>
                    </w:ins>
                  </m:ctrlPr>
                </m:dPr>
                <m:e>
                  <m:f>
                    <m:fPr>
                      <m:ctrlPr>
                        <w:ins w:id="174" w:author="rob" w:date="2018-08-12T15:20:00Z">
                          <w:rPr>
                            <w:rFonts w:ascii="Cambria Math" w:hAnsi="Cambria Math"/>
                            <w:i/>
                          </w:rPr>
                        </w:ins>
                      </m:ctrlPr>
                    </m:fPr>
                    <m:num>
                      <m:r>
                        <w:ins w:id="175" w:author="rob" w:date="2018-08-12T15:20:00Z">
                          <w:rPr>
                            <w:rFonts w:ascii="Cambria Math" w:hAnsi="Cambria Math"/>
                          </w:rPr>
                          <m:t>1</m:t>
                        </w:ins>
                      </m:r>
                    </m:num>
                    <m:den>
                      <m:rad>
                        <m:radPr>
                          <m:degHide m:val="1"/>
                          <m:ctrlPr>
                            <w:ins w:id="176" w:author="rob" w:date="2018-08-12T15:20:00Z">
                              <w:rPr>
                                <w:rFonts w:ascii="Cambria Math" w:hAnsi="Cambria Math"/>
                              </w:rPr>
                            </w:ins>
                          </m:ctrlPr>
                        </m:radPr>
                        <m:deg/>
                        <m:e>
                          <m:sSub>
                            <m:sSubPr>
                              <m:ctrlPr>
                                <w:ins w:id="177" w:author="rob" w:date="2018-08-12T15:20:00Z">
                                  <w:rPr>
                                    <w:rFonts w:ascii="Cambria Math" w:hAnsi="Cambria Math"/>
                                    <w:i/>
                                  </w:rPr>
                                </w:ins>
                              </m:ctrlPr>
                            </m:sSubPr>
                            <m:e>
                              <m:r>
                                <w:ins w:id="178" w:author="rob" w:date="2018-08-12T15:20:00Z">
                                  <w:rPr>
                                    <w:rFonts w:ascii="Cambria Math" w:hAnsi="Cambria Math"/>
                                  </w:rPr>
                                  <m:t>N</m:t>
                                </w:ins>
                              </m:r>
                            </m:e>
                            <m:sub>
                              <m:r>
                                <w:ins w:id="179" w:author="rob" w:date="2018-08-12T15:20:00Z">
                                  <w:rPr>
                                    <w:rFonts w:ascii="Cambria Math" w:hAnsi="Cambria Math"/>
                                  </w:rPr>
                                  <m:t>e</m:t>
                                </w:ins>
                              </m:r>
                            </m:sub>
                          </m:sSub>
                        </m:e>
                      </m:rad>
                    </m:den>
                  </m:f>
                </m:e>
              </m:d>
            </m:den>
          </m:f>
        </m:oMath>
      </m:oMathPara>
    </w:p>
    <w:p w14:paraId="73FD970D" w14:textId="30EB058C" w:rsidR="00F40E28" w:rsidRPr="00EF5E7C" w:rsidRDefault="00F40E28">
      <w:pPr>
        <w:pPrChange w:id="180" w:author="rob" w:date="2018-08-12T15:20:00Z">
          <w:pPr>
            <w:pStyle w:val="Subtitle"/>
          </w:pPr>
        </w:pPrChange>
      </w:pPr>
      <w:r>
        <w:t xml:space="preserve">where </w:t>
      </w:r>
      <w:del w:id="181" w:author="rob" w:date="2018-08-12T15:20:00Z">
        <w:r w:rsidR="00065C7F">
          <w:delText>X</w:delText>
        </w:r>
        <w:r w:rsidR="00DE503E">
          <w:delText>-bar</w:delText>
        </w:r>
      </w:del>
      <m:oMath>
        <m:sSub>
          <m:sSubPr>
            <m:ctrlPr>
              <w:ins w:id="182" w:author="rob" w:date="2018-08-12T15:20:00Z">
                <w:rPr>
                  <w:rFonts w:ascii="Cambria Math" w:hAnsi="Cambria Math"/>
                  <w:i/>
                </w:rPr>
              </w:ins>
            </m:ctrlPr>
          </m:sSubPr>
          <m:e>
            <m:r>
              <w:ins w:id="183" w:author="rob" w:date="2018-08-12T15:20:00Z">
                <w:rPr>
                  <w:rFonts w:ascii="Cambria Math" w:hAnsi="Cambria Math"/>
                </w:rPr>
                <m:t xml:space="preserve"> w</m:t>
              </w:ins>
            </m:r>
          </m:e>
          <m:sub>
            <m:r>
              <w:ins w:id="184" w:author="rob" w:date="2018-08-12T15:20:00Z">
                <w:rPr>
                  <w:rFonts w:ascii="Cambria Math" w:hAnsi="Cambria Math"/>
                </w:rPr>
                <m:t>ij</m:t>
              </w:ins>
            </m:r>
          </m:sub>
        </m:sSub>
      </m:oMath>
      <w:r>
        <w:t xml:space="preserve"> is the </w:t>
      </w:r>
      <w:del w:id="185" w:author="rob" w:date="2018-08-12T15:20:00Z">
        <w:r w:rsidR="00B61C0C">
          <w:delText>calculated,</w:delText>
        </w:r>
        <w:r w:rsidR="00065C7F" w:rsidRPr="00065C7F">
          <w:delText xml:space="preserve"> mean </w:delText>
        </w:r>
        <w:r w:rsidR="00065C7F">
          <w:delText>subnetwork interaction</w:delText>
        </w:r>
      </w:del>
      <w:ins w:id="186" w:author="rob" w:date="2018-08-12T15:20:00Z">
        <w:r>
          <w:t>co-expression</w:t>
        </w:r>
      </w:ins>
      <w:r>
        <w:t xml:space="preserve"> score </w:t>
      </w:r>
      <w:ins w:id="187" w:author="rob" w:date="2018-08-12T15:20:00Z">
        <w:r>
          <w:t xml:space="preserve">between genes </w:t>
        </w:r>
        <w:r>
          <w:rPr>
            <w:i/>
          </w:rPr>
          <w:t>i</w:t>
        </w:r>
        <w:r>
          <w:t xml:space="preserve"> </w:t>
        </w:r>
      </w:ins>
      <w:r>
        <w:t xml:space="preserve">and </w:t>
      </w:r>
      <w:del w:id="188" w:author="rob" w:date="2018-08-12T15:20:00Z">
        <w:r w:rsidR="005822E6" w:rsidRPr="00A2437F">
          <w:rPr>
            <w:i/>
          </w:rPr>
          <w:delText>N</w:delText>
        </w:r>
      </w:del>
      <w:ins w:id="189" w:author="rob" w:date="2018-08-12T15:20:00Z">
        <w:r w:rsidRPr="008C6A18">
          <w:rPr>
            <w:i/>
          </w:rPr>
          <w:t>j</w:t>
        </w:r>
        <w:r w:rsidRPr="00065C7F">
          <w:t xml:space="preserve"> </w:t>
        </w:r>
        <w:r w:rsidRPr="00A2437F">
          <w:rPr>
            <w:i/>
          </w:rPr>
          <w:t>N</w:t>
        </w:r>
        <w:r w:rsidRPr="008C6A18">
          <w:rPr>
            <w:i/>
            <w:vertAlign w:val="subscript"/>
          </w:rPr>
          <w:t>e</w:t>
        </w:r>
      </w:ins>
      <w:r w:rsidRPr="00065C7F">
        <w:t xml:space="preserve"> is the number of </w:t>
      </w:r>
      <w:del w:id="190" w:author="rob" w:date="2018-08-12T15:20:00Z">
        <w:r w:rsidR="005822E6" w:rsidRPr="00065C7F">
          <w:delText>interactions</w:delText>
        </w:r>
      </w:del>
      <w:ins w:id="191" w:author="rob" w:date="2018-08-12T15:20:00Z">
        <w:r>
          <w:t xml:space="preserve">total number of pairwise, non-self gene </w:t>
        </w:r>
      </w:ins>
      <w:ins w:id="192" w:author="rob" w:date="2018-08-16T12:39:00Z">
        <w:r w:rsidR="00E710DD">
          <w:t>interactions</w:t>
        </w:r>
      </w:ins>
      <w:bookmarkStart w:id="193" w:name="_GoBack"/>
      <w:bookmarkEnd w:id="193"/>
      <w:r>
        <w:t xml:space="preserve"> </w:t>
      </w:r>
      <w:r w:rsidRPr="00065C7F">
        <w:t>in the subnetwork</w:t>
      </w:r>
      <w:r>
        <w:t xml:space="preserve">. </w:t>
      </w:r>
      <w:del w:id="194" w:author="rob" w:date="2018-08-12T15:20:00Z">
        <w:r w:rsidR="005822E6">
          <w:delText xml:space="preserve">As the interaction data </w:delText>
        </w:r>
        <w:r w:rsidR="009C2CAC">
          <w:delText xml:space="preserve">were </w:delText>
        </w:r>
        <w:r w:rsidR="005822E6">
          <w:delText>standard normalized,</w:delText>
        </w:r>
        <w:r w:rsidR="00065C7F">
          <w:delText xml:space="preserve"> </w:delText>
        </w:r>
        <w:r w:rsidR="005822E6">
          <w:delText xml:space="preserve">the </w:delText>
        </w:r>
        <w:r w:rsidR="00065C7F" w:rsidRPr="00065C7F">
          <w:delText>expected networ</w:delText>
        </w:r>
        <w:r w:rsidR="00065C7F">
          <w:delText xml:space="preserve">k interaction score, </w:delText>
        </w:r>
        <w:r w:rsidR="00065C7F" w:rsidRPr="00A2437F">
          <w:rPr>
            <w:i/>
          </w:rPr>
          <w:delText>E</w:delText>
        </w:r>
        <w:r w:rsidR="00065C7F">
          <w:delText>(</w:delText>
        </w:r>
        <w:r w:rsidR="00065C7F" w:rsidRPr="00A2437F">
          <w:rPr>
            <w:i/>
          </w:rPr>
          <w:delText>X</w:delText>
        </w:r>
        <w:r w:rsidR="00065C7F">
          <w:delText>)</w:delText>
        </w:r>
        <w:r w:rsidR="005822E6">
          <w:delText>,</w:delText>
        </w:r>
        <w:r w:rsidR="00065C7F" w:rsidRPr="00065C7F">
          <w:delText xml:space="preserve"> is</w:delText>
        </w:r>
        <w:r w:rsidR="005822E6">
          <w:delText xml:space="preserve"> 0</w:delText>
        </w:r>
        <w:r w:rsidR="009C2CAC">
          <w:delText>,</w:delText>
        </w:r>
        <w:r w:rsidR="00674ACD">
          <w:delText xml:space="preserve"> and</w:delText>
        </w:r>
        <w:r w:rsidR="00065C7F" w:rsidRPr="00065C7F">
          <w:delText xml:space="preserve"> the standard deviation of network interactions, </w:delText>
        </w:r>
        <w:r w:rsidR="00674ACD">
          <w:delText>σ(</w:delText>
        </w:r>
        <w:r w:rsidR="00674ACD" w:rsidRPr="00A2437F">
          <w:rPr>
            <w:i/>
          </w:rPr>
          <w:delText>X</w:delText>
        </w:r>
        <w:r w:rsidR="00674ACD">
          <w:delText>)</w:delText>
        </w:r>
        <w:r w:rsidR="00065C7F" w:rsidRPr="00065C7F">
          <w:delText>,</w:delText>
        </w:r>
        <w:r w:rsidR="00674ACD">
          <w:delText xml:space="preserve"> is 1</w:delText>
        </w:r>
        <w:r w:rsidR="00065C7F" w:rsidRPr="00065C7F">
          <w:delText>.</w:delText>
        </w:r>
      </w:del>
    </w:p>
    <w:p w14:paraId="6298BA97" w14:textId="18AE9D7B" w:rsidR="00F40E28" w:rsidRDefault="00F40E28" w:rsidP="00F40E28">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w:t>
      </w:r>
      <w:del w:id="195" w:author="rob" w:date="2018-08-12T15:20:00Z">
        <w:r w:rsidR="004047D8">
          <w:delText>.</w:delText>
        </w:r>
      </w:del>
      <w:ins w:id="196" w:author="rob" w:date="2018-08-12T15:20:00Z">
        <w:r>
          <w:t xml:space="preserve"> where local degree is the number of interactions to other genes in the subnetwork and global degree is the total number of </w:t>
        </w:r>
        <w:r>
          <w:lastRenderedPageBreak/>
          <w:t>interactions a gene has.</w:t>
        </w:r>
      </w:ins>
      <w:r>
        <w:t xml:space="preserve">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197" w:name="_Ref447101545"/>
      <w:bookmarkStart w:id="198" w:name="_Ref464049667"/>
      <w:r>
        <w:t>Eq.</w:t>
      </w:r>
      <w:bookmarkEnd w:id="197"/>
      <w:r>
        <w:t xml:space="preserve"> 2</w:t>
      </w:r>
      <w:bookmarkEnd w:id="198"/>
    </w:p>
    <w:p w14:paraId="31B55D09" w14:textId="7DDC2E87" w:rsidR="00F40E28" w:rsidRPr="003F2435" w:rsidRDefault="00F40E28" w:rsidP="00F40E28">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w:del w:id="199" w:author="rob" w:date="2018-08-12T15:20:00Z">
              <m:rPr>
                <m:sty m:val="p"/>
              </m:rPr>
              <w:rPr>
                <w:rFonts w:ascii="Cambria Math" w:hAnsi="Cambria Math"/>
              </w:rPr>
              <m:t xml:space="preserve">= </m:t>
            </w:del>
          </m:r>
          <m:r>
            <w:del w:id="200" w:author="rob" w:date="2018-08-12T15:20:00Z">
              <w:rPr>
                <w:rFonts w:ascii="Cambria Math" w:hAnsi="Cambria Math"/>
              </w:rPr>
              <m:t>mean</m:t>
            </w:del>
          </m:r>
          <m:r>
            <w:del w:id="201" w:author="rob" w:date="2018-08-12T15:20:00Z">
              <m:rPr>
                <m:sty m:val="p"/>
              </m:rPr>
              <w:rPr>
                <w:rFonts w:ascii="Cambria Math" w:hAnsi="Cambria Math"/>
              </w:rPr>
              <m:t>(</m:t>
            </w:del>
          </m:r>
          <m:r>
            <w:del w:id="202" w:author="rob" w:date="2018-08-12T15:20:00Z">
              <w:rPr>
                <w:rFonts w:ascii="Cambria Math" w:hAnsi="Cambria Math"/>
              </w:rPr>
              <m:t>residual(local</m:t>
            </w:del>
          </m:r>
          <m:r>
            <w:del w:id="203" w:author="rob" w:date="2018-08-12T15:20:00Z">
              <m:rPr>
                <m:sty m:val="p"/>
              </m:rPr>
              <w:rPr>
                <w:rFonts w:ascii="Cambria Math" w:hAnsi="Cambria Math"/>
              </w:rPr>
              <m:t>_</m:t>
            </w:del>
          </m:r>
          <m:r>
            <w:del w:id="204" w:author="rob" w:date="2018-08-12T15:20:00Z">
              <w:rPr>
                <w:rFonts w:ascii="Cambria Math" w:hAnsi="Cambria Math"/>
              </w:rPr>
              <m:t>degree</m:t>
            </w:del>
          </m:r>
          <m:r>
            <w:del w:id="205" w:author="rob" w:date="2018-08-12T15:20:00Z">
              <m:rPr>
                <m:sty m:val="p"/>
              </m:rPr>
              <w:rPr>
                <w:rFonts w:ascii="Cambria Math" w:hAnsi="Cambria Math"/>
              </w:rPr>
              <m:t xml:space="preserve"> ~ </m:t>
            </w:del>
          </m:r>
          <m:r>
            <w:del w:id="206" w:author="rob" w:date="2018-08-12T15:20:00Z">
              <w:rPr>
                <w:rFonts w:ascii="Cambria Math" w:hAnsi="Cambria Math"/>
              </w:rPr>
              <m:t>global</m:t>
            </w:del>
          </m:r>
          <m:r>
            <w:del w:id="207" w:author="rob" w:date="2018-08-12T15:20:00Z">
              <m:rPr>
                <m:sty m:val="p"/>
              </m:rPr>
              <w:rPr>
                <w:rFonts w:ascii="Cambria Math" w:hAnsi="Cambria Math"/>
              </w:rPr>
              <m:t>_</m:t>
            </w:del>
          </m:r>
          <m:r>
            <w:del w:id="208" w:author="rob" w:date="2018-08-12T15:20:00Z">
              <w:rPr>
                <w:rFonts w:ascii="Cambria Math" w:hAnsi="Cambria Math"/>
              </w:rPr>
              <m:t>degree)</m:t>
            </w:del>
          </m:r>
          <m:r>
            <w:del w:id="209" w:author="rob" w:date="2018-08-12T15:20:00Z">
              <m:rPr>
                <m:sty m:val="p"/>
              </m:rPr>
              <w:rPr>
                <w:rFonts w:ascii="Cambria Math" w:hAnsi="Cambria Math"/>
              </w:rPr>
              <m:t>)</m:t>
            </w:del>
          </m:r>
          <m:r>
            <w:ins w:id="210" w:author="rob" w:date="2018-08-12T15:20:00Z">
              <w:rPr>
                <w:rFonts w:ascii="Cambria Math" w:hAnsi="Cambria Math"/>
              </w:rPr>
              <m:t xml:space="preserve"> (subnetwork S)</m:t>
            </w:ins>
          </m:r>
          <m:r>
            <w:ins w:id="211" w:author="rob" w:date="2018-08-12T15:20:00Z">
              <m:rPr>
                <m:sty m:val="p"/>
              </m:rPr>
              <w:rPr>
                <w:rFonts w:ascii="Cambria Math" w:hAnsi="Cambria Math"/>
              </w:rPr>
              <m:t xml:space="preserve">= </m:t>
            </w:ins>
          </m:r>
          <m:f>
            <m:fPr>
              <m:ctrlPr>
                <w:ins w:id="212" w:author="rob" w:date="2018-08-12T15:20:00Z">
                  <w:rPr>
                    <w:rFonts w:ascii="Cambria Math" w:hAnsi="Cambria Math"/>
                  </w:rPr>
                </w:ins>
              </m:ctrlPr>
            </m:fPr>
            <m:num>
              <m:nary>
                <m:naryPr>
                  <m:chr m:val="∑"/>
                  <m:limLoc m:val="undOvr"/>
                  <m:supHide m:val="1"/>
                  <m:ctrlPr>
                    <w:ins w:id="213" w:author="rob" w:date="2018-08-12T15:20:00Z">
                      <w:rPr>
                        <w:rFonts w:ascii="Cambria Math" w:hAnsi="Cambria Math"/>
                      </w:rPr>
                    </w:ins>
                  </m:ctrlPr>
                </m:naryPr>
                <m:sub>
                  <m:r>
                    <w:ins w:id="214" w:author="rob" w:date="2018-08-12T15:20:00Z">
                      <w:rPr>
                        <w:rFonts w:ascii="Cambria Math" w:hAnsi="Cambria Math"/>
                      </w:rPr>
                      <m:t xml:space="preserve">all genes i ∈S </m:t>
                    </w:ins>
                  </m:r>
                </m:sub>
                <m:sup/>
                <m:e>
                  <m:r>
                    <w:ins w:id="215" w:author="rob" w:date="2018-08-12T15:20:00Z">
                      <w:rPr>
                        <w:rFonts w:ascii="Cambria Math" w:hAnsi="Cambria Math"/>
                      </w:rPr>
                      <m:t>Gene</m:t>
                    </w:ins>
                  </m:r>
                  <m:r>
                    <w:ins w:id="216" w:author="rob" w:date="2018-08-12T15:20:00Z">
                      <m:rPr>
                        <m:nor/>
                      </m:rPr>
                      <w:rPr>
                        <w:rFonts w:ascii="Cambria Math" w:hAnsi="Cambria Math"/>
                      </w:rPr>
                      <m:t>-</m:t>
                    </w:ins>
                  </m:r>
                  <m:r>
                    <w:ins w:id="217" w:author="rob" w:date="2018-08-12T15:20:00Z">
                      <w:rPr>
                        <w:rFonts w:ascii="Cambria Math" w:hAnsi="Cambria Math"/>
                      </w:rPr>
                      <m:t>Specific</m:t>
                    </w:ins>
                  </m:r>
                  <m:r>
                    <w:ins w:id="218" w:author="rob" w:date="2018-08-12T15:20:00Z">
                      <m:rPr>
                        <m:sty m:val="p"/>
                      </m:rPr>
                      <w:rPr>
                        <w:rFonts w:ascii="Cambria Math" w:hAnsi="Cambria Math"/>
                      </w:rPr>
                      <m:t xml:space="preserve"> </m:t>
                    </w:ins>
                  </m:r>
                  <m:r>
                    <w:ins w:id="219" w:author="rob" w:date="2018-08-12T15:20:00Z">
                      <w:rPr>
                        <w:rFonts w:ascii="Cambria Math" w:hAnsi="Cambria Math"/>
                      </w:rPr>
                      <m:t xml:space="preserve">Locality </m:t>
                    </w:ins>
                  </m:r>
                  <m:d>
                    <m:dPr>
                      <m:ctrlPr>
                        <w:ins w:id="220" w:author="rob" w:date="2018-08-12T15:20:00Z">
                          <w:rPr>
                            <w:rFonts w:ascii="Cambria Math" w:hAnsi="Cambria Math"/>
                            <w:i/>
                          </w:rPr>
                        </w:ins>
                      </m:ctrlPr>
                    </m:dPr>
                    <m:e>
                      <m:r>
                        <w:ins w:id="221" w:author="rob" w:date="2018-08-12T15:20:00Z">
                          <w:rPr>
                            <w:rFonts w:ascii="Cambria Math" w:hAnsi="Cambria Math"/>
                          </w:rPr>
                          <m:t>gene i</m:t>
                        </w:ins>
                      </m:r>
                    </m:e>
                  </m:d>
                </m:e>
              </m:nary>
            </m:num>
            <m:den>
              <m:sSub>
                <m:sSubPr>
                  <m:ctrlPr>
                    <w:ins w:id="222" w:author="rob" w:date="2018-08-12T15:20:00Z">
                      <w:rPr>
                        <w:rFonts w:ascii="Cambria Math" w:hAnsi="Cambria Math"/>
                        <w:i/>
                      </w:rPr>
                    </w:ins>
                  </m:ctrlPr>
                </m:sSubPr>
                <m:e>
                  <m:r>
                    <w:ins w:id="223" w:author="rob" w:date="2018-08-12T15:20:00Z">
                      <w:rPr>
                        <w:rFonts w:ascii="Cambria Math" w:hAnsi="Cambria Math"/>
                      </w:rPr>
                      <m:t>N</m:t>
                    </w:ins>
                  </m:r>
                </m:e>
                <m:sub>
                  <m:r>
                    <w:ins w:id="224" w:author="rob" w:date="2018-08-12T15:20:00Z">
                      <w:rPr>
                        <w:rFonts w:ascii="Cambria Math" w:hAnsi="Cambria Math"/>
                      </w:rPr>
                      <m:t>g</m:t>
                    </w:ins>
                  </m:r>
                </m:sub>
              </m:sSub>
            </m:den>
          </m:f>
        </m:oMath>
      </m:oMathPara>
    </w:p>
    <w:p w14:paraId="15BEFECF" w14:textId="77777777" w:rsidR="00F40E28" w:rsidRDefault="00F40E28" w:rsidP="00F40E28">
      <w:pPr>
        <w:rPr>
          <w:ins w:id="225" w:author="rob" w:date="2018-08-12T15:20:00Z"/>
        </w:rPr>
      </w:pPr>
      <w:ins w:id="226" w:author="rob" w:date="2018-08-12T15:20:00Z">
        <w:r>
          <w:t xml:space="preserve">where the gene-specific locality measure is defined below (Eq. 4) and </w:t>
        </w:r>
        <w:r w:rsidRPr="00111462">
          <w:rPr>
            <w:i/>
          </w:rPr>
          <w:t>N</w:t>
        </w:r>
        <w:r w:rsidRPr="00111462">
          <w:rPr>
            <w:i/>
            <w:vertAlign w:val="subscript"/>
          </w:rPr>
          <w:t>g</w:t>
        </w:r>
        <w:r>
          <w:t xml:space="preserve"> is the number of genes in the subnetwork of interest. </w:t>
        </w:r>
      </w:ins>
    </w:p>
    <w:p w14:paraId="5B420B30" w14:textId="77777777" w:rsidR="00F40E28" w:rsidRDefault="00F40E28" w:rsidP="00F40E28">
      <w:r>
        <w:t>Gene-specific density is calculated by considering subnetwork interactions on a per-gene basis:</w:t>
      </w:r>
    </w:p>
    <w:p w14:paraId="0FB40EED" w14:textId="77777777" w:rsidR="00F40E28" w:rsidRDefault="00F40E28" w:rsidP="00D45ACC">
      <w:pPr>
        <w:pStyle w:val="Heading3"/>
      </w:pPr>
      <w:bookmarkStart w:id="227" w:name="_Ref447101563"/>
      <w:bookmarkStart w:id="228" w:name="_Ref464738379"/>
      <w:r w:rsidRPr="0045686C">
        <w:t>Eq.</w:t>
      </w:r>
      <w:bookmarkEnd w:id="227"/>
      <w:r>
        <w:t xml:space="preserve"> 3</w:t>
      </w:r>
      <w:bookmarkEnd w:id="228"/>
    </w:p>
    <w:p w14:paraId="09AD4F73" w14:textId="02F1EFC0" w:rsidR="00F40E28" w:rsidRPr="002E6613" w:rsidRDefault="00F40E28" w:rsidP="00F40E28">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w:del w:id="229" w:author="rob" w:date="2018-08-12T15:20:00Z">
              <m:rPr>
                <m:sty m:val="p"/>
              </m:rPr>
              <w:rPr>
                <w:rFonts w:ascii="Cambria Math" w:hAnsi="Cambria Math"/>
              </w:rPr>
              <m:t>=</m:t>
            </w:del>
          </m:r>
          <m:f>
            <m:fPr>
              <m:ctrlPr>
                <w:del w:id="230" w:author="rob" w:date="2018-08-12T15:20:00Z">
                  <w:rPr>
                    <w:rFonts w:ascii="Cambria Math" w:hAnsi="Cambria Math"/>
                  </w:rPr>
                </w:del>
              </m:ctrlPr>
            </m:fPr>
            <m:num>
              <m:nary>
                <m:naryPr>
                  <m:chr m:val="∑"/>
                  <m:limLoc m:val="undOvr"/>
                  <m:subHide m:val="1"/>
                  <m:supHide m:val="1"/>
                  <m:ctrlPr>
                    <w:del w:id="231" w:author="rob" w:date="2018-08-12T15:20:00Z">
                      <w:rPr>
                        <w:rFonts w:ascii="Cambria Math" w:hAnsi="Cambria Math"/>
                      </w:rPr>
                    </w:del>
                  </m:ctrlPr>
                </m:naryPr>
                <m:sub/>
                <m:sup/>
                <m:e>
                  <m:r>
                    <w:del w:id="232" w:author="rob" w:date="2018-08-12T15:20:00Z">
                      <w:rPr>
                        <w:rFonts w:ascii="Cambria Math" w:hAnsi="Cambria Math"/>
                      </w:rPr>
                      <m:t>subnetwork</m:t>
                    </w:del>
                  </m:r>
                  <m:r>
                    <w:del w:id="233" w:author="rob" w:date="2018-08-12T15:20:00Z">
                      <m:rPr>
                        <m:sty m:val="p"/>
                      </m:rPr>
                      <w:rPr>
                        <w:rFonts w:ascii="Cambria Math" w:hAnsi="Cambria Math"/>
                      </w:rPr>
                      <m:t>_</m:t>
                    </w:del>
                  </m:r>
                  <m:r>
                    <w:del w:id="234" w:author="rob" w:date="2018-08-12T15:20:00Z">
                      <w:rPr>
                        <w:rFonts w:ascii="Cambria Math" w:hAnsi="Cambria Math"/>
                      </w:rPr>
                      <m:t>interaction</m:t>
                    </w:del>
                  </m:r>
                  <m:r>
                    <w:del w:id="235" w:author="rob" w:date="2018-08-12T15:20:00Z">
                      <m:rPr>
                        <m:sty m:val="p"/>
                      </m:rPr>
                      <w:rPr>
                        <w:rFonts w:ascii="Cambria Math" w:hAnsi="Cambria Math"/>
                      </w:rPr>
                      <m:t>_</m:t>
                    </w:del>
                  </m:r>
                  <m:r>
                    <w:del w:id="236" w:author="rob" w:date="2018-08-12T15:20:00Z">
                      <w:rPr>
                        <w:rFonts w:ascii="Cambria Math" w:hAnsi="Cambria Math"/>
                      </w:rPr>
                      <m:t>score</m:t>
                    </w:del>
                  </m:r>
                  <m:r>
                    <w:del w:id="237" w:author="rob" w:date="2018-08-12T15:20:00Z">
                      <m:rPr>
                        <m:sty m:val="p"/>
                      </m:rPr>
                      <w:rPr>
                        <w:rFonts w:ascii="Cambria Math" w:hAnsi="Cambria Math"/>
                      </w:rPr>
                      <m:t>(</m:t>
                    </w:del>
                  </m:r>
                  <m:r>
                    <w:del w:id="238" w:author="rob" w:date="2018-08-12T15:20:00Z">
                      <w:rPr>
                        <w:rFonts w:ascii="Cambria Math" w:hAnsi="Cambria Math"/>
                      </w:rPr>
                      <m:t>gene</m:t>
                    </w:del>
                  </m:r>
                  <m:r>
                    <w:del w:id="239" w:author="rob" w:date="2018-08-12T15:20:00Z">
                      <m:rPr>
                        <m:sty m:val="p"/>
                      </m:rPr>
                      <w:rPr>
                        <w:rFonts w:ascii="Cambria Math" w:hAnsi="Cambria Math"/>
                      </w:rPr>
                      <m:t>)</m:t>
                    </w:del>
                  </m:r>
                </m:e>
              </m:nary>
            </m:num>
            <m:den>
              <m:r>
                <w:del w:id="240" w:author="rob" w:date="2018-08-12T15:20:00Z">
                  <w:rPr>
                    <w:rFonts w:ascii="Cambria Math" w:hAnsi="Cambria Math"/>
                  </w:rPr>
                  <m:t>number</m:t>
                </w:del>
              </m:r>
              <m:r>
                <w:del w:id="241" w:author="rob" w:date="2018-08-12T15:20:00Z">
                  <m:rPr>
                    <m:sty m:val="p"/>
                  </m:rPr>
                  <w:rPr>
                    <w:rFonts w:ascii="Cambria Math" w:hAnsi="Cambria Math"/>
                  </w:rPr>
                  <m:t>_</m:t>
                </w:del>
              </m:r>
              <m:r>
                <w:del w:id="242" w:author="rob" w:date="2018-08-12T15:20:00Z">
                  <w:rPr>
                    <w:rFonts w:ascii="Cambria Math" w:hAnsi="Cambria Math"/>
                  </w:rPr>
                  <m:t>of</m:t>
                </w:del>
              </m:r>
              <m:r>
                <w:del w:id="243" w:author="rob" w:date="2018-08-12T15:20:00Z">
                  <m:rPr>
                    <m:sty m:val="p"/>
                  </m:rPr>
                  <w:rPr>
                    <w:rFonts w:ascii="Cambria Math" w:hAnsi="Cambria Math"/>
                  </w:rPr>
                  <m:t>_</m:t>
                </w:del>
              </m:r>
              <m:r>
                <w:del w:id="244" w:author="rob" w:date="2018-08-12T15:20:00Z">
                  <w:rPr>
                    <w:rFonts w:ascii="Cambria Math" w:hAnsi="Cambria Math"/>
                  </w:rPr>
                  <m:t>genes</m:t>
                </w:del>
              </m:r>
              <m:r>
                <w:del w:id="245" w:author="rob" w:date="2018-08-12T15:20:00Z">
                  <m:rPr>
                    <m:sty m:val="p"/>
                  </m:rPr>
                  <w:rPr>
                    <w:rFonts w:ascii="Cambria Math" w:hAnsi="Cambria Math"/>
                  </w:rPr>
                  <m:t>-1</m:t>
                </w:del>
              </m:r>
            </m:den>
          </m:f>
          <m:r>
            <w:ins w:id="246" w:author="rob" w:date="2018-08-12T15:20:00Z">
              <w:rPr>
                <w:rFonts w:ascii="Cambria Math" w:hAnsi="Cambria Math"/>
              </w:rPr>
              <m:t>(gene i)</m:t>
            </w:ins>
          </m:r>
          <m:r>
            <w:ins w:id="247" w:author="rob" w:date="2018-08-12T15:20:00Z">
              <m:rPr>
                <m:sty m:val="p"/>
              </m:rPr>
              <w:rPr>
                <w:rFonts w:ascii="Cambria Math" w:hAnsi="Cambria Math"/>
              </w:rPr>
              <m:t>=</m:t>
            </w:ins>
          </m:r>
          <m:f>
            <m:fPr>
              <m:ctrlPr>
                <w:ins w:id="248" w:author="rob" w:date="2018-08-12T15:20:00Z">
                  <w:rPr>
                    <w:rFonts w:ascii="Cambria Math" w:hAnsi="Cambria Math"/>
                  </w:rPr>
                </w:ins>
              </m:ctrlPr>
            </m:fPr>
            <m:num>
              <m:nary>
                <m:naryPr>
                  <m:chr m:val="∑"/>
                  <m:limLoc m:val="undOvr"/>
                  <m:supHide m:val="1"/>
                  <m:ctrlPr>
                    <w:ins w:id="249" w:author="rob" w:date="2018-08-12T15:20:00Z">
                      <w:rPr>
                        <w:rFonts w:ascii="Cambria Math" w:hAnsi="Cambria Math"/>
                      </w:rPr>
                    </w:ins>
                  </m:ctrlPr>
                </m:naryPr>
                <m:sub>
                  <m:r>
                    <w:ins w:id="250" w:author="rob" w:date="2018-08-12T15:20:00Z">
                      <w:rPr>
                        <w:rFonts w:ascii="Cambria Math" w:hAnsi="Cambria Math"/>
                      </w:rPr>
                      <m:t>all genes j ≠i</m:t>
                    </w:ins>
                  </m:r>
                </m:sub>
                <m:sup/>
                <m:e>
                  <m:sSub>
                    <m:sSubPr>
                      <m:ctrlPr>
                        <w:ins w:id="251" w:author="rob" w:date="2018-08-12T15:20:00Z">
                          <w:rPr>
                            <w:rFonts w:ascii="Cambria Math" w:hAnsi="Cambria Math"/>
                            <w:i/>
                          </w:rPr>
                        </w:ins>
                      </m:ctrlPr>
                    </m:sSubPr>
                    <m:e>
                      <m:r>
                        <w:ins w:id="252" w:author="rob" w:date="2018-08-12T15:20:00Z">
                          <w:rPr>
                            <w:rFonts w:ascii="Cambria Math" w:hAnsi="Cambria Math"/>
                          </w:rPr>
                          <m:t xml:space="preserve">  w</m:t>
                        </w:ins>
                      </m:r>
                    </m:e>
                    <m:sub>
                      <m:r>
                        <w:ins w:id="253" w:author="rob" w:date="2018-08-12T15:20:00Z">
                          <w:rPr>
                            <w:rFonts w:ascii="Cambria Math" w:hAnsi="Cambria Math"/>
                          </w:rPr>
                          <m:t>ij</m:t>
                        </w:ins>
                      </m:r>
                    </m:sub>
                  </m:sSub>
                </m:e>
              </m:nary>
            </m:num>
            <m:den>
              <m:sSub>
                <m:sSubPr>
                  <m:ctrlPr>
                    <w:ins w:id="254" w:author="rob" w:date="2018-08-12T15:20:00Z">
                      <w:rPr>
                        <w:rFonts w:ascii="Cambria Math" w:hAnsi="Cambria Math"/>
                        <w:i/>
                      </w:rPr>
                    </w:ins>
                  </m:ctrlPr>
                </m:sSubPr>
                <m:e>
                  <m:r>
                    <w:ins w:id="255" w:author="rob" w:date="2018-08-12T15:20:00Z">
                      <w:rPr>
                        <w:rFonts w:ascii="Cambria Math" w:hAnsi="Cambria Math"/>
                      </w:rPr>
                      <m:t>N</m:t>
                    </w:ins>
                  </m:r>
                </m:e>
                <m:sub>
                  <m:r>
                    <w:ins w:id="256" w:author="rob" w:date="2018-08-12T15:20:00Z">
                      <w:rPr>
                        <w:rFonts w:ascii="Cambria Math" w:hAnsi="Cambria Math"/>
                      </w:rPr>
                      <m:t>g</m:t>
                    </w:ins>
                  </m:r>
                </m:sub>
              </m:sSub>
              <m:r>
                <w:ins w:id="257" w:author="rob" w:date="2018-08-12T15:20:00Z">
                  <w:rPr>
                    <w:rFonts w:ascii="Cambria Math" w:hAnsi="Cambria Math"/>
                  </w:rPr>
                  <m:t>-</m:t>
                </w:ins>
              </m:r>
              <m:r>
                <w:rPr>
                  <w:rFonts w:ascii="Cambria Math" w:hAnsi="Cambria Math"/>
                </w:rPr>
                <m:t>1</m:t>
              </m:r>
              <m:ctrlPr>
                <w:rPr>
                  <w:rFonts w:ascii="Cambria Math" w:hAnsi="Cambria Math"/>
                </w:rPr>
              </m:ctrlPr>
            </m:den>
          </m:f>
        </m:oMath>
      </m:oMathPara>
    </w:p>
    <w:p w14:paraId="16875239" w14:textId="77777777" w:rsidR="0020783F" w:rsidRDefault="0020783F" w:rsidP="001C401A">
      <w:pPr>
        <w:jc w:val="left"/>
        <w:rPr>
          <w:del w:id="258" w:author="rob" w:date="2018-08-12T15:20:00Z"/>
        </w:rPr>
      </w:pPr>
    </w:p>
    <w:p w14:paraId="58CDAED7" w14:textId="77777777" w:rsidR="00F40E28" w:rsidRPr="008C6A18" w:rsidRDefault="00F40E28" w:rsidP="00F40E28">
      <w:pPr>
        <w:jc w:val="left"/>
        <w:rPr>
          <w:ins w:id="259" w:author="rob" w:date="2018-08-12T15:20:00Z"/>
        </w:rPr>
      </w:pPr>
      <w:ins w:id="260" w:author="rob" w:date="2018-08-12T15:20:00Z">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ins>
    </w:p>
    <w:p w14:paraId="65B9538E" w14:textId="77777777" w:rsidR="00F40E28" w:rsidRDefault="00F40E28" w:rsidP="00F40E28">
      <w:pPr>
        <w:jc w:val="left"/>
      </w:pPr>
      <w:r>
        <w:t>Gene locality residuals can be interpreted independently to identify gene-specific locality:</w:t>
      </w:r>
    </w:p>
    <w:p w14:paraId="11C76C8B" w14:textId="77777777" w:rsidR="00F40E28" w:rsidRDefault="00F40E28" w:rsidP="00D45ACC">
      <w:pPr>
        <w:pStyle w:val="Heading3"/>
      </w:pPr>
      <w:bookmarkStart w:id="261" w:name="_Ref447101571"/>
      <w:r>
        <w:t>Eq. 4</w:t>
      </w:r>
      <w:bookmarkEnd w:id="261"/>
    </w:p>
    <w:p w14:paraId="2A9BD0F0" w14:textId="606A1466" w:rsidR="00F40E28" w:rsidRPr="001A466D" w:rsidRDefault="00F40E28" w:rsidP="00F40E28">
      <w:pPr>
        <w:jc w:val="left"/>
        <w:rPr>
          <w:rFonts w:ascii="Arial" w:hAnsi="Arial"/>
          <w:rPrChange w:id="262" w:author="rob" w:date="2018-08-12T15:20:00Z">
            <w:rPr/>
          </w:rPrChange>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w:del w:id="263" w:author="rob" w:date="2018-08-12T15:20:00Z">
              <m:rPr>
                <m:sty m:val="p"/>
              </m:rPr>
              <w:rPr>
                <w:rFonts w:ascii="Cambria Math" w:hAnsi="Cambria Math"/>
              </w:rPr>
              <m:t>=</m:t>
            </w:del>
          </m:r>
          <m:r>
            <w:del w:id="264" w:author="rob" w:date="2018-08-12T15:20:00Z">
              <w:rPr>
                <w:rFonts w:ascii="Cambria Math" w:hAnsi="Cambria Math"/>
              </w:rPr>
              <m:t>residual</m:t>
            </w:del>
          </m:r>
          <m:r>
            <w:del w:id="265" w:author="rob" w:date="2018-08-12T15:20:00Z">
              <m:rPr>
                <m:sty m:val="p"/>
              </m:rPr>
              <w:rPr>
                <w:rFonts w:ascii="Cambria Math" w:hAnsi="Cambria Math"/>
              </w:rPr>
              <m:t>(</m:t>
            </w:del>
          </m:r>
          <m:r>
            <w:del w:id="266" w:author="rob" w:date="2018-08-12T15:20:00Z">
              <w:rPr>
                <w:rFonts w:ascii="Cambria Math" w:hAnsi="Cambria Math"/>
              </w:rPr>
              <m:t>local</m:t>
            </w:del>
          </m:r>
          <m:r>
            <w:del w:id="267" w:author="rob" w:date="2018-08-12T15:20:00Z">
              <m:rPr>
                <m:sty m:val="p"/>
              </m:rPr>
              <w:rPr>
                <w:rFonts w:ascii="Cambria Math" w:hAnsi="Cambria Math"/>
              </w:rPr>
              <m:t>_</m:t>
            </w:del>
          </m:r>
          <m:r>
            <w:del w:id="268" w:author="rob" w:date="2018-08-12T15:20:00Z">
              <w:rPr>
                <w:rFonts w:ascii="Cambria Math" w:hAnsi="Cambria Math"/>
              </w:rPr>
              <m:t>degree</m:t>
            </w:del>
          </m:r>
          <m:r>
            <w:del w:id="269" w:author="rob" w:date="2018-08-12T15:20:00Z">
              <m:rPr>
                <m:sty m:val="p"/>
              </m:rPr>
              <w:rPr>
                <w:rFonts w:ascii="Cambria Math" w:hAnsi="Cambria Math"/>
              </w:rPr>
              <m:t xml:space="preserve"> ~ </m:t>
            </w:del>
          </m:r>
          <m:r>
            <w:del w:id="270" w:author="rob" w:date="2018-08-12T15:20:00Z">
              <w:rPr>
                <w:rFonts w:ascii="Cambria Math" w:hAnsi="Cambria Math"/>
              </w:rPr>
              <m:t>global</m:t>
            </w:del>
          </m:r>
          <m:r>
            <w:del w:id="271" w:author="rob" w:date="2018-08-12T15:20:00Z">
              <m:rPr>
                <m:sty m:val="p"/>
              </m:rPr>
              <w:rPr>
                <w:rFonts w:ascii="Cambria Math" w:hAnsi="Cambria Math"/>
              </w:rPr>
              <m:t>_</m:t>
            </w:del>
          </m:r>
          <m:r>
            <w:del w:id="272" w:author="rob" w:date="2018-08-12T15:20:00Z">
              <w:rPr>
                <w:rFonts w:ascii="Cambria Math" w:hAnsi="Cambria Math"/>
              </w:rPr>
              <m:t>degree</m:t>
            </w:del>
          </m:r>
          <m:r>
            <w:del w:id="273" w:author="rob" w:date="2018-08-12T15:20:00Z">
              <m:rPr>
                <m:sty m:val="p"/>
              </m:rPr>
              <w:rPr>
                <w:rFonts w:ascii="Cambria Math" w:hAnsi="Cambria Math"/>
              </w:rPr>
              <m:t>)</m:t>
            </w:del>
          </m:r>
          <m:r>
            <w:del w:id="274" w:author="rob" w:date="2018-08-12T15:20:00Z">
              <m:rPr>
                <m:sty m:val="p"/>
              </m:rPr>
              <w:rPr>
                <w:rFonts w:ascii="Cambria Math" w:hAnsi="Cambria Math"/>
              </w:rPr>
              <w:br/>
            </w:del>
          </m:r>
        </m:oMath>
        <m:oMath>
          <m:r>
            <w:ins w:id="275" w:author="rob" w:date="2018-08-12T15:20:00Z">
              <w:rPr>
                <w:rFonts w:ascii="Cambria Math" w:hAnsi="Cambria Math"/>
              </w:rPr>
              <m:t xml:space="preserve"> </m:t>
            </w:ins>
          </m:r>
          <m:d>
            <m:dPr>
              <m:ctrlPr>
                <w:ins w:id="276" w:author="rob" w:date="2018-08-12T15:20:00Z">
                  <w:rPr>
                    <w:rFonts w:ascii="Cambria Math" w:hAnsi="Cambria Math"/>
                    <w:i/>
                  </w:rPr>
                </w:ins>
              </m:ctrlPr>
            </m:dPr>
            <m:e>
              <m:r>
                <w:ins w:id="277" w:author="rob" w:date="2018-08-12T15:20:00Z">
                  <w:rPr>
                    <w:rFonts w:ascii="Cambria Math" w:hAnsi="Cambria Math"/>
                  </w:rPr>
                  <m:t>gene i</m:t>
                </w:ins>
              </m:r>
            </m:e>
          </m:d>
          <m:r>
            <w:ins w:id="278" w:author="rob" w:date="2018-08-12T15:20:00Z">
              <m:rPr>
                <m:sty m:val="p"/>
              </m:rPr>
              <w:rPr>
                <w:rFonts w:ascii="Cambria Math" w:hAnsi="Cambria Math"/>
              </w:rPr>
              <m:t>=</m:t>
            </w:ins>
          </m:r>
          <m:sSub>
            <m:sSubPr>
              <m:ctrlPr>
                <w:ins w:id="279" w:author="rob" w:date="2018-08-12T15:20:00Z">
                  <w:rPr>
                    <w:rFonts w:ascii="Cambria Math" w:hAnsi="Cambria Math"/>
                  </w:rPr>
                </w:ins>
              </m:ctrlPr>
            </m:sSubPr>
            <m:e>
              <m:r>
                <w:ins w:id="280" w:author="rob" w:date="2018-08-12T15:20:00Z">
                  <m:rPr>
                    <m:sty m:val="p"/>
                  </m:rPr>
                  <w:rPr>
                    <w:rFonts w:ascii="Cambria Math" w:hAnsi="Cambria Math"/>
                  </w:rPr>
                  <m:t>ϵ</m:t>
                </w:ins>
              </m:r>
            </m:e>
            <m:sub>
              <m:r>
                <w:ins w:id="281" w:author="rob" w:date="2018-08-12T15:20:00Z">
                  <w:rPr>
                    <w:rFonts w:ascii="Cambria Math" w:hAnsi="Cambria Math"/>
                  </w:rPr>
                  <m:t>i</m:t>
                </w:ins>
              </m:r>
            </m:sub>
          </m:sSub>
        </m:oMath>
      </m:oMathPara>
    </w:p>
    <w:p w14:paraId="36AB42C2" w14:textId="77777777" w:rsidR="00F40E28" w:rsidRDefault="00F40E28" w:rsidP="00F40E28">
      <w:pPr>
        <w:jc w:val="left"/>
        <w:rPr>
          <w:ins w:id="282" w:author="rob" w:date="2018-08-12T15:20:00Z"/>
        </w:rPr>
      </w:pPr>
      <w:ins w:id="283" w:author="rob" w:date="2018-08-12T15:20:00Z">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ins>
    </w:p>
    <w:p w14:paraId="632CCF76" w14:textId="6EE4EBF1" w:rsidR="00F40E28" w:rsidRPr="00111462" w:rsidRDefault="00E710DD" w:rsidP="00F40E28">
      <w:pPr>
        <w:jc w:val="left"/>
        <w:rPr>
          <w:ins w:id="284" w:author="rob" w:date="2018-08-12T15:20:00Z"/>
          <w:rFonts w:eastAsiaTheme="minorEastAsia"/>
        </w:rPr>
      </w:pPr>
      <m:oMathPara>
        <m:oMath>
          <m:sSub>
            <m:sSubPr>
              <m:ctrlPr>
                <w:ins w:id="285" w:author="rob" w:date="2018-08-12T15:20:00Z">
                  <w:rPr>
                    <w:rFonts w:ascii="Cambria Math" w:hAnsi="Cambria Math"/>
                  </w:rPr>
                </w:ins>
              </m:ctrlPr>
            </m:sSubPr>
            <m:e>
              <m:r>
                <w:ins w:id="286" w:author="rob" w:date="2018-08-12T15:20:00Z">
                  <m:rPr>
                    <m:sty m:val="p"/>
                  </m:rPr>
                  <w:rPr>
                    <w:rFonts w:ascii="Cambria Math" w:hAnsi="Cambria Math"/>
                  </w:rPr>
                  <m:t>degree</m:t>
                </w:ins>
              </m:r>
            </m:e>
            <m:sub>
              <m:r>
                <w:ins w:id="287" w:author="rob" w:date="2018-08-12T15:20:00Z">
                  <w:rPr>
                    <w:rFonts w:ascii="Cambria Math" w:hAnsi="Cambria Math"/>
                  </w:rPr>
                  <m:t>local</m:t>
                </w:ins>
              </m:r>
            </m:sub>
          </m:sSub>
          <m:d>
            <m:dPr>
              <m:ctrlPr>
                <w:ins w:id="288" w:author="rob" w:date="2018-08-12T15:20:00Z">
                  <w:rPr>
                    <w:rFonts w:ascii="Cambria Math" w:hAnsi="Cambria Math"/>
                  </w:rPr>
                </w:ins>
              </m:ctrlPr>
            </m:dPr>
            <m:e>
              <m:r>
                <w:ins w:id="289" w:author="rob" w:date="2018-08-12T15:20:00Z">
                  <m:rPr>
                    <m:sty m:val="p"/>
                  </m:rPr>
                  <w:rPr>
                    <w:rFonts w:ascii="Cambria Math" w:hAnsi="Cambria Math"/>
                  </w:rPr>
                  <m:t xml:space="preserve">gene </m:t>
                </w:ins>
              </m:r>
              <m:r>
                <w:ins w:id="290" w:author="rob" w:date="2018-08-12T15:20:00Z">
                  <w:rPr>
                    <w:rFonts w:ascii="Cambria Math" w:hAnsi="Cambria Math"/>
                  </w:rPr>
                  <m:t>j</m:t>
                </w:ins>
              </m:r>
            </m:e>
          </m:d>
          <m:r>
            <w:ins w:id="291" w:author="rob" w:date="2018-08-12T15:20:00Z">
              <m:rPr>
                <m:sty m:val="p"/>
              </m:rPr>
              <w:rPr>
                <w:rFonts w:ascii="Cambria Math" w:hAnsi="Cambria Math"/>
              </w:rPr>
              <m:t>=</m:t>
            </w:ins>
          </m:r>
          <m:sSub>
            <m:sSubPr>
              <m:ctrlPr>
                <w:ins w:id="292" w:author="rob" w:date="2018-08-12T15:20:00Z">
                  <w:rPr>
                    <w:rFonts w:ascii="Cambria Math" w:hAnsi="Cambria Math"/>
                  </w:rPr>
                </w:ins>
              </m:ctrlPr>
            </m:sSubPr>
            <m:e>
              <m:r>
                <w:ins w:id="293" w:author="rob" w:date="2018-08-12T15:20:00Z">
                  <m:rPr>
                    <m:sty m:val="p"/>
                  </m:rPr>
                  <w:rPr>
                    <w:rFonts w:ascii="Cambria Math" w:hAnsi="Cambria Math"/>
                  </w:rPr>
                  <m:t xml:space="preserve"> α degree</m:t>
                </w:ins>
              </m:r>
            </m:e>
            <m:sub>
              <m:r>
                <w:ins w:id="294" w:author="rob" w:date="2018-08-12T15:20:00Z">
                  <w:rPr>
                    <w:rFonts w:ascii="Cambria Math" w:hAnsi="Cambria Math"/>
                  </w:rPr>
                  <m:t>global</m:t>
                </w:ins>
              </m:r>
            </m:sub>
          </m:sSub>
          <m:d>
            <m:dPr>
              <m:ctrlPr>
                <w:ins w:id="295" w:author="rob" w:date="2018-08-12T15:20:00Z">
                  <w:rPr>
                    <w:rFonts w:ascii="Cambria Math" w:hAnsi="Cambria Math"/>
                  </w:rPr>
                </w:ins>
              </m:ctrlPr>
            </m:dPr>
            <m:e>
              <m:r>
                <w:ins w:id="296" w:author="rob" w:date="2018-08-12T15:20:00Z">
                  <m:rPr>
                    <m:sty m:val="p"/>
                  </m:rPr>
                  <w:rPr>
                    <w:rFonts w:ascii="Cambria Math" w:hAnsi="Cambria Math"/>
                  </w:rPr>
                  <m:t xml:space="preserve">gene </m:t>
                </w:ins>
              </m:r>
              <m:r>
                <w:ins w:id="297" w:author="rob" w:date="2018-08-12T15:20:00Z">
                  <w:rPr>
                    <w:rFonts w:ascii="Cambria Math" w:hAnsi="Cambria Math"/>
                  </w:rPr>
                  <m:t>j</m:t>
                </w:ins>
              </m:r>
            </m:e>
          </m:d>
          <m:r>
            <w:ins w:id="298" w:author="rob" w:date="2018-08-12T15:20:00Z">
              <m:rPr>
                <m:sty m:val="p"/>
              </m:rPr>
              <w:rPr>
                <w:rFonts w:ascii="Cambria Math" w:hAnsi="Cambria Math"/>
              </w:rPr>
              <m:t xml:space="preserve">+ </m:t>
            </w:ins>
          </m:r>
          <m:sSub>
            <m:sSubPr>
              <m:ctrlPr>
                <w:ins w:id="299" w:author="rob" w:date="2018-08-12T15:20:00Z">
                  <w:rPr>
                    <w:rFonts w:ascii="Cambria Math" w:hAnsi="Cambria Math"/>
                  </w:rPr>
                </w:ins>
              </m:ctrlPr>
            </m:sSubPr>
            <m:e>
              <m:r>
                <w:ins w:id="300" w:author="rob" w:date="2018-08-12T15:20:00Z">
                  <m:rPr>
                    <m:sty m:val="p"/>
                  </m:rPr>
                  <w:rPr>
                    <w:rFonts w:ascii="Cambria Math" w:hAnsi="Cambria Math"/>
                  </w:rPr>
                  <m:t>ϵ</m:t>
                </w:ins>
              </m:r>
            </m:e>
            <m:sub>
              <m:r>
                <w:ins w:id="301" w:author="rob" w:date="2018-08-12T15:20:00Z">
                  <w:rPr>
                    <w:rFonts w:ascii="Cambria Math" w:hAnsi="Cambria Math"/>
                  </w:rPr>
                  <m:t>j</m:t>
                </w:ins>
              </m:r>
            </m:sub>
          </m:sSub>
          <m:r>
            <w:ins w:id="302" w:author="rob" w:date="2018-08-12T15:20:00Z">
              <m:rPr>
                <m:sty m:val="p"/>
              </m:rPr>
              <w:rPr>
                <w:rFonts w:eastAsiaTheme="minorEastAsia"/>
              </w:rPr>
              <w:br/>
            </w:ins>
          </m:r>
        </m:oMath>
      </m:oMathPara>
      <w:ins w:id="303" w:author="rob" w:date="2018-08-12T15:20:00Z">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 xml:space="preserve"> and any other gene in the genome.</w:t>
        </w:r>
      </w:ins>
    </w:p>
    <w:p w14:paraId="491FCA8B" w14:textId="77777777" w:rsidR="00F40E28" w:rsidRDefault="00F40E28" w:rsidP="00F40E28">
      <w:r>
        <w:lastRenderedPageBreak/>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11789141" w:rsidR="00F40E28" w:rsidRDefault="00F40E28" w:rsidP="00F40E28">
      <w:r>
        <w:t xml:space="preserve">Statistical significance of subnetwork density and locality </w:t>
      </w:r>
      <w:ins w:id="304" w:author="rob" w:date="2018-08-12T15:20:00Z">
        <w:r>
          <w:t xml:space="preserve">metrics (for both individual genes and whole subnetworks) </w:t>
        </w:r>
      </w:ins>
      <w:r>
        <w:t xml:space="preserve">was assessed by comparing </w:t>
      </w:r>
      <w:del w:id="305" w:author="rob" w:date="2018-08-12T15:20:00Z">
        <w:r w:rsidR="00007E84">
          <w:delText xml:space="preserve">subnetwork </w:delText>
        </w:r>
        <w:r w:rsidR="00804A79">
          <w:delText>scores</w:delText>
        </w:r>
      </w:del>
      <w:ins w:id="306" w:author="rob" w:date="2018-08-12T15:20:00Z">
        <w:r>
          <w:t>the observed statistic</w:t>
        </w:r>
      </w:ins>
      <w:r>
        <w:t xml:space="preserve"> to </w:t>
      </w:r>
      <w:ins w:id="307" w:author="rob" w:date="2018-08-12T15:20:00Z">
        <w:r>
          <w:t xml:space="preserve">the distribution of </w:t>
        </w:r>
      </w:ins>
      <w:r>
        <w:t xml:space="preserve">1,000 </w:t>
      </w:r>
      <w:del w:id="308" w:author="rob" w:date="2018-08-12T15:20:00Z">
        <w:r w:rsidR="00804A79">
          <w:delText>random</w:delText>
        </w:r>
      </w:del>
      <w:ins w:id="309" w:author="rob" w:date="2018-08-12T15:20:00Z">
        <w:r>
          <w:t>randomly sampled</w:t>
        </w:r>
      </w:ins>
      <w:r>
        <w:t xml:space="preserve"> sets of candidate genes, conserving the number of input genes</w:t>
      </w:r>
      <w:ins w:id="310" w:author="rob" w:date="2018-08-12T15:20:00Z">
        <w:r>
          <w:t>. This sampling was used to derive a null distribution, which was used to calculate an empirical p-value</w:t>
        </w:r>
      </w:ins>
      <w:r>
        <w:t>.</w:t>
      </w:r>
    </w:p>
    <w:p w14:paraId="271CB8F7" w14:textId="77777777" w:rsidR="00B242E3" w:rsidRDefault="00B242E3" w:rsidP="001C401A">
      <w:pPr>
        <w:rPr>
          <w:ins w:id="311" w:author="rob" w:date="2018-08-12T15:20:00Z"/>
        </w:rPr>
      </w:pPr>
    </w:p>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127F8C43" w:rsidR="00C92B64" w:rsidRDefault="00D03396" w:rsidP="001C401A">
      <w:r>
        <w:t>GO</w:t>
      </w:r>
      <w:r w:rsidR="00B0215A">
        <w:fldChar w:fldCharType="begin" w:fldLock="1"/>
      </w:r>
      <w:r w:rsidR="00F243C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 (Harris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312" w:name="_Ref484125232"/>
      <w:r>
        <w:t>Eq.</w:t>
      </w:r>
      <w:r w:rsidR="00BB1654">
        <w:t xml:space="preserve"> 5</w:t>
      </w:r>
      <w:bookmarkEnd w:id="312"/>
    </w:p>
    <w:p w14:paraId="6FED4933" w14:textId="0C8D4ED4" w:rsidR="00D64D8E" w:rsidRPr="00D64D8E" w:rsidRDefault="00D64D8E" w:rsidP="001C401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313" w:name="_Ref458775441"/>
      <w:bookmarkStart w:id="314" w:name="_Ref484125256"/>
      <w:r>
        <w:t>Eq.</w:t>
      </w:r>
      <w:r w:rsidR="00220757">
        <w:t xml:space="preserve"> 6</w:t>
      </w:r>
      <w:bookmarkEnd w:id="313"/>
      <w:bookmarkEnd w:id="314"/>
    </w:p>
    <w:p w14:paraId="718EF28A" w14:textId="41F4C903" w:rsidR="005936F2" w:rsidRDefault="005936F2" w:rsidP="001C401A">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lastRenderedPageBreak/>
        <w:t xml:space="preserve">Simulating </w:t>
      </w:r>
      <w:r w:rsidR="00145345">
        <w:t>m</w:t>
      </w:r>
      <w:r>
        <w:t>issing candidate gene rate (MCR)</w:t>
      </w:r>
    </w:p>
    <w:p w14:paraId="3169E288" w14:textId="47CE90B2" w:rsidR="00DD40C1" w:rsidRDefault="005D2F9C" w:rsidP="001C401A">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t xml:space="preserve">Adding false candidate genes by expanding </w:t>
      </w:r>
      <w:r w:rsidR="00D04EE5">
        <w:t>SNP-to-gene</w:t>
      </w:r>
      <w:r>
        <w:t xml:space="preserve"> mapping parameters</w:t>
      </w:r>
    </w:p>
    <w:p w14:paraId="78D91B39" w14:textId="327D3577" w:rsidR="00FE1B03" w:rsidRDefault="0067206C" w:rsidP="001C401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ins w:id="315" w:author="rob" w:date="2018-08-12T15:20:00Z">
        <w:r w:rsidR="006149CD">
          <w:t xml:space="preserve">GO terms with </w:t>
        </w:r>
      </w:ins>
      <w:r w:rsidR="006149CD">
        <w:t xml:space="preserve">significantly co-expressed </w:t>
      </w:r>
      <w:del w:id="316" w:author="rob" w:date="2018-08-12T15:20:00Z">
        <w:r>
          <w:delText>GO terms</w:delText>
        </w:r>
      </w:del>
      <w:ins w:id="317" w:author="rob" w:date="2018-08-12T15:20:00Z">
        <w:r w:rsidR="006149CD">
          <w:t>genes</w:t>
        </w:r>
      </w:ins>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0B153AB5" w:rsidR="00EC6A5D" w:rsidRDefault="00393ABF" w:rsidP="001C401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8C039B">
        <w:instrText>ADDIN CSL_CITATION {"citationItems":[{"id":"ITEM-1","itemData":{"DOI":"10.2307/2290763","ISSN":"01621459","abstract":"Abstract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Association","id":"ITEM-1","issue":"423","issued":{"date-parts":[["1993","9","27"]]},"language":"en","page":"782","publisher":"Taylor &amp; Francis Group","title":"The Identification of Multiple Outliers","type":"article-journal","volume":"88"},"uris":["http://www.mendeley.com/documents/?uuid=d96cb914-d188-4a32-97c9-26a723a83c1b"]}],"mendeley":{"formattedCitation":" (Davies and Gather, 1993)","plainTextFormattedCitation":" (Davies and Gather, 1993)","previouslyFormattedCitation":" (Davies and Gather, 1993)"},"properties":{"noteIndex":0},"schema":"https://github.com/citation-style-language/schema/raw/master/csl-citation.json"}</w:instrText>
      </w:r>
      <w:r w:rsidR="00800A0A">
        <w:fldChar w:fldCharType="separate"/>
      </w:r>
      <w:r w:rsidR="000B2818" w:rsidRPr="000B2818">
        <w:rPr>
          <w:noProof/>
        </w:rPr>
        <w:t xml:space="preserve"> (Davies and Gather, 1993)</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F243C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 (Hung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F243C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 (Bradbury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F243C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 (Elshire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05003581" w:rsidR="00393ABF" w:rsidRDefault="00393ABF" w:rsidP="001C401A">
      <w:r>
        <w:lastRenderedPageBreak/>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 (Wallace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2B270AA9" w:rsidR="006F36A4" w:rsidRDefault="00393ABF" w:rsidP="001C401A">
      <w:r>
        <w:t>The final input SNP dataset contained 28.9 million SNPs obtained from the maize HapMap1</w:t>
      </w:r>
      <w:r w:rsidR="00C557DC">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F243C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 (Chia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 (Wallace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w:t>
      </w:r>
      <w:r>
        <w:lastRenderedPageBreak/>
        <w:t>gene mapping scenarios in the same co-expression network using the same co-expression metric (i.e.</w:t>
      </w:r>
      <w:r w:rsidR="00145345">
        <w:t>,</w:t>
      </w:r>
      <w:r>
        <w:t xml:space="preserve"> density or locality).</w:t>
      </w:r>
    </w:p>
    <w:p w14:paraId="0506B0B1" w14:textId="6C4C646F" w:rsidR="00DF4642" w:rsidRDefault="00135F35" w:rsidP="001C401A">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rPr>
          <w:ins w:id="318" w:author="rob" w:date="2018-08-12T15:20:00Z"/>
        </w:rPr>
      </w:pPr>
      <w:ins w:id="319" w:author="rob" w:date="2018-08-12T15:20:00Z">
        <w:r>
          <w:t>Identifying High Priority Genes from</w:t>
        </w:r>
        <w:r w:rsidR="00983911">
          <w:t xml:space="preserve"> 41</w:t>
        </w:r>
        <w:r>
          <w:t xml:space="preserve"> non-Ionomic GWAS</w:t>
        </w:r>
      </w:ins>
    </w:p>
    <w:p w14:paraId="46C2BCD4" w14:textId="527981CD" w:rsidR="00501685" w:rsidRPr="00501685" w:rsidRDefault="00501685" w:rsidP="000E2EBD">
      <w:pPr>
        <w:rPr>
          <w:ins w:id="320" w:author="rob" w:date="2018-08-12T15:20:00Z"/>
        </w:rPr>
      </w:pPr>
      <w:ins w:id="321" w:author="rob" w:date="2018-08-12T15:20:00Z">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ins>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ins w:id="322" w:author="rob" w:date="2018-08-12T15:20:00Z">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xml:space="preserve">. SNPs were mapped to genes using two window sizes (50kb and 100kb) as well as two flanking gene parameters (1 and 2 genes). Overlap was calculated using both density and locality in all three co-expression networks and FDR </w:t>
        </w:r>
        <w:r w:rsidR="00D2696C">
          <w:lastRenderedPageBreak/>
          <w:t>was calculated for candidate genes in each GWAS subnetwork as described above. High priority overlap (HPO) candidate genes were identified as described above as candidates genes with less than 30% FDR in at least two SNP-to-gene mappings</w:t>
        </w:r>
        <w:r w:rsidR="00983911">
          <w:t xml:space="preserve"> (</w:t>
        </w:r>
        <w:r w:rsidR="00983911">
          <w:fldChar w:fldCharType="begin"/>
        </w:r>
        <w:r w:rsidR="00983911">
          <w:instrText xml:space="preserve"> REF _Ref519515104 \h </w:instrText>
        </w:r>
        <w:r w:rsidR="000E2EBD">
          <w:instrText xml:space="preserve"> \* MERGEFORMAT </w:instrText>
        </w:r>
      </w:ins>
      <w:ins w:id="323" w:author="rob" w:date="2018-08-12T15:20:00Z">
        <w:r w:rsidR="00983911">
          <w:fldChar w:fldCharType="separate"/>
        </w:r>
        <w:r w:rsidR="00983911">
          <w:t>Supp. Table 12</w:t>
        </w:r>
        <w:r w:rsidR="00983911">
          <w:fldChar w:fldCharType="end"/>
        </w:r>
        <w:r w:rsidR="00983911">
          <w:t>)</w:t>
        </w:r>
        <w:r w:rsidR="00D2696C">
          <w:t>.</w:t>
        </w:r>
      </w:ins>
    </w:p>
    <w:p w14:paraId="461D3766" w14:textId="5786FE2F" w:rsidR="00A76A79" w:rsidRDefault="00A76A79" w:rsidP="001C401A">
      <w:pPr>
        <w:pStyle w:val="Heading1"/>
      </w:pPr>
      <w:r>
        <w:t>Abbreviations</w:t>
      </w:r>
    </w:p>
    <w:p w14:paraId="70D227EA" w14:textId="71FDDBC1" w:rsidR="00A76A79" w:rsidRDefault="007B27E5" w:rsidP="001C401A">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lastRenderedPageBreak/>
        <w:t>Funding</w:t>
      </w:r>
    </w:p>
    <w:p w14:paraId="2B88CC31" w14:textId="77777777" w:rsidR="004E76B4" w:rsidRPr="003F4242" w:rsidRDefault="004E76B4" w:rsidP="004E76B4">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 w14:paraId="71CB1226" w14:textId="15F7E39D" w:rsidR="006B33EA" w:rsidRDefault="006B33EA" w:rsidP="001C401A">
      <w:pPr>
        <w:pStyle w:val="Heading1"/>
      </w:pPr>
      <w:r>
        <w:t>References</w:t>
      </w:r>
    </w:p>
    <w:p w14:paraId="155341D8" w14:textId="5877A81B" w:rsidR="00537026" w:rsidRPr="00537026" w:rsidRDefault="003F1192" w:rsidP="00537026">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537026" w:rsidRPr="00537026">
        <w:rPr>
          <w:rFonts w:cs="Times New Roman"/>
          <w:b/>
          <w:bCs/>
          <w:noProof/>
          <w:szCs w:val="24"/>
        </w:rPr>
        <w:t>Anders, S., Pyl, P.T., and Huber, W.</w:t>
      </w:r>
      <w:r w:rsidR="00537026" w:rsidRPr="00537026">
        <w:rPr>
          <w:rFonts w:cs="Times New Roman"/>
          <w:noProof/>
          <w:szCs w:val="24"/>
        </w:rPr>
        <w:t xml:space="preserve"> (2014). HTSeq - A Python framework to work with high-throughput sequencing data. Bioinformatics </w:t>
      </w:r>
      <w:r w:rsidR="00537026" w:rsidRPr="00537026">
        <w:rPr>
          <w:rFonts w:cs="Times New Roman"/>
          <w:b/>
          <w:bCs/>
          <w:noProof/>
          <w:szCs w:val="24"/>
        </w:rPr>
        <w:t>31</w:t>
      </w:r>
      <w:r w:rsidR="00537026" w:rsidRPr="00537026">
        <w:rPr>
          <w:rFonts w:cs="Times New Roman"/>
          <w:noProof/>
          <w:szCs w:val="24"/>
        </w:rPr>
        <w:t>: 166–169.</w:t>
      </w:r>
    </w:p>
    <w:p w14:paraId="3611A85A"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Andorf, C.M. et al.</w:t>
      </w:r>
      <w:r w:rsidRPr="00537026">
        <w:rPr>
          <w:rFonts w:cs="Times New Roman"/>
          <w:noProof/>
          <w:szCs w:val="24"/>
        </w:rPr>
        <w:t xml:space="preserve"> (2016). MaizeGDB update: new tools, data and interface for the maize model organism database. Nucleic Acids Res. </w:t>
      </w:r>
      <w:r w:rsidRPr="00537026">
        <w:rPr>
          <w:rFonts w:cs="Times New Roman"/>
          <w:b/>
          <w:bCs/>
          <w:noProof/>
          <w:szCs w:val="24"/>
        </w:rPr>
        <w:t>44</w:t>
      </w:r>
      <w:r w:rsidRPr="00537026">
        <w:rPr>
          <w:rFonts w:cs="Times New Roman"/>
          <w:noProof/>
          <w:szCs w:val="24"/>
        </w:rPr>
        <w:t>: D1195–D1201.</w:t>
      </w:r>
    </w:p>
    <w:p w14:paraId="5E7456F7"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Angelovici, R., Batushansky, A., Deason, N., Gonzalez-Jorge, S., Gore, M.A., Fait, A., and DellaPenna, D.</w:t>
      </w:r>
      <w:r w:rsidRPr="00537026">
        <w:rPr>
          <w:rFonts w:cs="Times New Roman"/>
          <w:noProof/>
          <w:szCs w:val="24"/>
        </w:rPr>
        <w:t xml:space="preserve"> (2017). Network-Guided GWAS Improves Identification of Genes Affecting Free Amino Acids. Plant Physiol. </w:t>
      </w:r>
      <w:r w:rsidRPr="00537026">
        <w:rPr>
          <w:rFonts w:cs="Times New Roman"/>
          <w:b/>
          <w:bCs/>
          <w:noProof/>
          <w:szCs w:val="24"/>
        </w:rPr>
        <w:t>173</w:t>
      </w:r>
      <w:r w:rsidRPr="00537026">
        <w:rPr>
          <w:rFonts w:cs="Times New Roman"/>
          <w:noProof/>
          <w:szCs w:val="24"/>
        </w:rPr>
        <w:t>: 872–886.</w:t>
      </w:r>
    </w:p>
    <w:p w14:paraId="30392C81"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Asaro, A., Ziegler, G., Ziyomo, C., Hoekenga, O.A., Dilkes, B.P., and Baxter, I.</w:t>
      </w:r>
      <w:r w:rsidRPr="00537026">
        <w:rPr>
          <w:rFonts w:cs="Times New Roman"/>
          <w:noProof/>
          <w:szCs w:val="24"/>
        </w:rPr>
        <w:t xml:space="preserve"> (2016). The Interaction of Genotype and Environment Determines Variation in the Maize Kernel Ionome. G3 Genes|Genomes|Genetics </w:t>
      </w:r>
      <w:r w:rsidRPr="00537026">
        <w:rPr>
          <w:rFonts w:cs="Times New Roman"/>
          <w:b/>
          <w:bCs/>
          <w:noProof/>
          <w:szCs w:val="24"/>
        </w:rPr>
        <w:t>6</w:t>
      </w:r>
      <w:r w:rsidRPr="00537026">
        <w:rPr>
          <w:rFonts w:cs="Times New Roman"/>
          <w:noProof/>
          <w:szCs w:val="24"/>
        </w:rPr>
        <w:t>: 4175–4183.</w:t>
      </w:r>
    </w:p>
    <w:p w14:paraId="1C6D247C"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Badri, D. V., Loyola-Vargas, V.M., Broeckling, C.D., De-la-Pena, C., Jasinski, M., Santelia, D., Martinoia, E., Sumner, L.W., Banta, L.M., Stermitz, F., and Vivanco, J.M.</w:t>
      </w:r>
      <w:r w:rsidRPr="00537026">
        <w:rPr>
          <w:rFonts w:cs="Times New Roman"/>
          <w:noProof/>
          <w:szCs w:val="24"/>
        </w:rPr>
        <w:t xml:space="preserve"> (2007). Altered Profile of Secondary Metabolites in the Root Exudates of Arabidopsis ATP-Binding Cassette Transporter Mutants. Plant Physiol. </w:t>
      </w:r>
      <w:r w:rsidRPr="00537026">
        <w:rPr>
          <w:rFonts w:cs="Times New Roman"/>
          <w:b/>
          <w:bCs/>
          <w:noProof/>
          <w:szCs w:val="24"/>
        </w:rPr>
        <w:t>146</w:t>
      </w:r>
      <w:r w:rsidRPr="00537026">
        <w:rPr>
          <w:rFonts w:cs="Times New Roman"/>
          <w:noProof/>
          <w:szCs w:val="24"/>
        </w:rPr>
        <w:t>: 762–771.</w:t>
      </w:r>
    </w:p>
    <w:p w14:paraId="221D77CC"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Baillie, J.K. et al.</w:t>
      </w:r>
      <w:r w:rsidRPr="00537026">
        <w:rPr>
          <w:rFonts w:cs="Times New Roman"/>
          <w:noProof/>
          <w:szCs w:val="24"/>
        </w:rPr>
        <w:t xml:space="preserve"> (2018). Shared activity patterns arising at genetic susceptibility loci reveal underlying genomic and cellular architecture of human disease. PLoS Comput. Biol. </w:t>
      </w:r>
      <w:r w:rsidRPr="00537026">
        <w:rPr>
          <w:rFonts w:cs="Times New Roman"/>
          <w:b/>
          <w:bCs/>
          <w:noProof/>
          <w:szCs w:val="24"/>
        </w:rPr>
        <w:t>14</w:t>
      </w:r>
      <w:r w:rsidRPr="00537026">
        <w:rPr>
          <w:rFonts w:cs="Times New Roman"/>
          <w:noProof/>
          <w:szCs w:val="24"/>
        </w:rPr>
        <w:t>: 1–24.</w:t>
      </w:r>
    </w:p>
    <w:p w14:paraId="5F89A346"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Baxter, I.</w:t>
      </w:r>
      <w:r w:rsidRPr="00537026">
        <w:rPr>
          <w:rFonts w:cs="Times New Roman"/>
          <w:noProof/>
          <w:szCs w:val="24"/>
        </w:rPr>
        <w:t xml:space="preserve"> (2003). Genomic Comparison of P-Type ATPase Ion Pumps in Arabidopsis </w:t>
      </w:r>
      <w:r w:rsidRPr="00537026">
        <w:rPr>
          <w:rFonts w:cs="Times New Roman"/>
          <w:noProof/>
          <w:szCs w:val="24"/>
        </w:rPr>
        <w:lastRenderedPageBreak/>
        <w:t xml:space="preserve">and Rice. PLANT Physiol. </w:t>
      </w:r>
      <w:r w:rsidRPr="00537026">
        <w:rPr>
          <w:rFonts w:cs="Times New Roman"/>
          <w:b/>
          <w:bCs/>
          <w:noProof/>
          <w:szCs w:val="24"/>
        </w:rPr>
        <w:t>132</w:t>
      </w:r>
      <w:r w:rsidRPr="00537026">
        <w:rPr>
          <w:rFonts w:cs="Times New Roman"/>
          <w:noProof/>
          <w:szCs w:val="24"/>
        </w:rPr>
        <w:t>: 618–628.</w:t>
      </w:r>
    </w:p>
    <w:p w14:paraId="3E49B049"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Baxter, I.</w:t>
      </w:r>
      <w:r w:rsidRPr="00537026">
        <w:rPr>
          <w:rFonts w:cs="Times New Roman"/>
          <w:noProof/>
          <w:szCs w:val="24"/>
        </w:rPr>
        <w:t xml:space="preserve"> (2010). Ionomics: The functional genomics of elements. Brief. Funct. Genomics </w:t>
      </w:r>
      <w:r w:rsidRPr="00537026">
        <w:rPr>
          <w:rFonts w:cs="Times New Roman"/>
          <w:b/>
          <w:bCs/>
          <w:noProof/>
          <w:szCs w:val="24"/>
        </w:rPr>
        <w:t>9</w:t>
      </w:r>
      <w:r w:rsidRPr="00537026">
        <w:rPr>
          <w:rFonts w:cs="Times New Roman"/>
          <w:noProof/>
          <w:szCs w:val="24"/>
        </w:rPr>
        <w:t>: 149–56.</w:t>
      </w:r>
    </w:p>
    <w:p w14:paraId="2BFCC407"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Baxter, I. and Dilkes, B.P.</w:t>
      </w:r>
      <w:r w:rsidRPr="00537026">
        <w:rPr>
          <w:rFonts w:cs="Times New Roman"/>
          <w:noProof/>
          <w:szCs w:val="24"/>
        </w:rPr>
        <w:t xml:space="preserve"> (2012). Elemental profiles reflect plant adaptations to the environment. Science </w:t>
      </w:r>
      <w:r w:rsidRPr="00537026">
        <w:rPr>
          <w:rFonts w:cs="Times New Roman"/>
          <w:b/>
          <w:bCs/>
          <w:noProof/>
          <w:szCs w:val="24"/>
        </w:rPr>
        <w:t>336</w:t>
      </w:r>
      <w:r w:rsidRPr="00537026">
        <w:rPr>
          <w:rFonts w:cs="Times New Roman"/>
          <w:noProof/>
          <w:szCs w:val="24"/>
        </w:rPr>
        <w:t>: 1661–3.</w:t>
      </w:r>
    </w:p>
    <w:p w14:paraId="1AF8FC6A"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Baxter, I.R., Vitek, O., Lahner, B., Muthukumar, B., Borghi, M., Morrissey, J., Guerinot, M. Lou, and Salt, D.E.</w:t>
      </w:r>
      <w:r w:rsidRPr="00537026">
        <w:rPr>
          <w:rFonts w:cs="Times New Roman"/>
          <w:noProof/>
          <w:szCs w:val="24"/>
        </w:rPr>
        <w:t xml:space="preserve"> (2008). The leaf ionome as a multivariable system to detect a plant’s physiological status. Proc. Natl. Acad. Sci. U. S. A. </w:t>
      </w:r>
      <w:r w:rsidRPr="00537026">
        <w:rPr>
          <w:rFonts w:cs="Times New Roman"/>
          <w:b/>
          <w:bCs/>
          <w:noProof/>
          <w:szCs w:val="24"/>
        </w:rPr>
        <w:t>105</w:t>
      </w:r>
      <w:r w:rsidRPr="00537026">
        <w:rPr>
          <w:rFonts w:cs="Times New Roman"/>
          <w:noProof/>
          <w:szCs w:val="24"/>
        </w:rPr>
        <w:t>: 12081–6.</w:t>
      </w:r>
    </w:p>
    <w:p w14:paraId="5CF82701"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Baxter, I.R., Ziegler, G., Lahner, B., Mickelbart, M. V., Foley, R., Danku, J., Armstrong, P., Salt, D.E., and Hoekenga, O.A.</w:t>
      </w:r>
      <w:r w:rsidRPr="00537026">
        <w:rPr>
          <w:rFonts w:cs="Times New Roman"/>
          <w:noProof/>
          <w:szCs w:val="24"/>
        </w:rPr>
        <w:t xml:space="preserve"> (2014). Single-kernel ionomic profiles are highly heritable indicators of genetic and environmental influences on elemental accumulation in maize grain (Zea mays). PLoS One </w:t>
      </w:r>
      <w:r w:rsidRPr="00537026">
        <w:rPr>
          <w:rFonts w:cs="Times New Roman"/>
          <w:b/>
          <w:bCs/>
          <w:noProof/>
          <w:szCs w:val="24"/>
        </w:rPr>
        <w:t>9</w:t>
      </w:r>
      <w:r w:rsidRPr="00537026">
        <w:rPr>
          <w:rFonts w:cs="Times New Roman"/>
          <w:noProof/>
          <w:szCs w:val="24"/>
        </w:rPr>
        <w:t>.</w:t>
      </w:r>
    </w:p>
    <w:p w14:paraId="36FD298E"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Bradbury, P.J., Zhang, Z., Kroon, D.E., Casstevens, T.M., Ramdoss, Y., and Buckler, E.S.</w:t>
      </w:r>
      <w:r w:rsidRPr="00537026">
        <w:rPr>
          <w:rFonts w:cs="Times New Roman"/>
          <w:noProof/>
          <w:szCs w:val="24"/>
        </w:rPr>
        <w:t xml:space="preserve"> (2007). TASSEL: software for association mapping of complex traits in diverse samples. Bioinformatics </w:t>
      </w:r>
      <w:r w:rsidRPr="00537026">
        <w:rPr>
          <w:rFonts w:cs="Times New Roman"/>
          <w:b/>
          <w:bCs/>
          <w:noProof/>
          <w:szCs w:val="24"/>
        </w:rPr>
        <w:t>23</w:t>
      </w:r>
      <w:r w:rsidRPr="00537026">
        <w:rPr>
          <w:rFonts w:cs="Times New Roman"/>
          <w:noProof/>
          <w:szCs w:val="24"/>
        </w:rPr>
        <w:t>: 2633–5.</w:t>
      </w:r>
    </w:p>
    <w:p w14:paraId="292FFE69"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Buckler, E.S. et al.</w:t>
      </w:r>
      <w:r w:rsidRPr="00537026">
        <w:rPr>
          <w:rFonts w:cs="Times New Roman"/>
          <w:noProof/>
          <w:szCs w:val="24"/>
        </w:rPr>
        <w:t xml:space="preserve"> (2009). The genetic architecture of maize flowering time. Science </w:t>
      </w:r>
      <w:r w:rsidRPr="00537026">
        <w:rPr>
          <w:rFonts w:cs="Times New Roman"/>
          <w:b/>
          <w:bCs/>
          <w:noProof/>
          <w:szCs w:val="24"/>
        </w:rPr>
        <w:t>325</w:t>
      </w:r>
      <w:r w:rsidRPr="00537026">
        <w:rPr>
          <w:rFonts w:cs="Times New Roman"/>
          <w:noProof/>
          <w:szCs w:val="24"/>
        </w:rPr>
        <w:t>: 714–8.</w:t>
      </w:r>
    </w:p>
    <w:p w14:paraId="313FC31C"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Bunyavanich, S. et al.</w:t>
      </w:r>
      <w:r w:rsidRPr="00537026">
        <w:rPr>
          <w:rFonts w:cs="Times New Roman"/>
          <w:noProof/>
          <w:szCs w:val="24"/>
        </w:rPr>
        <w:t xml:space="preserve"> (2014). Integrated genome-wide association, coexpression network, and expression single nucleotide polymorphism analysis identifies novel pathway in allergic rhinitis. BMC Med. Genomics </w:t>
      </w:r>
      <w:r w:rsidRPr="00537026">
        <w:rPr>
          <w:rFonts w:cs="Times New Roman"/>
          <w:b/>
          <w:bCs/>
          <w:noProof/>
          <w:szCs w:val="24"/>
        </w:rPr>
        <w:t>7</w:t>
      </w:r>
      <w:r w:rsidRPr="00537026">
        <w:rPr>
          <w:rFonts w:cs="Times New Roman"/>
          <w:noProof/>
          <w:szCs w:val="24"/>
        </w:rPr>
        <w:t>: 48.</w:t>
      </w:r>
    </w:p>
    <w:p w14:paraId="762CCF27"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Calabrese, G.M., Mesner, L.D., Stains, J.P., Tommasini, S.M., Horowitz, M.C., Rosen, C.J., and Farber, C.R.</w:t>
      </w:r>
      <w:r w:rsidRPr="00537026">
        <w:rPr>
          <w:rFonts w:cs="Times New Roman"/>
          <w:noProof/>
          <w:szCs w:val="24"/>
        </w:rPr>
        <w:t xml:space="preserve"> (2017). Integrating GWAS and Co-expression Network Data Identifies Bone Mineral Density Genes SPTBN1 and MARK3 and an Osteoblast Functional Module. Cell Syst. </w:t>
      </w:r>
      <w:r w:rsidRPr="00537026">
        <w:rPr>
          <w:rFonts w:cs="Times New Roman"/>
          <w:b/>
          <w:bCs/>
          <w:noProof/>
          <w:szCs w:val="24"/>
        </w:rPr>
        <w:t>4</w:t>
      </w:r>
      <w:r w:rsidRPr="00537026">
        <w:rPr>
          <w:rFonts w:cs="Times New Roman"/>
          <w:noProof/>
          <w:szCs w:val="24"/>
        </w:rPr>
        <w:t>: 46–59.e4.</w:t>
      </w:r>
    </w:p>
    <w:p w14:paraId="3013FE09"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Caldwell, K.S., Russell, J., Langridge, P., and Powell, W.</w:t>
      </w:r>
      <w:r w:rsidRPr="00537026">
        <w:rPr>
          <w:rFonts w:cs="Times New Roman"/>
          <w:noProof/>
          <w:szCs w:val="24"/>
        </w:rPr>
        <w:t xml:space="preserve"> (2006). Extreme population-dependent linkage disequilibrium detected in an inbreeding plant species, Hordeum vulgare. Genetics </w:t>
      </w:r>
      <w:r w:rsidRPr="00537026">
        <w:rPr>
          <w:rFonts w:cs="Times New Roman"/>
          <w:b/>
          <w:bCs/>
          <w:noProof/>
          <w:szCs w:val="24"/>
        </w:rPr>
        <w:t>172</w:t>
      </w:r>
      <w:r w:rsidRPr="00537026">
        <w:rPr>
          <w:rFonts w:cs="Times New Roman"/>
          <w:noProof/>
          <w:szCs w:val="24"/>
        </w:rPr>
        <w:t>: 557–567.</w:t>
      </w:r>
    </w:p>
    <w:p w14:paraId="0A056448"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lastRenderedPageBreak/>
        <w:t>Camoco Software Repository</w:t>
      </w:r>
      <w:r w:rsidRPr="00537026">
        <w:rPr>
          <w:rFonts w:cs="Times New Roman"/>
          <w:noProof/>
          <w:szCs w:val="24"/>
        </w:rPr>
        <w:t xml:space="preserve"> (2018). GitHub: http://github.com/schae234/Camoco.</w:t>
      </w:r>
    </w:p>
    <w:p w14:paraId="0BE4DCCD"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Castelletti, S., Tuberosa, R., Pindo, M., and Salvi, S.</w:t>
      </w:r>
      <w:r w:rsidRPr="00537026">
        <w:rPr>
          <w:rFonts w:cs="Times New Roman"/>
          <w:noProof/>
          <w:szCs w:val="24"/>
        </w:rPr>
        <w:t xml:space="preserve"> (2014). A MITE Transposon Insertion Is Associated with Differential Methylation at the Maize Flowering Time QTL Vgt1. G3 Genes|Genomes|Genetics </w:t>
      </w:r>
      <w:r w:rsidRPr="00537026">
        <w:rPr>
          <w:rFonts w:cs="Times New Roman"/>
          <w:b/>
          <w:bCs/>
          <w:noProof/>
          <w:szCs w:val="24"/>
        </w:rPr>
        <w:t>4</w:t>
      </w:r>
      <w:r w:rsidRPr="00537026">
        <w:rPr>
          <w:rFonts w:cs="Times New Roman"/>
          <w:noProof/>
          <w:szCs w:val="24"/>
        </w:rPr>
        <w:t>: 805–812.</w:t>
      </w:r>
    </w:p>
    <w:p w14:paraId="65F7524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Chan, E.K.F., Rowe, H.C., Corwin, J.A., Joseph, B., and Kliebenstein, D.J.</w:t>
      </w:r>
      <w:r w:rsidRPr="00537026">
        <w:rPr>
          <w:rFonts w:cs="Times New Roman"/>
          <w:noProof/>
          <w:szCs w:val="24"/>
        </w:rPr>
        <w:t xml:space="preserve"> (2011). Combining Genome-Wide Association Mapping and Transcriptional Networks to Identify Novel Genes Controlling Glucosinolates in Arabidopsis thaliana. PLoS Biol. </w:t>
      </w:r>
      <w:r w:rsidRPr="00537026">
        <w:rPr>
          <w:rFonts w:cs="Times New Roman"/>
          <w:b/>
          <w:bCs/>
          <w:noProof/>
          <w:szCs w:val="24"/>
        </w:rPr>
        <w:t>9</w:t>
      </w:r>
      <w:r w:rsidRPr="00537026">
        <w:rPr>
          <w:rFonts w:cs="Times New Roman"/>
          <w:noProof/>
          <w:szCs w:val="24"/>
        </w:rPr>
        <w:t>: e1001125.</w:t>
      </w:r>
    </w:p>
    <w:p w14:paraId="5C1B60C7"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Chao, D.-Y. et al.</w:t>
      </w:r>
      <w:r w:rsidRPr="00537026">
        <w:rPr>
          <w:rFonts w:cs="Times New Roman"/>
          <w:noProof/>
          <w:szCs w:val="24"/>
        </w:rPr>
        <w:t xml:space="preserve"> (2011). Sphingolipids in the Root Play an Important Role in Regulating the Leaf Ionome in Arabidopsis thaliana. Plant Cell </w:t>
      </w:r>
      <w:r w:rsidRPr="00537026">
        <w:rPr>
          <w:rFonts w:cs="Times New Roman"/>
          <w:b/>
          <w:bCs/>
          <w:noProof/>
          <w:szCs w:val="24"/>
        </w:rPr>
        <w:t>23</w:t>
      </w:r>
      <w:r w:rsidRPr="00537026">
        <w:rPr>
          <w:rFonts w:cs="Times New Roman"/>
          <w:noProof/>
          <w:szCs w:val="24"/>
        </w:rPr>
        <w:t>: 1061–1081.</w:t>
      </w:r>
    </w:p>
    <w:p w14:paraId="215C91FB"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Chia, J.-M. et al.</w:t>
      </w:r>
      <w:r w:rsidRPr="00537026">
        <w:rPr>
          <w:rFonts w:cs="Times New Roman"/>
          <w:noProof/>
          <w:szCs w:val="24"/>
        </w:rPr>
        <w:t xml:space="preserve"> (2012). Maize HapMap2 identifies extant variation from a genome in flux. Nat. Genet. </w:t>
      </w:r>
      <w:r w:rsidRPr="00537026">
        <w:rPr>
          <w:rFonts w:cs="Times New Roman"/>
          <w:b/>
          <w:bCs/>
          <w:noProof/>
          <w:szCs w:val="24"/>
        </w:rPr>
        <w:t>44</w:t>
      </w:r>
      <w:r w:rsidRPr="00537026">
        <w:rPr>
          <w:rFonts w:cs="Times New Roman"/>
          <w:noProof/>
          <w:szCs w:val="24"/>
        </w:rPr>
        <w:t>: 803–7.</w:t>
      </w:r>
    </w:p>
    <w:p w14:paraId="7758FBEF"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Clark, R.M., Wagler, T.N., Quijada, P., and Doebley, J.</w:t>
      </w:r>
      <w:r w:rsidRPr="00537026">
        <w:rPr>
          <w:rFonts w:cs="Times New Roman"/>
          <w:noProof/>
          <w:szCs w:val="24"/>
        </w:rPr>
        <w:t xml:space="preserve"> (2006). A distant upstream enhancer at the maize domestication gene tb1 has pleiotropic effects on plant and inflorescent architecture. Nat. Genet. </w:t>
      </w:r>
      <w:r w:rsidRPr="00537026">
        <w:rPr>
          <w:rFonts w:cs="Times New Roman"/>
          <w:b/>
          <w:bCs/>
          <w:noProof/>
          <w:szCs w:val="24"/>
        </w:rPr>
        <w:t>38</w:t>
      </w:r>
      <w:r w:rsidRPr="00537026">
        <w:rPr>
          <w:rFonts w:cs="Times New Roman"/>
          <w:noProof/>
          <w:szCs w:val="24"/>
        </w:rPr>
        <w:t>: 594–7.</w:t>
      </w:r>
    </w:p>
    <w:p w14:paraId="2BC5F10B"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Cook, J.P., McMullen, M.D., Holland, J.B., Tian, F., Bradbury, P., Ross-Ibarra, J., Buckler, E.S., and Flint-Garcia, S. a</w:t>
      </w:r>
      <w:r w:rsidRPr="00537026">
        <w:rPr>
          <w:rFonts w:cs="Times New Roman"/>
          <w:noProof/>
          <w:szCs w:val="24"/>
        </w:rPr>
        <w:t xml:space="preserve"> (2012). Genetic architecture of maize kernel composition in the nested association mapping and inbred association panels. Plant Physiol. </w:t>
      </w:r>
      <w:r w:rsidRPr="00537026">
        <w:rPr>
          <w:rFonts w:cs="Times New Roman"/>
          <w:b/>
          <w:bCs/>
          <w:noProof/>
          <w:szCs w:val="24"/>
        </w:rPr>
        <w:t>158</w:t>
      </w:r>
      <w:r w:rsidRPr="00537026">
        <w:rPr>
          <w:rFonts w:cs="Times New Roman"/>
          <w:noProof/>
          <w:szCs w:val="24"/>
        </w:rPr>
        <w:t>: 824–34.</w:t>
      </w:r>
    </w:p>
    <w:p w14:paraId="63BCF827"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Corwin, J.A., Copeland, D., Feusier, J., Subedy, A., Eshbaugh, R., Palmer, C., Maloof, J., and Kliebenstein, D.J.</w:t>
      </w:r>
      <w:r w:rsidRPr="00537026">
        <w:rPr>
          <w:rFonts w:cs="Times New Roman"/>
          <w:noProof/>
          <w:szCs w:val="24"/>
        </w:rPr>
        <w:t xml:space="preserve"> (2016). The Quantitative Basis of the Arabidopsis Innate Immune System to Endemic Pathogens Depends on Pathogen Genetics. PLoS Genet. </w:t>
      </w:r>
      <w:r w:rsidRPr="00537026">
        <w:rPr>
          <w:rFonts w:cs="Times New Roman"/>
          <w:b/>
          <w:bCs/>
          <w:noProof/>
          <w:szCs w:val="24"/>
        </w:rPr>
        <w:t>12</w:t>
      </w:r>
      <w:r w:rsidRPr="00537026">
        <w:rPr>
          <w:rFonts w:cs="Times New Roman"/>
          <w:noProof/>
          <w:szCs w:val="24"/>
        </w:rPr>
        <w:t>: 1–29.</w:t>
      </w:r>
    </w:p>
    <w:p w14:paraId="6388E31B"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Davies, L. and Gather, U.</w:t>
      </w:r>
      <w:r w:rsidRPr="00537026">
        <w:rPr>
          <w:rFonts w:cs="Times New Roman"/>
          <w:noProof/>
          <w:szCs w:val="24"/>
        </w:rPr>
        <w:t xml:space="preserve"> (1993). The Identification of Multiple Outliers. J. Am. Stat. Assoc. </w:t>
      </w:r>
      <w:r w:rsidRPr="00537026">
        <w:rPr>
          <w:rFonts w:cs="Times New Roman"/>
          <w:b/>
          <w:bCs/>
          <w:noProof/>
          <w:szCs w:val="24"/>
        </w:rPr>
        <w:t>88</w:t>
      </w:r>
      <w:r w:rsidRPr="00537026">
        <w:rPr>
          <w:rFonts w:cs="Times New Roman"/>
          <w:noProof/>
          <w:szCs w:val="24"/>
        </w:rPr>
        <w:t>: 782.</w:t>
      </w:r>
    </w:p>
    <w:p w14:paraId="157D7514"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Dongen, S. van</w:t>
      </w:r>
      <w:r w:rsidRPr="00537026">
        <w:rPr>
          <w:rFonts w:cs="Times New Roman"/>
          <w:noProof/>
          <w:szCs w:val="24"/>
        </w:rPr>
        <w:t xml:space="preserve"> (2000). MCL: A Cluster Algoithm for Graphs.</w:t>
      </w:r>
    </w:p>
    <w:p w14:paraId="090133D2"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Eisen, M.B., Spellman, P.T., Brown, P.O., and Botstein, D.</w:t>
      </w:r>
      <w:r w:rsidRPr="00537026">
        <w:rPr>
          <w:rFonts w:cs="Times New Roman"/>
          <w:noProof/>
          <w:szCs w:val="24"/>
        </w:rPr>
        <w:t xml:space="preserve"> (1998). Cluster </w:t>
      </w:r>
      <w:r w:rsidRPr="00537026">
        <w:rPr>
          <w:rFonts w:cs="Times New Roman"/>
          <w:noProof/>
          <w:szCs w:val="24"/>
        </w:rPr>
        <w:lastRenderedPageBreak/>
        <w:t xml:space="preserve">analysis and display of genome-wide expression patterns. Proc. Natl. Acad. Sci. </w:t>
      </w:r>
      <w:r w:rsidRPr="00537026">
        <w:rPr>
          <w:rFonts w:cs="Times New Roman"/>
          <w:b/>
          <w:bCs/>
          <w:noProof/>
          <w:szCs w:val="24"/>
        </w:rPr>
        <w:t>95</w:t>
      </w:r>
      <w:r w:rsidRPr="00537026">
        <w:rPr>
          <w:rFonts w:cs="Times New Roman"/>
          <w:noProof/>
          <w:szCs w:val="24"/>
        </w:rPr>
        <w:t>: 14863–14868.</w:t>
      </w:r>
    </w:p>
    <w:p w14:paraId="0E2DB192"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Elshire, R.J., Glaubitz, J.C., Sun, Q., Poland, J.A., Kawamoto, K., Buckler, E.S., and Mitchell, S.E.</w:t>
      </w:r>
      <w:r w:rsidRPr="00537026">
        <w:rPr>
          <w:rFonts w:cs="Times New Roman"/>
          <w:noProof/>
          <w:szCs w:val="24"/>
        </w:rPr>
        <w:t xml:space="preserve"> (2011). A robust, simple genotyping-by-sequencing (GBS) approach for high diversity species. PLoS One </w:t>
      </w:r>
      <w:r w:rsidRPr="00537026">
        <w:rPr>
          <w:rFonts w:cs="Times New Roman"/>
          <w:b/>
          <w:bCs/>
          <w:noProof/>
          <w:szCs w:val="24"/>
        </w:rPr>
        <w:t>6</w:t>
      </w:r>
      <w:r w:rsidRPr="00537026">
        <w:rPr>
          <w:rFonts w:cs="Times New Roman"/>
          <w:noProof/>
          <w:szCs w:val="24"/>
        </w:rPr>
        <w:t>: e19379.</w:t>
      </w:r>
    </w:p>
    <w:p w14:paraId="0A01DCF3"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Fan, J., Zhai, Z., Yan, C., and Xu, C.</w:t>
      </w:r>
      <w:r w:rsidRPr="00537026">
        <w:rPr>
          <w:rFonts w:cs="Times New Roman"/>
          <w:noProof/>
          <w:szCs w:val="24"/>
        </w:rPr>
        <w:t xml:space="preserve"> (2015). Arabidopsis TRIGALACTOSYLDIACYLGLYCEROL5 Interacts with TGD1, TGD2, and TGD4 to Facilitate Lipid Transfer from the Endoplasmic Reticulum to Plastids. Plant Cell </w:t>
      </w:r>
      <w:r w:rsidRPr="00537026">
        <w:rPr>
          <w:rFonts w:cs="Times New Roman"/>
          <w:b/>
          <w:bCs/>
          <w:noProof/>
          <w:szCs w:val="24"/>
        </w:rPr>
        <w:t>27</w:t>
      </w:r>
      <w:r w:rsidRPr="00537026">
        <w:rPr>
          <w:rFonts w:cs="Times New Roman"/>
          <w:noProof/>
          <w:szCs w:val="24"/>
        </w:rPr>
        <w:t>: tpc.15.00394.</w:t>
      </w:r>
    </w:p>
    <w:p w14:paraId="0485FE85"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Fu, J., Ren, F., Lu, X., Mao, H., Xu, M., Degenhardt, J., Peters, R.J., and Wang, Q.</w:t>
      </w:r>
      <w:r w:rsidRPr="00537026">
        <w:rPr>
          <w:rFonts w:cs="Times New Roman"/>
          <w:noProof/>
          <w:szCs w:val="24"/>
        </w:rPr>
        <w:t xml:space="preserve"> (2016). A Tandem Array of </w:t>
      </w:r>
      <w:r w:rsidRPr="00537026">
        <w:rPr>
          <w:rFonts w:cs="Times New Roman"/>
          <w:i/>
          <w:iCs/>
          <w:noProof/>
          <w:szCs w:val="24"/>
        </w:rPr>
        <w:t>ent</w:t>
      </w:r>
      <w:r w:rsidRPr="00537026">
        <w:rPr>
          <w:rFonts w:cs="Times New Roman"/>
          <w:noProof/>
          <w:szCs w:val="24"/>
        </w:rPr>
        <w:t xml:space="preserve"> -Kaurene Synthases in Maize with Roles in Gibberellin and More Specialized Metabolism. Plant Physiol. </w:t>
      </w:r>
      <w:r w:rsidRPr="00537026">
        <w:rPr>
          <w:rFonts w:cs="Times New Roman"/>
          <w:b/>
          <w:bCs/>
          <w:noProof/>
          <w:szCs w:val="24"/>
        </w:rPr>
        <w:t>170</w:t>
      </w:r>
      <w:r w:rsidRPr="00537026">
        <w:rPr>
          <w:rFonts w:cs="Times New Roman"/>
          <w:noProof/>
          <w:szCs w:val="24"/>
        </w:rPr>
        <w:t>: 742–751.</w:t>
      </w:r>
    </w:p>
    <w:p w14:paraId="2381D63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Ghazalpour, A., Doss, S., Zhang, B., Wang, S., Plaisier, C., Castellanos, R., Brozell, A., Schadt, E.E., Drake, T.A., Lusis, A.J., and Horvath, S.</w:t>
      </w:r>
      <w:r w:rsidRPr="00537026">
        <w:rPr>
          <w:rFonts w:cs="Times New Roman"/>
          <w:noProof/>
          <w:szCs w:val="24"/>
        </w:rPr>
        <w:t xml:space="preserve"> (2006). Integrating genetic and network analysis to characterize genes related to mouse weight. PLoS Genet. </w:t>
      </w:r>
      <w:r w:rsidRPr="00537026">
        <w:rPr>
          <w:rFonts w:cs="Times New Roman"/>
          <w:b/>
          <w:bCs/>
          <w:noProof/>
          <w:szCs w:val="24"/>
        </w:rPr>
        <w:t>2</w:t>
      </w:r>
      <w:r w:rsidRPr="00537026">
        <w:rPr>
          <w:rFonts w:cs="Times New Roman"/>
          <w:noProof/>
          <w:szCs w:val="24"/>
        </w:rPr>
        <w:t>: e130.</w:t>
      </w:r>
    </w:p>
    <w:p w14:paraId="4702A6CF"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Gore, M. a, Chia, J.-M., Elshire, R.J., Sun, Q., Ersoz, E.S., Hurwitz, B.L., Peiffer, J. a, McMullen, M.D., Grills, G.S., Ross-Ibarra, J., Ware, D.H., and Buckler, E.S.</w:t>
      </w:r>
      <w:r w:rsidRPr="00537026">
        <w:rPr>
          <w:rFonts w:cs="Times New Roman"/>
          <w:noProof/>
          <w:szCs w:val="24"/>
        </w:rPr>
        <w:t xml:space="preserve"> (2009). A first-generation haplotype map of maize. Science </w:t>
      </w:r>
      <w:r w:rsidRPr="00537026">
        <w:rPr>
          <w:rFonts w:cs="Times New Roman"/>
          <w:b/>
          <w:bCs/>
          <w:noProof/>
          <w:szCs w:val="24"/>
        </w:rPr>
        <w:t>326</w:t>
      </w:r>
      <w:r w:rsidRPr="00537026">
        <w:rPr>
          <w:rFonts w:cs="Times New Roman"/>
          <w:noProof/>
          <w:szCs w:val="24"/>
        </w:rPr>
        <w:t>: 1115–7.</w:t>
      </w:r>
    </w:p>
    <w:p w14:paraId="4BC635F4"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Guerinot, M. Lou</w:t>
      </w:r>
      <w:r w:rsidRPr="00537026">
        <w:rPr>
          <w:rFonts w:cs="Times New Roman"/>
          <w:noProof/>
          <w:szCs w:val="24"/>
        </w:rPr>
        <w:t xml:space="preserve"> (2001). Fortified Foods and Phytoremediation. Two Sides of the Same Coin. PLANT Physiol. </w:t>
      </w:r>
      <w:r w:rsidRPr="00537026">
        <w:rPr>
          <w:rFonts w:cs="Times New Roman"/>
          <w:b/>
          <w:bCs/>
          <w:noProof/>
          <w:szCs w:val="24"/>
        </w:rPr>
        <w:t>125</w:t>
      </w:r>
      <w:r w:rsidRPr="00537026">
        <w:rPr>
          <w:rFonts w:cs="Times New Roman"/>
          <w:noProof/>
          <w:szCs w:val="24"/>
        </w:rPr>
        <w:t>: 164–167.</w:t>
      </w:r>
    </w:p>
    <w:p w14:paraId="0E10BAEB"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Harris, M. a et al.</w:t>
      </w:r>
      <w:r w:rsidRPr="00537026">
        <w:rPr>
          <w:rFonts w:cs="Times New Roman"/>
          <w:noProof/>
          <w:szCs w:val="24"/>
        </w:rPr>
        <w:t xml:space="preserve"> (2004). The Gene Ontology (GO) database and informatics resource. Nucleic Acids Res. </w:t>
      </w:r>
      <w:r w:rsidRPr="00537026">
        <w:rPr>
          <w:rFonts w:cs="Times New Roman"/>
          <w:b/>
          <w:bCs/>
          <w:noProof/>
          <w:szCs w:val="24"/>
        </w:rPr>
        <w:t>32</w:t>
      </w:r>
      <w:r w:rsidRPr="00537026">
        <w:rPr>
          <w:rFonts w:cs="Times New Roman"/>
          <w:noProof/>
          <w:szCs w:val="24"/>
        </w:rPr>
        <w:t>: D258-61.</w:t>
      </w:r>
    </w:p>
    <w:p w14:paraId="32DF84B7"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Hirsch, C.N. et al.</w:t>
      </w:r>
      <w:r w:rsidRPr="00537026">
        <w:rPr>
          <w:rFonts w:cs="Times New Roman"/>
          <w:noProof/>
          <w:szCs w:val="24"/>
        </w:rPr>
        <w:t xml:space="preserve"> (2014). Insights into the maize pan-genome and pan-transcriptome. Plant Cell </w:t>
      </w:r>
      <w:r w:rsidRPr="00537026">
        <w:rPr>
          <w:rFonts w:cs="Times New Roman"/>
          <w:b/>
          <w:bCs/>
          <w:noProof/>
          <w:szCs w:val="24"/>
        </w:rPr>
        <w:t>26</w:t>
      </w:r>
      <w:r w:rsidRPr="00537026">
        <w:rPr>
          <w:rFonts w:cs="Times New Roman"/>
          <w:noProof/>
          <w:szCs w:val="24"/>
        </w:rPr>
        <w:t>: 121–35.</w:t>
      </w:r>
    </w:p>
    <w:p w14:paraId="43F334ED"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Hung, H.-Y. et al.</w:t>
      </w:r>
      <w:r w:rsidRPr="00537026">
        <w:rPr>
          <w:rFonts w:cs="Times New Roman"/>
          <w:noProof/>
          <w:szCs w:val="24"/>
        </w:rPr>
        <w:t xml:space="preserve"> (2012). The relationship between parental genetic or phenotypic divergence and progeny variation in the maize nested association mapping </w:t>
      </w:r>
      <w:r w:rsidRPr="00537026">
        <w:rPr>
          <w:rFonts w:cs="Times New Roman"/>
          <w:noProof/>
          <w:szCs w:val="24"/>
        </w:rPr>
        <w:lastRenderedPageBreak/>
        <w:t xml:space="preserve">population. Heredity (Edinb). </w:t>
      </w:r>
      <w:r w:rsidRPr="00537026">
        <w:rPr>
          <w:rFonts w:cs="Times New Roman"/>
          <w:b/>
          <w:bCs/>
          <w:noProof/>
          <w:szCs w:val="24"/>
        </w:rPr>
        <w:t>108</w:t>
      </w:r>
      <w:r w:rsidRPr="00537026">
        <w:rPr>
          <w:rFonts w:cs="Times New Roman"/>
          <w:noProof/>
          <w:szCs w:val="24"/>
        </w:rPr>
        <w:t>: 490–9.</w:t>
      </w:r>
    </w:p>
    <w:p w14:paraId="644236C5"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Huttenhower, C., Hibbs, M., Myers, C., and Troyanskaya, O.G.</w:t>
      </w:r>
      <w:r w:rsidRPr="00537026">
        <w:rPr>
          <w:rFonts w:cs="Times New Roman"/>
          <w:noProof/>
          <w:szCs w:val="24"/>
        </w:rPr>
        <w:t xml:space="preserve"> (2006). A scalable method for integration and functional analysis of multiple microarray datasets. Bioinformatics </w:t>
      </w:r>
      <w:r w:rsidRPr="00537026">
        <w:rPr>
          <w:rFonts w:cs="Times New Roman"/>
          <w:b/>
          <w:bCs/>
          <w:noProof/>
          <w:szCs w:val="24"/>
        </w:rPr>
        <w:t>22</w:t>
      </w:r>
      <w:r w:rsidRPr="00537026">
        <w:rPr>
          <w:rFonts w:cs="Times New Roman"/>
          <w:noProof/>
          <w:szCs w:val="24"/>
        </w:rPr>
        <w:t>: 2890–7.</w:t>
      </w:r>
    </w:p>
    <w:p w14:paraId="5B3C1921"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Katagiri, T., Ishiyama, K., Kato, T., Tabata, S., Kobayashi, M., and Shinozaki, K.</w:t>
      </w:r>
      <w:r w:rsidRPr="00537026">
        <w:rPr>
          <w:rFonts w:cs="Times New Roman"/>
          <w:noProof/>
          <w:szCs w:val="24"/>
        </w:rPr>
        <w:t xml:space="preserve"> (2005). An important role of phosphatidic acid in ABA signaling during germination in Arabidopsis thaliana. Plant J. </w:t>
      </w:r>
      <w:r w:rsidRPr="00537026">
        <w:rPr>
          <w:rFonts w:cs="Times New Roman"/>
          <w:b/>
          <w:bCs/>
          <w:noProof/>
          <w:szCs w:val="24"/>
        </w:rPr>
        <w:t>43</w:t>
      </w:r>
      <w:r w:rsidRPr="00537026">
        <w:rPr>
          <w:rFonts w:cs="Times New Roman"/>
          <w:noProof/>
          <w:szCs w:val="24"/>
        </w:rPr>
        <w:t>: 107–117.</w:t>
      </w:r>
    </w:p>
    <w:p w14:paraId="2B9CE09B"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Kump, K.L., Bradbury, P.J., Wisser, R.J., Buckler, E.S., Belcher, A.R., Oropeza-Rosas, M. a, Zwonitzer, J.C., Kresovich, S., McMullen, M.D., Ware, D., Balint-Kurti, P.J., and Holland, J.B.</w:t>
      </w:r>
      <w:r w:rsidRPr="00537026">
        <w:rPr>
          <w:rFonts w:cs="Times New Roman"/>
          <w:noProof/>
          <w:szCs w:val="24"/>
        </w:rPr>
        <w:t xml:space="preserve"> (2011). Genome-wide association study of quantitative resistance to southern leaf blight in the maize nested association mapping population. Nat. Genet. </w:t>
      </w:r>
      <w:r w:rsidRPr="00537026">
        <w:rPr>
          <w:rFonts w:cs="Times New Roman"/>
          <w:b/>
          <w:bCs/>
          <w:noProof/>
          <w:szCs w:val="24"/>
        </w:rPr>
        <w:t>43</w:t>
      </w:r>
      <w:r w:rsidRPr="00537026">
        <w:rPr>
          <w:rFonts w:cs="Times New Roman"/>
          <w:noProof/>
          <w:szCs w:val="24"/>
        </w:rPr>
        <w:t>: 163–168.</w:t>
      </w:r>
    </w:p>
    <w:p w14:paraId="3C615713"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Lawit, S.J., Wych, H.M., Xu, D., Kundu, S., and Tomes, D.T.</w:t>
      </w:r>
      <w:r w:rsidRPr="00537026">
        <w:rPr>
          <w:rFonts w:cs="Times New Roman"/>
          <w:noProof/>
          <w:szCs w:val="24"/>
        </w:rPr>
        <w:t xml:space="preserve"> (2010). Maize della proteins dwarf plant8 and dwarf plant9 as modulators of plant development. Plant Cell Physiol. </w:t>
      </w:r>
      <w:r w:rsidRPr="00537026">
        <w:rPr>
          <w:rFonts w:cs="Times New Roman"/>
          <w:b/>
          <w:bCs/>
          <w:noProof/>
          <w:szCs w:val="24"/>
        </w:rPr>
        <w:t>51</w:t>
      </w:r>
      <w:r w:rsidRPr="00537026">
        <w:rPr>
          <w:rFonts w:cs="Times New Roman"/>
          <w:noProof/>
          <w:szCs w:val="24"/>
        </w:rPr>
        <w:t>: 1854–1868.</w:t>
      </w:r>
    </w:p>
    <w:p w14:paraId="7D5659A7"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Lawrence, C.J., Dong, Q., Polacco, M.L., Seigfried, T.E., and Brendel, V.</w:t>
      </w:r>
      <w:r w:rsidRPr="00537026">
        <w:rPr>
          <w:rFonts w:cs="Times New Roman"/>
          <w:noProof/>
          <w:szCs w:val="24"/>
        </w:rPr>
        <w:t xml:space="preserve"> (2004). MaizeGDB, the community database for maize genetics and genomics. Nucleic Acids Res. </w:t>
      </w:r>
      <w:r w:rsidRPr="00537026">
        <w:rPr>
          <w:rFonts w:cs="Times New Roman"/>
          <w:b/>
          <w:bCs/>
          <w:noProof/>
          <w:szCs w:val="24"/>
        </w:rPr>
        <w:t>32</w:t>
      </w:r>
      <w:r w:rsidRPr="00537026">
        <w:rPr>
          <w:rFonts w:cs="Times New Roman"/>
          <w:noProof/>
          <w:szCs w:val="24"/>
        </w:rPr>
        <w:t>: D393-7.</w:t>
      </w:r>
    </w:p>
    <w:p w14:paraId="74BA4F21"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Lee, I., Ambaru, B., Thakkar, P., Marcotte, E.M., and Rhee, S.Y.</w:t>
      </w:r>
      <w:r w:rsidRPr="00537026">
        <w:rPr>
          <w:rFonts w:cs="Times New Roman"/>
          <w:noProof/>
          <w:szCs w:val="24"/>
        </w:rPr>
        <w:t xml:space="preserve"> (2010). Rational association of genes with traits using a genome-scale gene network for Arabidopsis thaliana. Nat. Biotechnol. </w:t>
      </w:r>
      <w:r w:rsidRPr="00537026">
        <w:rPr>
          <w:rFonts w:cs="Times New Roman"/>
          <w:b/>
          <w:bCs/>
          <w:noProof/>
          <w:szCs w:val="24"/>
        </w:rPr>
        <w:t>28</w:t>
      </w:r>
      <w:r w:rsidRPr="00537026">
        <w:rPr>
          <w:rFonts w:cs="Times New Roman"/>
          <w:noProof/>
          <w:szCs w:val="24"/>
        </w:rPr>
        <w:t>: 149–156.</w:t>
      </w:r>
    </w:p>
    <w:p w14:paraId="2A7AA1BF"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Lee, T. and Lee, I.</w:t>
      </w:r>
      <w:r w:rsidRPr="00537026">
        <w:rPr>
          <w:rFonts w:cs="Times New Roman"/>
          <w:noProof/>
          <w:szCs w:val="24"/>
        </w:rPr>
        <w:t xml:space="preserve"> (2018). araGWAB : Network-based boosting of genome-wide association studies in Arabidopsis thaliana. Sci. Rep.: 1–6.</w:t>
      </w:r>
    </w:p>
    <w:p w14:paraId="3D9BE07F"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Li, H. and Durbin, R.</w:t>
      </w:r>
      <w:r w:rsidRPr="00537026">
        <w:rPr>
          <w:rFonts w:cs="Times New Roman"/>
          <w:noProof/>
          <w:szCs w:val="24"/>
        </w:rPr>
        <w:t xml:space="preserve"> (2009). Fast and accurate short read alignment with Burrows-Wheeler transform. Bioinformatics </w:t>
      </w:r>
      <w:r w:rsidRPr="00537026">
        <w:rPr>
          <w:rFonts w:cs="Times New Roman"/>
          <w:b/>
          <w:bCs/>
          <w:noProof/>
          <w:szCs w:val="24"/>
        </w:rPr>
        <w:t>25</w:t>
      </w:r>
      <w:r w:rsidRPr="00537026">
        <w:rPr>
          <w:rFonts w:cs="Times New Roman"/>
          <w:noProof/>
          <w:szCs w:val="24"/>
        </w:rPr>
        <w:t>: 1754–60.</w:t>
      </w:r>
    </w:p>
    <w:p w14:paraId="2000464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Li, M., Chen, J., Wang, J., Hu, B., and Chen, G.</w:t>
      </w:r>
      <w:r w:rsidRPr="00537026">
        <w:rPr>
          <w:rFonts w:cs="Times New Roman"/>
          <w:noProof/>
          <w:szCs w:val="24"/>
        </w:rPr>
        <w:t xml:space="preserve"> (2008). Modifying the DPClus algorithm for identifying protein complexes based on new topological structures. BMC Bioinformatics </w:t>
      </w:r>
      <w:r w:rsidRPr="00537026">
        <w:rPr>
          <w:rFonts w:cs="Times New Roman"/>
          <w:b/>
          <w:bCs/>
          <w:noProof/>
          <w:szCs w:val="24"/>
        </w:rPr>
        <w:t>9</w:t>
      </w:r>
      <w:r w:rsidRPr="00537026">
        <w:rPr>
          <w:rFonts w:cs="Times New Roman"/>
          <w:noProof/>
          <w:szCs w:val="24"/>
        </w:rPr>
        <w:t>: 398.</w:t>
      </w:r>
    </w:p>
    <w:p w14:paraId="4593BE1F"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lastRenderedPageBreak/>
        <w:t>Lindgreen, S.</w:t>
      </w:r>
      <w:r w:rsidRPr="00537026">
        <w:rPr>
          <w:rFonts w:cs="Times New Roman"/>
          <w:noProof/>
          <w:szCs w:val="24"/>
        </w:rPr>
        <w:t xml:space="preserve"> (2012). AdapterRemoval: easy cleaning of next-generation sequencing reads. BMC Res. Notes </w:t>
      </w:r>
      <w:r w:rsidRPr="00537026">
        <w:rPr>
          <w:rFonts w:cs="Times New Roman"/>
          <w:b/>
          <w:bCs/>
          <w:noProof/>
          <w:szCs w:val="24"/>
        </w:rPr>
        <w:t>5</w:t>
      </w:r>
      <w:r w:rsidRPr="00537026">
        <w:rPr>
          <w:rFonts w:cs="Times New Roman"/>
          <w:noProof/>
          <w:szCs w:val="24"/>
        </w:rPr>
        <w:t>: 337.</w:t>
      </w:r>
    </w:p>
    <w:p w14:paraId="4FF17FEE"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Louwers, M., Bader, R., Haring, M., van Driel, R., de Laat, W., and Stam, M.</w:t>
      </w:r>
      <w:r w:rsidRPr="00537026">
        <w:rPr>
          <w:rFonts w:cs="Times New Roman"/>
          <w:noProof/>
          <w:szCs w:val="24"/>
        </w:rPr>
        <w:t xml:space="preserve"> (2009). Tissue- and expression level-specific chromatin looping at maize b1 epialleles. Plant Cell </w:t>
      </w:r>
      <w:r w:rsidRPr="00537026">
        <w:rPr>
          <w:rFonts w:cs="Times New Roman"/>
          <w:b/>
          <w:bCs/>
          <w:noProof/>
          <w:szCs w:val="24"/>
        </w:rPr>
        <w:t>21</w:t>
      </w:r>
      <w:r w:rsidRPr="00537026">
        <w:rPr>
          <w:rFonts w:cs="Times New Roman"/>
          <w:noProof/>
          <w:szCs w:val="24"/>
        </w:rPr>
        <w:t>: 832–42.</w:t>
      </w:r>
    </w:p>
    <w:p w14:paraId="7EC5B10A"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Mason, M.G., Jha, D., Salt, D.E., Tester, M., Hill, K., Kieber, J.J., and Eric Schaller, G.</w:t>
      </w:r>
      <w:r w:rsidRPr="00537026">
        <w:rPr>
          <w:rFonts w:cs="Times New Roman"/>
          <w:noProof/>
          <w:szCs w:val="24"/>
        </w:rPr>
        <w:t xml:space="preserve"> (2010). Type-B response regulators ARR1 and ARR12 regulate expression of AtHKT1;1 and accumulation of sodium in Arabidopsis shoots. Plant J. </w:t>
      </w:r>
      <w:r w:rsidRPr="00537026">
        <w:rPr>
          <w:rFonts w:cs="Times New Roman"/>
          <w:b/>
          <w:bCs/>
          <w:noProof/>
          <w:szCs w:val="24"/>
        </w:rPr>
        <w:t>64</w:t>
      </w:r>
      <w:r w:rsidRPr="00537026">
        <w:rPr>
          <w:rFonts w:cs="Times New Roman"/>
          <w:noProof/>
          <w:szCs w:val="24"/>
        </w:rPr>
        <w:t>: 753–763.</w:t>
      </w:r>
    </w:p>
    <w:p w14:paraId="0125B5D6"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McMullen, M.D. et al.</w:t>
      </w:r>
      <w:r w:rsidRPr="00537026">
        <w:rPr>
          <w:rFonts w:cs="Times New Roman"/>
          <w:noProof/>
          <w:szCs w:val="24"/>
        </w:rPr>
        <w:t xml:space="preserve"> (2009). Genetic properties of the maize nested association mapping population. Science </w:t>
      </w:r>
      <w:r w:rsidRPr="00537026">
        <w:rPr>
          <w:rFonts w:cs="Times New Roman"/>
          <w:b/>
          <w:bCs/>
          <w:noProof/>
          <w:szCs w:val="24"/>
        </w:rPr>
        <w:t>325</w:t>
      </w:r>
      <w:r w:rsidRPr="00537026">
        <w:rPr>
          <w:rFonts w:cs="Times New Roman"/>
          <w:noProof/>
          <w:szCs w:val="24"/>
        </w:rPr>
        <w:t>: 737–40.</w:t>
      </w:r>
    </w:p>
    <w:p w14:paraId="1EBD871F"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MixedHTSeq Software Repository</w:t>
      </w:r>
      <w:r w:rsidRPr="00537026">
        <w:rPr>
          <w:rFonts w:cs="Times New Roman"/>
          <w:noProof/>
          <w:szCs w:val="24"/>
        </w:rPr>
        <w:t xml:space="preserve"> (2018). GitHub: http://github.com/schae234/MixedHTSeq.</w:t>
      </w:r>
    </w:p>
    <w:p w14:paraId="67F56276"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Mochida, K., Uehara-Yamaguchi, Y., Yoshida, T., Sakurai, T., and Shinozaki, K.</w:t>
      </w:r>
      <w:r w:rsidRPr="00537026">
        <w:rPr>
          <w:rFonts w:cs="Times New Roman"/>
          <w:noProof/>
          <w:szCs w:val="24"/>
        </w:rPr>
        <w:t xml:space="preserve"> (2011). Global landscape of a co-expressed gene network in barley and its application to gene discovery in Triticeae crops. Plant Cell Physiol. </w:t>
      </w:r>
      <w:r w:rsidRPr="00537026">
        <w:rPr>
          <w:rFonts w:cs="Times New Roman"/>
          <w:b/>
          <w:bCs/>
          <w:noProof/>
          <w:szCs w:val="24"/>
        </w:rPr>
        <w:t>52</w:t>
      </w:r>
      <w:r w:rsidRPr="00537026">
        <w:rPr>
          <w:rFonts w:cs="Times New Roman"/>
          <w:noProof/>
          <w:szCs w:val="24"/>
        </w:rPr>
        <w:t>: 785–803.</w:t>
      </w:r>
    </w:p>
    <w:p w14:paraId="4BCF4908"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Monaco, M.K. et al.</w:t>
      </w:r>
      <w:r w:rsidRPr="00537026">
        <w:rPr>
          <w:rFonts w:cs="Times New Roman"/>
          <w:noProof/>
          <w:szCs w:val="24"/>
        </w:rPr>
        <w:t xml:space="preserve"> (2013). Maize Metabolic Network Construction and Transcriptome Analysis. Plant Genome </w:t>
      </w:r>
      <w:r w:rsidRPr="00537026">
        <w:rPr>
          <w:rFonts w:cs="Times New Roman"/>
          <w:b/>
          <w:bCs/>
          <w:noProof/>
          <w:szCs w:val="24"/>
        </w:rPr>
        <w:t>6</w:t>
      </w:r>
      <w:r w:rsidRPr="00537026">
        <w:rPr>
          <w:rFonts w:cs="Times New Roman"/>
          <w:noProof/>
          <w:szCs w:val="24"/>
        </w:rPr>
        <w:t>: 0.</w:t>
      </w:r>
    </w:p>
    <w:p w14:paraId="6A31995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Morrell, P.L., Toleno, D.M., Lundy, K.E., and Clegg, M.T.</w:t>
      </w:r>
      <w:r w:rsidRPr="00537026">
        <w:rPr>
          <w:rFonts w:cs="Times New Roman"/>
          <w:noProof/>
          <w:szCs w:val="24"/>
        </w:rPr>
        <w:t xml:space="preserve"> (2005). Low levels of linkage disequilibrium in wild barley (Hordeum vulgare ssp. spontaneum) despite high rates of self-fertilization. Proc. Natl. Acad. Sci. U. S. A. </w:t>
      </w:r>
      <w:r w:rsidRPr="00537026">
        <w:rPr>
          <w:rFonts w:cs="Times New Roman"/>
          <w:b/>
          <w:bCs/>
          <w:noProof/>
          <w:szCs w:val="24"/>
        </w:rPr>
        <w:t>102</w:t>
      </w:r>
      <w:r w:rsidRPr="00537026">
        <w:rPr>
          <w:rFonts w:cs="Times New Roman"/>
          <w:noProof/>
          <w:szCs w:val="24"/>
        </w:rPr>
        <w:t>: 2442–2447.</w:t>
      </w:r>
    </w:p>
    <w:p w14:paraId="0BD3710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Obayashi, T., Okamura, Y., Ito, S., Tadaka, S., Aoki, Y., Shirota, M., and Kinoshita, K.</w:t>
      </w:r>
      <w:r w:rsidRPr="00537026">
        <w:rPr>
          <w:rFonts w:cs="Times New Roman"/>
          <w:noProof/>
          <w:szCs w:val="24"/>
        </w:rPr>
        <w:t xml:space="preserve"> (2014). ATTED-II in 2014: Evaluation of Gene Coexpression in Agriculturally Important Plants. Plant Cell Physiol. </w:t>
      </w:r>
      <w:r w:rsidRPr="00537026">
        <w:rPr>
          <w:rFonts w:cs="Times New Roman"/>
          <w:b/>
          <w:bCs/>
          <w:noProof/>
          <w:szCs w:val="24"/>
        </w:rPr>
        <w:t>55</w:t>
      </w:r>
      <w:r w:rsidRPr="00537026">
        <w:rPr>
          <w:rFonts w:cs="Times New Roman"/>
          <w:noProof/>
          <w:szCs w:val="24"/>
        </w:rPr>
        <w:t>: e6–e6.</w:t>
      </w:r>
    </w:p>
    <w:p w14:paraId="49A2C5CC"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Ozaki, S. et al.</w:t>
      </w:r>
      <w:r w:rsidRPr="00537026">
        <w:rPr>
          <w:rFonts w:cs="Times New Roman"/>
          <w:noProof/>
          <w:szCs w:val="24"/>
        </w:rPr>
        <w:t xml:space="preserve"> (2010). Coexpression analysis of tomato genes and experimental verification of coordinated expression of genes found in a functionally enriched coexpression module. DNA Res. </w:t>
      </w:r>
      <w:r w:rsidRPr="00537026">
        <w:rPr>
          <w:rFonts w:cs="Times New Roman"/>
          <w:b/>
          <w:bCs/>
          <w:noProof/>
          <w:szCs w:val="24"/>
        </w:rPr>
        <w:t>17</w:t>
      </w:r>
      <w:r w:rsidRPr="00537026">
        <w:rPr>
          <w:rFonts w:cs="Times New Roman"/>
          <w:noProof/>
          <w:szCs w:val="24"/>
        </w:rPr>
        <w:t>: 105–16.</w:t>
      </w:r>
    </w:p>
    <w:p w14:paraId="048AF0D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lastRenderedPageBreak/>
        <w:t>Peiffer, J.A., Romay, M.C., Gore, M.A., Flint-Garcia, S.A., Zhang, Z., Millard, M.J., Gardner, C.A.C., McMullen, M.D., Holland, J.B., Bradbury, P.J., and Buckler, E.S.</w:t>
      </w:r>
      <w:r w:rsidRPr="00537026">
        <w:rPr>
          <w:rFonts w:cs="Times New Roman"/>
          <w:noProof/>
          <w:szCs w:val="24"/>
        </w:rPr>
        <w:t xml:space="preserve"> (2014). The Genetic Architecture of Maize Height. Genetics.</w:t>
      </w:r>
    </w:p>
    <w:p w14:paraId="61451CE6"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QTeller</w:t>
      </w:r>
      <w:r w:rsidRPr="00537026">
        <w:rPr>
          <w:rFonts w:cs="Times New Roman"/>
          <w:noProof/>
          <w:szCs w:val="24"/>
        </w:rPr>
        <w:t xml:space="preserve"> (2018). http://qteller.com.</w:t>
      </w:r>
    </w:p>
    <w:p w14:paraId="33728C61"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Ritchie, M.D., Holzinger, E.R., Li, R., Pendergrass, S.A., and Kim, D.</w:t>
      </w:r>
      <w:r w:rsidRPr="00537026">
        <w:rPr>
          <w:rFonts w:cs="Times New Roman"/>
          <w:noProof/>
          <w:szCs w:val="24"/>
        </w:rPr>
        <w:t xml:space="preserve"> (2015). Methods of integrating data to uncover genotype–phenotype interactions. Nat. Rev. Genet. </w:t>
      </w:r>
      <w:r w:rsidRPr="00537026">
        <w:rPr>
          <w:rFonts w:cs="Times New Roman"/>
          <w:b/>
          <w:bCs/>
          <w:noProof/>
          <w:szCs w:val="24"/>
        </w:rPr>
        <w:t>16</w:t>
      </w:r>
      <w:r w:rsidRPr="00537026">
        <w:rPr>
          <w:rFonts w:cs="Times New Roman"/>
          <w:noProof/>
          <w:szCs w:val="24"/>
        </w:rPr>
        <w:t>: 85–97.</w:t>
      </w:r>
    </w:p>
    <w:p w14:paraId="4C80437F"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Roston, R.L., Gao, J., Murcha, M.W., Whelan, J., and Benning, C.</w:t>
      </w:r>
      <w:r w:rsidRPr="00537026">
        <w:rPr>
          <w:rFonts w:cs="Times New Roman"/>
          <w:noProof/>
          <w:szCs w:val="24"/>
        </w:rPr>
        <w:t xml:space="preserve"> (2012). TGD1, -2, and -3 proteins involved in lipid trafficking form ATP-binding cassette (ABC) transporter with multiple substrate-binding proteins. J. Biol. Chem. </w:t>
      </w:r>
      <w:r w:rsidRPr="00537026">
        <w:rPr>
          <w:rFonts w:cs="Times New Roman"/>
          <w:b/>
          <w:bCs/>
          <w:noProof/>
          <w:szCs w:val="24"/>
        </w:rPr>
        <w:t>287</w:t>
      </w:r>
      <w:r w:rsidRPr="00537026">
        <w:rPr>
          <w:rFonts w:cs="Times New Roman"/>
          <w:noProof/>
          <w:szCs w:val="24"/>
        </w:rPr>
        <w:t>: 21406–21415.</w:t>
      </w:r>
    </w:p>
    <w:p w14:paraId="6FAA4C4E"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Rotival, M. and Petretto, E.</w:t>
      </w:r>
      <w:r w:rsidRPr="00537026">
        <w:rPr>
          <w:rFonts w:cs="Times New Roman"/>
          <w:noProof/>
          <w:szCs w:val="24"/>
        </w:rPr>
        <w:t xml:space="preserve"> (2014). Leveraging gene co-expression networks to pinpoint the regulation of complex traits and disease, with a focus on cardiovascular traits. Brief. Funct. Genomics </w:t>
      </w:r>
      <w:r w:rsidRPr="00537026">
        <w:rPr>
          <w:rFonts w:cs="Times New Roman"/>
          <w:b/>
          <w:bCs/>
          <w:noProof/>
          <w:szCs w:val="24"/>
        </w:rPr>
        <w:t>13</w:t>
      </w:r>
      <w:r w:rsidRPr="00537026">
        <w:rPr>
          <w:rFonts w:cs="Times New Roman"/>
          <w:noProof/>
          <w:szCs w:val="24"/>
        </w:rPr>
        <w:t>: 66–78.</w:t>
      </w:r>
    </w:p>
    <w:p w14:paraId="733E3F2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Sarkar, N.K., Kim, Y.-K., and Grover, A.</w:t>
      </w:r>
      <w:r w:rsidRPr="00537026">
        <w:rPr>
          <w:rFonts w:cs="Times New Roman"/>
          <w:noProof/>
          <w:szCs w:val="24"/>
        </w:rPr>
        <w:t xml:space="preserve"> (2014). Coexpression network analysis associated with call of rice seedlings for encountering heat stress. Plant Mol. Biol. </w:t>
      </w:r>
      <w:r w:rsidRPr="00537026">
        <w:rPr>
          <w:rFonts w:cs="Times New Roman"/>
          <w:b/>
          <w:bCs/>
          <w:noProof/>
          <w:szCs w:val="24"/>
        </w:rPr>
        <w:t>84</w:t>
      </w:r>
      <w:r w:rsidRPr="00537026">
        <w:rPr>
          <w:rFonts w:cs="Times New Roman"/>
          <w:noProof/>
          <w:szCs w:val="24"/>
        </w:rPr>
        <w:t>: 125–143.</w:t>
      </w:r>
    </w:p>
    <w:p w14:paraId="360892F4"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Schaefer, R.J., Michno, J.-M., and Myers, C.L.</w:t>
      </w:r>
      <w:r w:rsidRPr="00537026">
        <w:rPr>
          <w:rFonts w:cs="Times New Roman"/>
          <w:noProof/>
          <w:szCs w:val="24"/>
        </w:rPr>
        <w:t xml:space="preserve"> (2016). Unraveling gene function in agricultural species using gene co-expression networks. Biochim. Biophys. Acta - Gene Regul. Mech.</w:t>
      </w:r>
    </w:p>
    <w:p w14:paraId="01FA7CE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Schaefer, R.J.R.J. et al.</w:t>
      </w:r>
      <w:r w:rsidRPr="00537026">
        <w:rPr>
          <w:rFonts w:cs="Times New Roman"/>
          <w:noProof/>
          <w:szCs w:val="24"/>
        </w:rPr>
        <w:t xml:space="preserve"> (2014). Discovering functional modules across diverse maize transcriptomes using COB, the co-expression browser. PLoS One </w:t>
      </w:r>
      <w:r w:rsidRPr="00537026">
        <w:rPr>
          <w:rFonts w:cs="Times New Roman"/>
          <w:b/>
          <w:bCs/>
          <w:noProof/>
          <w:szCs w:val="24"/>
        </w:rPr>
        <w:t>9</w:t>
      </w:r>
      <w:r w:rsidRPr="00537026">
        <w:rPr>
          <w:rFonts w:cs="Times New Roman"/>
          <w:noProof/>
          <w:szCs w:val="24"/>
        </w:rPr>
        <w:t>: 99193.</w:t>
      </w:r>
    </w:p>
    <w:p w14:paraId="019555E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Schubert, M., Ermini, L., Der Sarkissian, C., Jónsson, H., Ginolhac, A., Schaefer, R., Martin, M.D., Fernández, R., Kircher, M., McCue, M., Willerslev, E., and Orlando, L.</w:t>
      </w:r>
      <w:r w:rsidRPr="00537026">
        <w:rPr>
          <w:rFonts w:cs="Times New Roman"/>
          <w:noProof/>
          <w:szCs w:val="24"/>
        </w:rPr>
        <w:t xml:space="preserve"> (2014). Characterization of ancient and modern genomes by SNP detection and phylogenomic and metagenomic analysis using PALEOMIX. Nat. Protoc. </w:t>
      </w:r>
      <w:r w:rsidRPr="00537026">
        <w:rPr>
          <w:rFonts w:cs="Times New Roman"/>
          <w:b/>
          <w:bCs/>
          <w:noProof/>
          <w:szCs w:val="24"/>
        </w:rPr>
        <w:t>9</w:t>
      </w:r>
      <w:r w:rsidRPr="00537026">
        <w:rPr>
          <w:rFonts w:cs="Times New Roman"/>
          <w:noProof/>
          <w:szCs w:val="24"/>
        </w:rPr>
        <w:t>: 1056–82.</w:t>
      </w:r>
    </w:p>
    <w:p w14:paraId="590C2434"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lastRenderedPageBreak/>
        <w:t>Shim, J.E., Bang, C., Yang, S., Lee, T., Hwang, S., Kim, C.Y., Singh-Blom, U.M., Marcotte, E.M., and Lee, I.</w:t>
      </w:r>
      <w:r w:rsidRPr="00537026">
        <w:rPr>
          <w:rFonts w:cs="Times New Roman"/>
          <w:noProof/>
          <w:szCs w:val="24"/>
        </w:rPr>
        <w:t xml:space="preserve"> (2017). GWAB: a web server for the network-based boosting of human genome-wide association data. Nucleic Acids Res. </w:t>
      </w:r>
      <w:r w:rsidRPr="00537026">
        <w:rPr>
          <w:rFonts w:cs="Times New Roman"/>
          <w:b/>
          <w:bCs/>
          <w:noProof/>
          <w:szCs w:val="24"/>
        </w:rPr>
        <w:t>45</w:t>
      </w:r>
      <w:r w:rsidRPr="00537026">
        <w:rPr>
          <w:rFonts w:cs="Times New Roman"/>
          <w:noProof/>
          <w:szCs w:val="24"/>
        </w:rPr>
        <w:t>: W154–W161.</w:t>
      </w:r>
    </w:p>
    <w:p w14:paraId="41D5C7B6"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Stelpflug, S.C., Rajandeep, S., Vaillancourt, B., Hirsch, C.N., Buell, C.R., Leon, N. De, and Kaeppler, S.M.</w:t>
      </w:r>
      <w:r w:rsidRPr="00537026">
        <w:rPr>
          <w:rFonts w:cs="Times New Roman"/>
          <w:noProof/>
          <w:szCs w:val="24"/>
        </w:rPr>
        <w:t xml:space="preserve"> (2015). An expanded maize gene expression atlas based on RNA-sequencing and its use to explore root development. Plant Genome: 314–362.</w:t>
      </w:r>
    </w:p>
    <w:p w14:paraId="415B5C45"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Swanson-Wagner, R., Briskine, R., Schaefer, R., Hufford, M.B.M.B., Ross-Ibarra, J., Myers, C.L.L., Tiffin, P., and Springer, N.M.M.</w:t>
      </w:r>
      <w:r w:rsidRPr="00537026">
        <w:rPr>
          <w:rFonts w:cs="Times New Roman"/>
          <w:noProof/>
          <w:szCs w:val="24"/>
        </w:rPr>
        <w:t xml:space="preserve"> (2012). Reshaping of the maize transcriptome by domestication. PNAS </w:t>
      </w:r>
      <w:r w:rsidRPr="00537026">
        <w:rPr>
          <w:rFonts w:cs="Times New Roman"/>
          <w:b/>
          <w:bCs/>
          <w:noProof/>
          <w:szCs w:val="24"/>
        </w:rPr>
        <w:t>109</w:t>
      </w:r>
      <w:r w:rsidRPr="00537026">
        <w:rPr>
          <w:rFonts w:cs="Times New Roman"/>
          <w:noProof/>
          <w:szCs w:val="24"/>
        </w:rPr>
        <w:t>: 11878–11883.</w:t>
      </w:r>
    </w:p>
    <w:p w14:paraId="68EFA405"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Tacke, E., Korfhage, C., Michel, D., Maddaloni, M., Motto, M., Lanzini, S., Salamini, F., and Doring, H.-P.</w:t>
      </w:r>
      <w:r w:rsidRPr="00537026">
        <w:rPr>
          <w:rFonts w:cs="Times New Roman"/>
          <w:noProof/>
          <w:szCs w:val="24"/>
        </w:rPr>
        <w:t xml:space="preserve"> (1995). Transposon tagging of the maize Glossy2 locus with the transposable element En/Spm. Plant J. </w:t>
      </w:r>
      <w:r w:rsidRPr="00537026">
        <w:rPr>
          <w:rFonts w:cs="Times New Roman"/>
          <w:b/>
          <w:bCs/>
          <w:noProof/>
          <w:szCs w:val="24"/>
        </w:rPr>
        <w:t>8</w:t>
      </w:r>
      <w:r w:rsidRPr="00537026">
        <w:rPr>
          <w:rFonts w:cs="Times New Roman"/>
          <w:noProof/>
          <w:szCs w:val="24"/>
        </w:rPr>
        <w:t>: 907–917.</w:t>
      </w:r>
    </w:p>
    <w:p w14:paraId="4C7455AB"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Taşan, M., Musso, G., Hao, T., Vidal, M., Macrae, C. a, and Roth, F.P.</w:t>
      </w:r>
      <w:r w:rsidRPr="00537026">
        <w:rPr>
          <w:rFonts w:cs="Times New Roman"/>
          <w:noProof/>
          <w:szCs w:val="24"/>
        </w:rPr>
        <w:t xml:space="preserve"> (2014). Selecting causal genes from genome-wide association studies via functionally coherent subnetworks. </w:t>
      </w:r>
      <w:r w:rsidRPr="00537026">
        <w:rPr>
          <w:rFonts w:cs="Times New Roman"/>
          <w:b/>
          <w:bCs/>
          <w:noProof/>
          <w:szCs w:val="24"/>
        </w:rPr>
        <w:t>12</w:t>
      </w:r>
      <w:r w:rsidRPr="00537026">
        <w:rPr>
          <w:rFonts w:cs="Times New Roman"/>
          <w:noProof/>
          <w:szCs w:val="24"/>
        </w:rPr>
        <w:t>.</w:t>
      </w:r>
    </w:p>
    <w:p w14:paraId="260752A5"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Tian, F., Bradbury, P.J., Brown, P.J., Hung, H., Sun, Q., Flint-Garcia, S., Rocheford, T.R., McMullen, M.D., Holland, J.B., and Buckler, E.S.</w:t>
      </w:r>
      <w:r w:rsidRPr="00537026">
        <w:rPr>
          <w:rFonts w:cs="Times New Roman"/>
          <w:noProof/>
          <w:szCs w:val="24"/>
        </w:rPr>
        <w:t xml:space="preserve"> (2011). Genome-wide association study of leaf architecture in the maize nested association mapping population. Nat. Genet. </w:t>
      </w:r>
      <w:r w:rsidRPr="00537026">
        <w:rPr>
          <w:rFonts w:cs="Times New Roman"/>
          <w:b/>
          <w:bCs/>
          <w:noProof/>
          <w:szCs w:val="24"/>
        </w:rPr>
        <w:t>43</w:t>
      </w:r>
      <w:r w:rsidRPr="00537026">
        <w:rPr>
          <w:rFonts w:cs="Times New Roman"/>
          <w:noProof/>
          <w:szCs w:val="24"/>
        </w:rPr>
        <w:t>: 159–62.</w:t>
      </w:r>
    </w:p>
    <w:p w14:paraId="01FA4F66"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USDA</w:t>
      </w:r>
      <w:r w:rsidRPr="00537026">
        <w:rPr>
          <w:rFonts w:cs="Times New Roman"/>
          <w:noProof/>
          <w:szCs w:val="24"/>
        </w:rPr>
        <w:t xml:space="preserve"> (2016). Crop Production 2015 Summary.</w:t>
      </w:r>
    </w:p>
    <w:p w14:paraId="7AC4AC28"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Valdar, W., Holmes, C.C., Mott, R., and Flint, J.</w:t>
      </w:r>
      <w:r w:rsidRPr="00537026">
        <w:rPr>
          <w:rFonts w:cs="Times New Roman"/>
          <w:noProof/>
          <w:szCs w:val="24"/>
        </w:rPr>
        <w:t xml:space="preserve"> (2009). Mapping in structured populations by resample model averaging. Genetics </w:t>
      </w:r>
      <w:r w:rsidRPr="00537026">
        <w:rPr>
          <w:rFonts w:cs="Times New Roman"/>
          <w:b/>
          <w:bCs/>
          <w:noProof/>
          <w:szCs w:val="24"/>
        </w:rPr>
        <w:t>182</w:t>
      </w:r>
      <w:r w:rsidRPr="00537026">
        <w:rPr>
          <w:rFonts w:cs="Times New Roman"/>
          <w:noProof/>
          <w:szCs w:val="24"/>
        </w:rPr>
        <w:t>: 1263–77.</w:t>
      </w:r>
    </w:p>
    <w:p w14:paraId="660D6BE6"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Wallace, J.G., Bradbury, P.J., Zhang, N., Gibon, Y., Stitt, M., and Buckler, E.S.</w:t>
      </w:r>
      <w:r w:rsidRPr="00537026">
        <w:rPr>
          <w:rFonts w:cs="Times New Roman"/>
          <w:noProof/>
          <w:szCs w:val="24"/>
        </w:rPr>
        <w:t xml:space="preserve"> (2014). Association mapping across numerous traits reveals patterns of functional variation in maize. PLoS Genet. </w:t>
      </w:r>
      <w:r w:rsidRPr="00537026">
        <w:rPr>
          <w:rFonts w:cs="Times New Roman"/>
          <w:b/>
          <w:bCs/>
          <w:noProof/>
          <w:szCs w:val="24"/>
        </w:rPr>
        <w:t>10</w:t>
      </w:r>
      <w:r w:rsidRPr="00537026">
        <w:rPr>
          <w:rFonts w:cs="Times New Roman"/>
          <w:noProof/>
          <w:szCs w:val="24"/>
        </w:rPr>
        <w:t>: e1004845.</w:t>
      </w:r>
    </w:p>
    <w:p w14:paraId="2BF14094"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 xml:space="preserve">Wang, X., Elling, A.A., Li, X., Li, N., Peng, Z., He, G., Sun, H., Qi, Y., Liu, </w:t>
      </w:r>
      <w:r w:rsidRPr="00537026">
        <w:rPr>
          <w:rFonts w:cs="Times New Roman"/>
          <w:b/>
          <w:bCs/>
          <w:noProof/>
          <w:szCs w:val="24"/>
        </w:rPr>
        <w:lastRenderedPageBreak/>
        <w:t>X.S., and Deng, X.W.</w:t>
      </w:r>
      <w:r w:rsidRPr="00537026">
        <w:rPr>
          <w:rFonts w:cs="Times New Roman"/>
          <w:noProof/>
          <w:szCs w:val="24"/>
        </w:rPr>
        <w:t xml:space="preserve"> (2009). Genome-Wide and Organ-Specific Landscapes of Epigenetic Modifications and Their Relationships to mRNA and Small RNA Transcriptomes in Maize. Plant Cell Online </w:t>
      </w:r>
      <w:r w:rsidRPr="00537026">
        <w:rPr>
          <w:rFonts w:cs="Times New Roman"/>
          <w:b/>
          <w:bCs/>
          <w:noProof/>
          <w:szCs w:val="24"/>
        </w:rPr>
        <w:t>21</w:t>
      </w:r>
      <w:r w:rsidRPr="00537026">
        <w:rPr>
          <w:rFonts w:cs="Times New Roman"/>
          <w:noProof/>
          <w:szCs w:val="24"/>
        </w:rPr>
        <w:t>: 1053–1069.</w:t>
      </w:r>
    </w:p>
    <w:p w14:paraId="6147486D"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Wen, Z. et al.</w:t>
      </w:r>
      <w:r w:rsidRPr="00537026">
        <w:rPr>
          <w:rFonts w:cs="Times New Roman"/>
          <w:noProof/>
          <w:szCs w:val="24"/>
        </w:rPr>
        <w:t xml:space="preserve"> (2018). Integrating GWAS and gene expression data for functional characterization of resistance to white mold in soybean. Plant Biotechnol. J.: 1–11.</w:t>
      </w:r>
    </w:p>
    <w:p w14:paraId="06B2759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Wild, M., Davi??re, J.M., Regnault, T., Sakvarelidze-Achard, L., Carrera, E., Lopez Diaz, I., Cayrel, A., Dubeaux, G., Vert, G., and Achard, P.</w:t>
      </w:r>
      <w:r w:rsidRPr="00537026">
        <w:rPr>
          <w:rFonts w:cs="Times New Roman"/>
          <w:noProof/>
          <w:szCs w:val="24"/>
        </w:rPr>
        <w:t xml:space="preserve"> (2016). Tissue-Specific Regulation of Gibberellin Signaling Fine-Tunes Arabidopsis Iron-Deficiency Responses. Dev. Cell </w:t>
      </w:r>
      <w:r w:rsidRPr="00537026">
        <w:rPr>
          <w:rFonts w:cs="Times New Roman"/>
          <w:b/>
          <w:bCs/>
          <w:noProof/>
          <w:szCs w:val="24"/>
        </w:rPr>
        <w:t>37</w:t>
      </w:r>
      <w:r w:rsidRPr="00537026">
        <w:rPr>
          <w:rFonts w:cs="Times New Roman"/>
          <w:noProof/>
          <w:szCs w:val="24"/>
        </w:rPr>
        <w:t>: 190–200.</w:t>
      </w:r>
    </w:p>
    <w:p w14:paraId="0754C160"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Winkler, R.G. and Freeling, M.</w:t>
      </w:r>
      <w:r w:rsidRPr="00537026">
        <w:rPr>
          <w:rFonts w:cs="Times New Roman"/>
          <w:noProof/>
          <w:szCs w:val="24"/>
        </w:rPr>
        <w:t xml:space="preserve"> (1994). Physiological genetics of the dominant gibberellin-nonresponsive maize dwarfs, Dwart8 and Dwart9. Planta </w:t>
      </w:r>
      <w:r w:rsidRPr="00537026">
        <w:rPr>
          <w:rFonts w:cs="Times New Roman"/>
          <w:b/>
          <w:bCs/>
          <w:noProof/>
          <w:szCs w:val="24"/>
        </w:rPr>
        <w:t>193</w:t>
      </w:r>
      <w:r w:rsidRPr="00537026">
        <w:rPr>
          <w:rFonts w:cs="Times New Roman"/>
          <w:noProof/>
          <w:szCs w:val="24"/>
        </w:rPr>
        <w:t>: 341–348.</w:t>
      </w:r>
    </w:p>
    <w:p w14:paraId="598B2BDB"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Wolfe, C.J., Kohane, I.S., and Butte, A.J.</w:t>
      </w:r>
      <w:r w:rsidRPr="00537026">
        <w:rPr>
          <w:rFonts w:cs="Times New Roman"/>
          <w:noProof/>
          <w:szCs w:val="24"/>
        </w:rPr>
        <w:t xml:space="preserve"> (2005). Systematic survey reveals general applicability of “guilt-by-association” within gene coexpression networks. BMC Bioinformatics </w:t>
      </w:r>
      <w:r w:rsidRPr="00537026">
        <w:rPr>
          <w:rFonts w:cs="Times New Roman"/>
          <w:b/>
          <w:bCs/>
          <w:noProof/>
          <w:szCs w:val="24"/>
        </w:rPr>
        <w:t>6</w:t>
      </w:r>
      <w:r w:rsidRPr="00537026">
        <w:rPr>
          <w:rFonts w:cs="Times New Roman"/>
          <w:noProof/>
          <w:szCs w:val="24"/>
        </w:rPr>
        <w:t>: 227.</w:t>
      </w:r>
    </w:p>
    <w:p w14:paraId="4B1E624D"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Wray, G.A.</w:t>
      </w:r>
      <w:r w:rsidRPr="00537026">
        <w:rPr>
          <w:rFonts w:cs="Times New Roman"/>
          <w:noProof/>
          <w:szCs w:val="24"/>
        </w:rPr>
        <w:t xml:space="preserve"> (2007). The evolutionary significance of cis-regulatory mutations. Nat. Rev. Genet. </w:t>
      </w:r>
      <w:r w:rsidRPr="00537026">
        <w:rPr>
          <w:rFonts w:cs="Times New Roman"/>
          <w:b/>
          <w:bCs/>
          <w:noProof/>
          <w:szCs w:val="24"/>
        </w:rPr>
        <w:t>8</w:t>
      </w:r>
      <w:r w:rsidRPr="00537026">
        <w:rPr>
          <w:rFonts w:cs="Times New Roman"/>
          <w:noProof/>
          <w:szCs w:val="24"/>
        </w:rPr>
        <w:t>: 206–16.</w:t>
      </w:r>
    </w:p>
    <w:p w14:paraId="67ADF378" w14:textId="77777777" w:rsidR="00537026" w:rsidRPr="00537026" w:rsidRDefault="00537026" w:rsidP="00537026">
      <w:pPr>
        <w:widowControl w:val="0"/>
        <w:autoSpaceDE w:val="0"/>
        <w:autoSpaceDN w:val="0"/>
        <w:adjustRightInd w:val="0"/>
        <w:ind w:left="480" w:hanging="480"/>
        <w:rPr>
          <w:rFonts w:cs="Times New Roman"/>
          <w:noProof/>
          <w:szCs w:val="24"/>
        </w:rPr>
      </w:pPr>
      <w:r w:rsidRPr="00537026">
        <w:rPr>
          <w:rFonts w:cs="Times New Roman"/>
          <w:b/>
          <w:bCs/>
          <w:noProof/>
          <w:szCs w:val="24"/>
        </w:rPr>
        <w:t>Zheng, Z.-L. and Zhao, Y.</w:t>
      </w:r>
      <w:r w:rsidRPr="00537026">
        <w:rPr>
          <w:rFonts w:cs="Times New Roman"/>
          <w:noProof/>
          <w:szCs w:val="24"/>
        </w:rPr>
        <w:t xml:space="preserve"> (2013). Transcriptome comparison and gene coexpression network analysis provide a systems view of citrus response to “Candidatus Liberibacter asiaticus” infection. BMC Genomics </w:t>
      </w:r>
      <w:r w:rsidRPr="00537026">
        <w:rPr>
          <w:rFonts w:cs="Times New Roman"/>
          <w:b/>
          <w:bCs/>
          <w:noProof/>
          <w:szCs w:val="24"/>
        </w:rPr>
        <w:t>14</w:t>
      </w:r>
      <w:r w:rsidRPr="00537026">
        <w:rPr>
          <w:rFonts w:cs="Times New Roman"/>
          <w:noProof/>
          <w:szCs w:val="24"/>
        </w:rPr>
        <w:t>: 27.</w:t>
      </w:r>
    </w:p>
    <w:p w14:paraId="17623816" w14:textId="77777777" w:rsidR="00537026" w:rsidRPr="00537026" w:rsidRDefault="00537026" w:rsidP="00537026">
      <w:pPr>
        <w:widowControl w:val="0"/>
        <w:autoSpaceDE w:val="0"/>
        <w:autoSpaceDN w:val="0"/>
        <w:adjustRightInd w:val="0"/>
        <w:ind w:left="480" w:hanging="480"/>
        <w:rPr>
          <w:noProof/>
        </w:rPr>
      </w:pPr>
      <w:r w:rsidRPr="00537026">
        <w:rPr>
          <w:rFonts w:cs="Times New Roman"/>
          <w:b/>
          <w:bCs/>
          <w:noProof/>
          <w:szCs w:val="24"/>
        </w:rPr>
        <w:t>Ziegler, G., Kear, P.J., Wu, D., Ziyomo, C., Lipka, A.E., Gore, M., Hoekenga, O., and Baxter, I.</w:t>
      </w:r>
      <w:r w:rsidRPr="00537026">
        <w:rPr>
          <w:rFonts w:cs="Times New Roman"/>
          <w:noProof/>
          <w:szCs w:val="24"/>
        </w:rPr>
        <w:t xml:space="preserve"> (2017). Elemental Accumulation in Kernels of the Maize Nested Association Mapping Panel Reveals Signals of Gene by Environment Interactions. bioRxiv.</w:t>
      </w:r>
    </w:p>
    <w:p w14:paraId="30D49D57" w14:textId="3649ACAA" w:rsidR="00904378" w:rsidRPr="00904378" w:rsidRDefault="003F1192" w:rsidP="001C401A">
      <w:r>
        <w:fldChar w:fldCharType="end"/>
      </w:r>
    </w:p>
    <w:p w14:paraId="1437A133" w14:textId="03A8A7A6" w:rsidR="006B6660" w:rsidRDefault="006B6660" w:rsidP="006B6660">
      <w:pPr>
        <w:pStyle w:val="Heading1"/>
      </w:pPr>
      <w:r>
        <w:lastRenderedPageBreak/>
        <w:t>Tables</w:t>
      </w:r>
    </w:p>
    <w:p w14:paraId="783442E6" w14:textId="6AC4F739" w:rsidR="006B6660" w:rsidRDefault="006B6660" w:rsidP="006B6660">
      <w:pPr>
        <w:pStyle w:val="Heading2"/>
      </w:pPr>
      <w:bookmarkStart w:id="324" w:name="_Ref522107570"/>
      <w:r>
        <w:t>Table 1</w:t>
      </w:r>
      <w:bookmarkEnd w:id="324"/>
    </w:p>
    <w:p w14:paraId="214D25B1" w14:textId="1DFCB881" w:rsidR="006B6660" w:rsidRDefault="006B6660" w:rsidP="006B6660">
      <w:r w:rsidRPr="006B6660">
        <w:rPr>
          <w:b/>
        </w:rPr>
        <w:t>Significantly co-expressed GO terms.</w:t>
      </w:r>
      <w:r>
        <w:t xml:space="preserve"> Co-expression was measured among genes within each GO term that had co-expression data in each n</w:t>
      </w:r>
      <w:r w:rsidR="001F710F">
        <w:t>etwork using both density (</w:t>
      </w:r>
      <w:r w:rsidR="001F710F">
        <w:fldChar w:fldCharType="begin"/>
      </w:r>
      <w:r w:rsidR="001F710F">
        <w:instrText xml:space="preserve"> REF _Ref447101528 \h </w:instrText>
      </w:r>
      <w:r w:rsidR="001F710F">
        <w:fldChar w:fldCharType="separate"/>
      </w:r>
      <w:r w:rsidR="001F710F" w:rsidRPr="0045686C">
        <w:t>Eq.</w:t>
      </w:r>
      <w:r w:rsidR="001F710F">
        <w:t xml:space="preserve"> </w:t>
      </w:r>
      <w:r w:rsidR="001F710F" w:rsidRPr="0045686C">
        <w:t>1</w:t>
      </w:r>
      <w:r w:rsidR="001F710F">
        <w:fldChar w:fldCharType="end"/>
      </w:r>
      <w:r w:rsidR="001F710F">
        <w:t>) and locality (</w:t>
      </w:r>
      <w:r w:rsidR="001F710F">
        <w:fldChar w:fldCharType="begin"/>
      </w:r>
      <w:r w:rsidR="001F710F">
        <w:instrText xml:space="preserve"> REF _Ref464049667 \h </w:instrText>
      </w:r>
      <w:r w:rsidR="001F710F">
        <w:fldChar w:fldCharType="separate"/>
      </w:r>
      <w:r w:rsidR="001F710F">
        <w:t>Eq. 2</w:t>
      </w:r>
      <w:r w:rsidR="001F710F">
        <w:fldChar w:fldCharType="end"/>
      </w:r>
      <w:r>
        <w:t>). Significance of co-expression metrics was assessed by comparing values to 1,000 random gene sets of the same size.</w:t>
      </w:r>
    </w:p>
    <w:p w14:paraId="7A1D2684" w14:textId="523018C9" w:rsidR="006B6660" w:rsidRDefault="006B6660" w:rsidP="006B6660">
      <w:pPr>
        <w:pStyle w:val="Heading2"/>
      </w:pPr>
      <w:bookmarkStart w:id="325" w:name="_Ref522107582"/>
      <w:r>
        <w:t>Table 2</w:t>
      </w:r>
      <w:bookmarkEnd w:id="325"/>
    </w:p>
    <w:p w14:paraId="1A33A65F" w14:textId="6A7072A7" w:rsidR="006B6660" w:rsidRPr="006B6660" w:rsidRDefault="006B6660" w:rsidP="006B6660">
      <w:r w:rsidRPr="006B6660">
        <w:rPr>
          <w:b/>
        </w:rPr>
        <w:t>Gene co-expression network cluster assignments.</w:t>
      </w:r>
      <w:r>
        <w:t xml:space="preserve"> Gene clusters were calculated by running the Markov Cluster (MCL) algorithm on the co-expression matrix. Cluster values designate network specific gene clusters and are not compared across networks.</w:t>
      </w:r>
    </w:p>
    <w:p w14:paraId="118B05F1" w14:textId="1089DEDE" w:rsidR="00734F93" w:rsidRDefault="00734F93" w:rsidP="001C401A">
      <w:pPr>
        <w:pStyle w:val="Heading1"/>
      </w:pPr>
      <w:r>
        <w:t>Figures</w:t>
      </w:r>
    </w:p>
    <w:p w14:paraId="581E58EA" w14:textId="1980763F" w:rsidR="00734F93" w:rsidRPr="00107824" w:rsidRDefault="009E7937" w:rsidP="00416E74">
      <w:pPr>
        <w:pStyle w:val="Heading2"/>
      </w:pPr>
      <w:bookmarkStart w:id="326" w:name="_Ref444765587"/>
      <w:r>
        <w:t>Figure 1</w:t>
      </w:r>
      <w:bookmarkEnd w:id="326"/>
      <w:r w:rsidR="00E352FA">
        <w:tab/>
      </w:r>
    </w:p>
    <w:p w14:paraId="1F45F32F" w14:textId="77777777" w:rsidR="00734F93" w:rsidRDefault="00734F93" w:rsidP="001C401A">
      <w:pPr>
        <w:pStyle w:val="Heading4"/>
      </w:pPr>
      <w:r>
        <w:t xml:space="preserve">Schematic of the </w:t>
      </w:r>
      <w:r w:rsidRPr="00E7135D">
        <w:t>Camoco framework</w:t>
      </w:r>
    </w:p>
    <w:p w14:paraId="27E782AA" w14:textId="7CEA9761" w:rsidR="00734F93" w:rsidRDefault="00734F93" w:rsidP="001C401A">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w:t>
      </w:r>
      <w:r w:rsidRPr="00422E3C">
        <w:lastRenderedPageBreak/>
        <w:t>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327" w:name="_Ref487124030"/>
      <w:r>
        <w:t>Figure 2</w:t>
      </w:r>
      <w:bookmarkEnd w:id="327"/>
    </w:p>
    <w:p w14:paraId="1442781B" w14:textId="77777777" w:rsidR="00C1066C" w:rsidRDefault="00C1066C" w:rsidP="001C401A">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328" w:name="_Ref456807908"/>
      <w:bookmarkStart w:id="329" w:name="_Ref458794783"/>
      <w:r>
        <w:t>Figure 3</w:t>
      </w:r>
      <w:bookmarkEnd w:id="328"/>
      <w:bookmarkEnd w:id="329"/>
    </w:p>
    <w:p w14:paraId="7A582CF7" w14:textId="77777777" w:rsidR="00690272" w:rsidRDefault="00690272" w:rsidP="001C401A">
      <w:pPr>
        <w:pStyle w:val="Heading4"/>
        <w:jc w:val="left"/>
      </w:pPr>
      <w:r>
        <w:t>Simulating GWAS-network overlap using GO terms</w:t>
      </w:r>
    </w:p>
    <w:p w14:paraId="3B79B94C" w14:textId="354B1032" w:rsidR="00690272" w:rsidRDefault="00690272" w:rsidP="001C401A">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330" w:name="_Ref458700744"/>
      <w:r>
        <w:lastRenderedPageBreak/>
        <w:t>Figure 4</w:t>
      </w:r>
      <w:bookmarkStart w:id="331" w:name="EditPoint"/>
      <w:bookmarkEnd w:id="330"/>
      <w:bookmarkEnd w:id="331"/>
    </w:p>
    <w:p w14:paraId="7AB7AC82" w14:textId="77777777" w:rsidR="00C85AF2" w:rsidRDefault="00C85AF2" w:rsidP="001C401A">
      <w:pPr>
        <w:pStyle w:val="Heading4"/>
        <w:jc w:val="left"/>
      </w:pPr>
      <w:r>
        <w:t>Strength of co-expression among GO terms at varying levels of MCR</w:t>
      </w:r>
    </w:p>
    <w:p w14:paraId="1BB90B9C" w14:textId="0836AB46" w:rsidR="00C85AF2" w:rsidRDefault="00C85AF2" w:rsidP="001C401A">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 xml:space="preserve">GO terms with significantly co-expressed </w:t>
      </w:r>
      <w:del w:id="332" w:author="rob" w:date="2018-08-12T15:20:00Z">
        <w:r>
          <w:delText>GO terms</w:delText>
        </w:r>
      </w:del>
      <w:ins w:id="333" w:author="rob" w:date="2018-08-12T15:20:00Z">
        <w:r w:rsidR="009B1572">
          <w:t>genes</w:t>
        </w:r>
      </w:ins>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334" w:name="_Ref458721156"/>
      <w:bookmarkStart w:id="335" w:name="_Ref447197618"/>
      <w:r>
        <w:t>Figure 5</w:t>
      </w:r>
      <w:bookmarkEnd w:id="334"/>
      <w:bookmarkEnd w:id="335"/>
    </w:p>
    <w:p w14:paraId="38CD5098" w14:textId="65FC48BC" w:rsidR="00C85AF2" w:rsidRDefault="00C85AF2" w:rsidP="001C401A">
      <w:pPr>
        <w:pStyle w:val="Heading4"/>
        <w:jc w:val="left"/>
      </w:pPr>
      <w:r>
        <w:t>S</w:t>
      </w:r>
      <w:r w:rsidR="00282527">
        <w:t>trength of co-expression among GO terms at varying levels of FCR</w:t>
      </w:r>
    </w:p>
    <w:p w14:paraId="64A35CFE" w14:textId="2493E6F6" w:rsidR="00C85AF2" w:rsidRDefault="00C85AF2" w:rsidP="001C401A">
      <w:pPr>
        <w:pStyle w:val="Subtitle"/>
      </w:pPr>
      <w:del w:id="336" w:author="rob" w:date="2018-08-12T15:20:00Z">
        <w:r>
          <w:delText>Strongly</w:delText>
        </w:r>
      </w:del>
      <w:ins w:id="337" w:author="rob" w:date="2018-08-12T15:20:00Z">
        <w:r w:rsidR="00181EDE">
          <w:t>GO terms with significantly</w:t>
        </w:r>
      </w:ins>
      <w:r w:rsidR="00181EDE">
        <w:t xml:space="preserve"> co-expressed </w:t>
      </w:r>
      <w:del w:id="338" w:author="rob" w:date="2018-08-12T15:20:00Z">
        <w:r>
          <w:delText>GO terms</w:delText>
        </w:r>
      </w:del>
      <w:ins w:id="339" w:author="rob" w:date="2018-08-12T15:20:00Z">
        <w:r w:rsidR="00181EDE">
          <w:t>genes</w:t>
        </w:r>
      </w:ins>
      <w:r w:rsidR="00181EDE">
        <w:t xml:space="preserve"> </w:t>
      </w:r>
      <w:r>
        <w:t xml:space="preserve">(density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416E74">
      <w:pPr>
        <w:pStyle w:val="Heading2"/>
      </w:pPr>
      <w:bookmarkStart w:id="340" w:name="_Ref485996339"/>
      <w:r>
        <w:t>Figure 6</w:t>
      </w:r>
      <w:bookmarkEnd w:id="340"/>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w:t>
      </w:r>
      <w:r>
        <w:lastRenderedPageBreak/>
        <w:t>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341" w:name="_Ref481757037"/>
      <w:bookmarkStart w:id="342" w:name="_Ref484529183"/>
      <w:r>
        <w:t>Figure</w:t>
      </w:r>
      <w:r w:rsidR="004603F1">
        <w:t xml:space="preserve"> 7</w:t>
      </w:r>
      <w:bookmarkEnd w:id="341"/>
      <w:bookmarkEnd w:id="342"/>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343" w:name="_Ref484091798"/>
      <w:r>
        <w:t>Figure</w:t>
      </w:r>
      <w:r w:rsidR="004603F1">
        <w:t xml:space="preserve"> 8</w:t>
      </w:r>
      <w:bookmarkEnd w:id="343"/>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59103060" w:rsidR="00101202" w:rsidRPr="00734F93" w:rsidRDefault="00101202" w:rsidP="001C401A">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del w:id="344" w:author="rob" w:date="2018-08-12T15:20:00Z">
        <w:r>
          <w:delText>null segregating</w:delText>
        </w:r>
      </w:del>
      <w:ins w:id="345" w:author="rob" w:date="2018-08-12T15:20:00Z">
        <w:r w:rsidR="00F65C23">
          <w:t>congenic wild</w:t>
        </w:r>
        <w:r w:rsidR="00700EEB">
          <w:t>-</w:t>
        </w:r>
        <w:r w:rsidR="00F65C23">
          <w:t>type</w:t>
        </w:r>
      </w:ins>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6B6660">
      <w:pPr>
        <w:pStyle w:val="Heading1"/>
        <w:spacing w:line="480" w:lineRule="auto"/>
      </w:pPr>
      <w:r>
        <w:t>Supplementary Tables</w:t>
      </w:r>
    </w:p>
    <w:p w14:paraId="347D9F63" w14:textId="5CB5C86E" w:rsidR="00D966F0" w:rsidRPr="006C60D0" w:rsidRDefault="00D966F0" w:rsidP="00416E74">
      <w:pPr>
        <w:pStyle w:val="Heading2"/>
      </w:pPr>
      <w:r>
        <w:t xml:space="preserve">Supp. </w:t>
      </w:r>
      <w:bookmarkStart w:id="346" w:name="_Ref458774860"/>
      <w:r w:rsidRPr="006C60D0">
        <w:t>Table 1</w:t>
      </w:r>
      <w:bookmarkEnd w:id="346"/>
    </w:p>
    <w:p w14:paraId="6AFA5E80" w14:textId="44110A5E" w:rsidR="00090D50" w:rsidRPr="00090D50" w:rsidRDefault="00090D50" w:rsidP="00090D50">
      <w:r w:rsidRPr="00090D50">
        <w:rPr>
          <w:b/>
        </w:rPr>
        <w:t>Full gene ontology term density and locality p-values.</w:t>
      </w:r>
      <w:r>
        <w:t xml:space="preserve"> </w:t>
      </w:r>
      <w:r w:rsidRPr="00090D50">
        <w:t>Density and locality scores were measured between genes within each GO term. Subnetwork p-values were generated for both density and locality by comparing each term’s metric to 1,000 randomized gene sets of the same size. The "Number of Network Genes in GO Terms" indicates the intersect between genes present in the network and genes annotate</w:t>
      </w:r>
      <w:r w:rsidR="00926097">
        <w:t xml:space="preserve">d to a GO term. Supports </w:t>
      </w:r>
      <w:r w:rsidR="00926097">
        <w:fldChar w:fldCharType="begin"/>
      </w:r>
      <w:r w:rsidR="00926097">
        <w:instrText xml:space="preserve"> REF _Ref522107570 \h </w:instrText>
      </w:r>
      <w:r w:rsidR="00926097">
        <w:fldChar w:fldCharType="separate"/>
      </w:r>
      <w:r w:rsidR="00926097">
        <w:t>Table 1</w:t>
      </w:r>
      <w:r w:rsidR="00926097">
        <w:fldChar w:fldCharType="end"/>
      </w:r>
      <w:r w:rsidRPr="00090D50">
        <w:t>.</w:t>
      </w:r>
    </w:p>
    <w:p w14:paraId="673AA25D" w14:textId="15AF32AF" w:rsidR="00D966F0" w:rsidRDefault="00D966F0" w:rsidP="00090D50">
      <w:pPr>
        <w:pStyle w:val="Heading2"/>
      </w:pPr>
      <w:r>
        <w:lastRenderedPageBreak/>
        <w:t xml:space="preserve">Supp. </w:t>
      </w:r>
      <w:bookmarkStart w:id="347" w:name="_Ref458774880"/>
      <w:r>
        <w:t>Table 2</w:t>
      </w:r>
      <w:bookmarkEnd w:id="347"/>
    </w:p>
    <w:p w14:paraId="31B0F9BA" w14:textId="3A1B4E5E" w:rsidR="00090D50" w:rsidRPr="00090D50" w:rsidRDefault="00090D50" w:rsidP="00090D50">
      <w:pPr>
        <w:rPr>
          <w:rFonts w:ascii="Arial" w:eastAsiaTheme="majorEastAsia" w:hAnsi="Arial" w:cstheme="majorBidi"/>
          <w:b/>
          <w:color w:val="000000" w:themeColor="text1"/>
          <w:sz w:val="28"/>
          <w:szCs w:val="26"/>
        </w:rPr>
      </w:pPr>
      <w:r w:rsidRPr="00090D50">
        <w:rPr>
          <w:b/>
        </w:rPr>
        <w:t>Network MCL cluster gene assignments.</w:t>
      </w:r>
      <w:r>
        <w:t xml:space="preserve"> </w:t>
      </w:r>
      <w:r w:rsidRPr="00090D50">
        <w:t>Clusters in all three networks were identified using the MCL algorithm. Genes in each network were assigned to cluster IDs. Lower cluster IDs have a larger n</w:t>
      </w:r>
      <w:r w:rsidR="00926097">
        <w:t xml:space="preserve">umber of genes. Supports </w:t>
      </w:r>
      <w:r w:rsidR="00926097">
        <w:fldChar w:fldCharType="begin"/>
      </w:r>
      <w:r w:rsidR="00926097">
        <w:instrText xml:space="preserve"> REF _Ref522107582 \h </w:instrText>
      </w:r>
      <w:r w:rsidR="00926097">
        <w:fldChar w:fldCharType="separate"/>
      </w:r>
      <w:r w:rsidR="00926097">
        <w:t>Table 2</w:t>
      </w:r>
      <w:r w:rsidR="00926097">
        <w:fldChar w:fldCharType="end"/>
      </w:r>
      <w:r w:rsidRPr="00090D50">
        <w:t>.</w:t>
      </w:r>
    </w:p>
    <w:p w14:paraId="2C85D33D" w14:textId="68201420" w:rsidR="00D966F0" w:rsidRDefault="00D966F0" w:rsidP="00090D50">
      <w:pPr>
        <w:pStyle w:val="Heading2"/>
      </w:pPr>
      <w:r>
        <w:t>Supp. Table 3</w:t>
      </w:r>
    </w:p>
    <w:p w14:paraId="7751D7DA" w14:textId="5C060172" w:rsidR="00832CA2" w:rsidRPr="00832CA2" w:rsidRDefault="00090D50" w:rsidP="00926097">
      <w:r w:rsidRPr="00926097">
        <w:rPr>
          <w:b/>
        </w:rPr>
        <w:t>Network MCL cluster GO enrichment</w:t>
      </w:r>
      <w:r w:rsidR="00926097" w:rsidRPr="00926097">
        <w:rPr>
          <w:b/>
        </w:rPr>
        <w:t>.</w:t>
      </w:r>
      <w:r w:rsidR="00926097">
        <w:t xml:space="preserve"> </w:t>
      </w:r>
      <w:r w:rsidRPr="00926097">
        <w:t xml:space="preserve">Enrichment of genes co-annotated for GO terms in each MCL cluster. </w:t>
      </w:r>
      <w:r>
        <w:t>Significance of enrichment was calculated using the hypergeometric test with a Bonferroni corrected p-v</w:t>
      </w:r>
      <w:r w:rsidR="00926097">
        <w:t xml:space="preserve">alue of ≤ 0.05. Supports </w:t>
      </w:r>
      <w:r w:rsidR="00926097">
        <w:fldChar w:fldCharType="begin"/>
      </w:r>
      <w:r w:rsidR="00926097">
        <w:instrText xml:space="preserve"> REF _Ref522107582 \h  \* MERGEFORMAT </w:instrText>
      </w:r>
      <w:r w:rsidR="00926097">
        <w:fldChar w:fldCharType="separate"/>
      </w:r>
      <w:r w:rsidR="00926097">
        <w:t>Table 2</w:t>
      </w:r>
      <w:r w:rsidR="00926097">
        <w:fldChar w:fldCharType="end"/>
      </w:r>
      <w:r>
        <w:t>.</w:t>
      </w:r>
    </w:p>
    <w:p w14:paraId="33576DB9" w14:textId="2846EAA1" w:rsidR="00D966F0" w:rsidRDefault="00D966F0" w:rsidP="00D966F0">
      <w:pPr>
        <w:pStyle w:val="Heading2"/>
      </w:pPr>
      <w:r>
        <w:t>Supp. Table 4</w:t>
      </w:r>
    </w:p>
    <w:p w14:paraId="43A3EFAA" w14:textId="65653850" w:rsidR="00090D50" w:rsidRPr="00090D50" w:rsidRDefault="00090D50" w:rsidP="00090D50">
      <w:r w:rsidRPr="00090D50">
        <w:rPr>
          <w:b/>
        </w:rPr>
        <w:t>Network signal of GO terms with various levels of MCR/FCR.</w:t>
      </w:r>
      <w:r>
        <w:t xml:space="preserve"> Co-expression among genes co-annotated to GO terms was compared to random gene sets of the same size to generate p-values. Noise was introduced by varying the missing candidate rate (MCR) or false candidate rate (FCR). Missing candidates were removed in proportion to the values in the table, while false candidates were introduced using SNP-to-gene mapping values (see WindowSize and FlankLimit columns). FCR values are reported as averages across 10% quantiles (</w:t>
      </w:r>
      <w:r w:rsidR="00926097">
        <w:t xml:space="preserve">see Figure 5). Supports </w:t>
      </w:r>
      <w:r w:rsidR="00926097">
        <w:fldChar w:fldCharType="begin"/>
      </w:r>
      <w:r w:rsidR="00926097">
        <w:instrText xml:space="preserve"> REF _Ref458700744 \h </w:instrText>
      </w:r>
      <w:r w:rsidR="00926097">
        <w:fldChar w:fldCharType="separate"/>
      </w:r>
      <w:r w:rsidR="00926097">
        <w:t>Figure 4</w:t>
      </w:r>
      <w:r w:rsidR="00926097">
        <w:fldChar w:fldCharType="end"/>
      </w:r>
      <w:r w:rsidR="00926097">
        <w:t xml:space="preserve"> and </w:t>
      </w:r>
      <w:r w:rsidR="00926097">
        <w:fldChar w:fldCharType="begin"/>
      </w:r>
      <w:r w:rsidR="00926097">
        <w:instrText xml:space="preserve"> REF _Ref458721156 \h </w:instrText>
      </w:r>
      <w:r w:rsidR="00926097">
        <w:fldChar w:fldCharType="separate"/>
      </w:r>
      <w:r w:rsidR="00926097">
        <w:t>Figure 5</w:t>
      </w:r>
      <w:r w:rsidR="00926097">
        <w:fldChar w:fldCharType="end"/>
      </w:r>
      <w:r>
        <w:t>.</w:t>
      </w:r>
    </w:p>
    <w:p w14:paraId="43B6B337" w14:textId="69D4BFCA" w:rsidR="00D966F0" w:rsidRDefault="00D966F0" w:rsidP="00D966F0">
      <w:pPr>
        <w:pStyle w:val="Heading2"/>
      </w:pPr>
      <w:r>
        <w:t>Supp. Table 5</w:t>
      </w:r>
    </w:p>
    <w:p w14:paraId="21CE939B" w14:textId="3DB3FC95" w:rsidR="00523CA2" w:rsidRPr="00523CA2" w:rsidRDefault="00523CA2" w:rsidP="00523CA2">
      <w:r w:rsidRPr="00523CA2">
        <w:rPr>
          <w:b/>
        </w:rPr>
        <w:t>Maize grain ionome SNP-to-gene mapping results.</w:t>
      </w:r>
      <w:r>
        <w:t xml:space="preserve"> </w:t>
      </w:r>
      <w:r w:rsidRPr="00523CA2">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 The Ionome average shows the average per column for each value (e.g. at 50kb there are an average of 138 effective loci) as well as total average for the whole group (e.g. average of 50kb, 100kb, and 500kb is 119 effective loci).</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6C6A7D09" w14:textId="3A79450D" w:rsidR="00D966F0" w:rsidRDefault="00D966F0" w:rsidP="00D966F0">
      <w:pPr>
        <w:pStyle w:val="Heading2"/>
      </w:pPr>
      <w:r>
        <w:t>Supp. Table 6</w:t>
      </w:r>
    </w:p>
    <w:p w14:paraId="21DE17BB" w14:textId="6E9011D3" w:rsidR="00523CA2" w:rsidRDefault="00523CA2" w:rsidP="00523CA2">
      <w:bookmarkStart w:id="348" w:name="_Ref522027146"/>
      <w:r w:rsidRPr="00523CA2">
        <w:rPr>
          <w:b/>
        </w:rPr>
        <w:t>Maize grain ionome GWAS network overlap candidate genes.</w:t>
      </w:r>
      <w:r>
        <w:t xml:space="preserve"> Candidate genes were identified in each co-expression network (ZmSAM, ZmPAN, or ZmRoot) using SNP-to-gene mapping for each element (using WindowSize and FlankLimit). Co-</w:t>
      </w:r>
      <w:r>
        <w:lastRenderedPageBreak/>
        <w:t>expression (density or locality) among all genes within a subnetwork was compared to randomized gene sets of the same size to establish p-values. Gene-specific z-scores were computed by comparing the empirical gene-specific density (Eq. 3) or locality (Eq. 4) to the average density or locality observed in randomized gene sets, then correcting for standard deviation. False discovery rates (FDRs) were calculated for candidate genes with positive gene-specific co-expression values by comparing the number of genes discovered at a z-score cutoff to the average number of genes discovered in randomized sets.</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0B7F9160" w14:textId="08723EC1" w:rsidR="00D966F0" w:rsidRDefault="00D966F0" w:rsidP="00D966F0">
      <w:pPr>
        <w:pStyle w:val="Heading2"/>
      </w:pPr>
      <w:r>
        <w:t>Supp. Table 7</w:t>
      </w:r>
      <w:bookmarkEnd w:id="348"/>
    </w:p>
    <w:p w14:paraId="3D89111B" w14:textId="4B883A25" w:rsidR="00523CA2" w:rsidRDefault="00523CA2" w:rsidP="00523CA2">
      <w:r w:rsidRPr="00523CA2">
        <w:rPr>
          <w:b/>
        </w:rPr>
        <w:t>Maize grain ionome GWAS high-priority overlap (HPO) candidate genes.</w:t>
      </w:r>
      <w:r>
        <w:t xml:space="preserve"> High-priority overlap (HPO) genes were identified by calculating gene-specific density or locality (Method column) for each element at different SNP-to-gene mapping parameters (see WindowSize and FlankLimit columns). At an FDR cutoff of 30%, genes were defined as HPO if they were observed at two or more SNP-to-gene mapping parameters.</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62030EA9" w14:textId="38480232" w:rsidR="00D966F0" w:rsidRDefault="00D966F0" w:rsidP="00D966F0">
      <w:pPr>
        <w:pStyle w:val="Heading2"/>
      </w:pPr>
      <w:r>
        <w:t>Supp. Table 8</w:t>
      </w:r>
    </w:p>
    <w:p w14:paraId="2B573E72" w14:textId="37B44CB8" w:rsidR="00523CA2" w:rsidRDefault="00523CA2" w:rsidP="00523CA2">
      <w:r w:rsidRPr="00523CA2">
        <w:rPr>
          <w:b/>
        </w:rPr>
        <w:t>Locality HPO genes discovered with networks built from accessions subsets.</w:t>
      </w:r>
      <w:r>
        <w:t xml:space="preserve"> The number of HPO genes discovered in full ZmPAN (503 accessions) and ZmRoot (46 accessions) networks was compared to networks built with a subset of accessions. Both ZmPAN and ZmRoot networks were re-built using a common set of 20 accessions. The ZmPAN network was re-built using 46 accessions consisting of the 20 common accessions and either 26 random or 26 CML biased accessions to simulate the number used in the full 46 accession ZmRoot network. Each network was analyzed for HPO genes in the 17 GWAS elements using locality.</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554A0621" w14:textId="0FCFA0C4" w:rsidR="00D966F0" w:rsidRDefault="00D966F0" w:rsidP="00D966F0">
      <w:pPr>
        <w:pStyle w:val="Heading2"/>
      </w:pPr>
      <w:r>
        <w:t>Supp. Table 9</w:t>
      </w:r>
    </w:p>
    <w:p w14:paraId="746E73DF" w14:textId="6D855940" w:rsidR="00523CA2" w:rsidRDefault="00523CA2" w:rsidP="00523CA2">
      <w:r w:rsidRPr="00523CA2">
        <w:rPr>
          <w:b/>
        </w:rPr>
        <w:t>Multiple element HPO gene list.</w:t>
      </w:r>
      <w:r>
        <w:t xml:space="preserve"> The number of commonly discovered HPO genes, hypergeometric p-values of set overlap, and GRMZM IDs across multiple elements.</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61CAAFD4" w14:textId="4D8B4F4F" w:rsidR="00D966F0" w:rsidRDefault="00D966F0" w:rsidP="00D966F0">
      <w:pPr>
        <w:pStyle w:val="Heading2"/>
      </w:pPr>
      <w:r>
        <w:lastRenderedPageBreak/>
        <w:t>Supp. Table 10</w:t>
      </w:r>
    </w:p>
    <w:p w14:paraId="3076F7F7" w14:textId="24522475" w:rsidR="00523CA2" w:rsidRDefault="00523CA2" w:rsidP="00523CA2">
      <w:r w:rsidRPr="00523CA2">
        <w:rPr>
          <w:b/>
        </w:rPr>
        <w:t>Element gene ontology enrichment.</w:t>
      </w:r>
      <w:r>
        <w:t xml:space="preserve"> HPO genes for each element were tested for enrichment among genes co-annotated for gene ontology (GO) terms (hypergeometric test). Bonferroni correction is included as a column, treating each GO term as an independent test.</w:t>
      </w:r>
      <w:r w:rsidR="00E8048C">
        <w:t xml:space="preserve"> Supports </w:t>
      </w:r>
      <w:r w:rsidR="00E8048C">
        <w:fldChar w:fldCharType="begin"/>
      </w:r>
      <w:r w:rsidR="00E8048C">
        <w:instrText xml:space="preserve"> REF _Ref485996339 \h </w:instrText>
      </w:r>
      <w:r w:rsidR="00E8048C">
        <w:fldChar w:fldCharType="separate"/>
      </w:r>
      <w:r w:rsidR="00E8048C">
        <w:t>Figure 6</w:t>
      </w:r>
      <w:r w:rsidR="00E8048C">
        <w:fldChar w:fldCharType="end"/>
      </w:r>
      <w:r w:rsidR="00E8048C">
        <w:t>.</w:t>
      </w:r>
    </w:p>
    <w:p w14:paraId="061F658F" w14:textId="0721A300" w:rsidR="00CF5CA1" w:rsidRDefault="00D966F0" w:rsidP="00CF5CA1">
      <w:pPr>
        <w:pStyle w:val="Heading2"/>
      </w:pPr>
      <w:r>
        <w:t>Supp. Table 11</w:t>
      </w:r>
    </w:p>
    <w:p w14:paraId="6CDB140A" w14:textId="2923D543" w:rsidR="00523CA2" w:rsidRDefault="00523CA2" w:rsidP="00523CA2">
      <w:bookmarkStart w:id="349" w:name="_Ref519515104"/>
      <w:r w:rsidRPr="00523CA2">
        <w:rPr>
          <w:b/>
        </w:rPr>
        <w:t xml:space="preserve">HPO plus </w:t>
      </w:r>
      <w:r w:rsidR="00E8048C" w:rsidRPr="00523CA2">
        <w:rPr>
          <w:b/>
        </w:rPr>
        <w:t>neighbors’</w:t>
      </w:r>
      <w:r w:rsidRPr="00523CA2">
        <w:rPr>
          <w:b/>
        </w:rPr>
        <w:t xml:space="preserve"> gene ontology enrichment.</w:t>
      </w:r>
      <w:r>
        <w:t xml:space="preserve"> Elemental HPO gene sets were supplemented with an additional set of highly connected neighbors equal to the number of genes in the HPO set. These HPO+ gene sets were tested for enrichment among genes annotated for GO terms (hypergeometric test).</w:t>
      </w:r>
      <w:r w:rsidR="002D20FF">
        <w:t xml:space="preserve"> Supports </w:t>
      </w:r>
      <w:r w:rsidR="002D20FF">
        <w:fldChar w:fldCharType="begin"/>
      </w:r>
      <w:r w:rsidR="002D20FF">
        <w:instrText xml:space="preserve"> REF _Ref485996339 \h </w:instrText>
      </w:r>
      <w:r w:rsidR="002D20FF">
        <w:fldChar w:fldCharType="separate"/>
      </w:r>
      <w:r w:rsidR="002D20FF">
        <w:t>Figure 6</w:t>
      </w:r>
      <w:r w:rsidR="002D20FF">
        <w:fldChar w:fldCharType="end"/>
      </w:r>
      <w:r w:rsidR="002D20FF">
        <w:t>.</w:t>
      </w:r>
    </w:p>
    <w:p w14:paraId="111CEE6F" w14:textId="102B6C01" w:rsidR="00CF5CA1" w:rsidRDefault="00CF5CA1" w:rsidP="00CF5CA1">
      <w:pPr>
        <w:pStyle w:val="Heading2"/>
      </w:pPr>
      <w:bookmarkStart w:id="350" w:name="_Ref522108751"/>
      <w:r>
        <w:t>Supp. Table 12</w:t>
      </w:r>
      <w:bookmarkEnd w:id="349"/>
      <w:bookmarkEnd w:id="350"/>
    </w:p>
    <w:p w14:paraId="3D653AF8" w14:textId="3CEBAE05" w:rsidR="00523CA2" w:rsidRDefault="00523CA2" w:rsidP="00523CA2">
      <w:bookmarkStart w:id="351" w:name="_Ref520039029"/>
      <w:r w:rsidRPr="00523CA2">
        <w:rPr>
          <w:b/>
        </w:rPr>
        <w:t>HPO genes discovered from non-ionomic traits.</w:t>
      </w:r>
      <w:r>
        <w:t xml:space="preserve"> HPO genes were identified with Camoco using SNPs from 41 GWAS described in Wallace et al. SNP-to-gene mapping was performed using 50kb and 100kb windows including either 1 or 2 additional flanking genes upstream and downstream of effective loci. Gene specific density and locality metrics for each trait were compared to (n=1,000) random sets of genes of the same size to establish a 10% FDR. Genes were considered HPO if they were observed in two or more SNP to gene mappings (see Materials and Methods). Candidates in the "Either" column are HPO genes discovered by either density or locality in any network. The number of genes discovered for each element is further broken down by co-expression method (density, locality, both) and by network (ZmPAN, ZmSAM, ZmRoot). Candidates in the "Both" column were discovered by density and locality in the same network or in different networks (Any). Note: zero elements had HPO genes using “Both” methods in the ZmPAN and ZmSAM networks.</w:t>
      </w:r>
      <w:r w:rsidR="002D20FF">
        <w:t xml:space="preserve"> </w:t>
      </w:r>
      <w:r w:rsidR="00E75117">
        <w:t xml:space="preserve">Supports </w:t>
      </w:r>
      <w:r w:rsidR="00E75117">
        <w:fldChar w:fldCharType="begin"/>
      </w:r>
      <w:r w:rsidR="00E75117">
        <w:instrText xml:space="preserve"> REF _Ref444765587 \h </w:instrText>
      </w:r>
      <w:r w:rsidR="00E75117">
        <w:fldChar w:fldCharType="separate"/>
      </w:r>
      <w:r w:rsidR="00E75117">
        <w:t>Figure 1</w:t>
      </w:r>
      <w:r w:rsidR="00E75117">
        <w:fldChar w:fldCharType="end"/>
      </w:r>
      <w:r w:rsidR="00E75117">
        <w:t>.</w:t>
      </w:r>
    </w:p>
    <w:p w14:paraId="5CC9EFAC" w14:textId="56029D9C" w:rsidR="00CB3408" w:rsidRDefault="00CB3408" w:rsidP="0070742F">
      <w:pPr>
        <w:pStyle w:val="Heading2"/>
      </w:pPr>
      <w:r>
        <w:t>Supp</w:t>
      </w:r>
      <w:r w:rsidR="00845A0B">
        <w:t>.</w:t>
      </w:r>
      <w:r>
        <w:t xml:space="preserve"> Table 13</w:t>
      </w:r>
      <w:bookmarkEnd w:id="351"/>
    </w:p>
    <w:p w14:paraId="38A50CF1" w14:textId="256BB3F5" w:rsidR="00936703" w:rsidRPr="00936703" w:rsidRDefault="00936703" w:rsidP="00936703">
      <w:bookmarkStart w:id="352" w:name="_Ref520039627"/>
      <w:r w:rsidRPr="00936703">
        <w:rPr>
          <w:b/>
        </w:rPr>
        <w:t>Overlap between Wallace et al and ionome HPO genes.</w:t>
      </w:r>
      <w:r>
        <w:t xml:space="preserve"> Wallace and the </w:t>
      </w:r>
      <w:r w:rsidR="003B455C">
        <w:t>i</w:t>
      </w:r>
      <w:r>
        <w:t>onome were compared for overlap between HPO using the hypergeometric distribution. P-values and accompanying Bonferroni indicate if the genes common between the GWAS traits are statistically significant.</w:t>
      </w:r>
      <w:r w:rsidR="00E75117">
        <w:t xml:space="preserve"> Supports </w:t>
      </w:r>
      <w:r w:rsidR="00E75117">
        <w:fldChar w:fldCharType="begin"/>
      </w:r>
      <w:r w:rsidR="00E75117">
        <w:instrText xml:space="preserve"> REF _Ref522108751 \h </w:instrText>
      </w:r>
      <w:r w:rsidR="00E75117">
        <w:fldChar w:fldCharType="separate"/>
      </w:r>
      <w:r w:rsidR="00E75117">
        <w:t>Supp. Table 12</w:t>
      </w:r>
      <w:r w:rsidR="00E75117">
        <w:fldChar w:fldCharType="end"/>
      </w:r>
      <w:r w:rsidR="00E75117">
        <w:t>.</w:t>
      </w:r>
    </w:p>
    <w:p w14:paraId="112ECCA1" w14:textId="262772FC" w:rsidR="00467DF9" w:rsidRDefault="00467DF9" w:rsidP="0070742F">
      <w:pPr>
        <w:pStyle w:val="Heading2"/>
      </w:pPr>
      <w:r>
        <w:lastRenderedPageBreak/>
        <w:t>Supp. Table 14</w:t>
      </w:r>
      <w:bookmarkEnd w:id="352"/>
    </w:p>
    <w:p w14:paraId="527303DD" w14:textId="52D3C689" w:rsidR="0022031A" w:rsidRPr="0022031A" w:rsidRDefault="0022031A" w:rsidP="0022031A">
      <w:r w:rsidRPr="0022031A">
        <w:rPr>
          <w:b/>
        </w:rPr>
        <w:t>ZmWallace GWAS network overlap candidate genes.</w:t>
      </w:r>
      <w:r>
        <w:rPr>
          <w:b/>
        </w:rPr>
        <w:t xml:space="preserve"> </w:t>
      </w:r>
      <w:r>
        <w:t>Candidate genes were identified in e</w:t>
      </w:r>
      <w:r w:rsidR="003440E7">
        <w:t>ach co-expression network (ZmPAN</w:t>
      </w:r>
      <w:r>
        <w:t xml:space="preserve">, ZmSAM, ZmRoot) using SNP-to-gene mapping for each GWAS (using Window Size and Flank Limit). Co-expression (density or locality) among all genes within a subnetwork was compared to randomized gene sets of the same size to establish subnetwork p-values. Gene specific z-scores were computed by comparing the empirical density (Eq. 3) or locality (Eq. 4) to the average density or locality observed in randomized gene sets, then correcting for standard deviation. False discovery rates (FDR) were </w:t>
      </w:r>
      <w:r w:rsidR="003B455C">
        <w:t>calculated</w:t>
      </w:r>
      <w:r>
        <w:t xml:space="preserve"> for candidate genes with positive gene-specific co-expression values by comparing the number of genes discovered at a z-score cutoff to the average number of genes discovered in randomized sets.</w:t>
      </w:r>
      <w:r w:rsidR="00E75117">
        <w:t xml:space="preserve"> Supports </w:t>
      </w:r>
      <w:r w:rsidR="00E75117">
        <w:fldChar w:fldCharType="begin"/>
      </w:r>
      <w:r w:rsidR="00E75117">
        <w:instrText xml:space="preserve"> REF _Ref522108751 \h </w:instrText>
      </w:r>
      <w:r w:rsidR="00E75117">
        <w:fldChar w:fldCharType="separate"/>
      </w:r>
      <w:r w:rsidR="00E75117">
        <w:t>Supp. Table 12</w:t>
      </w:r>
      <w:r w:rsidR="00E75117">
        <w:fldChar w:fldCharType="end"/>
      </w:r>
      <w:r w:rsidR="00E75117">
        <w:t>.</w:t>
      </w:r>
    </w:p>
    <w:p w14:paraId="1B9B3150" w14:textId="77777777" w:rsidR="00523CA2" w:rsidRDefault="00523CA2" w:rsidP="0022031A"/>
    <w:p w14:paraId="67A4E9D2" w14:textId="0EDBA6D0" w:rsidR="006B33EA" w:rsidRDefault="005F2ACB" w:rsidP="001C401A">
      <w:pPr>
        <w:pStyle w:val="Heading1"/>
      </w:pPr>
      <w:r>
        <w:t>Supplementary Figures</w:t>
      </w:r>
    </w:p>
    <w:p w14:paraId="7969E5B2" w14:textId="29F8477F" w:rsidR="00DE6B75" w:rsidRPr="00DE6B75" w:rsidRDefault="000313FE" w:rsidP="00416E74">
      <w:pPr>
        <w:pStyle w:val="Heading2"/>
      </w:pPr>
      <w:bookmarkStart w:id="353" w:name="_Ref447013206"/>
      <w:r>
        <w:t>Supp. Figure 1</w:t>
      </w:r>
      <w:bookmarkEnd w:id="353"/>
    </w:p>
    <w:p w14:paraId="084FE236" w14:textId="6F277375" w:rsidR="00DB7771" w:rsidRDefault="00DB7771" w:rsidP="00D45ACC">
      <w:pPr>
        <w:pStyle w:val="Heading3"/>
      </w:pPr>
      <w:r>
        <w:t>ZmPAN</w:t>
      </w:r>
      <w:r w:rsidR="00145345">
        <w:t xml:space="preserve"> network health</w:t>
      </w:r>
    </w:p>
    <w:p w14:paraId="7BA5F2BA" w14:textId="365FF0A3" w:rsidR="00DB7771" w:rsidRPr="0065007C" w:rsidRDefault="00DB7771" w:rsidP="001C401A">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del w:id="354" w:author="rob" w:date="2018-08-12T15:20:00Z">
        <w:r w:rsidR="00594F23">
          <w:delText>in</w:delText>
        </w:r>
      </w:del>
      <w:ins w:id="355" w:author="rob" w:date="2018-08-12T15:20:00Z">
        <w:r w:rsidR="00EF40FE">
          <w:t>for</w:t>
        </w:r>
      </w:ins>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ins w:id="356" w:author="rob" w:date="2018-08-12T15:20:00Z">
        <w:r w:rsidR="009C56AB">
          <w:t xml:space="preserve"> Data points are transparent to show denseness.</w:t>
        </w:r>
      </w:ins>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del w:id="357" w:author="rob" w:date="2018-08-12T15:20:00Z">
        <w:r w:rsidRPr="0089736C">
          <w:delText>.</w:delText>
        </w:r>
      </w:del>
      <w:r w:rsidR="00E04FA4">
        <w:t>. S</w:t>
      </w:r>
      <w:ins w:id="358" w:author="rob" w:date="2018-08-12T15:20:00Z">
        <w:r w:rsidR="00387864">
          <w:t xml:space="preserve">upports </w:t>
        </w:r>
        <w:r w:rsidR="00387864">
          <w:fldChar w:fldCharType="begin"/>
        </w:r>
        <w:r w:rsidR="00387864">
          <w:instrText xml:space="preserve"> REF _Ref444765587 \h </w:instrText>
        </w:r>
      </w:ins>
      <w:ins w:id="359" w:author="rob" w:date="2018-08-12T15:20:00Z">
        <w:r w:rsidR="00387864">
          <w:fldChar w:fldCharType="separate"/>
        </w:r>
        <w:r w:rsidR="00387864">
          <w:t>Figure 1</w:t>
        </w:r>
        <w:r w:rsidR="00387864">
          <w:fldChar w:fldCharType="end"/>
        </w:r>
      </w:ins>
      <w:r w:rsidR="00E04FA4">
        <w:t>.</w:t>
      </w:r>
    </w:p>
    <w:p w14:paraId="0FCC0CF0" w14:textId="5B7527BF" w:rsidR="00DE6B75" w:rsidRPr="00DE6B75" w:rsidRDefault="001A457D" w:rsidP="00416E74">
      <w:pPr>
        <w:pStyle w:val="Heading2"/>
      </w:pPr>
      <w:bookmarkStart w:id="360" w:name="_Ref447013895"/>
      <w:r>
        <w:t>Supp. Figure 2</w:t>
      </w:r>
      <w:bookmarkEnd w:id="360"/>
    </w:p>
    <w:p w14:paraId="302F6CD2" w14:textId="12E5730F" w:rsidR="00DB7771" w:rsidRPr="00DB7771" w:rsidRDefault="00DB7771" w:rsidP="00D45ACC">
      <w:pPr>
        <w:pStyle w:val="Heading3"/>
      </w:pPr>
      <w:r>
        <w:t xml:space="preserve">ZmSAM </w:t>
      </w:r>
      <w:r w:rsidR="00145345">
        <w:t>network heal</w:t>
      </w:r>
      <w:r>
        <w:t>th</w:t>
      </w:r>
    </w:p>
    <w:p w14:paraId="774A1C72" w14:textId="2BA7EF33" w:rsidR="00C50EC2" w:rsidRDefault="008F4971" w:rsidP="001C401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del w:id="361" w:author="rob" w:date="2018-08-12T15:20:00Z">
        <w:r w:rsidR="00534074">
          <w:delText>in</w:delText>
        </w:r>
      </w:del>
      <w:ins w:id="362" w:author="rob" w:date="2018-08-12T15:20:00Z">
        <w:r w:rsidR="00EF40FE">
          <w:t>for</w:t>
        </w:r>
      </w:ins>
      <w:r w:rsidR="00534074">
        <w:t xml:space="preserve"> each GO term </w:t>
      </w:r>
      <w:r w:rsidR="00534074">
        <w:lastRenderedPageBreak/>
        <w:t xml:space="preserve">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w:t>
      </w:r>
      <w:ins w:id="363" w:author="rob" w:date="2018-08-12T15:20:00Z">
        <w:r w:rsidR="009C56AB">
          <w:t>Data points are transparent to show denseness.</w:t>
        </w:r>
        <w:r>
          <w:t xml:space="preserve"> </w:t>
        </w:r>
      </w:ins>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del w:id="364" w:author="rob" w:date="2018-08-12T15:20:00Z">
        <w:r w:rsidRPr="008F4971">
          <w:delText>.</w:delText>
        </w:r>
      </w:del>
      <w:r w:rsidR="00E04FA4">
        <w:t>. S</w:t>
      </w:r>
      <w:ins w:id="365" w:author="rob" w:date="2018-08-12T15:20:00Z">
        <w:r w:rsidR="00387864">
          <w:t xml:space="preserve">upports </w:t>
        </w:r>
        <w:r w:rsidR="00387864">
          <w:fldChar w:fldCharType="begin"/>
        </w:r>
        <w:r w:rsidR="00387864">
          <w:instrText xml:space="preserve"> REF _Ref444765587 \h </w:instrText>
        </w:r>
      </w:ins>
      <w:ins w:id="366" w:author="rob" w:date="2018-08-12T15:20:00Z">
        <w:r w:rsidR="00387864">
          <w:fldChar w:fldCharType="separate"/>
        </w:r>
        <w:r w:rsidR="00387864">
          <w:t>Figure 1</w:t>
        </w:r>
        <w:r w:rsidR="00387864">
          <w:fldChar w:fldCharType="end"/>
        </w:r>
        <w:r w:rsidRPr="008F4971">
          <w:t>.</w:t>
        </w:r>
      </w:ins>
    </w:p>
    <w:p w14:paraId="3D7B4DED" w14:textId="1942FB55" w:rsidR="00DE6B75" w:rsidRPr="00DE6B75" w:rsidRDefault="001C3822" w:rsidP="00416E74">
      <w:pPr>
        <w:pStyle w:val="Heading2"/>
      </w:pPr>
      <w:bookmarkStart w:id="367" w:name="_Ref447015478"/>
      <w:r>
        <w:t>Supp. Figure 3</w:t>
      </w:r>
      <w:bookmarkEnd w:id="367"/>
    </w:p>
    <w:p w14:paraId="2F6283B4" w14:textId="721D6F03" w:rsidR="00C50EC2" w:rsidRDefault="00C50EC2" w:rsidP="00D45ACC">
      <w:pPr>
        <w:pStyle w:val="Heading3"/>
      </w:pPr>
      <w:r>
        <w:t xml:space="preserve">ZmRoot </w:t>
      </w:r>
      <w:r w:rsidR="00145345">
        <w:t>network he</w:t>
      </w:r>
      <w:r>
        <w:t>alth</w:t>
      </w:r>
    </w:p>
    <w:p w14:paraId="0A125799" w14:textId="5F01EF25" w:rsidR="00FD6539" w:rsidRDefault="00FD6539" w:rsidP="001C401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del w:id="368" w:author="rob" w:date="2018-08-12T15:20:00Z">
        <w:r w:rsidR="00534074">
          <w:delText>in</w:delText>
        </w:r>
      </w:del>
      <w:ins w:id="369" w:author="rob" w:date="2018-08-12T15:20:00Z">
        <w:r w:rsidR="00EF40FE">
          <w:t>for</w:t>
        </w:r>
      </w:ins>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w:t>
      </w:r>
      <w:ins w:id="370" w:author="rob" w:date="2018-08-12T15:20:00Z">
        <w:r w:rsidR="009C56AB">
          <w:t>Data points are transparent to show denseness.</w:t>
        </w:r>
        <w:r>
          <w:t xml:space="preserve"> </w:t>
        </w:r>
      </w:ins>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r w:rsidR="00E04FA4">
        <w:t>.</w:t>
      </w:r>
      <w:del w:id="371" w:author="rob" w:date="2018-08-12T15:20:00Z">
        <w:r w:rsidRPr="008F4971">
          <w:delText>.</w:delText>
        </w:r>
      </w:del>
      <w:ins w:id="372" w:author="rob" w:date="2018-08-12T15:20:00Z">
        <w:r w:rsidR="00387864">
          <w:t xml:space="preserve"> </w:t>
        </w:r>
      </w:ins>
      <w:r w:rsidR="00E04FA4">
        <w:t>S</w:t>
      </w:r>
      <w:ins w:id="373" w:author="rob" w:date="2018-08-12T15:20:00Z">
        <w:r w:rsidR="00387864">
          <w:t xml:space="preserve">upports </w:t>
        </w:r>
        <w:r w:rsidR="00387864">
          <w:fldChar w:fldCharType="begin"/>
        </w:r>
        <w:r w:rsidR="00387864">
          <w:instrText xml:space="preserve"> REF _Ref444765587 \h </w:instrText>
        </w:r>
      </w:ins>
      <w:ins w:id="374" w:author="rob" w:date="2018-08-12T15:20:00Z">
        <w:r w:rsidR="00387864">
          <w:fldChar w:fldCharType="separate"/>
        </w:r>
        <w:r w:rsidR="00387864">
          <w:t>Figure 1</w:t>
        </w:r>
        <w:r w:rsidR="00387864">
          <w:fldChar w:fldCharType="end"/>
        </w:r>
        <w:r w:rsidRPr="008F4971">
          <w:t>.</w:t>
        </w:r>
      </w:ins>
    </w:p>
    <w:p w14:paraId="591EABF0" w14:textId="65241BC3" w:rsidR="00BE7812" w:rsidRPr="00BE7812" w:rsidRDefault="00B77F44" w:rsidP="00416E74">
      <w:pPr>
        <w:pStyle w:val="Heading2"/>
      </w:pPr>
      <w:bookmarkStart w:id="375" w:name="_Ref447187909"/>
      <w:r>
        <w:t>Supp. Figure 4</w:t>
      </w:r>
      <w:bookmarkEnd w:id="375"/>
    </w:p>
    <w:p w14:paraId="1C3760BF" w14:textId="77777777" w:rsidR="00857489" w:rsidRDefault="00380825" w:rsidP="00D45ACC">
      <w:pPr>
        <w:pStyle w:val="Heading3"/>
      </w:pPr>
      <w:r>
        <w:t xml:space="preserve">MCR </w:t>
      </w:r>
      <w:r w:rsidR="00E814FD">
        <w:t>supplemental figure</w:t>
      </w:r>
    </w:p>
    <w:p w14:paraId="138732DE" w14:textId="09478779" w:rsidR="0020050D" w:rsidRDefault="00961027" w:rsidP="001C401A">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del w:id="376" w:author="rob" w:date="2018-08-12T15:20:00Z">
        <w:r w:rsidR="00E814FD">
          <w:delText>).</w:delText>
        </w:r>
      </w:del>
      <w:ins w:id="377" w:author="rob" w:date="2018-08-12T15:20:00Z">
        <w:r w:rsidR="00E814FD">
          <w:t>)</w:t>
        </w:r>
      </w:ins>
      <w:r w:rsidR="00E04FA4">
        <w:t>.</w:t>
      </w:r>
      <w:ins w:id="378" w:author="rob" w:date="2018-08-12T15:20:00Z">
        <w:r w:rsidR="00FD3325">
          <w:t xml:space="preserve"> </w:t>
        </w:r>
      </w:ins>
      <w:r w:rsidR="00E04FA4">
        <w:t>S</w:t>
      </w:r>
      <w:ins w:id="379" w:author="rob" w:date="2018-08-12T15:20:00Z">
        <w:r w:rsidR="00FD3325">
          <w:t xml:space="preserve">upports </w:t>
        </w:r>
        <w:r w:rsidR="00FD3325">
          <w:fldChar w:fldCharType="begin"/>
        </w:r>
        <w:r w:rsidR="00FD3325">
          <w:instrText xml:space="preserve"> REF _Ref458700744 \h </w:instrText>
        </w:r>
      </w:ins>
      <w:ins w:id="380" w:author="rob" w:date="2018-08-12T15:20:00Z">
        <w:r w:rsidR="00FD3325">
          <w:fldChar w:fldCharType="separate"/>
        </w:r>
        <w:r w:rsidR="00FD3325">
          <w:t>Figure 4</w:t>
        </w:r>
        <w:r w:rsidR="00FD3325">
          <w:fldChar w:fldCharType="end"/>
        </w:r>
        <w:r w:rsidR="00E814FD">
          <w:t>.</w:t>
        </w:r>
      </w:ins>
    </w:p>
    <w:p w14:paraId="5F9766F8" w14:textId="7E3B9F7C" w:rsidR="00D83E5D" w:rsidRPr="00D83E5D" w:rsidRDefault="00D517F6" w:rsidP="00416E74">
      <w:pPr>
        <w:pStyle w:val="Heading2"/>
      </w:pPr>
      <w:bookmarkStart w:id="381" w:name="_Ref470857301"/>
      <w:r>
        <w:t>Supp. Figure 5</w:t>
      </w:r>
      <w:bookmarkEnd w:id="381"/>
    </w:p>
    <w:p w14:paraId="3F6BA565" w14:textId="77777777" w:rsidR="002002F7" w:rsidRDefault="00E814FD" w:rsidP="00D45ACC">
      <w:pPr>
        <w:pStyle w:val="Heading3"/>
      </w:pPr>
      <w:r>
        <w:t>FCR supplemental figure</w:t>
      </w:r>
    </w:p>
    <w:p w14:paraId="1FB4E1EB" w14:textId="666D0AB0" w:rsidR="00AC5717" w:rsidRDefault="00886E74" w:rsidP="001C401A">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w:t>
      </w:r>
      <w:r w:rsidR="00E814FD">
        <w:lastRenderedPageBreak/>
        <w:t>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del w:id="382" w:author="rob" w:date="2018-08-12T15:20:00Z">
        <w:r w:rsidR="00E814FD">
          <w:delText>).</w:delText>
        </w:r>
      </w:del>
      <w:ins w:id="383" w:author="rob" w:date="2018-08-12T15:20:00Z">
        <w:r w:rsidR="00E814FD">
          <w:t>)</w:t>
        </w:r>
      </w:ins>
      <w:r w:rsidR="00E04FA4">
        <w:t>.</w:t>
      </w:r>
      <w:ins w:id="384" w:author="rob" w:date="2018-08-12T15:20:00Z">
        <w:r w:rsidR="00E33909">
          <w:t xml:space="preserve"> </w:t>
        </w:r>
      </w:ins>
      <w:r w:rsidR="00E04FA4">
        <w:t>S</w:t>
      </w:r>
      <w:ins w:id="385" w:author="rob" w:date="2018-08-12T15:20:00Z">
        <w:r w:rsidR="00E33909">
          <w:t xml:space="preserve">upports </w:t>
        </w:r>
        <w:r w:rsidR="00E33909">
          <w:fldChar w:fldCharType="begin"/>
        </w:r>
        <w:r w:rsidR="00E33909">
          <w:instrText xml:space="preserve"> REF _Ref458721156 \h </w:instrText>
        </w:r>
      </w:ins>
      <w:ins w:id="386" w:author="rob" w:date="2018-08-12T15:20:00Z">
        <w:r w:rsidR="00E33909">
          <w:fldChar w:fldCharType="separate"/>
        </w:r>
        <w:r w:rsidR="00E33909">
          <w:t>Figure 5</w:t>
        </w:r>
        <w:r w:rsidR="00E33909">
          <w:fldChar w:fldCharType="end"/>
        </w:r>
        <w:r w:rsidR="00E814FD">
          <w:t>.</w:t>
        </w:r>
      </w:ins>
    </w:p>
    <w:p w14:paraId="0DE3D1EA" w14:textId="3259514E" w:rsidR="00803776" w:rsidRPr="00803776" w:rsidRDefault="00623452" w:rsidP="00416E74">
      <w:pPr>
        <w:pStyle w:val="Heading2"/>
      </w:pPr>
      <w:bookmarkStart w:id="387" w:name="_Ref481678956"/>
      <w:r>
        <w:t>Supp. Figure 6</w:t>
      </w:r>
      <w:bookmarkEnd w:id="387"/>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6850BC72" w:rsidR="00EA1705" w:rsidRDefault="007A0C38" w:rsidP="001C401A">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r w:rsidR="00E04FA4">
        <w:t xml:space="preserve"> Supports </w:t>
      </w:r>
      <w:r w:rsidR="00E04FA4">
        <w:fldChar w:fldCharType="begin"/>
      </w:r>
      <w:r w:rsidR="00E04FA4">
        <w:instrText xml:space="preserve"> REF _Ref522107570 \h </w:instrText>
      </w:r>
      <w:r w:rsidR="00E04FA4">
        <w:fldChar w:fldCharType="separate"/>
      </w:r>
      <w:r w:rsidR="00E04FA4">
        <w:t>Table 1</w:t>
      </w:r>
      <w:r w:rsidR="00E04FA4">
        <w:fldChar w:fldCharType="end"/>
      </w:r>
      <w:r w:rsidR="00E04FA4">
        <w:t>.</w:t>
      </w:r>
    </w:p>
    <w:p w14:paraId="28360837" w14:textId="4B7B9BA7" w:rsidR="004409E3" w:rsidRPr="00844AFF" w:rsidRDefault="004409E3" w:rsidP="00416E74">
      <w:pPr>
        <w:pStyle w:val="Heading2"/>
      </w:pPr>
      <w:bookmarkStart w:id="388" w:name="_Ref486000600"/>
      <w:r>
        <w:t>Supp. Figure 7</w:t>
      </w:r>
      <w:bookmarkEnd w:id="388"/>
    </w:p>
    <w:p w14:paraId="3BE5DCC1" w14:textId="5A26FF2A" w:rsidR="004409E3" w:rsidRPr="00975FFB" w:rsidRDefault="004409E3" w:rsidP="00D45ACC">
      <w:pPr>
        <w:pStyle w:val="Heading3"/>
      </w:pPr>
      <w:r>
        <w:t>Element HPO candidate gene overlap</w:t>
      </w:r>
      <w:r w:rsidR="00C04316">
        <w:t xml:space="preserve"> heatmap</w:t>
      </w:r>
    </w:p>
    <w:p w14:paraId="7C52A97B" w14:textId="2B3A5BAB" w:rsidR="004409E3" w:rsidRPr="003B691E" w:rsidRDefault="004409E3" w:rsidP="001C401A">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r w:rsidR="00E04FA4">
        <w:t xml:space="preserve"> Supports </w:t>
      </w:r>
      <w:r w:rsidR="006149E8">
        <w:fldChar w:fldCharType="begin"/>
      </w:r>
      <w:r w:rsidR="006149E8">
        <w:instrText xml:space="preserve"> REF _Ref485996339 \h </w:instrText>
      </w:r>
      <w:r w:rsidR="006149E8">
        <w:fldChar w:fldCharType="separate"/>
      </w:r>
      <w:r w:rsidR="006149E8">
        <w:t>Figure 6</w:t>
      </w:r>
      <w:r w:rsidR="006149E8">
        <w:fldChar w:fldCharType="end"/>
      </w:r>
      <w:r w:rsidR="006149E8">
        <w:t>.</w:t>
      </w:r>
    </w:p>
    <w:p w14:paraId="7EF8D050" w14:textId="77777777" w:rsidR="004409E3" w:rsidRPr="004409E3" w:rsidRDefault="004409E3" w:rsidP="001C401A"/>
    <w:p w14:paraId="7B52D951" w14:textId="1D7EE7EC" w:rsidR="00EA1705" w:rsidRPr="004A497C" w:rsidRDefault="00214BAC" w:rsidP="00416E74">
      <w:pPr>
        <w:pStyle w:val="Heading2"/>
      </w:pPr>
      <w:bookmarkStart w:id="389" w:name="_Ref489428564"/>
      <w:r>
        <w:t>Supp. Figure 8</w:t>
      </w:r>
      <w:bookmarkEnd w:id="389"/>
    </w:p>
    <w:p w14:paraId="3467E29A" w14:textId="77777777" w:rsidR="00EA1705" w:rsidRDefault="00EA1705" w:rsidP="00D45ACC">
      <w:pPr>
        <w:pStyle w:val="Heading3"/>
      </w:pPr>
      <w:r>
        <w:t>Number of intervening genes between HPO gene and GWAS locus</w:t>
      </w:r>
    </w:p>
    <w:p w14:paraId="312BCE93" w14:textId="38B7E308" w:rsidR="00EA1705" w:rsidRDefault="00EA1705" w:rsidP="001C401A">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w:t>
      </w:r>
      <w:r>
        <w:lastRenderedPageBreak/>
        <w:t xml:space="preserve">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r w:rsidR="006149E8">
        <w:t xml:space="preserve"> Supports </w:t>
      </w:r>
      <w:r w:rsidR="006149E8">
        <w:fldChar w:fldCharType="begin"/>
      </w:r>
      <w:r w:rsidR="006149E8">
        <w:instrText xml:space="preserve"> REF _Ref485996339 \h </w:instrText>
      </w:r>
      <w:r w:rsidR="006149E8">
        <w:fldChar w:fldCharType="separate"/>
      </w:r>
      <w:r w:rsidR="006149E8">
        <w:t>Figure 6</w:t>
      </w:r>
      <w:r w:rsidR="006149E8">
        <w:fldChar w:fldCharType="end"/>
      </w:r>
      <w:r w:rsidR="006149E8">
        <w:t>.</w:t>
      </w:r>
    </w:p>
    <w:p w14:paraId="2C78F21B" w14:textId="1559CD0F" w:rsidR="005F615E" w:rsidRPr="009D6D83" w:rsidRDefault="005F615E" w:rsidP="00416E74">
      <w:pPr>
        <w:pStyle w:val="Heading2"/>
      </w:pPr>
      <w:bookmarkStart w:id="390" w:name="_Ref483951527"/>
      <w:r>
        <w:t>Supp. Figure 9</w:t>
      </w:r>
      <w:bookmarkEnd w:id="390"/>
    </w:p>
    <w:p w14:paraId="36ECB905" w14:textId="77777777" w:rsidR="005F615E" w:rsidRDefault="005F615E" w:rsidP="00D45ACC">
      <w:pPr>
        <w:pStyle w:val="Heading3"/>
      </w:pPr>
      <w:r>
        <w:t>GO biological process enrichment for the ionome</w:t>
      </w:r>
    </w:p>
    <w:p w14:paraId="3282CC09" w14:textId="714FDE5F" w:rsidR="005F615E" w:rsidRPr="00FF7C43" w:rsidRDefault="005F615E" w:rsidP="001C401A">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r w:rsidR="00C30684" w:rsidRPr="00C30684">
        <w:t xml:space="preserve"> </w:t>
      </w:r>
      <w:r w:rsidR="00C30684">
        <w:t xml:space="preserve">Supports </w:t>
      </w:r>
      <w:r w:rsidR="00C30684">
        <w:fldChar w:fldCharType="begin"/>
      </w:r>
      <w:r w:rsidR="00C30684">
        <w:instrText xml:space="preserve"> REF _Ref485996339 \h </w:instrText>
      </w:r>
      <w:r w:rsidR="00C30684">
        <w:fldChar w:fldCharType="separate"/>
      </w:r>
      <w:r w:rsidR="00C30684">
        <w:t>Figure 6</w:t>
      </w:r>
      <w:r w:rsidR="00C30684">
        <w:fldChar w:fldCharType="end"/>
      </w:r>
      <w:r w:rsidR="00C30684">
        <w:t>.</w:t>
      </w:r>
    </w:p>
    <w:p w14:paraId="0132906E" w14:textId="77777777" w:rsidR="005F615E" w:rsidRPr="005F615E" w:rsidRDefault="005F615E" w:rsidP="001C401A"/>
    <w:p w14:paraId="595BBE78" w14:textId="66ACD510" w:rsidR="009C78B5" w:rsidRDefault="00D6748B" w:rsidP="001C401A">
      <w:pPr>
        <w:pStyle w:val="Heading1"/>
      </w:pPr>
      <w:bookmarkStart w:id="391" w:name="_Ref502242324"/>
      <w:r>
        <w:t>Supplementary Text</w:t>
      </w:r>
      <w:bookmarkEnd w:id="391"/>
    </w:p>
    <w:p w14:paraId="0F76A42D" w14:textId="27AFEEA3" w:rsidR="000B4EC3" w:rsidRDefault="000B4EC3" w:rsidP="006C60D0">
      <w:pPr>
        <w:pStyle w:val="Heading2"/>
      </w:pPr>
      <w:r>
        <w:t>Validating</w:t>
      </w:r>
      <w:r w:rsidR="004C74DC">
        <w:t xml:space="preserve"> </w:t>
      </w:r>
      <w:r w:rsidR="004C74DC" w:rsidRPr="006C60D0">
        <w:t>density</w:t>
      </w:r>
      <w:r w:rsidR="004C74DC">
        <w:t xml:space="preserve"> and locality </w:t>
      </w:r>
    </w:p>
    <w:p w14:paraId="42A50A84" w14:textId="50CE4467" w:rsidR="000B4EC3" w:rsidRDefault="000B4EC3" w:rsidP="001C401A">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fldChar w:fldCharType="separate"/>
      </w:r>
      <w:r w:rsidR="00F243C0" w:rsidRPr="00F243C0">
        <w:rPr>
          <w:noProof/>
        </w:rPr>
        <w:t xml:space="preserve"> (Schaefer et al., 2014)</w:t>
      </w:r>
      <w:r>
        <w:fldChar w:fldCharType="end"/>
      </w:r>
      <w:r>
        <w:t>, GO terms that exhibit strong co-expression between members often do so in only a subset of the networks (</w:t>
      </w:r>
      <w:r w:rsidRPr="006C60D0">
        <w:fldChar w:fldCharType="begin"/>
      </w:r>
      <w:r>
        <w:instrText xml:space="preserve"> REF _Ref479246505 \h  \* MERGEFORMAT </w:instrText>
      </w:r>
      <w:r w:rsidRPr="006C60D0">
        <w:fldChar w:fldCharType="separate"/>
      </w:r>
      <w:r w:rsidR="00D30974">
        <w:t>Supp. Table 1</w:t>
      </w:r>
      <w:r w:rsidRPr="006C60D0">
        <w:fldChar w:fldCharType="end"/>
      </w:r>
      <w:r>
        <w:t xml:space="preserve">). Thus, both the biological context of the expression data and nature of the co-expression score influence the subset of GO terms with significantly co-expression. </w:t>
      </w:r>
      <w:r>
        <w:lastRenderedPageBreak/>
        <w:t>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pPr>
      <w:r>
        <w:t xml:space="preserve"> </w:t>
      </w:r>
    </w:p>
    <w:p w14:paraId="55EA44DB" w14:textId="4C4992A2" w:rsidR="000B4EC3" w:rsidRPr="000B4EC3" w:rsidRDefault="000B4EC3" w:rsidP="001C401A">
      <w:r>
        <w:t>In addition to detecting strong co-expression among genes previously annotated by functional processes, unsupervised network clustering using the Markov Cluster algorithm</w:t>
      </w:r>
      <w:r>
        <w:fldChar w:fldCharType="begin" w:fldLock="1"/>
      </w:r>
      <w:r w:rsidR="00F243C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 (Dongen, 2000)"},"properties":{"noteIndex":0},"schema":"https://github.com/citation-style-language/schema/raw/master/csl-citation.json"}</w:instrText>
      </w:r>
      <w:r>
        <w:fldChar w:fldCharType="separate"/>
      </w:r>
      <w:r w:rsidR="00A01009" w:rsidRPr="00A01009">
        <w:rPr>
          <w:noProof/>
        </w:rPr>
        <w:t xml:space="preserve"> (Dongen, 2000)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ins w:id="392" w:author="rob" w:date="2018-08-12T15:20:00Z">
        <w:r>
          <w:fldChar w:fldCharType="begin" w:fldLock="1"/>
        </w:r>
      </w:ins>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ins w:id="393" w:author="rob" w:date="2018-08-12T15:20:00Z">
        <w:r>
          <w:fldChar w:fldCharType="separate"/>
        </w:r>
        <w:r w:rsidR="00A01009" w:rsidRPr="00A01009">
          <w:rPr>
            <w:noProof/>
          </w:rPr>
          <w:t xml:space="preserve"> (Ghazalpour et al., 2006)</w:t>
        </w:r>
        <w:r>
          <w:fldChar w:fldCharType="end"/>
        </w:r>
        <w:r>
          <w:t>.</w:t>
        </w:r>
      </w:ins>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43D0A6A2" w:rsidR="00D6748B" w:rsidRDefault="00027E1C" w:rsidP="001C401A">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xml:space="preserve">), </w:t>
      </w:r>
      <w:r w:rsidR="00D6748B">
        <w:lastRenderedPageBreak/>
        <w:t>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p>
    <w:p w14:paraId="5EA840C6" w14:textId="727BEF42" w:rsidR="00D6748B" w:rsidRDefault="00D6748B" w:rsidP="001C401A">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F243C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 (Fan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F243C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 (Katagiri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F243C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 (Roston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59BB2FE2" w:rsidR="00F52A7B" w:rsidRDefault="00D6748B" w:rsidP="001C401A">
      <w:r>
        <w:lastRenderedPageBreak/>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F243C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 (Lawrence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50A9E8E4" w:rsidR="00C429E1" w:rsidRDefault="00C429E1" w:rsidP="001C401A">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F243C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 (Wild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10614D92" w:rsidR="00C429E1" w:rsidRDefault="00C429E1" w:rsidP="001C401A">
      <w:r>
        <w:t xml:space="preserve">Remarkably, the HPO co-expression network associated with </w:t>
      </w:r>
      <w:r w:rsidRPr="00BA0993">
        <w:t>D9</w:t>
      </w:r>
      <w:r>
        <w:t xml:space="preserve"> in the roots contained three genes with expected roles in the biosynthesis and polymerization of </w:t>
      </w:r>
      <w:r>
        <w:lastRenderedPageBreak/>
        <w:t>phenylpropanoids</w:t>
      </w:r>
      <w:r>
        <w:fldChar w:fldCharType="begin" w:fldLock="1"/>
      </w:r>
      <w:r w:rsidR="00F243C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 (Monaco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768EB063" w:rsidR="00A7235E" w:rsidRPr="00B750E1" w:rsidRDefault="00C429E1" w:rsidP="001C401A">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 (Baxter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w:t>
      </w:r>
      <w:r w:rsidR="00A7235E" w:rsidRPr="007C768D">
        <w:lastRenderedPageBreak/>
        <w:t>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A8B3BA2" w:rsidR="00C429E1" w:rsidRDefault="00A7235E" w:rsidP="001C401A">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w:t>
      </w:r>
      <w:r w:rsidRPr="00B750E1">
        <w:lastRenderedPageBreak/>
        <w:t>important for chromatin regulation and cell</w:t>
      </w:r>
      <w:r>
        <w:t>-</w:t>
      </w:r>
      <w:r w:rsidRPr="00B750E1">
        <w:t>cycle control among the HPO set for the K analog Rb.</w:t>
      </w:r>
    </w:p>
    <w:p w14:paraId="7C59A0F9" w14:textId="77777777" w:rsidR="00730EEA" w:rsidRDefault="00730EEA" w:rsidP="001C401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C0A18F8" w:rsidR="00A26D91" w:rsidRPr="00D6748B" w:rsidRDefault="00730EEA" w:rsidP="001C401A">
      <w:r>
        <w:t>Cadmium is well measured by ICP-MS and affected by substantial genetic variance</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537026">
        <w:instrText>ADDIN CSL_CITATION {"citationItems":[{"id":"ITEM-1","itemData":{"DOI":"10.1046/j.1365-313X.1995.8060907.x","ISSN":"09607412","PMID":"8580961","abstract":"The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oring","given":"Hans-Peter","non-dropping-particle":"","parse-names":false,"suffix":""}],"container-title":"The Plant Journal","id":"ITEM-1","issue":"6","issued":{"date-parts":[["1995","12"]]},"page":"907-917","title":"Transposon tagging of the maize Glossy2 locus with the transposable element En/Spm","type":"article-journal","volume":"8"},"uris":["http://www.mendeley.com/documents/?uuid=5e3500a6-f9e0-40a1-8306-10e7869179f9"]}],"mendeley":{"formattedCitation":" (Tacke et al., 1995)","plainTextFormattedCitation":" (Tacke et al., 1995)","previouslyFormattedCitation":" (Tacke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F243C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 (Mason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p>
    <w:sectPr w:rsidR="00A26D91" w:rsidRPr="00D6748B" w:rsidSect="0078713F">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rob" w:date="2018-08-12T15:24:00Z" w:initials="r">
    <w:p w14:paraId="5EB95720" w14:textId="55A2DCBD" w:rsidR="00086059" w:rsidRDefault="00086059">
      <w:pPr>
        <w:pStyle w:val="CommentText"/>
      </w:pPr>
      <w:r>
        <w:rPr>
          <w:rStyle w:val="CommentReference"/>
        </w:rPr>
        <w:annotationRef/>
      </w:r>
      <w:r>
        <w:t>Citations added to refer to plant co-expression work.</w:t>
      </w:r>
    </w:p>
  </w:comment>
  <w:comment w:id="67" w:author="rob" w:date="2018-08-12T15:27:00Z" w:initials="r">
    <w:p w14:paraId="5FC63565" w14:textId="2FA0A2B4" w:rsidR="00086059" w:rsidRDefault="00086059">
      <w:pPr>
        <w:pStyle w:val="CommentText"/>
      </w:pPr>
      <w:r>
        <w:rPr>
          <w:rStyle w:val="CommentReference"/>
        </w:rPr>
        <w:annotationRef/>
      </w:r>
      <w:r>
        <w:t>Text was condensed and moved to discussion.</w:t>
      </w:r>
    </w:p>
  </w:comment>
  <w:comment w:id="101" w:author="rob" w:date="2018-08-12T15:29:00Z" w:initials="r">
    <w:p w14:paraId="05B6C4F3" w14:textId="4C6412A1" w:rsidR="00086059" w:rsidRDefault="00086059">
      <w:pPr>
        <w:pStyle w:val="CommentText"/>
      </w:pPr>
      <w:r>
        <w:rPr>
          <w:rStyle w:val="CommentReference"/>
        </w:rPr>
        <w:annotationRef/>
      </w:r>
      <w:r>
        <w:t>Text added to compare/contrast with published co-expression methods.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95720" w15:done="0"/>
  <w15:commentEx w15:paraId="5FC63565" w15:done="0"/>
  <w15:commentEx w15:paraId="05B6C4F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086059" w:rsidRDefault="00086059" w:rsidP="006804EA">
      <w:r>
        <w:separator/>
      </w:r>
    </w:p>
  </w:endnote>
  <w:endnote w:type="continuationSeparator" w:id="0">
    <w:p w14:paraId="5EE2A91D" w14:textId="77777777" w:rsidR="00086059" w:rsidRDefault="00086059" w:rsidP="006804EA">
      <w:r>
        <w:continuationSeparator/>
      </w:r>
    </w:p>
  </w:endnote>
  <w:endnote w:type="continuationNotice" w:id="1">
    <w:p w14:paraId="7064774A" w14:textId="77777777" w:rsidR="00086059" w:rsidRDefault="000860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3D9CC0E2" w:rsidR="00086059" w:rsidRDefault="00086059" w:rsidP="006804EA">
        <w:pPr>
          <w:pStyle w:val="Footer"/>
        </w:pPr>
        <w:r>
          <w:fldChar w:fldCharType="begin"/>
        </w:r>
        <w:r w:rsidRPr="006A5509">
          <w:instrText xml:space="preserve"> PAGE   \* MERGEFORMAT </w:instrText>
        </w:r>
        <w:r>
          <w:fldChar w:fldCharType="separate"/>
        </w:r>
        <w:r w:rsidR="00E710DD">
          <w:rPr>
            <w:noProof/>
          </w:rPr>
          <w:t>32</w:t>
        </w:r>
        <w:r>
          <w:rPr>
            <w:noProof/>
          </w:rPr>
          <w:fldChar w:fldCharType="end"/>
        </w:r>
      </w:p>
    </w:sdtContent>
  </w:sdt>
  <w:p w14:paraId="1B93D360" w14:textId="77777777" w:rsidR="00086059" w:rsidRDefault="00086059"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086059" w:rsidRDefault="00086059" w:rsidP="006804EA">
      <w:r>
        <w:separator/>
      </w:r>
    </w:p>
  </w:footnote>
  <w:footnote w:type="continuationSeparator" w:id="0">
    <w:p w14:paraId="65F88A12" w14:textId="77777777" w:rsidR="00086059" w:rsidRDefault="00086059" w:rsidP="006804EA">
      <w:r>
        <w:continuationSeparator/>
      </w:r>
    </w:p>
  </w:footnote>
  <w:footnote w:type="continuationNotice" w:id="1">
    <w:p w14:paraId="4452DC9B" w14:textId="77777777" w:rsidR="00086059" w:rsidRDefault="00086059">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B6FA5" w14:textId="77777777" w:rsidR="00086059" w:rsidRDefault="000860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6F9C"/>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B05"/>
    <w:rsid w:val="00057F8B"/>
    <w:rsid w:val="00060C18"/>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83"/>
    <w:rsid w:val="000833C3"/>
    <w:rsid w:val="000836C3"/>
    <w:rsid w:val="000845E1"/>
    <w:rsid w:val="00085374"/>
    <w:rsid w:val="000853EA"/>
    <w:rsid w:val="00086059"/>
    <w:rsid w:val="00086AAF"/>
    <w:rsid w:val="00086EFB"/>
    <w:rsid w:val="00086F15"/>
    <w:rsid w:val="000872C5"/>
    <w:rsid w:val="00087866"/>
    <w:rsid w:val="00087B7B"/>
    <w:rsid w:val="00087DC9"/>
    <w:rsid w:val="00087F7E"/>
    <w:rsid w:val="00090417"/>
    <w:rsid w:val="00090D50"/>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69A9"/>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818"/>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169"/>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2AF"/>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4D83"/>
    <w:rsid w:val="001F53C7"/>
    <w:rsid w:val="001F62A5"/>
    <w:rsid w:val="001F66B4"/>
    <w:rsid w:val="001F6D09"/>
    <w:rsid w:val="001F710F"/>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31A"/>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438"/>
    <w:rsid w:val="002A0641"/>
    <w:rsid w:val="002A08A9"/>
    <w:rsid w:val="002A0B2A"/>
    <w:rsid w:val="002A10E6"/>
    <w:rsid w:val="002A149B"/>
    <w:rsid w:val="002A1CE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0FF"/>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0E7"/>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55C"/>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90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47DC6"/>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A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AB2"/>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3CA2"/>
    <w:rsid w:val="005241AD"/>
    <w:rsid w:val="0052435D"/>
    <w:rsid w:val="00524786"/>
    <w:rsid w:val="00524E7D"/>
    <w:rsid w:val="00525D8E"/>
    <w:rsid w:val="00525EE5"/>
    <w:rsid w:val="00527368"/>
    <w:rsid w:val="00527DC9"/>
    <w:rsid w:val="00530BEF"/>
    <w:rsid w:val="00530F93"/>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026"/>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9E8"/>
    <w:rsid w:val="00614ACB"/>
    <w:rsid w:val="0061500D"/>
    <w:rsid w:val="006151DF"/>
    <w:rsid w:val="00616384"/>
    <w:rsid w:val="0061641F"/>
    <w:rsid w:val="00616577"/>
    <w:rsid w:val="0061690A"/>
    <w:rsid w:val="00616CDD"/>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63A"/>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2F16"/>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660"/>
    <w:rsid w:val="006B67C2"/>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855"/>
    <w:rsid w:val="00730EEA"/>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535"/>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23D1"/>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32F"/>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242"/>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034"/>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6CD3"/>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2CA2"/>
    <w:rsid w:val="008332B2"/>
    <w:rsid w:val="0083335D"/>
    <w:rsid w:val="00833A48"/>
    <w:rsid w:val="00834339"/>
    <w:rsid w:val="0083433C"/>
    <w:rsid w:val="00835713"/>
    <w:rsid w:val="0083582C"/>
    <w:rsid w:val="0083598C"/>
    <w:rsid w:val="00835CC2"/>
    <w:rsid w:val="008363C2"/>
    <w:rsid w:val="008368DE"/>
    <w:rsid w:val="00836E56"/>
    <w:rsid w:val="008374DE"/>
    <w:rsid w:val="00840006"/>
    <w:rsid w:val="0084012C"/>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59AA"/>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B1"/>
    <w:rsid w:val="008738E3"/>
    <w:rsid w:val="008740F0"/>
    <w:rsid w:val="0087479D"/>
    <w:rsid w:val="008749B0"/>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2F1D"/>
    <w:rsid w:val="008B39B8"/>
    <w:rsid w:val="008B3B18"/>
    <w:rsid w:val="008B45E6"/>
    <w:rsid w:val="008B4AD4"/>
    <w:rsid w:val="008B517D"/>
    <w:rsid w:val="008B5285"/>
    <w:rsid w:val="008B6200"/>
    <w:rsid w:val="008B7863"/>
    <w:rsid w:val="008B78EE"/>
    <w:rsid w:val="008B7904"/>
    <w:rsid w:val="008B7C13"/>
    <w:rsid w:val="008C0013"/>
    <w:rsid w:val="008C00DF"/>
    <w:rsid w:val="008C039B"/>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BC8"/>
    <w:rsid w:val="00923CDA"/>
    <w:rsid w:val="00923EA1"/>
    <w:rsid w:val="00924408"/>
    <w:rsid w:val="00924688"/>
    <w:rsid w:val="00924AF7"/>
    <w:rsid w:val="00925542"/>
    <w:rsid w:val="00925570"/>
    <w:rsid w:val="0092598E"/>
    <w:rsid w:val="00925E00"/>
    <w:rsid w:val="00926097"/>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703"/>
    <w:rsid w:val="00936E26"/>
    <w:rsid w:val="009376EB"/>
    <w:rsid w:val="00937BE3"/>
    <w:rsid w:val="00937C58"/>
    <w:rsid w:val="00937DB1"/>
    <w:rsid w:val="00940164"/>
    <w:rsid w:val="009406B6"/>
    <w:rsid w:val="00940BF3"/>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90A"/>
    <w:rsid w:val="00995C5E"/>
    <w:rsid w:val="00995CDF"/>
    <w:rsid w:val="00996B99"/>
    <w:rsid w:val="00996E70"/>
    <w:rsid w:val="00996F37"/>
    <w:rsid w:val="0099716F"/>
    <w:rsid w:val="00997350"/>
    <w:rsid w:val="0099736B"/>
    <w:rsid w:val="0099776F"/>
    <w:rsid w:val="00997A48"/>
    <w:rsid w:val="00997A9A"/>
    <w:rsid w:val="009A0560"/>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44B"/>
    <w:rsid w:val="009B65A4"/>
    <w:rsid w:val="009B6C5A"/>
    <w:rsid w:val="009B716E"/>
    <w:rsid w:val="009B7CB1"/>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BC3"/>
    <w:rsid w:val="00A02D14"/>
    <w:rsid w:val="00A0306F"/>
    <w:rsid w:val="00A039A8"/>
    <w:rsid w:val="00A03F2D"/>
    <w:rsid w:val="00A04697"/>
    <w:rsid w:val="00A04A04"/>
    <w:rsid w:val="00A055D5"/>
    <w:rsid w:val="00A05B92"/>
    <w:rsid w:val="00A07057"/>
    <w:rsid w:val="00A07B70"/>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2E4"/>
    <w:rsid w:val="00AE2A83"/>
    <w:rsid w:val="00AE2D99"/>
    <w:rsid w:val="00AE2F07"/>
    <w:rsid w:val="00AE349B"/>
    <w:rsid w:val="00AE37E6"/>
    <w:rsid w:val="00AE39AD"/>
    <w:rsid w:val="00AE426E"/>
    <w:rsid w:val="00AE4480"/>
    <w:rsid w:val="00AE4561"/>
    <w:rsid w:val="00AE493A"/>
    <w:rsid w:val="00AE503D"/>
    <w:rsid w:val="00AE536E"/>
    <w:rsid w:val="00AE58B8"/>
    <w:rsid w:val="00AE60B0"/>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3AD"/>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0DE5"/>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D5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018"/>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53C7"/>
    <w:rsid w:val="00C26333"/>
    <w:rsid w:val="00C267E7"/>
    <w:rsid w:val="00C26C6A"/>
    <w:rsid w:val="00C275C7"/>
    <w:rsid w:val="00C27A5C"/>
    <w:rsid w:val="00C30684"/>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6368"/>
    <w:rsid w:val="00C563CF"/>
    <w:rsid w:val="00C567BD"/>
    <w:rsid w:val="00C56A67"/>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0A92"/>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6EFD"/>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1F12"/>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4A1"/>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2A8"/>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5ED4"/>
    <w:rsid w:val="00DC6069"/>
    <w:rsid w:val="00DC6180"/>
    <w:rsid w:val="00DC6E17"/>
    <w:rsid w:val="00DC7389"/>
    <w:rsid w:val="00DC7604"/>
    <w:rsid w:val="00DC790B"/>
    <w:rsid w:val="00DC798F"/>
    <w:rsid w:val="00DD2495"/>
    <w:rsid w:val="00DD2D72"/>
    <w:rsid w:val="00DD345F"/>
    <w:rsid w:val="00DD3FF8"/>
    <w:rsid w:val="00DD40C1"/>
    <w:rsid w:val="00DD5463"/>
    <w:rsid w:val="00DD63BC"/>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4FA4"/>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0DD"/>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17"/>
    <w:rsid w:val="00E75183"/>
    <w:rsid w:val="00E7572E"/>
    <w:rsid w:val="00E75D2A"/>
    <w:rsid w:val="00E76915"/>
    <w:rsid w:val="00E77D2A"/>
    <w:rsid w:val="00E8048C"/>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3C0"/>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50"/>
    <w:pPr>
      <w:spacing w:line="36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C60D0"/>
    <w:pPr>
      <w:keepNext/>
      <w:keepLines/>
      <w:spacing w:before="40" w:after="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6C60D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A87CF-EC6F-48EF-B6FD-2E6F9EC2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63</Pages>
  <Words>89158</Words>
  <Characters>508203</Characters>
  <Application>Microsoft Office Word</Application>
  <DocSecurity>0</DocSecurity>
  <Lines>4235</Lines>
  <Paragraphs>1192</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596169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86</cp:revision>
  <cp:lastPrinted>2017-11-17T22:34:00Z</cp:lastPrinted>
  <dcterms:created xsi:type="dcterms:W3CDTF">2018-08-12T20:58:00Z</dcterms:created>
  <dcterms:modified xsi:type="dcterms:W3CDTF">2018-08-16T17:39:00Z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