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EB14FA" w14:textId="77777777" w:rsidR="003A2CA1" w:rsidRDefault="003A2CA1" w:rsidP="00AF54D7">
      <w:pPr>
        <w:pStyle w:val="Title"/>
        <w:jc w:val="center"/>
      </w:pPr>
    </w:p>
    <w:p w14:paraId="7890B3D4" w14:textId="77777777" w:rsidR="00AF54D7" w:rsidRPr="00AF54D7" w:rsidRDefault="002864AA" w:rsidP="00AF54D7">
      <w:pPr>
        <w:pStyle w:val="Title"/>
        <w:jc w:val="center"/>
      </w:pPr>
      <w:r>
        <w:t>Integrating co-expression networks with GWAS d</w:t>
      </w:r>
      <w:r w:rsidR="006B33EA" w:rsidRPr="00AF54D7">
        <w:t>etect</w:t>
      </w:r>
      <w:r w:rsidR="009E2DAD" w:rsidRPr="00AF54D7">
        <w:t>s</w:t>
      </w:r>
      <w:r>
        <w:t xml:space="preserve"> genes driving elemental accumulation in m</w:t>
      </w:r>
      <w:r w:rsidR="006B33EA" w:rsidRPr="00AF54D7">
        <w:t>aize</w:t>
      </w:r>
      <w:r>
        <w:t xml:space="preserve"> s</w:t>
      </w:r>
      <w:r w:rsidR="000770C6" w:rsidRPr="00AF54D7">
        <w:t>eeds</w:t>
      </w:r>
    </w:p>
    <w:p w14:paraId="624FB357" w14:textId="77777777" w:rsidR="00AF54D7" w:rsidRDefault="00AF54D7" w:rsidP="00AF54D7"/>
    <w:p w14:paraId="269FFD07" w14:textId="77777777" w:rsidR="00AF54D7" w:rsidRPr="003A2CA1" w:rsidRDefault="00AF54D7" w:rsidP="00AF54D7"/>
    <w:p w14:paraId="62BAC903" w14:textId="77777777" w:rsidR="00AA7E96" w:rsidRDefault="006B33EA" w:rsidP="0097431F">
      <w:pPr>
        <w:jc w:val="center"/>
      </w:pPr>
      <w:r>
        <w:t>Robert J. Schaefer</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t>,</w:t>
      </w:r>
      <w:r w:rsidR="003857C1">
        <w:t xml:space="preserve"> Jean-Michel </w:t>
      </w:r>
      <w:r>
        <w:t>Michno</w:t>
      </w:r>
      <w:r w:rsidR="0072070D" w:rsidRPr="00170BC1">
        <w:rPr>
          <w:vertAlign w:val="superscript"/>
        </w:rPr>
        <w:fldChar w:fldCharType="begin"/>
      </w:r>
      <w:r w:rsidR="0072070D" w:rsidRPr="00170BC1">
        <w:rPr>
          <w:vertAlign w:val="superscript"/>
        </w:rPr>
        <w:instrText xml:space="preserve"> REF _Ref488755432 \r \h </w:instrText>
      </w:r>
      <w:r w:rsidR="00170BC1">
        <w:rPr>
          <w:vertAlign w:val="superscript"/>
        </w:rPr>
        <w:instrText xml:space="preserve"> \* MERGEFORMAT </w:instrText>
      </w:r>
      <w:r w:rsidR="0072070D" w:rsidRPr="00170BC1">
        <w:rPr>
          <w:vertAlign w:val="superscript"/>
        </w:rPr>
      </w:r>
      <w:r w:rsidR="0072070D" w:rsidRPr="00170BC1">
        <w:rPr>
          <w:vertAlign w:val="superscript"/>
        </w:rPr>
        <w:fldChar w:fldCharType="separate"/>
      </w:r>
      <w:r w:rsidR="0072070D" w:rsidRPr="00170BC1">
        <w:rPr>
          <w:vertAlign w:val="superscript"/>
        </w:rPr>
        <w:t>1</w:t>
      </w:r>
      <w:r w:rsidR="0072070D" w:rsidRPr="00170BC1">
        <w:rPr>
          <w:vertAlign w:val="superscript"/>
        </w:rPr>
        <w:fldChar w:fldCharType="end"/>
      </w:r>
      <w:r w:rsidR="0072070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_Ref488755454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2</w:t>
      </w:r>
      <w:r w:rsidR="00005D7D" w:rsidRPr="00170BC1">
        <w:rPr>
          <w:vertAlign w:val="superscript"/>
        </w:rPr>
        <w:fldChar w:fldCharType="end"/>
      </w:r>
      <w:r>
        <w:t>,</w:t>
      </w:r>
      <w:r w:rsidR="00005D7D">
        <w:t xml:space="preserve"> Joseph Jeffers</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005D7D">
        <w:t>,</w:t>
      </w:r>
      <w:r>
        <w:t xml:space="preserve"> Owen Hoekenga</w:t>
      </w:r>
      <w:r w:rsidR="00005D7D" w:rsidRPr="00170BC1">
        <w:rPr>
          <w:vertAlign w:val="superscript"/>
        </w:rPr>
        <w:fldChar w:fldCharType="begin"/>
      </w:r>
      <w:r w:rsidR="00005D7D" w:rsidRPr="00170BC1">
        <w:rPr>
          <w:vertAlign w:val="superscript"/>
        </w:rPr>
        <w:instrText xml:space="preserve"> REF _Ref488755530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4</w:t>
      </w:r>
      <w:r w:rsidR="00005D7D" w:rsidRPr="00170BC1">
        <w:rPr>
          <w:vertAlign w:val="superscript"/>
        </w:rPr>
        <w:fldChar w:fldCharType="end"/>
      </w:r>
      <w:r>
        <w:t>, Brian Dilkes</w:t>
      </w:r>
      <w:r w:rsidR="00005D7D" w:rsidRPr="00170BC1">
        <w:rPr>
          <w:vertAlign w:val="superscript"/>
        </w:rPr>
        <w:fldChar w:fldCharType="begin"/>
      </w:r>
      <w:r w:rsidR="00005D7D" w:rsidRPr="00170BC1">
        <w:rPr>
          <w:vertAlign w:val="superscript"/>
        </w:rPr>
        <w:instrText xml:space="preserve"> REF _Ref488755534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5</w:t>
      </w:r>
      <w:r w:rsidR="00005D7D" w:rsidRPr="00170BC1">
        <w:rPr>
          <w:vertAlign w:val="superscript"/>
        </w:rPr>
        <w:fldChar w:fldCharType="end"/>
      </w:r>
      <w:r>
        <w:t>, Ivan Baxter</w:t>
      </w:r>
      <w:r w:rsidR="00005D7D" w:rsidRPr="00170BC1">
        <w:rPr>
          <w:vertAlign w:val="superscript"/>
        </w:rPr>
        <w:fldChar w:fldCharType="begin"/>
      </w:r>
      <w:r w:rsidR="00005D7D" w:rsidRPr="00170BC1">
        <w:rPr>
          <w:vertAlign w:val="superscript"/>
        </w:rPr>
        <w:instrText xml:space="preserve"> REF _Ref488755539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6</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_Ref488755546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7</w:t>
      </w:r>
      <w:r w:rsidR="00005D7D" w:rsidRPr="00170BC1">
        <w:rPr>
          <w:vertAlign w:val="superscript"/>
        </w:rPr>
        <w:fldChar w:fldCharType="end"/>
      </w:r>
      <w:r w:rsidR="00570CDD">
        <w:rPr>
          <w:vertAlign w:val="superscript"/>
        </w:rPr>
        <w:t>*</w:t>
      </w:r>
      <w:r>
        <w:t>, Chad L. Myers</w:t>
      </w:r>
      <w:r w:rsidR="00005D7D" w:rsidRPr="00170BC1">
        <w:rPr>
          <w:vertAlign w:val="superscript"/>
        </w:rPr>
        <w:fldChar w:fldCharType="begin"/>
      </w:r>
      <w:r w:rsidR="00005D7D" w:rsidRPr="00170BC1">
        <w:rPr>
          <w:vertAlign w:val="superscript"/>
        </w:rPr>
        <w:instrText xml:space="preserve"> REF _Ref488755432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1</w:t>
      </w:r>
      <w:r w:rsidR="00005D7D" w:rsidRPr="00170BC1">
        <w:rPr>
          <w:vertAlign w:val="superscript"/>
        </w:rPr>
        <w:fldChar w:fldCharType="end"/>
      </w:r>
      <w:r w:rsidR="00005D7D" w:rsidRPr="0097431F">
        <w:rPr>
          <w:vertAlign w:val="superscript"/>
        </w:rPr>
        <w:t>,</w:t>
      </w:r>
      <w:r w:rsidR="00005D7D" w:rsidRPr="00170BC1">
        <w:rPr>
          <w:vertAlign w:val="superscript"/>
        </w:rPr>
        <w:fldChar w:fldCharType="begin"/>
      </w:r>
      <w:r w:rsidR="00005D7D" w:rsidRPr="00170BC1">
        <w:rPr>
          <w:vertAlign w:val="superscript"/>
        </w:rPr>
        <w:instrText xml:space="preserve"> REF _Ref488755655 \n \h </w:instrText>
      </w:r>
      <w:r w:rsidR="00170BC1">
        <w:rPr>
          <w:vertAlign w:val="superscript"/>
        </w:rPr>
        <w:instrText xml:space="preserve"> \* MERGEFORMAT </w:instrText>
      </w:r>
      <w:r w:rsidR="00005D7D" w:rsidRPr="00170BC1">
        <w:rPr>
          <w:vertAlign w:val="superscript"/>
        </w:rPr>
      </w:r>
      <w:r w:rsidR="00005D7D" w:rsidRPr="00170BC1">
        <w:rPr>
          <w:vertAlign w:val="superscript"/>
        </w:rPr>
        <w:fldChar w:fldCharType="separate"/>
      </w:r>
      <w:r w:rsidR="000B0BA4" w:rsidRPr="00170BC1">
        <w:rPr>
          <w:vertAlign w:val="superscript"/>
        </w:rPr>
        <w:t>3</w:t>
      </w:r>
      <w:r w:rsidR="00005D7D" w:rsidRPr="00170BC1">
        <w:rPr>
          <w:vertAlign w:val="superscript"/>
        </w:rPr>
        <w:fldChar w:fldCharType="end"/>
      </w:r>
      <w:r w:rsidR="00570CDD">
        <w:rPr>
          <w:vertAlign w:val="superscript"/>
        </w:rPr>
        <w:t>*</w:t>
      </w:r>
    </w:p>
    <w:p w14:paraId="32BE5F44" w14:textId="77777777" w:rsidR="006B33EA" w:rsidRDefault="00570CDD" w:rsidP="006804EA">
      <w:pPr>
        <w:pStyle w:val="Heading1"/>
      </w:pPr>
      <w:r>
        <w:tab/>
      </w:r>
    </w:p>
    <w:p w14:paraId="4C59921D" w14:textId="77777777" w:rsidR="006B33EA" w:rsidRDefault="006B33EA" w:rsidP="00D3249C">
      <w:pPr>
        <w:pStyle w:val="ListParagraph"/>
        <w:numPr>
          <w:ilvl w:val="0"/>
          <w:numId w:val="8"/>
        </w:numPr>
        <w:jc w:val="left"/>
      </w:pPr>
      <w:bookmarkStart w:id="0" w:name="_Ref488755432"/>
      <w:r>
        <w:t>Biomedical Informatics and Computational Biology Graduate Program, University of Minnesota, Minneapolis, MN, USA</w:t>
      </w:r>
      <w:bookmarkEnd w:id="0"/>
    </w:p>
    <w:p w14:paraId="23473748" w14:textId="77777777" w:rsidR="006B33EA" w:rsidRDefault="000C62F2" w:rsidP="00D3249C">
      <w:pPr>
        <w:pStyle w:val="ListParagraph"/>
        <w:numPr>
          <w:ilvl w:val="0"/>
          <w:numId w:val="8"/>
        </w:numPr>
        <w:jc w:val="left"/>
      </w:pPr>
      <w:bookmarkStart w:id="1" w:name="_Ref488755454"/>
      <w:r>
        <w:t>Department of Agronomy and Plant Genetics</w:t>
      </w:r>
      <w:r w:rsidR="006B33EA">
        <w:t>, University of Minnesota, St. Paul, MN, USA</w:t>
      </w:r>
      <w:bookmarkEnd w:id="1"/>
    </w:p>
    <w:p w14:paraId="7E208956" w14:textId="77777777" w:rsidR="00005D7D" w:rsidRDefault="00005D7D" w:rsidP="00D3249C">
      <w:pPr>
        <w:pStyle w:val="ListParagraph"/>
        <w:numPr>
          <w:ilvl w:val="0"/>
          <w:numId w:val="8"/>
        </w:numPr>
        <w:jc w:val="left"/>
      </w:pPr>
      <w:bookmarkStart w:id="2" w:name="_Ref488755655"/>
      <w:r>
        <w:t>Department of Computer Science, University of Minnesota, Minneapolis, MN, USA</w:t>
      </w:r>
      <w:bookmarkEnd w:id="2"/>
    </w:p>
    <w:p w14:paraId="4141B3AF" w14:textId="77777777" w:rsidR="006B33EA" w:rsidRDefault="00453A36" w:rsidP="00D3249C">
      <w:pPr>
        <w:pStyle w:val="ListParagraph"/>
        <w:numPr>
          <w:ilvl w:val="0"/>
          <w:numId w:val="8"/>
        </w:numPr>
        <w:jc w:val="left"/>
      </w:pPr>
      <w:bookmarkStart w:id="3" w:name="_Ref488755530"/>
      <w:r>
        <w:t>Cayuga Genetics Consulting Group LLC</w:t>
      </w:r>
      <w:r w:rsidR="006B33EA">
        <w:t>, Ithaca, NY, USA</w:t>
      </w:r>
      <w:bookmarkEnd w:id="3"/>
    </w:p>
    <w:p w14:paraId="10971BC4" w14:textId="77777777" w:rsidR="006B33EA" w:rsidRDefault="006B33EA" w:rsidP="00D3249C">
      <w:pPr>
        <w:pStyle w:val="ListParagraph"/>
        <w:numPr>
          <w:ilvl w:val="0"/>
          <w:numId w:val="8"/>
        </w:numPr>
        <w:jc w:val="left"/>
      </w:pPr>
      <w:bookmarkStart w:id="4" w:name="_Ref488755534"/>
      <w:r>
        <w:t>Department of Biochemistry, Purdue University, West Lafayette, IN, USA</w:t>
      </w:r>
      <w:bookmarkEnd w:id="4"/>
    </w:p>
    <w:p w14:paraId="1010E3DB" w14:textId="77777777" w:rsidR="006B4B17" w:rsidRDefault="00E56B10" w:rsidP="00D3249C">
      <w:pPr>
        <w:pStyle w:val="ListParagraph"/>
        <w:numPr>
          <w:ilvl w:val="0"/>
          <w:numId w:val="8"/>
        </w:numPr>
        <w:jc w:val="left"/>
      </w:pPr>
      <w:bookmarkStart w:id="5" w:name="_Ref488755539"/>
      <w:r>
        <w:t>Donald Danforth Plant Science Center, St. Louis, MO, USA</w:t>
      </w:r>
      <w:bookmarkEnd w:id="5"/>
    </w:p>
    <w:p w14:paraId="7301FE21" w14:textId="77777777" w:rsidR="00005D7D" w:rsidRDefault="006B33EA" w:rsidP="00D3249C">
      <w:pPr>
        <w:pStyle w:val="ListParagraph"/>
        <w:numPr>
          <w:ilvl w:val="0"/>
          <w:numId w:val="8"/>
        </w:numPr>
        <w:jc w:val="left"/>
      </w:pPr>
      <w:bookmarkStart w:id="6" w:name="_Ref488755546"/>
      <w:r>
        <w:t>USDA-ARS Plant Genetics Re</w:t>
      </w:r>
      <w:r w:rsidR="00E56B10">
        <w:t>search Unit, St. Louis, MO, USA</w:t>
      </w:r>
      <w:bookmarkEnd w:id="6"/>
    </w:p>
    <w:p w14:paraId="2E7F3352" w14:textId="77777777" w:rsidR="009E1BB2" w:rsidRDefault="009E1BB2" w:rsidP="00D3249C">
      <w:pPr>
        <w:pStyle w:val="ListParagraph"/>
        <w:ind w:left="0"/>
        <w:jc w:val="left"/>
      </w:pPr>
    </w:p>
    <w:p w14:paraId="60E0AA07" w14:textId="77777777" w:rsidR="004D7022" w:rsidRDefault="00570CDD" w:rsidP="004D7022">
      <w:pPr>
        <w:pStyle w:val="ListParagraph"/>
        <w:ind w:left="0"/>
        <w:jc w:val="left"/>
      </w:pPr>
      <w:r>
        <w:t xml:space="preserve">* Corresponding </w:t>
      </w:r>
      <w:r w:rsidR="006B33EA">
        <w:t>Authors</w:t>
      </w:r>
      <w:r w:rsidR="009E1BB2">
        <w:t xml:space="preserve">: Ivan Baxter, </w:t>
      </w:r>
      <w:hyperlink r:id="rId8" w:history="1">
        <w:r w:rsidR="00D3249C" w:rsidRPr="005F3496">
          <w:rPr>
            <w:rStyle w:val="Hyperlink"/>
          </w:rPr>
          <w:t>ivan.baxter@ars.usda.gov</w:t>
        </w:r>
      </w:hyperlink>
      <w:r w:rsidR="00D3249C">
        <w:t xml:space="preserve">; </w:t>
      </w:r>
    </w:p>
    <w:p w14:paraId="25E7B532" w14:textId="77777777" w:rsidR="004D7899" w:rsidRDefault="004D7022" w:rsidP="004D7022">
      <w:pPr>
        <w:pStyle w:val="ListParagraph"/>
        <w:ind w:left="0"/>
        <w:jc w:val="left"/>
      </w:pPr>
      <w:r>
        <w:tab/>
      </w:r>
      <w:r>
        <w:tab/>
      </w:r>
      <w:r>
        <w:tab/>
        <w:t xml:space="preserve">       </w:t>
      </w:r>
      <w:r w:rsidR="00D3249C">
        <w:t xml:space="preserve">Chad L. Myers, </w:t>
      </w:r>
      <w:hyperlink r:id="rId9" w:history="1">
        <w:r w:rsidR="004D7899" w:rsidRPr="005F3496">
          <w:rPr>
            <w:rStyle w:val="Hyperlink"/>
          </w:rPr>
          <w:t>cmyers@cs.umn.edu</w:t>
        </w:r>
      </w:hyperlink>
    </w:p>
    <w:p w14:paraId="451F1329" w14:textId="77777777" w:rsidR="004D7899" w:rsidRDefault="004D7899">
      <w:pPr>
        <w:jc w:val="left"/>
      </w:pPr>
      <w:r>
        <w:br w:type="page"/>
      </w:r>
    </w:p>
    <w:p w14:paraId="542ED71F" w14:textId="77777777" w:rsidR="006B33EA" w:rsidRDefault="006B33EA" w:rsidP="006804EA">
      <w:pPr>
        <w:pStyle w:val="Heading1"/>
      </w:pPr>
      <w:r>
        <w:lastRenderedPageBreak/>
        <w:t>Abstract</w:t>
      </w:r>
    </w:p>
    <w:p w14:paraId="23FFA830" w14:textId="77777777" w:rsidR="00D83AA5" w:rsidRDefault="00D23002" w:rsidP="00D43572">
      <w:r>
        <w:t>Genome wide association studies (GWAS) have identified thousands of loci linked to hundreds of traits in many different species. However,</w:t>
      </w:r>
      <w:r w:rsidR="007017F0">
        <w:t xml:space="preserve"> for most loci,</w:t>
      </w:r>
      <w:r>
        <w:t xml:space="preserve"> the </w:t>
      </w:r>
      <w:r w:rsidR="00D76AED">
        <w:t xml:space="preserve">causal </w:t>
      </w:r>
      <w:r>
        <w:t>genes</w:t>
      </w:r>
      <w:r w:rsidR="00244BC9">
        <w:t xml:space="preserve"> </w:t>
      </w:r>
      <w:r>
        <w:t>and the cellular processes they contribute to remain unknown</w:t>
      </w:r>
      <w:r w:rsidR="00B47AEF">
        <w:t>. This problem is especially</w:t>
      </w:r>
      <w:r>
        <w:t xml:space="preserve"> pronounced in species where functional annotations are sparse.</w:t>
      </w:r>
      <w:r w:rsidR="004904F4">
        <w:t xml:space="preserve"> Given little information about a gene, patterns of expression are a powerful tool for inferring biological function. </w:t>
      </w:r>
      <w:r w:rsidR="009D4485">
        <w:t>Here, w</w:t>
      </w:r>
      <w:r w:rsidR="002F548A">
        <w:t>e developed a computational framework called Camoco that integrates</w:t>
      </w:r>
      <w:r w:rsidR="00621242">
        <w:t xml:space="preserve"> loci identified by GWAS with functional information derived from gene co-expression networks.</w:t>
      </w:r>
      <w:r w:rsidR="0090637E" w:rsidRPr="0090637E">
        <w:t xml:space="preserve"> </w:t>
      </w:r>
      <w:r w:rsidR="0090637E">
        <w:t xml:space="preserve">We </w:t>
      </w:r>
      <w:r w:rsidR="00050BE8">
        <w:t>built</w:t>
      </w:r>
      <w:r w:rsidR="0090637E">
        <w:t xml:space="preserve"> co-expression networks from three distinct biological contexts and </w:t>
      </w:r>
      <w:r w:rsidR="00AD39A6">
        <w:t>establish</w:t>
      </w:r>
      <w:r w:rsidR="007C307B">
        <w:t xml:space="preserve"> </w:t>
      </w:r>
      <w:r w:rsidR="0090637E">
        <w:t>the precision of our method with simulated GWAS data. We</w:t>
      </w:r>
      <w:r w:rsidR="004D01EA">
        <w:t xml:space="preserve"> </w:t>
      </w:r>
      <w:r w:rsidR="0090637E">
        <w:t xml:space="preserve">applied </w:t>
      </w:r>
      <w:r w:rsidR="00B95703">
        <w:t>Camoco</w:t>
      </w:r>
      <w:r w:rsidR="0090637E">
        <w:t xml:space="preserve"> to prioritize candidate genes from a large scale GWAS examin</w:t>
      </w:r>
      <w:r w:rsidR="007C307B">
        <w:t>ing</w:t>
      </w:r>
      <w:r w:rsidR="0090637E">
        <w:t xml:space="preserve"> the accumulation of 17 different elements in maize seed</w:t>
      </w:r>
      <w:r w:rsidR="002864AA">
        <w:t xml:space="preserve">s </w:t>
      </w:r>
      <w:r w:rsidR="00DF4971">
        <w:t xml:space="preserve">demonstrating the need to match GWAS datasets with co-expression networks derived from the appropriate </w:t>
      </w:r>
      <w:r w:rsidR="00050BE8">
        <w:t xml:space="preserve">biological </w:t>
      </w:r>
      <w:r w:rsidR="00DF4971">
        <w:t>context</w:t>
      </w:r>
      <w:r w:rsidR="0090637E">
        <w:t>.</w:t>
      </w:r>
      <w:r w:rsidR="00B95703">
        <w:t xml:space="preserve"> </w:t>
      </w:r>
      <w:r w:rsidR="005A419E">
        <w:t>Furthermore, o</w:t>
      </w:r>
      <w:r w:rsidR="00890053" w:rsidRPr="004F0FE1">
        <w:t xml:space="preserve">ur results </w:t>
      </w:r>
      <w:r w:rsidR="00890053">
        <w:t>show</w:t>
      </w:r>
      <w:r w:rsidR="00890053" w:rsidRPr="004F0FE1">
        <w:t xml:space="preserve"> that simply taking the closest genes to significant GWAS </w:t>
      </w:r>
      <w:r w:rsidR="00EE5B8C">
        <w:t>loci</w:t>
      </w:r>
      <w:r w:rsidR="00890053" w:rsidRPr="004F0FE1">
        <w:t xml:space="preserve"> will often lead to spurious results</w:t>
      </w:r>
      <w:r w:rsidR="00890053">
        <w:t>,</w:t>
      </w:r>
      <w:r w:rsidR="00890053" w:rsidRPr="004F0FE1">
        <w:t xml:space="preserve"> </w:t>
      </w:r>
      <w:r w:rsidR="0074265B">
        <w:t>indicating</w:t>
      </w:r>
      <w:r w:rsidR="00890053" w:rsidRPr="004F0FE1">
        <w:t xml:space="preserve"> the need for proper functional modeling and </w:t>
      </w:r>
      <w:r w:rsidR="00890053">
        <w:t xml:space="preserve">a reliable null-distribution when </w:t>
      </w:r>
      <w:r w:rsidR="00C54CA6">
        <w:t>integrating</w:t>
      </w:r>
      <w:r w:rsidR="00890053">
        <w:t xml:space="preserve"> these high throughput data types.</w:t>
      </w:r>
      <w:r w:rsidR="00C54CA6">
        <w:t xml:space="preserve"> </w:t>
      </w:r>
      <w:r w:rsidR="00950217">
        <w:t xml:space="preserve">We </w:t>
      </w:r>
      <w:r w:rsidR="0034613C">
        <w:t>performed functional validation on</w:t>
      </w:r>
      <w:r w:rsidR="00950217">
        <w:t xml:space="preserve"> two genes identified by our approach using mutants and annotate other high priority candidates with ontological enrichment and curated literature support resulting in a targeted set of candidate genes that drive elemental accumulation in maize grain.</w:t>
      </w:r>
    </w:p>
    <w:p w14:paraId="21E410CE" w14:textId="77777777" w:rsidR="00D83AA5" w:rsidRDefault="00D83AA5">
      <w:pPr>
        <w:spacing w:line="259" w:lineRule="auto"/>
        <w:jc w:val="left"/>
      </w:pPr>
      <w:r>
        <w:br w:type="page"/>
      </w:r>
    </w:p>
    <w:p w14:paraId="456580BC" w14:textId="77777777" w:rsidR="006B33EA" w:rsidRPr="006B33EA" w:rsidRDefault="006B33EA" w:rsidP="00D43572"/>
    <w:p w14:paraId="6208743A" w14:textId="77777777" w:rsidR="006B33EA" w:rsidRDefault="006B33EA" w:rsidP="006804EA">
      <w:pPr>
        <w:pStyle w:val="Heading1"/>
      </w:pPr>
      <w:r>
        <w:t>Introduction</w:t>
      </w:r>
    </w:p>
    <w:p w14:paraId="795FBD4B" w14:textId="77777777" w:rsidR="00F946A7" w:rsidRDefault="00F946A7" w:rsidP="00F946A7">
      <w:r w:rsidRPr="006804EA">
        <w:t>Genome wide association studies</w:t>
      </w:r>
      <w:r>
        <w:t xml:space="preserve"> (GWAS)</w:t>
      </w:r>
      <w:r w:rsidRPr="006804EA">
        <w:t xml:space="preserve"> are a powerful tool for understanding the genetic basis of trait</w:t>
      </w:r>
      <w:r w:rsidR="004F68F3">
        <w:t xml:space="preserve"> variation</w:t>
      </w:r>
      <w:r w:rsidRPr="006804EA">
        <w:t>. This approach has been successfully applied for hundreds of important traits in different species, including important yield-relevant traits in crops. Sufficiently powered  GWA</w:t>
      </w:r>
      <w:r w:rsidR="009773A4">
        <w:t>S</w:t>
      </w:r>
      <w:r w:rsidRPr="006804EA">
        <w:t xml:space="preserve">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fall 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For example, in maize alone, GWA</w:t>
      </w:r>
      <w:r w:rsidR="003B155A">
        <w:t>S</w:t>
      </w:r>
      <w:r w:rsidRPr="006804EA">
        <w:t xml:space="preserve">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Pr="00002A0F">
        <w:t>Despite an understanding of the overall genetic architecture and the ability to statistically associate many loci with a trait of interest,</w:t>
      </w:r>
      <w:r>
        <w:t xml:space="preserve"> a major challenge has been the identification of causal genes and functional alleles associated with these loci, and more broadly, interpreting the biological pathways and processes that are affected by the identified variants. One major hurdle that limits the identification of causal genes is the fact that due to linkage disequilibrium (LD)</w:t>
      </w:r>
      <w:r w:rsidR="00923BC8">
        <w:t>.</w:t>
      </w:r>
      <w:r>
        <w:t xml:space="preserve"> </w:t>
      </w:r>
      <w:r w:rsidR="00923BC8">
        <w:t>T</w:t>
      </w:r>
      <w:r>
        <w:t>he genetic marker identified by a GWAS-reported association can be relatively far from the actual causal variant, which can implicate a large number of causal genes. For example, LD in maize can vary between 1kb to over 1</w:t>
      </w:r>
      <w:r w:rsidR="00580A65">
        <w:t>Mb</w:t>
      </w:r>
      <w:r>
        <w:t xml:space="preserve">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t>, and this can be even broader in crop species beyond maize</w:t>
      </w:r>
      <w:r w:rsidR="00EA4122">
        <w:t xml:space="preserve"> </w:t>
      </w:r>
      <w:r w:rsidR="00EA4122">
        <w:fldChar w:fldCharType="begin" w:fldLock="1"/>
      </w:r>
      <w:r w:rsidR="001C2C84">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EA4122">
        <w:fldChar w:fldCharType="separate"/>
      </w:r>
      <w:r w:rsidR="00EA4122" w:rsidRPr="00EA4122">
        <w:rPr>
          <w:noProof/>
        </w:rPr>
        <w:t>(Morrell et al. 2005; Caldwell et al. 2006)</w:t>
      </w:r>
      <w:r w:rsidR="00EA4122">
        <w:fldChar w:fldCharType="end"/>
      </w:r>
      <w:r>
        <w:t xml:space="preserve">. </w:t>
      </w:r>
      <w:r w:rsidR="00BD03D8">
        <w:t>Moreover,</w:t>
      </w:r>
      <w:r>
        <w:t xml:space="preserve"> there is increasing evidence that gene regulatory regions play a significant role in functional variation </w:t>
      </w:r>
      <w:r>
        <w:fldChar w:fldCharType="begin" w:fldLock="1"/>
      </w:r>
      <w:r w:rsidR="00EC7849">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"id" : "ITEM-2",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"ITEM-2",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"(Wray 2007; Wallace et al. 2014)", "plainTextFormattedCitation" : "(Wray 2007; Wallace et al. 2014)", "previouslyFormattedCitation" : "(Wray 2007; Wallace et al. 2014)" }, "properties" : { "noteIndex" : 0 }, "schema" : "https://github.com/citation-style-language/schema/raw/master/csl-citation.json" }</w:instrText>
      </w:r>
      <w:r>
        <w:fldChar w:fldCharType="separate"/>
      </w:r>
      <w:r w:rsidR="004541ED" w:rsidRPr="004541ED">
        <w:rPr>
          <w:noProof/>
        </w:rPr>
        <w:t>(Wray 2007; Wallace et al. 2014)</w:t>
      </w:r>
      <w:r>
        <w:fldChar w:fldCharType="end"/>
      </w:r>
      <w:r>
        <w:t>, which means that causal variants can be quite far from the gene whose expression is affected. Several examples of non-coding sequences having major functional effects have been previously reported in maize</w:t>
      </w:r>
      <w:r w:rsidR="000366D8">
        <w:t xml:space="preserve"> </w:t>
      </w:r>
      <w:r w:rsidR="001C2C84">
        <w:fldChar w:fldCharType="begin" w:fldLock="1"/>
      </w:r>
      <w:r w:rsidR="004541ED">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1C2C84">
        <w:fldChar w:fldCharType="separate"/>
      </w:r>
      <w:r w:rsidR="001C2C84" w:rsidRPr="001C2C84">
        <w:rPr>
          <w:noProof/>
        </w:rPr>
        <w:t>(Clark et al. 2006; Castelletti et al. 2014; Louwers et al. 2009)</w:t>
      </w:r>
      <w:r w:rsidR="001C2C84">
        <w:fldChar w:fldCharType="end"/>
      </w:r>
      <w:r w:rsidR="00930D2E">
        <w:t xml:space="preserve">. </w:t>
      </w:r>
      <w:r>
        <w:t xml:space="preserve">The combination of these two challenging factors means that even when presented with a variant strongly associated with a trait, one can be left with a large number of candidate genes that are plausibly causal. </w:t>
      </w:r>
    </w:p>
    <w:p w14:paraId="68EDD97C" w14:textId="77777777" w:rsidR="00F946A7" w:rsidRPr="00002A0F" w:rsidRDefault="00F946A7" w:rsidP="00F946A7">
      <w:r>
        <w:t xml:space="preserve">The problem of pinpointing causal genes is exacerbated in crop species where gene annotation is largely incomplete. For example, in maize, only ~1% of genes have functional annotations based on mutant analyses </w:t>
      </w:r>
      <w:r>
        <w:fldChar w:fldCharType="begin" w:fldLock="1"/>
      </w:r>
      <w:r>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fldChar w:fldCharType="separate"/>
      </w:r>
      <w:r w:rsidRPr="002E2686">
        <w:rPr>
          <w:noProof/>
        </w:rPr>
        <w:t>(Andorf et al. 2015)</w:t>
      </w:r>
      <w:r>
        <w:fldChar w:fldCharType="end"/>
      </w:r>
      <w:r>
        <w:t xml:space="preserve">. </w:t>
      </w:r>
      <w:r w:rsidRPr="00002A0F">
        <w:t xml:space="preserve">Thus, even when a list of potential candidate genes can be identified for a particular trait, </w:t>
      </w:r>
      <w:r>
        <w:t>there are very few other sources of information that can help identify strong candidate genes</w:t>
      </w:r>
      <w:r w:rsidRPr="00002A0F">
        <w:t xml:space="preserve"> influenc</w:t>
      </w:r>
      <w:r>
        <w:t>ing</w:t>
      </w:r>
      <w:r w:rsidRPr="00002A0F">
        <w:t xml:space="preserve"> a trait. The interpretation and narrowing of large lists of highly associated SNPs with complex traits is now the bottleneck in developing new mechanistic </w:t>
      </w:r>
      <w:r w:rsidRPr="00002A0F">
        <w:lastRenderedPageBreak/>
        <w:t>understanding</w:t>
      </w:r>
      <w:r>
        <w:t xml:space="preserve"> of how genes influence traits. </w:t>
      </w:r>
      <w:r w:rsidRPr="00002A0F">
        <w:t>Advanced mapping populations</w:t>
      </w:r>
      <w:r>
        <w:t xml:space="preserve"> developed in crops species</w:t>
      </w:r>
      <w:r w:rsidRPr="00002A0F">
        <w:t xml:space="preserve"> have enabled the rapid identification of hundreds of loci that characterize traits critical to important, global issues such as worldwide food supply and crop nutritional quality, yet we lack the keys to understand the wealth of information linking genotypic variation to phenotype, especially when the trait of interest involves many genes that ha</w:t>
      </w:r>
      <w:r w:rsidR="0074265B">
        <w:t>ve interactions that a GWAS</w:t>
      </w:r>
      <w:r w:rsidRPr="00002A0F">
        <w:t xml:space="preserve"> cannot explicitly model. </w:t>
      </w:r>
    </w:p>
    <w:p w14:paraId="07BD51FA" w14:textId="7153A77E" w:rsidR="00F946A7" w:rsidRPr="00002A0F" w:rsidRDefault="00F946A7" w:rsidP="00F946A7">
      <w:r w:rsidRPr="00002A0F">
        <w:t>One informative and easily measurable sour</w:t>
      </w:r>
      <w:r>
        <w:t>ce of functional information is</w:t>
      </w:r>
      <w:r w:rsidRPr="00002A0F">
        <w:t xml:space="preserve"> gene expression. Surveying gene expression profiles in different contexts, such as throughout tissue development or within different genetic backgrounds, helps estab</w:t>
      </w:r>
      <w:r>
        <w:t xml:space="preserve">lish how a gene’s expression is </w:t>
      </w:r>
      <w:r w:rsidRPr="00002A0F">
        <w:t>linked to its biological function, including variation in phenotype. Comparing the similarity of two gene’s expression profiles, or co-expression, quantifies the joint response of the genes to various biological contexts, and highly similar expression profiles can indicate shared regulation and function</w:t>
      </w:r>
      <w:r w:rsidR="00EC7849">
        <w:t xml:space="preserve"> </w:t>
      </w:r>
      <w:r w:rsidR="00EC7849">
        <w:fldChar w:fldCharType="begin" w:fldLock="1"/>
      </w:r>
      <w:r w:rsidR="00D4557F">
        <w:instrText>ADDIN CSL_CITATION { "citationItems" : [ { "id" : "ITEM-1", "itemData" : { "DOI" : "10.1073/pnas.95.25.14863", "ISBN" : "0027-8424 (Print)\\r0027-8424 (Linking)", "ISSN" : "0027-8424", "PMID" : "9843981", "abstract" : "A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 "author" : [ { "dropping-particle" : "", "family" : "Eisen", "given" : "M B", "non-dropping-particle" : "", "parse-names" : false, "suffix" : "" }, { "dropping-particle" : "", "family" : "Spellman", "given" : "P T", "non-dropping-particle" : "", "parse-names" : false, "suffix" : "" }, { "dropping-particle" : "", "family" : "Brown", "given" : "P O", "non-dropping-particle" : "", "parse-names" : false, "suffix" : "" }, { "dropping-particle" : "", "family" : "Botstein", "given" : "D", "non-dropping-particle" : "", "parse-names" : false, "suffix" : "" } ], "container-title" : "Proceedings of the National Academy of Sciences", "id" : "ITEM-1", "issue" : "25", "issued" : { "date-parts" : [ [ "1998", "12", "8" ] ] }, "page" : "14863-14868", "title" : "Cluster analysis and display of genome-wide expression patterns", "type" : "article-journal", "volume" : "95" }, "uris" : [ "http://www.mendeley.com/documents/?uuid=c73afa8b-2566-47d1-8db3-d217883aae95" ] } ], "mendeley" : { "formattedCitation" : "(Eisen et al. 1998)", "plainTextFormattedCitation" : "(Eisen et al. 1998)", "previouslyFormattedCitation" : "(Eisen et al. 1998)" }, "properties" : { "noteIndex" : 0 }, "schema" : "https://github.com/citation-style-language/schema/raw/master/csl-citation.json" }</w:instrText>
      </w:r>
      <w:r w:rsidR="00EC7849">
        <w:fldChar w:fldCharType="separate"/>
      </w:r>
      <w:r w:rsidR="00EC7849" w:rsidRPr="00EC7849">
        <w:rPr>
          <w:noProof/>
        </w:rPr>
        <w:t>(Eisen et al. 1998)</w:t>
      </w:r>
      <w:r w:rsidR="00EC7849">
        <w:fldChar w:fldCharType="end"/>
      </w:r>
      <w:r w:rsidRPr="00002A0F">
        <w:t xml:space="preserve">. Analysis of co-expression or co-expression networks have been used successfully for identifying functionally related genes, including in several crop </w:t>
      </w:r>
      <w:r>
        <w:t xml:space="preserve">species </w:t>
      </w:r>
      <w:r>
        <w:fldChar w:fldCharType="begin" w:fldLock="1"/>
      </w:r>
      <w:r w:rsidR="001C2C84">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EA4122" w:rsidRPr="00EA4122">
        <w:rPr>
          <w:noProof/>
        </w:rPr>
        <w:t>(R.J. Schaefer et al. 2014; Mochida et al. 2011; Obayashi et al. 2014; Sarkar, Kim, and Grover 2014; Zheng and Zhao 2013; Ozaki et al. 2010; Ruth Swanson-Wagner et al. 2012)</w:t>
      </w:r>
      <w:r>
        <w:fldChar w:fldCharType="end"/>
      </w:r>
      <w:r w:rsidRPr="00002A0F">
        <w:t>.</w:t>
      </w:r>
    </w:p>
    <w:p w14:paraId="04FE94D4" w14:textId="77777777" w:rsidR="00F946A7" w:rsidRPr="00002A0F" w:rsidRDefault="00F946A7" w:rsidP="00F946A7">
      <w:r w:rsidRPr="00002A0F">
        <w:t xml:space="preserve">Because co-expression provides a global measure of functional relation, it can serve as a powerful means </w:t>
      </w:r>
      <w:r w:rsidR="00ED37CD">
        <w:t>for</w:t>
      </w:r>
      <w:r w:rsidRPr="00002A0F">
        <w:t xml:space="preserve"> interpreting GWAS candidate loci. Specifically, we expect that variation in several different genes contributing to the same biological process would be associated with a given phenotype</w:t>
      </w:r>
      <w:r>
        <w:t xml:space="preserve"> </w:t>
      </w:r>
      <w:r>
        <w:fldChar w:fldCharType="begin" w:fldLock="1"/>
      </w:r>
      <w:r w:rsidR="001C2C84">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fldChar w:fldCharType="separate"/>
      </w:r>
      <w:r w:rsidR="00EA4122" w:rsidRPr="00EA4122">
        <w:rPr>
          <w:noProof/>
        </w:rPr>
        <w:t>(Wolfe, Kohane, and Butte 2005)</w:t>
      </w:r>
      <w:r>
        <w:fldChar w:fldCharType="end"/>
      </w:r>
      <w:r>
        <w:t xml:space="preserve">. Thus, </w:t>
      </w:r>
      <w:r w:rsidRPr="00002A0F">
        <w:t xml:space="preserve">if genetic variation driving the phenotype captured by GWAS is encoded by co-regulated genes, these data sets will non-randomly overlap. Systematic integration of candidate loci identified by GWAS with co-expression interactions provides an opportunity to prioritize candidate genes linked to GWAS SNPs based on putative functional information </w:t>
      </w:r>
      <w:r w:rsidR="00547FCA">
        <w:t>(</w:t>
      </w:r>
      <w:r w:rsidRPr="00002A0F">
        <w:t>captured by a gene co-expression network</w:t>
      </w:r>
      <w:r w:rsidR="00893C08">
        <w:t>)</w:t>
      </w:r>
      <w:r w:rsidRPr="00002A0F">
        <w:t>. Though not all functional relationships are captured using co-expression</w:t>
      </w:r>
      <w:r>
        <w:fldChar w:fldCharType="begin" w:fldLock="1"/>
      </w:r>
      <w:r>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Pr="005F4914">
        <w:rPr>
          <w:noProof/>
        </w:rPr>
        <w:t>(Ritchie et al. 2015)</w:t>
      </w:r>
      <w:r>
        <w:fldChar w:fldCharType="end"/>
      </w:r>
      <w:r w:rsidRPr="00002A0F">
        <w:t>, these data still provide a highly informative, and sometimes only, set of clues about genes that have otherwise not been studied. This principle has been used successfully with other ty</w:t>
      </w:r>
      <w:r>
        <w:t xml:space="preserve">pes of networks, for example protein-protein interactions </w:t>
      </w:r>
      <w:r>
        <w:fldChar w:fldCharType="begin" w:fldLock="1"/>
      </w:r>
      <w:r w:rsidR="001C2C84">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EA4122" w:rsidRPr="00EA4122">
        <w:rPr>
          <w:noProof/>
        </w:rPr>
        <w:t>(M. Li et al. 2008)</w:t>
      </w:r>
      <w:r>
        <w:fldChar w:fldCharType="end"/>
      </w:r>
      <w:r>
        <w:t>, and co-expression has been used as a basis</w:t>
      </w:r>
      <w:r w:rsidRPr="00002A0F">
        <w:t xml:space="preserve"> for</w:t>
      </w:r>
      <w:r w:rsidR="000833C3">
        <w:t xml:space="preserve"> understanding GWAS</w:t>
      </w:r>
      <w:r>
        <w:t xml:space="preserve"> in mouse and human </w:t>
      </w:r>
      <w:r>
        <w:fldChar w:fldCharType="begin" w:fldLock="1"/>
      </w:r>
      <w:r>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"http://www.mendeley.com/documents/?uuid=29534c68-e4bd-43fd-8845-c53fdb32e532"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"http://www.mendeley.com/documents/?uuid=cb37a95f-320a-468e-97e2-94ca7a107e79"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p>
    <w:p w14:paraId="35A0348D" w14:textId="77777777" w:rsidR="00F946A7" w:rsidRDefault="00F946A7" w:rsidP="00F946A7">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w:t>
      </w:r>
      <w:r w:rsidRPr="00002A0F">
        <w:lastRenderedPageBreak/>
        <w:t>a list of candidate SNPs and corresponding association statistics derived from a typical GWAS study and identifies a ranked list of high confidence candidate genes that are embedded in densely connected functional modules where multiple members of those modules are associated with the phenotype of</w:t>
      </w:r>
      <w:r>
        <w:t xml:space="preserve"> interest. </w:t>
      </w:r>
    </w:p>
    <w:p w14:paraId="5E0CCD27" w14:textId="77777777" w:rsidR="00F946A7" w:rsidRDefault="00F946A7" w:rsidP="00F946A7">
      <w:r>
        <w:t xml:space="preserve">We </w:t>
      </w:r>
      <w:r w:rsidR="006540D1">
        <w:t>applied</w:t>
      </w:r>
      <w:r>
        <w:t xml:space="preserve"> this approach</w:t>
      </w:r>
      <w:r w:rsidRPr="00002A0F">
        <w:t xml:space="preserve"> in the context of maize,</w:t>
      </w:r>
      <w:r>
        <w:t xml:space="preserve"> one of the most important agricultural crops in the world, yielding </w:t>
      </w:r>
      <w:r w:rsidR="00953845">
        <w:t>15.1</w:t>
      </w:r>
      <w:r>
        <w:t xml:space="preserve"> billion bushels of grain alone in the USA in </w:t>
      </w:r>
      <w:r w:rsidR="00953845">
        <w:t>2016</w:t>
      </w:r>
      <w:r>
        <w:t xml:space="preserve">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specifically focused on quantitative phenotypes measuring the</w:t>
      </w:r>
      <w:r>
        <w:t xml:space="preserve"> </w:t>
      </w:r>
      <w:r w:rsidRPr="00002A0F">
        <w:t xml:space="preserve">accumulation of 17 different elements in maize grain ionome (Al, As, B, Ca, Cd, Fe, K, Mg, Mn, Mo, Na, Ni, Rb, S, Se, Sr and Zn). </w:t>
      </w:r>
      <w:r>
        <w:t>Plants must take up all elements except carbon and oxygen from the soil making the plant ionome a critical component in understanding plant environmental response</w:t>
      </w:r>
      <w:r>
        <w:fldChar w:fldCharType="begin" w:fldLock="1"/>
      </w:r>
      <w:r w:rsidR="001C2C84">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EA4122" w:rsidRPr="00EA4122">
        <w:rPr>
          <w:noProof/>
        </w:rPr>
        <w:t>(I. Baxter 2010)</w:t>
      </w:r>
      <w:r>
        <w:fldChar w:fldCharType="end"/>
      </w:r>
      <w:r>
        <w:t>, grain nutritional quality</w:t>
      </w:r>
      <w:r>
        <w:fldChar w:fldCharType="begin" w:fldLock="1"/>
      </w:r>
      <w:r w:rsidR="001C2C84">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EA4122" w:rsidRPr="00EA4122">
        <w:rPr>
          <w:noProof/>
        </w:rPr>
        <w:t>(Guerinot and Salt 2017)</w:t>
      </w:r>
      <w:r>
        <w:fldChar w:fldCharType="end"/>
      </w:r>
      <w:r w:rsidR="00AF6436">
        <w:t>,</w:t>
      </w:r>
      <w:r>
        <w:t xml:space="preserve"> and plant physiology </w:t>
      </w:r>
      <w:r>
        <w:fldChar w:fldCharType="begin" w:fldLock="1"/>
      </w:r>
      <w:r w:rsidR="001C2C84">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EA4122" w:rsidRPr="00EA4122">
        <w:rPr>
          <w:noProof/>
        </w:rPr>
        <w:t>(I. R. Baxter et al. 2008)</w:t>
      </w:r>
      <w:r>
        <w:fldChar w:fldCharType="end"/>
      </w:r>
      <w:r>
        <w:t>.</w:t>
      </w:r>
    </w:p>
    <w:p w14:paraId="2C273965" w14:textId="77777777" w:rsidR="00F946A7" w:rsidRDefault="00F946A7" w:rsidP="00F946A7">
      <w:r w:rsidRPr="00002A0F">
        <w:t xml:space="preserve">We evaluated the utility of </w:t>
      </w:r>
      <w:r w:rsidR="00B04002">
        <w:t xml:space="preserve">three </w:t>
      </w:r>
      <w:r w:rsidRPr="00002A0F">
        <w:t>different types of co-expression networks for supporting the</w:t>
      </w:r>
      <w:r>
        <w:t xml:space="preserve"> application of Camoco, and </w:t>
      </w:r>
      <w:r w:rsidRPr="00002A0F">
        <w:t>demonstrate the efficacy of our approach by simulating GWA</w:t>
      </w:r>
      <w:r w:rsidR="00130FB2">
        <w:t>S</w:t>
      </w:r>
      <w:r w:rsidRPr="00002A0F">
        <w:t xml:space="preserve"> to establish maize specific SNP-to-gene mapping parameters as well as a robust null model for GWAS-network overlap. </w:t>
      </w:r>
      <w:r w:rsidR="00B04002">
        <w:t>This</w:t>
      </w:r>
      <w:r w:rsidRPr="00002A0F">
        <w:t xml:space="preserve"> approach does indeed confirm overlap between functional modules captured by co-expression networks and GWAS candidate SNPs for the maize grain ionome. We present high-confidence candidate genes identified for a variety of different ionomic traits, </w:t>
      </w:r>
      <w:r w:rsidR="00065A66">
        <w:t xml:space="preserve">test single gene knockouts demonstrating the utility of this approach, </w:t>
      </w:r>
      <w:r w:rsidRPr="00002A0F">
        <w:t>and more generally, highlight lessons about the connection between co-expression and GWAS loci from our study that are likely to generalize to other traits and other species.</w:t>
      </w:r>
    </w:p>
    <w:p w14:paraId="77D1A491" w14:textId="77777777" w:rsidR="004E79F7" w:rsidRDefault="006B33EA" w:rsidP="006804EA">
      <w:pPr>
        <w:pStyle w:val="Heading1"/>
      </w:pPr>
      <w:r>
        <w:t>Results</w:t>
      </w:r>
    </w:p>
    <w:p w14:paraId="40A33674"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506CC9A5" w14:textId="77777777" w:rsidR="00B77B21" w:rsidRDefault="00B77B21" w:rsidP="006804EA">
      <w:r>
        <w:t xml:space="preserve">We developed a computational </w:t>
      </w:r>
      <w:r w:rsidR="00832794">
        <w:t>framework</w:t>
      </w:r>
      <w:r>
        <w:t xml:space="preserve"> called Camoco </w:t>
      </w:r>
      <w:r w:rsidR="00AE426E">
        <w:t>that</w:t>
      </w:r>
      <w:r>
        <w:t xml:space="preserve"> integrat</w:t>
      </w:r>
      <w:r w:rsidR="00AE426E">
        <w:t>es</w:t>
      </w:r>
      <w:r>
        <w:t xml:space="preserve"> </w:t>
      </w:r>
      <w:r w:rsidR="00A57265">
        <w:t>the output</w:t>
      </w:r>
      <w:r w:rsidR="00003F71">
        <w:t>s</w:t>
      </w:r>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w:t>
      </w:r>
      <w:r w:rsidR="00092892">
        <w:t>GWAS</w:t>
      </w:r>
      <w:r w:rsidR="00B45F3C">
        <w:t xml:space="preserve">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7880A00C" w14:textId="77777777" w:rsidR="00013461" w:rsidRDefault="00EA3C7A" w:rsidP="006804EA">
      <w:r>
        <w:t xml:space="preserve">There are </w:t>
      </w:r>
      <w:r w:rsidR="00B77B21">
        <w:t>three major components of the Camoco system</w:t>
      </w:r>
      <w:r>
        <w:t>:</w:t>
      </w:r>
      <w:r w:rsidR="00B77B21">
        <w:t xml:space="preserve"> a module for SNP-to-gene mapping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A)</w:t>
      </w:r>
      <w:r w:rsidR="00092892">
        <w:t>,</w:t>
      </w:r>
      <w:r w:rsidR="00B77B21">
        <w:t xml:space="preserve"> tools for construction and analysis of co-expression networks (</w:t>
      </w:r>
      <w:r w:rsidR="00B77B21">
        <w:fldChar w:fldCharType="begin"/>
      </w:r>
      <w:r w:rsidR="00B77B21">
        <w:instrText xml:space="preserve"> REF _Ref444765587 \h  \* MERGEFORMAT </w:instrText>
      </w:r>
      <w:r w:rsidR="00B77B21">
        <w:fldChar w:fldCharType="separate"/>
      </w:r>
      <w:r w:rsidR="000B0BA4">
        <w:t>Fig. 1</w:t>
      </w:r>
      <w:r w:rsidR="00B77B21">
        <w:fldChar w:fldCharType="end"/>
      </w:r>
      <w:r w:rsidR="00B77B21">
        <w:t>B)</w:t>
      </w:r>
      <w:r w:rsidR="00092892">
        <w:t>,</w:t>
      </w:r>
      <w:r w:rsidR="00B77B21">
        <w:t xml:space="preserve"> and an</w:t>
      </w:r>
      <w:r w:rsidR="00095363">
        <w:t xml:space="preserve"> "overlap"</w:t>
      </w:r>
      <w:r w:rsidR="00B77B21">
        <w:t xml:space="preserve"> </w:t>
      </w:r>
      <w:r w:rsidR="00B77B21">
        <w:lastRenderedPageBreak/>
        <w:t xml:space="preserve">algorithm that integrates GWAS-derived candidate </w:t>
      </w:r>
      <w:r w:rsidR="008730B1">
        <w:t>genes</w:t>
      </w:r>
      <w:r w:rsidR="00B77B21">
        <w:t xml:space="preserve"> with the co</w:t>
      </w:r>
      <w:r w:rsidR="008730B1">
        <w:t xml:space="preserve">-expression networks </w:t>
      </w:r>
      <w:r w:rsidR="00D15F44">
        <w:t xml:space="preserve">to </w:t>
      </w:r>
      <w:r w:rsidR="0002616A">
        <w:t>identif</w:t>
      </w:r>
      <w:r w:rsidR="00D15F44">
        <w:t>y</w:t>
      </w:r>
      <w:r w:rsidR="005E22DA">
        <w:t xml:space="preserve"> high priority</w:t>
      </w:r>
      <w:r w:rsidR="00B77B21">
        <w:t xml:space="preserve"> </w:t>
      </w:r>
      <w:r w:rsidR="005E22DA">
        <w:t xml:space="preserve">candidate </w:t>
      </w:r>
      <w:r w:rsidR="00B77B21">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rsidR="00B77B21">
        <w:t>.</w:t>
      </w:r>
    </w:p>
    <w:p w14:paraId="7988D5C8" w14:textId="77777777" w:rsidR="00F42CCC" w:rsidRDefault="00AF201D" w:rsidP="006804EA">
      <w:r>
        <w:t xml:space="preserve"> The overlap algorithm uses </w:t>
      </w:r>
      <w:r w:rsidR="00C46D31">
        <w:t xml:space="preserve">two different network scoring metrics: </w:t>
      </w:r>
      <w:r w:rsidR="00D37678">
        <w:t>sub</w:t>
      </w:r>
      <w:r w:rsidR="00C46D31">
        <w:t xml:space="preserve">network </w:t>
      </w:r>
      <w:r w:rsidR="00C46D31" w:rsidRPr="00C06C24">
        <w:t>density</w:t>
      </w:r>
      <w:r w:rsidR="00C46D31">
        <w:t xml:space="preserve"> and </w:t>
      </w:r>
      <w:r w:rsidR="00D37678">
        <w:t>sub</w:t>
      </w:r>
      <w:r w:rsidR="00C46D31">
        <w:t xml:space="preserve">network </w:t>
      </w:r>
      <w:r w:rsidR="00C46D31" w:rsidRPr="00C06C24">
        <w:t>locality</w:t>
      </w:r>
      <w:r w:rsidR="00C46D31">
        <w:t xml:space="preserve"> (</w:t>
      </w:r>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rsidR="00C46D31">
        <w:t xml:space="preserve">). </w:t>
      </w:r>
      <w:commentRangeStart w:id="7"/>
      <w:r w:rsidR="004D5AC5">
        <w:t>Subn</w:t>
      </w:r>
      <w:r w:rsidR="00C46D31">
        <w:t xml:space="preserve">etwork </w:t>
      </w:r>
      <w:r w:rsidR="00C46D31" w:rsidRPr="0088519F">
        <w:t>density</w:t>
      </w:r>
      <w:r w:rsidR="00C46D31">
        <w:t xml:space="preserve"> measures the</w:t>
      </w:r>
      <w:r w:rsidR="00B77B21">
        <w:t xml:space="preserve"> average interaction strength between</w:t>
      </w:r>
      <w:r w:rsidR="00092892">
        <w:t xml:space="preserve"> all </w:t>
      </w:r>
      <w:r w:rsidR="00B77B21">
        <w:t xml:space="preserve">pairwise combinations of </w:t>
      </w:r>
      <w:r w:rsidR="00CA6BB2">
        <w:t>genes</w:t>
      </w:r>
      <w:r w:rsidR="00092892">
        <w:t xml:space="preserve"> </w:t>
      </w:r>
      <w:r w:rsidR="00F763C1">
        <w:t>near</w:t>
      </w:r>
      <w:r w:rsidR="00CA6BB2">
        <w:t xml:space="preserve"> GWAS peaks</w:t>
      </w:r>
      <w:r w:rsidR="00B77B21">
        <w:t xml:space="preserve">. </w:t>
      </w:r>
      <w:r w:rsidR="004D5AC5">
        <w:t>Subn</w:t>
      </w:r>
      <w:r w:rsidR="00B77B21">
        <w:t xml:space="preserve">etwork </w:t>
      </w:r>
      <w:r w:rsidR="00B77B21" w:rsidRPr="0088519F">
        <w:t>locality</w:t>
      </w:r>
      <w:r w:rsidR="00672043">
        <w:t xml:space="preserve"> </w:t>
      </w:r>
      <w:r w:rsidR="00DC139F">
        <w:t>measures the specificity of co-expression-derived interactions for a given candidate gene to all genes in</w:t>
      </w:r>
      <w:r w:rsidR="00092892">
        <w:t xml:space="preserve"> the GWAS</w:t>
      </w:r>
      <w:r w:rsidR="00DC139F">
        <w:t>-derived subnetwork as compared to all other genes in the genome</w:t>
      </w:r>
      <w:r w:rsidR="00BE09C6">
        <w:t xml:space="preserve">. Density and locality </w:t>
      </w:r>
      <w:r w:rsidR="002A55CF">
        <w:t xml:space="preserve">were also calculated on a </w:t>
      </w:r>
      <w:r w:rsidR="000B2E54">
        <w:t>gene</w:t>
      </w:r>
      <w:r w:rsidR="002A55CF">
        <w:t>-specific</w:t>
      </w:r>
      <w:r w:rsidR="000B2E54">
        <w:t xml:space="preserve"> basis (</w:t>
      </w:r>
      <w:r w:rsidR="000B2E54">
        <w:fldChar w:fldCharType="begin"/>
      </w:r>
      <w:r w:rsidR="000B2E54">
        <w:instrText xml:space="preserve"> REF _Ref464738379 \h </w:instrText>
      </w:r>
      <w:r w:rsidR="000B2E54">
        <w:fldChar w:fldCharType="separate"/>
      </w:r>
      <w:r w:rsidR="000B2E54" w:rsidRPr="0045686C">
        <w:rPr>
          <w:rFonts w:eastAsiaTheme="minorEastAsia"/>
        </w:rPr>
        <w:t>Eq.</w:t>
      </w:r>
      <w:r w:rsidR="000B2E54">
        <w:rPr>
          <w:rFonts w:eastAsiaTheme="minorEastAsia"/>
        </w:rPr>
        <w:t>3</w:t>
      </w:r>
      <w:r w:rsidR="000B2E54">
        <w:fldChar w:fldCharType="end"/>
      </w:r>
      <w:r w:rsidR="000B2E54">
        <w:t xml:space="preserve"> and </w:t>
      </w:r>
      <w:r w:rsidR="000B2E54">
        <w:fldChar w:fldCharType="begin"/>
      </w:r>
      <w:r w:rsidR="000B2E54">
        <w:instrText xml:space="preserve"> REF _Ref447101571 \h </w:instrText>
      </w:r>
      <w:r w:rsidR="000B2E54">
        <w:fldChar w:fldCharType="separate"/>
      </w:r>
      <w:r w:rsidR="000B2E54">
        <w:t>Eq.4</w:t>
      </w:r>
      <w:r w:rsidR="000B2E54">
        <w:fldChar w:fldCharType="end"/>
      </w:r>
      <w:r w:rsidR="000B2E54">
        <w:t>)</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details).</w:t>
      </w:r>
      <w:commentRangeEnd w:id="7"/>
      <w:r w:rsidR="000B2E54">
        <w:rPr>
          <w:rStyle w:val="CommentReference"/>
        </w:rPr>
        <w:commentReference w:id="7"/>
      </w:r>
      <w:r w:rsidR="00B77B21">
        <w:t xml:space="preserve"> </w:t>
      </w:r>
      <w:r w:rsidR="00DC139F">
        <w:t xml:space="preserve">For a given </w:t>
      </w:r>
      <w:r w:rsidR="00C17968">
        <w:t xml:space="preserve">input </w:t>
      </w:r>
      <w:r w:rsidR="00DC139F">
        <w:t>GWAS trait</w:t>
      </w:r>
      <w:r w:rsidR="0000230A">
        <w:t xml:space="preserve"> and </w:t>
      </w:r>
      <w:r w:rsidR="00415C99">
        <w:t>co-expression network</w:t>
      </w:r>
      <w:r w:rsidR="00DC139F">
        <w:t>,</w:t>
      </w:r>
      <w:r w:rsidR="00415C99">
        <w:t xml:space="preserve"> the</w:t>
      </w:r>
      <w:r w:rsidR="00DC139F">
        <w:t xml:space="preserve"> s</w:t>
      </w:r>
      <w:r w:rsidR="00B77B21">
        <w:t>tatistical significance</w:t>
      </w:r>
      <w:r w:rsidR="00B26CDE">
        <w:t xml:space="preserve"> for</w:t>
      </w:r>
      <w:r w:rsidR="00B77B21">
        <w:t xml:space="preserve"> both density </w:t>
      </w:r>
      <w:r w:rsidR="00415C99">
        <w:t>and</w:t>
      </w:r>
      <w:r w:rsidR="00B77B21">
        <w:t xml:space="preserve"> locality is determined by</w:t>
      </w:r>
      <w:r w:rsidR="00DC139F">
        <w:t xml:space="preserve"> generating a null</w:t>
      </w:r>
      <w:r w:rsidR="00074EEA">
        <w:t>-</w:t>
      </w:r>
      <w:r w:rsidR="00DC139F">
        <w:t>distribution</w:t>
      </w:r>
      <w:r w:rsidR="003374CD">
        <w:t xml:space="preserve"> </w:t>
      </w:r>
      <w:r w:rsidR="00415C99">
        <w:t>based on</w:t>
      </w:r>
      <w:r w:rsidR="003374CD">
        <w:t xml:space="preserve"> random</w:t>
      </w:r>
      <w:r w:rsidR="00415C99">
        <w:t>ly</w:t>
      </w:r>
      <w:r w:rsidR="003374CD">
        <w:t xml:space="preserve"> </w:t>
      </w:r>
      <w:r w:rsidR="00415C99">
        <w:t xml:space="preserve">generated </w:t>
      </w:r>
      <w:r w:rsidR="003374CD">
        <w:t>GWAS traits (n=1000) with the same number of implicated loci and corresponding candidate genes</w:t>
      </w:r>
      <w:r w:rsidR="0092598E">
        <w:t>.</w:t>
      </w:r>
      <w:r w:rsidR="004B02B7">
        <w:t xml:space="preserve"> </w:t>
      </w:r>
      <w:r w:rsidR="003374CD">
        <w:t>This null-</w:t>
      </w:r>
      <w:r w:rsidR="00DC139F">
        <w:t>distribution</w:t>
      </w:r>
      <w:r w:rsidR="00415C99">
        <w:t xml:space="preserve"> </w:t>
      </w:r>
      <w:r w:rsidR="00DC139F">
        <w:t>is</w:t>
      </w:r>
      <w:r w:rsidR="00415C99">
        <w:t xml:space="preserve"> then</w:t>
      </w:r>
      <w:r w:rsidR="00DC139F">
        <w:t xml:space="preserve"> used to derive a p-value for the observed </w:t>
      </w:r>
      <w:r w:rsidR="00C74328">
        <w:t>sub</w:t>
      </w:r>
      <w:r w:rsidR="00DC139F">
        <w:t>network density and locality for all putative causal genes (</w:t>
      </w:r>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E236D1">
        <w:t>Thus, for</w:t>
      </w:r>
      <w:r w:rsidR="00894FFD">
        <w:t xml:space="preserve"> a </w:t>
      </w:r>
      <w:r w:rsidR="00456CBF">
        <w:t xml:space="preserve">given </w:t>
      </w:r>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r w:rsidR="00A94695">
        <w:t xml:space="preserve"> Using this </w:t>
      </w:r>
      <w:r w:rsidR="003C0530">
        <w:t>integrated</w:t>
      </w:r>
      <w:r w:rsidR="00A94695">
        <w:t xml:space="preserve"> approach, the number of candidate genes </w:t>
      </w:r>
      <w:r w:rsidR="00C56A67">
        <w:t xml:space="preserve">prioritized for </w:t>
      </w:r>
      <w:r w:rsidR="00DF21B4">
        <w:t xml:space="preserve">follow-up </w:t>
      </w:r>
      <w:r w:rsidR="00C56A67">
        <w:t>validation is reduced</w:t>
      </w:r>
      <w:r w:rsidR="00C91DE4">
        <w:t xml:space="preserve"> to those </w:t>
      </w:r>
      <w:r w:rsidR="00415C99">
        <w:t xml:space="preserve">that have strong trait association and are also highly co-expressed with  other </w:t>
      </w:r>
      <w:r w:rsidR="00F63481">
        <w:t xml:space="preserve">GWAS </w:t>
      </w:r>
      <w:r w:rsidR="00415C99">
        <w:t>associated genes</w:t>
      </w:r>
      <w:r w:rsidR="00802FA5">
        <w:t>. O</w:t>
      </w:r>
      <w:r w:rsidR="00C56A67">
        <w:t>ur meth</w:t>
      </w:r>
      <w:r w:rsidR="00A63051">
        <w:t>od can be applied to any trait and species where</w:t>
      </w:r>
      <w:r w:rsidR="000572EF">
        <w:t xml:space="preserve"> GWAS </w:t>
      </w:r>
      <w:r w:rsidR="00415C99">
        <w:t>has been completed and sufficient gene expression data exists to construct a co-expression network</w:t>
      </w:r>
      <w:r w:rsidR="00A63051">
        <w:t>.</w:t>
      </w:r>
    </w:p>
    <w:p w14:paraId="117E4961" w14:textId="77777777" w:rsidR="00BD3E3E" w:rsidRDefault="00F87A75" w:rsidP="006804EA">
      <w:pPr>
        <w:pStyle w:val="Heading3"/>
      </w:pPr>
      <w:bookmarkStart w:id="8" w:name="_Ref444765587"/>
      <w:r>
        <w:t>Fig.</w:t>
      </w:r>
      <w:r w:rsidR="00BD3E3E">
        <w:t xml:space="preserve"> 1</w:t>
      </w:r>
      <w:bookmarkEnd w:id="8"/>
    </w:p>
    <w:p w14:paraId="34D1BB1F" w14:textId="77777777" w:rsidR="00E7135D" w:rsidRDefault="00D42BE5" w:rsidP="006804EA">
      <w:pPr>
        <w:pStyle w:val="Heading3"/>
      </w:pPr>
      <w:r>
        <w:t>Schematic</w:t>
      </w:r>
      <w:r w:rsidR="00CE7F08">
        <w:t xml:space="preserve"> of the </w:t>
      </w:r>
      <w:r w:rsidR="00E7135D" w:rsidRPr="00E7135D">
        <w:t>Camoco framework</w:t>
      </w:r>
    </w:p>
    <w:p w14:paraId="6D046688" w14:textId="77777777"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r w:rsidR="00C95B73">
        <w:t xml:space="preserve">genome-wide </w:t>
      </w:r>
      <w:r w:rsidR="00E7135D" w:rsidRPr="00E7135D">
        <w:t>significance indicating a multi</w:t>
      </w:r>
      <w:r w:rsidR="002E6613">
        <w:t>-</w:t>
      </w:r>
      <w:r w:rsidR="00E7135D" w:rsidRPr="00E7135D">
        <w:t>genic trait. SNP-to-gene mapping windows i</w:t>
      </w:r>
      <w:r w:rsidR="00DB7A3F">
        <w:t>dentif</w:t>
      </w:r>
      <w:r w:rsidR="00C95B73">
        <w:t>y</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w:t>
      </w:r>
      <w:r w:rsidR="00C6245F">
        <w:lastRenderedPageBreak/>
        <w:t xml:space="preserve">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r w:rsidR="000002A2">
        <w:t xml:space="preserve"> without co-expression evidence</w:t>
      </w:r>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5CDE5A2D" w14:textId="77777777" w:rsidR="008E4FEF" w:rsidRDefault="008E4FEF" w:rsidP="00D04EE5">
      <w:pPr>
        <w:pStyle w:val="Heading2"/>
      </w:pPr>
      <w:r w:rsidRPr="00C36685">
        <w:t>Generating co-expression networks from diverse transcriptional data</w:t>
      </w:r>
    </w:p>
    <w:p w14:paraId="59366A68" w14:textId="77777777"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w:t>
      </w:r>
      <w:r w:rsidR="00C634E0">
        <w:t xml:space="preserve">the most relevant </w:t>
      </w:r>
      <w:r w:rsidR="00894FFD">
        <w:t>functional relationships</w:t>
      </w:r>
      <w:r w:rsidR="00C634E0">
        <w:t xml:space="preserve"> and</w:t>
      </w:r>
      <w:r w:rsidR="00894FFD">
        <w:t xml:space="preserve">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179CED81" w14:textId="77777777" w:rsidR="00097BC0" w:rsidRDefault="00B41120" w:rsidP="006804EA">
      <w:r>
        <w:t xml:space="preserve">All datasets used </w:t>
      </w:r>
      <w:r w:rsidR="000A71F2">
        <w:t xml:space="preserve">here </w:t>
      </w:r>
      <w:r>
        <w:t>were generated from whole-genome RNA-Seq analysis</w:t>
      </w:r>
      <w:r w:rsidR="000A71F2">
        <w:t>, although Camoco could also be applied to microarray</w:t>
      </w:r>
      <w:r w:rsidR="007D1A99">
        <w:t>-</w:t>
      </w:r>
      <w:r w:rsidR="000A71F2">
        <w:t>derived expression data</w:t>
      </w:r>
      <w:r>
        <w:t xml:space="preserve">. </w:t>
      </w:r>
      <w:r w:rsidR="00FD3978">
        <w:t>The first</w:t>
      </w:r>
      <w:r w:rsidR="00431848">
        <w:t xml:space="preserve"> </w:t>
      </w:r>
      <w:r w:rsidR="00BD06C3">
        <w:t>dataset</w:t>
      </w:r>
      <w:r w:rsidR="00705054">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inbred lines from a previously published dataset</w:t>
      </w:r>
      <w:r w:rsidR="00D807FF">
        <w:t xml:space="preserve"> characterizing the </w:t>
      </w:r>
      <w:r w:rsidR="00D807FF">
        <w:lastRenderedPageBreak/>
        <w:t>maize pan-genome</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7D1A99">
        <w:t xml:space="preserve"> (called ZmPAN </w:t>
      </w:r>
      <w:r w:rsidR="00D807FF">
        <w:t xml:space="preserve">network </w:t>
      </w:r>
      <w:r w:rsidR="007D1A99">
        <w:t>hereafter)</w:t>
      </w:r>
      <w:r w:rsidR="00D34056" w:rsidRPr="00573E18">
        <w:t xml:space="preserve">. Briefly, Hirsch et al. chose these lines to represent major heterotic groups within the US, sweet corns, pop corns, and exotic maize lines </w:t>
      </w:r>
      <w:r w:rsidR="009C40AE">
        <w:t>and measured gene expression profiles for</w:t>
      </w:r>
      <w:r w:rsidR="00D34056" w:rsidRPr="00573E18">
        <w:t xml:space="preserve"> seedling tissue</w:t>
      </w:r>
      <w:r w:rsidR="001849AF">
        <w:t xml:space="preserve"> </w:t>
      </w:r>
      <w:r w:rsidR="009C40AE">
        <w:t>as a representative tissue for all lines</w:t>
      </w:r>
      <w:r w:rsidR="00D34056" w:rsidRPr="00573E18">
        <w:t>.</w:t>
      </w:r>
      <w:r w:rsidR="00027815">
        <w:t xml:space="preserve"> </w:t>
      </w:r>
      <w:r w:rsidR="00FD3978">
        <w:t xml:space="preserve">The second </w:t>
      </w:r>
      <w:r w:rsidR="00BD06C3">
        <w:t>dataset</w:t>
      </w:r>
      <w:r w:rsidR="00705054">
        <w:t xml:space="preserve"> </w:t>
      </w:r>
      <w:r w:rsidR="000A71F2">
        <w:t xml:space="preserve">examined </w:t>
      </w:r>
      <w:r w:rsidR="009C40AE">
        <w:t>gene expression</w:t>
      </w:r>
      <w:r w:rsidR="008E4FEF" w:rsidRPr="004E79F7">
        <w:t xml:space="preserve"> variation </w:t>
      </w:r>
      <w:r w:rsidR="0077791D">
        <w:t>from a previous study characterizing</w:t>
      </w:r>
      <w:r w:rsidR="009C40AE">
        <w:t xml:space="preserve"> </w:t>
      </w:r>
      <w:r w:rsidR="008E4FEF" w:rsidRPr="004E79F7">
        <w:t>different tissues and developmenta</w:t>
      </w:r>
      <w:r w:rsidR="00917AD0">
        <w:t>l time points</w:t>
      </w:r>
      <w:r w:rsidR="0077791D">
        <w:t xml:space="preserve">  </w:t>
      </w:r>
      <w:r w:rsidR="0077791D">
        <w:fldChar w:fldCharType="begin" w:fldLock="1"/>
      </w:r>
      <w:r w:rsidR="0077791D">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77791D">
        <w:fldChar w:fldCharType="separate"/>
      </w:r>
      <w:r w:rsidR="0077791D" w:rsidRPr="00780438">
        <w:rPr>
          <w:noProof/>
        </w:rPr>
        <w:t>(Stelpflug et al. 2015)</w:t>
      </w:r>
      <w:r w:rsidR="0077791D">
        <w:fldChar w:fldCharType="end"/>
      </w:r>
      <w:r w:rsidR="00FD3978">
        <w:t xml:space="preserve">. </w:t>
      </w:r>
      <w:r w:rsidR="00917AD0">
        <w:t>Whole genome RNA-</w:t>
      </w:r>
      <w:r w:rsidR="004E0511">
        <w:t>S</w:t>
      </w:r>
      <w:r w:rsidR="008E4FEF" w:rsidRPr="004E79F7">
        <w:t xml:space="preserve">eq transcriptome profiles from 76 different tissues and developmental time points </w:t>
      </w:r>
      <w:r w:rsidR="009C40AE">
        <w:t>f</w:t>
      </w:r>
      <w:r w:rsidR="00FB603A">
        <w:t>rom</w:t>
      </w:r>
      <w:r w:rsidR="008E4FEF" w:rsidRPr="004E79F7">
        <w:t xml:space="preserve"> the maize reference accession, B73, were used to build </w:t>
      </w:r>
      <w:r w:rsidR="00BF55BC">
        <w:t>a</w:t>
      </w:r>
      <w:r w:rsidR="00821677">
        <w:t xml:space="preserve"> network</w:t>
      </w:r>
      <w:r w:rsidR="002A4F46">
        <w:t xml:space="preserve"> representing a</w:t>
      </w:r>
      <w:r w:rsidR="00BF55BC">
        <w:t xml:space="preserve"> "</w:t>
      </w:r>
      <w:r w:rsidR="00997A48">
        <w:t>Single A</w:t>
      </w:r>
      <w:r w:rsidR="00BF55BC">
        <w:t>ccession</w:t>
      </w:r>
      <w:r w:rsidR="00821677">
        <w:t xml:space="preserve"> expression Map</w:t>
      </w:r>
      <w:r w:rsidR="00BF55BC">
        <w:t>"</w:t>
      </w:r>
      <w:r w:rsidR="009C40AE">
        <w:t xml:space="preserve"> (called ZmSAM</w:t>
      </w:r>
      <w:r w:rsidR="0080343C">
        <w:t xml:space="preserve"> network</w:t>
      </w:r>
      <w:r w:rsidR="009C40AE">
        <w:t xml:space="preserve"> hereafter)</w:t>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w:t>
      </w:r>
      <w:r w:rsidR="00097BC0">
        <w:t xml:space="preserve"> </w:t>
      </w:r>
      <w:r w:rsidR="000A71F2">
        <w:t>as part of the ionomics GWAS research program</w:t>
      </w:r>
      <w:r w:rsidR="00C63949">
        <w:t>. These data measure</w:t>
      </w:r>
      <w:r w:rsidR="000A71F2">
        <w:t xml:space="preserve"> </w:t>
      </w:r>
      <w:r w:rsidR="00791C82">
        <w:t>gene expression</w:t>
      </w:r>
      <w:r w:rsidR="001D3930">
        <w:t xml:space="preserve"> variation </w:t>
      </w:r>
      <w:r w:rsidR="00791C82">
        <w:t>in</w:t>
      </w:r>
      <w:r w:rsidR="00097BC0" w:rsidRPr="00C06B71">
        <w:t xml:space="preserve"> </w:t>
      </w:r>
      <w:r w:rsidR="00C63949" w:rsidRPr="00C06B71">
        <w:t>the</w:t>
      </w:r>
      <w:r w:rsidR="00097BC0" w:rsidRPr="00C06B71">
        <w:t xml:space="preserve"> </w:t>
      </w:r>
      <w:r w:rsidR="00CB4B75" w:rsidRPr="00C06B71">
        <w:t xml:space="preserve">root, which </w:t>
      </w:r>
      <w:r w:rsidR="00CB4B75">
        <w:t>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r w:rsidR="001D2C55">
        <w:t xml:space="preserve"> (called ZmRoot network hereafter)</w:t>
      </w:r>
      <w:r w:rsidR="00FD3978">
        <w:t>.</w:t>
      </w:r>
      <w:bookmarkStart w:id="9" w:name="EditPoint"/>
      <w:bookmarkEnd w:id="9"/>
    </w:p>
    <w:p w14:paraId="7A50198B" w14:textId="77777777" w:rsidR="002B1DB8" w:rsidRDefault="002B1DB8" w:rsidP="006804EA">
      <w:pPr>
        <w:pStyle w:val="Heading3"/>
      </w:pPr>
      <w:bookmarkStart w:id="10" w:name="_Ref458774860"/>
      <w:r>
        <w:t>Table 1</w:t>
      </w:r>
      <w:bookmarkEnd w:id="10"/>
    </w:p>
    <w:p w14:paraId="6DF0E5BA" w14:textId="77777777" w:rsidR="002B1DB8" w:rsidRDefault="002B1DB8" w:rsidP="006804EA">
      <w:pPr>
        <w:pStyle w:val="Heading4"/>
      </w:pPr>
      <w:r>
        <w:t>Significantly Co-expressed GO Terms</w:t>
      </w:r>
    </w:p>
    <w:p w14:paraId="4DA9F0B4" w14:textId="77777777"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0B840508" w14:textId="77777777"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62C1BD00" w14:textId="77777777"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w:t>
      </w:r>
      <w:r w:rsidR="00F92705">
        <w:t>t</w:t>
      </w:r>
      <w:r w:rsidR="00C57DDC">
        <w: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w:t>
      </w:r>
      <w:r w:rsidR="00F92705">
        <w:t>t</w:t>
      </w:r>
      <w:r w:rsidR="009A74CB">
        <w: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0B0BA4">
        <w:t>Table 1</w:t>
      </w:r>
      <w:r w:rsidR="007B162B">
        <w:fldChar w:fldCharType="end"/>
      </w:r>
      <w:r w:rsidR="006F3FCF">
        <w:t>)</w:t>
      </w:r>
      <w:r w:rsidR="00CE4DB4">
        <w:t xml:space="preserve">. Considering terms captured by both scores or by either score, overlap between the two co-expression metrics was </w:t>
      </w:r>
      <w:r w:rsidR="00CE4DB4">
        <w:lastRenderedPageBreak/>
        <w:t>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3D7C9293" w14:textId="77777777" w:rsidR="00A1751F" w:rsidRDefault="00A1751F" w:rsidP="006804EA">
      <w:pPr>
        <w:pStyle w:val="Heading3"/>
      </w:pPr>
      <w:bookmarkStart w:id="11" w:name="_Ref458774880"/>
      <w:r>
        <w:t>Table 2</w:t>
      </w:r>
      <w:bookmarkEnd w:id="11"/>
    </w:p>
    <w:p w14:paraId="6F0FE89E" w14:textId="77777777" w:rsidR="00A1751F" w:rsidRDefault="00A1751F" w:rsidP="006804EA">
      <w:pPr>
        <w:pStyle w:val="Heading4"/>
      </w:pPr>
      <w:r>
        <w:t>Gene co-expression network cluster assignments</w:t>
      </w:r>
    </w:p>
    <w:p w14:paraId="505BDFB9" w14:textId="77777777"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6FA28C74" w14:textId="77777777"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for genes that are co-annotated for the same GO term</w:t>
      </w:r>
      <w:r w:rsidR="00BA641D">
        <w:t xml:space="preserve"> (hypergeometric p-value </w:t>
      </w:r>
      <w:r w:rsidR="00B52943">
        <w:t>≤</w:t>
      </w:r>
      <w:r w:rsidR="00BA641D">
        <w:t xml:space="preserve"> 0.01; </w:t>
      </w:r>
      <w:r w:rsidR="00BA641D">
        <w:fldChar w:fldCharType="begin"/>
      </w:r>
      <w:r w:rsidR="00BA641D">
        <w:instrText xml:space="preserve"> REF _Ref494793753 \h </w:instrText>
      </w:r>
      <w:r w:rsidR="00BA641D">
        <w:fldChar w:fldCharType="separate"/>
      </w:r>
      <w:r w:rsidR="00BA641D">
        <w:t>Supp. Table 3</w:t>
      </w:r>
      <w:r w:rsidR="00BA641D">
        <w:fldChar w:fldCharType="end"/>
      </w:r>
      <w:r w:rsidR="00BA641D">
        <w:t>)</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9F32C96"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1024672" w14:textId="7777777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xml:space="preserve">) compared to </w:t>
      </w:r>
      <w:r w:rsidR="00DC159C">
        <w:t xml:space="preserve">those </w:t>
      </w:r>
      <w:r>
        <w:t xml:space="preserve">genes which are </w:t>
      </w:r>
      <w:r w:rsidR="00DC159C">
        <w:t>not</w:t>
      </w:r>
      <w:r>
        <w:t xml:space="preserve"> (</w:t>
      </w:r>
      <w:r w:rsidRPr="0076598A">
        <w:rPr>
          <w:i/>
        </w:rPr>
        <w:t>trans</w:t>
      </w:r>
      <w:r w:rsidR="0076598A">
        <w:t>-</w:t>
      </w:r>
      <w:r>
        <w:t xml:space="preserve">). </w:t>
      </w:r>
    </w:p>
    <w:p w14:paraId="1F552FA0" w14:textId="77777777" w:rsidR="00760BC6" w:rsidRDefault="00015762" w:rsidP="006804EA">
      <w:r>
        <w:lastRenderedPageBreak/>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0B0BA4">
        <w:t>Fig 2</w:t>
      </w:r>
      <w:r w:rsidR="008D33AC">
        <w:fldChar w:fldCharType="end"/>
      </w:r>
      <w:r w:rsidR="008D33AC">
        <w:t xml:space="preserve"> </w:t>
      </w:r>
      <w:r w:rsidR="00493EDC">
        <w:t>inset).</w:t>
      </w:r>
    </w:p>
    <w:p w14:paraId="2210C70C" w14:textId="77777777" w:rsidR="00760BC6" w:rsidRDefault="00760BC6" w:rsidP="006F5995">
      <w:pPr>
        <w:pStyle w:val="Heading3"/>
      </w:pPr>
      <w:bookmarkStart w:id="12" w:name="_Ref487124030"/>
      <w:r>
        <w:t>Fig 2</w:t>
      </w:r>
      <w:bookmarkEnd w:id="12"/>
    </w:p>
    <w:p w14:paraId="78B0DA7E" w14:textId="77777777" w:rsidR="00760BC6" w:rsidRDefault="00760BC6" w:rsidP="006804EA">
      <w:pPr>
        <w:pStyle w:val="Heading4"/>
      </w:pPr>
      <w:r>
        <w:t>Cis vs Trans Co-Expression Network Interactions</w:t>
      </w:r>
    </w:p>
    <w:p w14:paraId="33BB0A63" w14:textId="77777777"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t xml:space="preserve"> and </w:t>
      </w:r>
      <w:r w:rsidRPr="00FF0923">
        <w:rPr>
          <w:i/>
        </w:rPr>
        <w:t>trans</w:t>
      </w:r>
      <w:r w:rsidRPr="00FF0923">
        <w:t xml:space="preserve"> sets of</w:t>
      </w:r>
      <w:r>
        <w:t xml:space="preserve"> genes. Distribution densities of </w:t>
      </w:r>
      <w:r w:rsidR="003D48F9">
        <w:rPr>
          <w:i/>
        </w:rPr>
        <w:t>t</w:t>
      </w:r>
      <w:r w:rsidRPr="00FF0923">
        <w:rPr>
          <w:i/>
        </w:rPr>
        <w:t>rans</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298A401F" w14:textId="77777777" w:rsidR="002927F7" w:rsidRDefault="00760BC6" w:rsidP="006804EA">
      <w:r>
        <w:t>Th</w:t>
      </w:r>
      <w:r w:rsidR="00BF4EEE">
        <w:t xml:space="preserve">e enrichment of significant co-expression among </w:t>
      </w:r>
      <w:r w:rsidR="00BF4EEE" w:rsidRPr="00294A97">
        <w:rPr>
          <w:i/>
        </w:rPr>
        <w:t>cis</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interactions when examining co-expression relationships among candidate genes identified by GWAS</w:t>
      </w:r>
      <w:r w:rsidR="00FE799D">
        <w:t xml:space="preserve"> SNPs</w:t>
      </w:r>
      <w:r w:rsidR="00FA5637">
        <w:t xml:space="preserve"> in Camoco</w:t>
      </w:r>
      <w:r>
        <w:t xml:space="preserve">. To account for possible </w:t>
      </w:r>
      <w:r w:rsidRPr="00313BDB">
        <w:rPr>
          <w:i/>
        </w:rPr>
        <w:t>cis</w:t>
      </w:r>
      <w:r>
        <w:t xml:space="preserve">-regulation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37CABC08" w14:textId="77777777" w:rsidR="00F32D68" w:rsidRDefault="00F32D68" w:rsidP="00D04EE5">
      <w:pPr>
        <w:pStyle w:val="Heading2"/>
      </w:pPr>
      <w:r>
        <w:t>Evaluation of the Camoco framework</w:t>
      </w:r>
    </w:p>
    <w:p w14:paraId="779C3F6B" w14:textId="77777777"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7779C">
        <w:t xml:space="preserve">the </w:t>
      </w:r>
      <w:r w:rsidR="00742C08">
        <w:t>detecti</w:t>
      </w:r>
      <w:r w:rsidR="0077779C">
        <w:t>on of</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w:t>
      </w:r>
      <w:r w:rsidR="00DC159C">
        <w:t>functionally important</w:t>
      </w:r>
      <w:r w:rsidR="00EF45C1">
        <w:t xml:space="preser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4039D4C5" w14:textId="77777777"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w:t>
      </w:r>
      <w:r w:rsidR="0010669E">
        <w:t xml:space="preserve"> only a single locus</w:t>
      </w:r>
      <w:r w:rsidR="00844CA3">
        <w:t xml:space="preserve"> in a 10 gene</w:t>
      </w:r>
      <w:r w:rsidR="00966D0B">
        <w:t xml:space="preserve"> </w:t>
      </w:r>
      <w:r w:rsidR="00CA2886">
        <w:t xml:space="preserve">biological </w:t>
      </w:r>
      <w:r w:rsidR="0010669E">
        <w:t>process</w:t>
      </w:r>
      <w:r w:rsidR="004A20B4">
        <w:t xml:space="preserve"> reaches genome-</w:t>
      </w:r>
      <w:r w:rsidR="004A20B4">
        <w:lastRenderedPageBreak/>
        <w:t>wide significance</w:t>
      </w:r>
      <w:r w:rsidR="006454D8">
        <w:t xml:space="preserve"> </w:t>
      </w:r>
      <w:r w:rsidR="00E25CC1">
        <w:t>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w:t>
      </w:r>
      <w:r w:rsidR="0010669E">
        <w:t>ene by environment interactions</w:t>
      </w:r>
      <w:r w:rsidR="00E25CC1">
        <w:t xml:space="preserve">.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were</w:t>
      </w:r>
      <w:r w:rsidR="00ED5FED">
        <w:t xml:space="preserve"> not</w:t>
      </w:r>
      <w:r w:rsidR="00066CFC">
        <w:t xml:space="preserve">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0B0BA4">
        <w:t>Eq. 6</w:t>
      </w:r>
      <w:r w:rsidR="005364E4">
        <w:fldChar w:fldCharType="end"/>
      </w:r>
      <w:r w:rsidR="00126FBB">
        <w:t>)</w:t>
      </w:r>
      <w:r w:rsidR="00066CFC">
        <w:t>.</w:t>
      </w:r>
    </w:p>
    <w:p w14:paraId="05A46ECC" w14:textId="77777777" w:rsidR="008D7F45" w:rsidRPr="00066CFC" w:rsidRDefault="00066CFC" w:rsidP="006804EA">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because there are too many non-causal genes implicated by </w:t>
      </w:r>
      <w:r w:rsidR="00177DC3">
        <w:t xml:space="preserve">linkage within </w:t>
      </w:r>
      <w:r w:rsidR="008D7F45">
        <w:t>each GWAS locus</w:t>
      </w:r>
      <w:r w:rsidR="000722DE">
        <w:t xml:space="preserve"> and</w:t>
      </w:r>
      <w:r w:rsidR="008D7F45">
        <w:t xml:space="preserve"> the co-expression signal among the true causal genes is </w:t>
      </w:r>
      <w:r w:rsidR="00126FBB">
        <w:t>diminished</w:t>
      </w:r>
      <w:r w:rsidR="008D7F45">
        <w:t xml:space="preserve"> by the false candidates.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0B0BA4">
        <w:t>Eq. 7</w:t>
      </w:r>
      <w:r w:rsidR="005364E4">
        <w:fldChar w:fldCharType="end"/>
      </w:r>
      <w:r w:rsidR="00126FBB">
        <w:t>)</w:t>
      </w:r>
      <w:r>
        <w:t>.</w:t>
      </w:r>
    </w:p>
    <w:p w14:paraId="475CB8E0" w14:textId="103B4ACC"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 xml:space="preserve">l both </w:t>
      </w:r>
      <w:r w:rsidR="009318C1">
        <w:t>MCR</w:t>
      </w:r>
      <w:r w:rsidR="00D149DC">
        <w:t xml:space="preserve"> and </w:t>
      </w:r>
      <w:r w:rsidR="009318C1">
        <w:t>FCR</w:t>
      </w:r>
      <w:r w:rsidR="00D149DC">
        <w:t>. Of course, in practice, neither of these quanti</w:t>
      </w:r>
      <w:r w:rsidR="00DB1BE3">
        <w:t>ties can be controlled</w:t>
      </w:r>
      <w:r w:rsidR="000722DE">
        <w:t xml:space="preserve">; </w:t>
      </w:r>
      <w:r w:rsidR="00DB1BE3">
        <w:t>MCR</w:t>
      </w:r>
      <w:r w:rsidR="00D149DC">
        <w:t xml:space="preserve"> is a function of the genetic architecture of the phenotype as well as the degree of </w:t>
      </w:r>
      <w:r w:rsidR="00127E76">
        <w:t>power within</w:t>
      </w:r>
      <w:r w:rsidR="00D149DC">
        <w:t xml:space="preserve"> the </w:t>
      </w:r>
      <w:r w:rsidR="00DC7389">
        <w:t>study</w:t>
      </w:r>
      <w:r w:rsidR="00127E76">
        <w:t xml:space="preserve"> </w:t>
      </w:r>
      <w:r w:rsidR="00DB1BE3">
        <w:t>population of interest, and</w:t>
      </w:r>
      <w:r w:rsidR="00D149DC">
        <w:t xml:space="preserve"> </w:t>
      </w:r>
      <w:r w:rsidR="00DB1BE3">
        <w:t>FCR</w:t>
      </w:r>
      <w:r w:rsidR="00D149DC">
        <w:t xml:space="preserve"> is a function of recombination frequency in the </w:t>
      </w:r>
      <w:r w:rsidR="003B6F65">
        <w:t>GWA</w:t>
      </w:r>
      <w:r w:rsidR="000722DE">
        <w:t xml:space="preserve">S </w:t>
      </w:r>
      <w:r w:rsidR="00D149DC">
        <w:t xml:space="preserve">population. </w:t>
      </w:r>
    </w:p>
    <w:p w14:paraId="4B2D4DA1" w14:textId="4A1C9B77"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 xml:space="preserve">(i.e. to simulate </w:t>
      </w:r>
      <w:r w:rsidR="000028B9">
        <w:t>MCR</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w:t>
      </w:r>
      <w:r w:rsidR="000028B9">
        <w:t>FCR</w:t>
      </w:r>
      <w:r w:rsidR="00D149DC">
        <w:t xml:space="preserve">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13" w:name="_Ref456807908"/>
      <w:bookmarkStart w:id="14" w:name="_Ref458794783"/>
      <w:r>
        <w:t>Fig 3</w:t>
      </w:r>
      <w:bookmarkEnd w:id="13"/>
      <w:bookmarkEnd w:id="14"/>
    </w:p>
    <w:p w14:paraId="60426CDC" w14:textId="4A15BDBF" w:rsidR="008259D0" w:rsidRDefault="00AB785E" w:rsidP="006804EA">
      <w:pPr>
        <w:pStyle w:val="Heading4"/>
      </w:pPr>
      <w:r>
        <w:t>Simulating GWAS-network overlap</w:t>
      </w:r>
      <w:r w:rsidR="008259D0">
        <w:t xml:space="preserve"> using Gene Ontology </w:t>
      </w:r>
      <w:r w:rsidR="00F92705">
        <w:t>t</w:t>
      </w:r>
      <w:r w:rsidR="008259D0">
        <w:t>erms</w:t>
      </w:r>
    </w:p>
    <w:p w14:paraId="6F570FDB" w14:textId="18F29EFB"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w:t>
      </w:r>
      <w:r w:rsidR="00732E5C">
        <w:t>S</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xml:space="preserve">. a GO </w:t>
      </w:r>
      <w:r w:rsidR="00F92705">
        <w:t>t</w:t>
      </w:r>
      <w:r w:rsidR="008F1EA0">
        <w:t>erm)</w:t>
      </w:r>
      <w:r w:rsidR="001203F8">
        <w:t xml:space="preserve"> and have strong co-expression</w:t>
      </w:r>
      <w:r w:rsidR="00F113EC">
        <w:t xml:space="preserve"> (green lines).</w:t>
      </w:r>
      <w:r w:rsidR="00470548">
        <w:t xml:space="preserve"> Signal </w:t>
      </w:r>
      <w:r w:rsidR="00470548">
        <w:lastRenderedPageBreak/>
        <w:t>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w:t>
      </w:r>
      <w:r w:rsidR="003E0D1E">
        <w:t xml:space="preserve"> (FCR)</w:t>
      </w:r>
      <w:r w:rsidR="00FB3710">
        <w:t xml:space="preserve">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1904ED7C"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15" w:name="_Ref458700744"/>
      <w:r>
        <w:t>Fig. 4</w:t>
      </w:r>
      <w:bookmarkEnd w:id="15"/>
    </w:p>
    <w:p w14:paraId="04F741E3" w14:textId="5BC53C18" w:rsidR="009838D1" w:rsidRDefault="009838D1" w:rsidP="006804EA">
      <w:pPr>
        <w:pStyle w:val="Heading4"/>
      </w:pPr>
      <w:r>
        <w:t xml:space="preserve">Strength of co-expression among GO </w:t>
      </w:r>
      <w:r w:rsidR="00F92705">
        <w:t>t</w:t>
      </w:r>
      <w:r>
        <w:t>erms at varying levels of MCR</w:t>
      </w:r>
    </w:p>
    <w:p w14:paraId="1CA74236" w14:textId="52C7C7BF"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CB59F5">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w:t>
      </w:r>
      <w:r w:rsidR="00CB59F5">
        <w:t>t</w:t>
      </w:r>
      <w:r w:rsidR="002F3C02">
        <w:t xml:space="preserve">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57A3D38E" w14:textId="7DD5A883" w:rsidR="00E879B5" w:rsidRDefault="005526FF" w:rsidP="006804EA">
      <w:r>
        <w:lastRenderedPageBreak/>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t>
      </w:r>
      <w:r w:rsidR="001F47E3">
        <w:t>then</w:t>
      </w:r>
      <w:r w:rsidR="009213AE">
        <w:t xml:space="preserve"> </w:t>
      </w:r>
      <w:r w:rsidR="00E6443A">
        <w:t>quickly</w:t>
      </w:r>
      <w:r w:rsidR="009213AE">
        <w:t xml:space="preserve"> diminishes.</w:t>
      </w:r>
    </w:p>
    <w:p w14:paraId="42F7C26E" w14:textId="4BB653D1"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w:t>
      </w:r>
      <w:r w:rsidR="001F47E3">
        <w:t>,</w:t>
      </w:r>
      <w:r w:rsidR="00A07B70">
        <w:t xml:space="preserve">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4F6F5DDD" w:rsidR="009838D1" w:rsidRDefault="001A50B4" w:rsidP="006804EA">
      <w:r>
        <w:t>Likewise, t</w:t>
      </w:r>
      <w:r w:rsidR="007650EE">
        <w:t xml:space="preserve">he effect of </w:t>
      </w:r>
      <w:r w:rsidR="000D2D49">
        <w:t>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16" w:name="_Ref458721156"/>
      <w:bookmarkStart w:id="17" w:name="_Ref447197618"/>
      <w:r>
        <w:t>Fig. 5</w:t>
      </w:r>
      <w:bookmarkEnd w:id="16"/>
      <w:bookmarkEnd w:id="17"/>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79C5F84B"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and varying the maximum number of fla</w:t>
      </w:r>
      <w:r w:rsidR="008A670C">
        <w:t>n</w:t>
      </w:r>
      <w:r w:rsidR="000B21DB">
        <w:t xml:space="preserve">king genes on each </w:t>
      </w:r>
      <w:r w:rsidR="000B21DB">
        <w:lastRenderedPageBreak/>
        <w:t xml:space="preserve">side </w:t>
      </w:r>
      <w:r w:rsidR="00EA7D00">
        <w:t xml:space="preserve">between </w:t>
      </w:r>
      <w:r w:rsidR="00CC1C76">
        <w:t>1, 2, and 5.</w:t>
      </w:r>
      <w:r w:rsidR="0086474A">
        <w:t xml:space="preserve"> Given the number of additional candidate genes introduced at each SNP-to-gene mapping combination, </w:t>
      </w:r>
      <w:r w:rsidR="00D215F7">
        <w:t>FCR</w:t>
      </w:r>
      <w:r w:rsidR="000269ED">
        <w:t xml:space="preserve"> was calculated</w:t>
      </w:r>
      <w:r w:rsidR="00F95E30">
        <w:t xml:space="preserve"> for</w:t>
      </w:r>
      <w:r w:rsidR="000269ED">
        <w:t xml:space="preserve"> each G</w:t>
      </w:r>
      <w:r w:rsidR="0086474A">
        <w:t>O term</w:t>
      </w:r>
      <w:r w:rsidR="0062730C">
        <w:t xml:space="preserve"> at each </w:t>
      </w:r>
      <w:r w:rsidR="008A670C">
        <w:t xml:space="preserve">window size </w:t>
      </w:r>
      <w:r w:rsidR="003F6E01">
        <w:t xml:space="preserve">(See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3C1ACF32"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w:t>
      </w:r>
      <w:r w:rsidR="00B30F98">
        <w:t>ed</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w:t>
      </w:r>
      <w:r w:rsidR="00B30F98">
        <w:t>d</w:t>
      </w:r>
      <w:r w:rsidR="00505DEF">
        <w:t xml:space="preserve">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0096992A"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 xml:space="preserve">GO terms with stronger initial co-expression </w:t>
      </w:r>
      <w:r w:rsidR="00B30F98">
        <w:t>we</w:t>
      </w:r>
      <w:r w:rsidR="007E3561">
        <w:t>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3EE6DB0A" w:rsidR="00F57963" w:rsidRDefault="00F52224" w:rsidP="0066169A">
      <w:r>
        <w:t>In cases</w:t>
      </w:r>
      <w:r w:rsidR="007A1A6F">
        <w:t xml:space="preserve"> </w:t>
      </w:r>
      <w:r>
        <w:t>w</w:t>
      </w:r>
      <w:r w:rsidR="00452089">
        <w:t>here</w:t>
      </w:r>
      <w:r w:rsidR="00472F34">
        <w:t xml:space="preserve"> true candidate genes identified by</w:t>
      </w:r>
      <w:r w:rsidR="00452089">
        <w:t xml:space="preserve"> GWAS </w:t>
      </w:r>
      <w:r w:rsidR="00B30F98">
        <w:t>we</w:t>
      </w:r>
      <w:r w:rsidR="00452089">
        <w:t>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78F0BDAF"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xml:space="preserve">. Simulations provide both insight on the feasibility of using </w:t>
      </w:r>
      <w:r w:rsidR="00160EDF">
        <w:lastRenderedPageBreak/>
        <w:t>Camoco to evaluate overlap between co-expression networks and GWA</w:t>
      </w:r>
      <w:r w:rsidR="00E0273F">
        <w:t>S</w:t>
      </w:r>
      <w:r w:rsidR="00160EDF">
        <w:t xml:space="preserve">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28711836" w14:textId="62A5627B" w:rsidR="00AE2F07" w:rsidRDefault="005619D7" w:rsidP="0026078F">
      <w:r>
        <w:t>Identifying</w:t>
      </w:r>
      <w:r w:rsidRPr="00D52DF9">
        <w:t xml:space="preserve"> </w:t>
      </w:r>
      <w:r w:rsidR="00D12173">
        <w:t>the biological processes</w:t>
      </w:r>
      <w:r>
        <w:t xml:space="preserve"> underlying the </w:t>
      </w:r>
      <w:r w:rsidR="00421800">
        <w:t>elemental composition</w:t>
      </w:r>
      <w:r w:rsidR="00816A7D">
        <w:t xml:space="preserve"> of plant tissues</w:t>
      </w:r>
      <w:r w:rsidR="00C85F2D">
        <w:t>, also known as the ionome,</w:t>
      </w:r>
      <w:r>
        <w:t xml:space="preserve"> </w:t>
      </w:r>
      <w:r w:rsidR="00816A7D">
        <w:t xml:space="preserve">can </w:t>
      </w:r>
      <w:r>
        <w:t xml:space="preserve">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w:t>
      </w:r>
      <w:r w:rsidR="00816A7D">
        <w:t>per</w:t>
      </w:r>
      <w:r w:rsidR="00D52DF9" w:rsidRPr="00D52DF9">
        <w:t xml:space="preserve"> </w:t>
      </w:r>
      <w:r>
        <w:t>week</w:t>
      </w:r>
      <w:r w:rsidR="00D52DF9" w:rsidRPr="00D52DF9">
        <w:t xml:space="preserve">. </w:t>
      </w:r>
      <w:r w:rsidR="00F404DE">
        <w:t>Using ICP-MS, we</w:t>
      </w:r>
      <w:r w:rsidR="00F404DE" w:rsidRPr="00D52DF9">
        <w:t xml:space="preserve"> </w:t>
      </w:r>
      <w:r w:rsidR="008B1F58">
        <w:t xml:space="preserve">analyzed </w:t>
      </w:r>
      <w:r w:rsidR="006C0B6F">
        <w:t>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w:t>
      </w:r>
      <w:r w:rsidR="00711FC0">
        <w:t>described</w:t>
      </w:r>
      <w:r w:rsidR="00F33381">
        <w:t>,</w:t>
      </w:r>
      <w:r w:rsidR="00711FC0">
        <w:t xml:space="preserve"> in depth</w:t>
      </w:r>
      <w:r w:rsidR="00F33381">
        <w:t>,</w:t>
      </w:r>
      <w:r w:rsidR="00711FC0">
        <w:t xml:space="preserve"> by Ziegler et al. </w:t>
      </w:r>
      <w:r w:rsidR="00711FC0">
        <w:fldChar w:fldCharType="begin" w:fldLock="1"/>
      </w:r>
      <w:r w:rsidR="00711FC0">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711FC0">
        <w:fldChar w:fldCharType="separate"/>
      </w:r>
      <w:r w:rsidR="00711FC0" w:rsidRPr="005B6F9E">
        <w:rPr>
          <w:noProof/>
        </w:rPr>
        <w:t>(Ziegler et al. 2017)</w:t>
      </w:r>
      <w:r w:rsidR="00711FC0">
        <w:fldChar w:fldCharType="end"/>
      </w:r>
      <w:r w:rsidR="006C0B6F">
        <w:t>.</w:t>
      </w:r>
      <w:r w:rsidR="00B55D30">
        <w:t xml:space="preserve"> Briefly, k</w:t>
      </w:r>
      <w:r w:rsidR="006C0B6F">
        <w:t>ernels</w:t>
      </w:r>
      <w:r w:rsidR="00F404DE">
        <w:t xml:space="preserve"> from</w:t>
      </w:r>
      <w:r w:rsidR="007812AA">
        <w:t xml:space="preserve"> </w:t>
      </w:r>
      <w:r w:rsidR="007812AA" w:rsidRPr="00D52DF9">
        <w:t>the nested association mapping (NAM) population</w:t>
      </w:r>
      <w:r w:rsidR="00F404DE">
        <w:t xml:space="preserve"> </w:t>
      </w:r>
      <w:r w:rsidR="00E1623A">
        <w:t xml:space="preserve">samples </w:t>
      </w:r>
      <w:r w:rsidR="007812AA">
        <w:t xml:space="preserve">were </w:t>
      </w:r>
      <w:r w:rsidR="00E1623A">
        <w:t>grown in</w:t>
      </w:r>
      <w:r w:rsidR="00F404DE">
        <w:t xml:space="preserve"> 4 different geographic locations</w:t>
      </w:r>
      <w:r w:rsidR="000F31B0">
        <w:t xml:space="preserve"> </w:t>
      </w:r>
      <w:r w:rsidR="00D4557F">
        <w:fldChar w:fldCharType="begin" w:fldLock="1"/>
      </w:r>
      <w:r w:rsidR="009E3B99">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"(Buckler et al. 2009)" }, "properties" : { "noteIndex" : 0 }, "schema" : "https://github.com/citation-style-language/schema/raw/master/csl-citation.json" }</w:instrText>
      </w:r>
      <w:r w:rsidR="00D4557F">
        <w:fldChar w:fldCharType="separate"/>
      </w:r>
      <w:r w:rsidR="009E3B99" w:rsidRPr="009E3B99">
        <w:rPr>
          <w:noProof/>
        </w:rPr>
        <w:t>(McMullen et al. 2009)</w:t>
      </w:r>
      <w:r w:rsidR="00D4557F">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9309E4">
        <w:t>the GWAS</w:t>
      </w:r>
      <w:r w:rsidR="006C0B6F">
        <w:t xml:space="preserve"> performed </w:t>
      </w:r>
      <w:r w:rsidR="00A10542">
        <w:t xml:space="preserve">on the </w:t>
      </w:r>
      <w:r w:rsidR="007C34C6">
        <w:t>all-</w:t>
      </w:r>
      <w:r w:rsidR="00F404DE">
        <w:t>location</w:t>
      </w:r>
      <w:r w:rsidR="00A10542">
        <w:t xml:space="preserve"> models</w:t>
      </w:r>
      <w:r w:rsidR="0049242C">
        <w:t xml:space="preserve">. </w:t>
      </w:r>
      <w:r w:rsidR="00397FBD">
        <w:t>Approximately 30 million SNPs</w:t>
      </w:r>
      <w:r w:rsidR="006B43A0">
        <w:t xml:space="preserve"> and small copy-number variants</w:t>
      </w:r>
      <w:r w:rsidR="00397FBD">
        <w:t xml:space="preserve"> were projected onto the association panel and used to perform a GWAS for each of the 17 elements. </w:t>
      </w:r>
      <w:r w:rsidR="00397FBD" w:rsidRPr="00D52DF9">
        <w:t>SNPs</w:t>
      </w:r>
      <w:r w:rsidR="00397FBD">
        <w:t xml:space="preserve"> were</w:t>
      </w:r>
      <w:r w:rsidR="001D06E8">
        <w:t xml:space="preserve"> tested for significance of</w:t>
      </w:r>
      <w:r w:rsidR="003F5E57">
        <w:t xml:space="preserve"> association for each trait using </w:t>
      </w:r>
      <w:r w:rsidR="006B0F7A">
        <w:t>resampling model inclusion probability</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6B0F7A">
        <w:t xml:space="preserve"> </w:t>
      </w:r>
      <w:r w:rsidR="007A5D68">
        <w:t xml:space="preserve">(RMIP ≤ 0.05; See </w:t>
      </w:r>
      <w:r w:rsidR="00397FBD">
        <w:fldChar w:fldCharType="begin"/>
      </w:r>
      <w:r w:rsidR="00397FBD">
        <w:instrText xml:space="preserve"> REF _Ref458956303 \h  \* MERGEFORMAT </w:instrText>
      </w:r>
      <w:r w:rsidR="00397FBD">
        <w:fldChar w:fldCharType="separate"/>
      </w:r>
      <w:r w:rsidR="000B0BA4">
        <w:t>Table 3</w:t>
      </w:r>
      <w:r w:rsidR="00397FBD">
        <w:fldChar w:fldCharType="end"/>
      </w:r>
      <w:r w:rsidR="005869B7">
        <w:t>)</w:t>
      </w:r>
      <w:r w:rsidR="00397FBD" w:rsidRPr="00D52DF9">
        <w:t>.</w:t>
      </w:r>
      <w:r w:rsidR="00D52DF9" w:rsidRPr="00D52DF9">
        <w:t xml:space="preserve"> </w:t>
      </w:r>
      <w:r w:rsidR="006C545B">
        <w:t xml:space="preserve"> Significantly associated</w:t>
      </w:r>
      <w:r w:rsidR="00F66612">
        <w:t xml:space="preserve"> SNPs were used as input to Camoco to generate c</w:t>
      </w:r>
      <w:r w:rsidR="002245D7">
        <w:t>andidate genes</w:t>
      </w:r>
      <w:r w:rsidR="001D7AAA">
        <w:t xml:space="preserve"> from the maize filtered gene set</w:t>
      </w:r>
      <w:r w:rsidR="00AD20EF">
        <w:t xml:space="preserve"> (FGS; </w:t>
      </w:r>
      <w:r w:rsidR="001D7AAA">
        <w:t>n=39,656)</w:t>
      </w:r>
      <w:r w:rsidR="002245D7">
        <w:t xml:space="preserve">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w:t>
      </w:r>
      <w:r w:rsidR="00C94B6C">
        <w:t>/</w:t>
      </w:r>
      <w:r w:rsidR="002245D7">
        <w:t>downstream of SNP</w:t>
      </w:r>
      <w:r w:rsidR="0027663E">
        <w:t xml:space="preserve">; See </w:t>
      </w:r>
      <w:r w:rsidR="0027663E">
        <w:fldChar w:fldCharType="begin"/>
      </w:r>
      <w:r w:rsidR="0027663E">
        <w:instrText xml:space="preserve"> REF _Ref444765587 \h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w:t>
      </w:r>
      <w:r w:rsidR="00C127CD">
        <w:t>s</w:t>
      </w:r>
      <w:r w:rsidR="00492E24">
        <w:t xml:space="preserve"> </w:t>
      </w:r>
      <w:r w:rsidR="0026078F">
        <w:t>implicat</w:t>
      </w:r>
      <w:r w:rsidR="00492E24">
        <w:t>es</w:t>
      </w:r>
      <w:r w:rsidR="0026078F">
        <w:t xml:space="preserve"> between 5,272 and 22,927 unique genes depending on the SNP-to-gene mapping parameter</w:t>
      </w:r>
      <w:r w:rsidR="00492E24">
        <w:t>s</w:t>
      </w:r>
      <w:r w:rsidR="0026078F">
        <w:t xml:space="preserve"> used</w:t>
      </w:r>
      <w:r w:rsidR="007202E9">
        <w:t xml:space="preserve"> (between 13% and </w:t>
      </w:r>
      <w:r w:rsidR="009F3F31">
        <w:t xml:space="preserve">57% of the maize </w:t>
      </w:r>
      <w:r w:rsidR="001E2DD2">
        <w:t>FGS</w:t>
      </w:r>
      <w:r w:rsidR="009654B8">
        <w:t xml:space="preserve"> respectively</w:t>
      </w:r>
      <w:r w:rsidR="007202E9">
        <w:t>)</w:t>
      </w:r>
      <w:r w:rsidR="0026078F">
        <w:t>.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0B0BA4">
        <w:t>Table 3</w:t>
      </w:r>
      <w:r w:rsidR="00A5397A">
        <w:fldChar w:fldCharType="end"/>
      </w:r>
      <w:r w:rsidR="00A5397A">
        <w:t>)</w:t>
      </w:r>
      <w:r w:rsidR="0099736B">
        <w:t>.</w:t>
      </w:r>
    </w:p>
    <w:p w14:paraId="0981F4B5" w14:textId="77777777" w:rsidR="0049242C" w:rsidRDefault="0049242C" w:rsidP="0049242C">
      <w:pPr>
        <w:pStyle w:val="Heading3"/>
      </w:pPr>
      <w:r>
        <w:t>Table 3</w:t>
      </w:r>
    </w:p>
    <w:p w14:paraId="599579B3" w14:textId="77777777" w:rsidR="0049242C" w:rsidRDefault="0049242C" w:rsidP="0049242C">
      <w:pPr>
        <w:pStyle w:val="Heading4"/>
      </w:pPr>
      <w:r>
        <w:t>Maize grain ionome SNP-to-gene mapping results</w:t>
      </w:r>
    </w:p>
    <w:p w14:paraId="246401CF" w14:textId="566ABFD6" w:rsidR="0049242C" w:rsidRDefault="0049242C" w:rsidP="0049242C">
      <w:pPr>
        <w:pStyle w:val="Subtitle"/>
      </w:pPr>
      <w:r>
        <w:t xml:space="preserve">Significant SNPs associated with the maize grain Ionome were mapped to candidate genes by collapsing SNPs with overlapping windows down to </w:t>
      </w:r>
      <w:commentRangeStart w:id="18"/>
      <w:r>
        <w:lastRenderedPageBreak/>
        <w:t xml:space="preserve">effective </w:t>
      </w:r>
      <w:commentRangeEnd w:id="18"/>
      <w:r>
        <w:rPr>
          <w:rStyle w:val="CommentReference"/>
          <w:rFonts w:eastAsiaTheme="minorHAnsi"/>
          <w:color w:val="auto"/>
          <w:spacing w:val="0"/>
        </w:rPr>
        <w:commentReference w:id="18"/>
      </w:r>
      <w:r>
        <w:t>SNPs then taking genes upstream and downstream of the effective SNP up to the flank limit.</w:t>
      </w:r>
    </w:p>
    <w:p w14:paraId="15BA9A53" w14:textId="77777777" w:rsidR="00E203B0" w:rsidRDefault="00E203B0" w:rsidP="00E203B0">
      <w:pPr>
        <w:pStyle w:val="Heading3"/>
      </w:pPr>
      <w:r>
        <w:t>Camoco identifies high priority candidate causal genes under ionomic GWAS loci</w:t>
      </w:r>
    </w:p>
    <w:p w14:paraId="32BF194D" w14:textId="298F04B5"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w:t>
      </w:r>
      <w:r w:rsidR="003D2789">
        <w:t>comb</w:t>
      </w:r>
      <w:r w:rsidR="005510A7">
        <w:t>in</w:t>
      </w:r>
      <w:r w:rsidR="003D2789">
        <w:t>ing</w:t>
      </w:r>
      <w:r w:rsidR="003D2789">
        <w:t xml:space="preserve">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expression network approaches (locality and density</w:t>
      </w:r>
      <w:r w:rsidR="00492E24">
        <w:t>)</w:t>
      </w:r>
      <w:r w:rsidR="005510A7">
        <w:t>,</w:t>
      </w:r>
      <w:r w:rsidR="00492E24">
        <w:t xml:space="preserve">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w:t>
      </w:r>
      <w:r>
        <w:t>rank</w:t>
      </w:r>
      <w:r w:rsidR="005510A7">
        <w:t>ed</w:t>
      </w:r>
      <w:r>
        <w:t xml:space="preserve">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at least two SNP-to-gene mapping parameter settings (e.g</w:t>
      </w:r>
      <w:r>
        <w:t>.</w:t>
      </w:r>
      <w:r>
        <w:t xml:space="preserve"> 50kb/1Flank and 100kb/1Flank), a set we called the high priority overlap </w:t>
      </w:r>
      <w:r w:rsidR="005510A7">
        <w:t xml:space="preserve">set </w:t>
      </w:r>
      <w:r>
        <w:t>(</w:t>
      </w:r>
      <w:r>
        <w:t>HPO</w:t>
      </w:r>
      <w:r w:rsidR="005510A7">
        <w:t>;</w:t>
      </w:r>
      <w:r>
        <w:t xml:space="preserve"> </w:t>
      </w:r>
      <w:r w:rsidR="000A29F0">
        <w:t xml:space="preserve">see </w:t>
      </w:r>
      <w:r w:rsidR="000A29F0">
        <w:fldChar w:fldCharType="begin"/>
      </w:r>
      <w:r w:rsidR="000A29F0">
        <w:instrText xml:space="preserve"> REF _Ref480187199 \h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19" w:name="_Ref489428564"/>
      <w:r>
        <w:t>Fig. 6</w:t>
      </w:r>
      <w:bookmarkEnd w:id="19"/>
    </w:p>
    <w:p w14:paraId="246DA9EE" w14:textId="77777777" w:rsidR="001C0928" w:rsidRDefault="001C0928" w:rsidP="001C0928">
      <w:pPr>
        <w:pStyle w:val="Heading4"/>
      </w:pPr>
      <w:r>
        <w:t>Number of intervening genes between HPO gene and GWAS locus</w:t>
      </w:r>
    </w:p>
    <w:p w14:paraId="1E1CC9AF" w14:textId="4848C661" w:rsidR="001C0928" w:rsidRDefault="001C0928" w:rsidP="001C0928">
      <w:pPr>
        <w:pStyle w:val="Subtitle"/>
      </w:pPr>
      <w:r>
        <w:t xml:space="preserve">The distribution of positional candidates and HPO genes. Panel A shows the distribution in the number of positional candidates between each of the 610 HPO genes and an effective locus (note: intervening gene could also be an HPO gene). Panel B </w:t>
      </w:r>
      <w:r w:rsidR="00B115FE">
        <w:t xml:space="preserve">shows </w:t>
      </w:r>
      <w:r>
        <w:t>candidate genes near GWAS SNPs</w:t>
      </w:r>
      <w:r w:rsidR="00B115FE">
        <w:t>,</w:t>
      </w:r>
      <w:r>
        <w:t xml:space="preserve"> ranked by their absolute distance to effective loci. The distribution shows</w:t>
      </w:r>
      <w:r>
        <w:t xml:space="preserve"> </w:t>
      </w:r>
      <w:r w:rsidR="00B115FE">
        <w:t>the</w:t>
      </w:r>
      <w:r w:rsidR="00B115FE">
        <w:t xml:space="preserve"> </w:t>
      </w:r>
      <w:r>
        <w:t>rank of the absolute distance (either upstream or downstream) of HPO genes. In both panels, the inset plot shows the lower end of the distributions.</w:t>
      </w:r>
    </w:p>
    <w:p w14:paraId="1C260579" w14:textId="700D0E3D" w:rsidR="00F11BB0" w:rsidRDefault="002172E7" w:rsidP="00F11BB0">
      <w:r>
        <w:t>By these criteria</w:t>
      </w:r>
      <w:r w:rsidR="00F11BB0">
        <w:t xml:space="preserve"> we found strong evidence of co-expression </w:t>
      </w:r>
      <w:r w:rsidR="008C7982">
        <w:t xml:space="preserve">for </w:t>
      </w:r>
      <w:r w:rsidR="004A07D1">
        <w:t>610</w:t>
      </w:r>
      <w:r w:rsidR="00F11BB0">
        <w:t xml:space="preserve"> </w:t>
      </w:r>
      <w:r w:rsidR="00846C40">
        <w:t xml:space="preserve">HPO </w:t>
      </w:r>
      <w:r w:rsidR="00F11BB0">
        <w:t xml:space="preserve">genes </w:t>
      </w:r>
      <w:r w:rsidR="00EC72F9">
        <w:t>tha</w:t>
      </w:r>
      <w:r w:rsidR="00B203E9">
        <w:t>t were positional candidates among the</w:t>
      </w:r>
      <w:r w:rsidR="00EC72F9">
        <w:t xml:space="preserve"> </w:t>
      </w:r>
      <w:r w:rsidR="00786CF8">
        <w:t>17</w:t>
      </w:r>
      <w:r w:rsidR="00F11BB0">
        <w:t xml:space="preserve"> ionomic</w:t>
      </w:r>
      <w:r w:rsidR="00EC72F9">
        <w:t xml:space="preserve"> traits</w:t>
      </w:r>
      <w:r w:rsidR="00B203E9">
        <w:t xml:space="preserve"> measured</w:t>
      </w:r>
      <w:r w:rsidR="00396B17">
        <w:t xml:space="preserve"> (</w:t>
      </w:r>
      <w:r w:rsidR="00991902">
        <w:t>1.5% maize FGS</w:t>
      </w:r>
      <w:r w:rsidR="00396B17">
        <w:t>)</w:t>
      </w:r>
      <w:r w:rsidR="009A329F">
        <w:t>. The number of HPO genes discovered varied significantly across the traits we examined</w:t>
      </w:r>
      <w:r w:rsidR="00EC72F9">
        <w:t>,</w:t>
      </w:r>
      <w:r w:rsidR="00BC49F4">
        <w:t xml:space="preserve"> </w:t>
      </w:r>
      <w:r w:rsidR="00846C40">
        <w:t>with between 2 and 209</w:t>
      </w:r>
      <w:r w:rsidR="00FF6DE5">
        <w:t xml:space="preserve"> HPO</w:t>
      </w:r>
      <w:r w:rsidR="004A07D1">
        <w:t xml:space="preserve"> genes for a given element</w:t>
      </w:r>
      <w:r w:rsidR="00A11ADD">
        <w:t xml:space="preserve"> considering either density </w:t>
      </w:r>
      <w:r w:rsidR="00A11ADD">
        <w:t>o</w:t>
      </w:r>
      <w:r w:rsidR="00B115FE">
        <w:t>r</w:t>
      </w:r>
      <w:r w:rsidR="00A11ADD">
        <w:t xml:space="preserve"> locality in any network</w:t>
      </w:r>
      <w:r w:rsidR="00B905EF">
        <w:t xml:space="preserve"> (</w:t>
      </w:r>
      <w:r w:rsidR="00B905EF">
        <w:fldChar w:fldCharType="begin"/>
      </w:r>
      <w:r w:rsidR="00B905EF">
        <w:instrText xml:space="preserve"> REF _Ref485996339 \h </w:instrText>
      </w:r>
      <w:r w:rsidR="00B905EF">
        <w:fldChar w:fldCharType="separate"/>
      </w:r>
      <w:r w:rsidR="000B0BA4">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w:t>
      </w:r>
      <w:commentRangeStart w:id="20"/>
      <w:r w:rsidR="001C0928">
        <w:t xml:space="preserve">effective </w:t>
      </w:r>
      <w:commentRangeEnd w:id="20"/>
      <w:r w:rsidR="00B115FE">
        <w:rPr>
          <w:rStyle w:val="CommentReference"/>
        </w:rPr>
        <w:commentReference w:id="20"/>
      </w:r>
      <w:r w:rsidR="001C0928">
        <w:t xml:space="preserve">loci, either having genes intervening the HPO candidate and the effective locus or positional candidates that were closer either upstream or downstream of the GWAS locus </w:t>
      </w:r>
      <w:r w:rsidR="001C0928">
        <w:t>(</w:t>
      </w:r>
      <w:r w:rsidR="001C0928">
        <w:fldChar w:fldCharType="begin"/>
      </w:r>
      <w:r w:rsidR="001C0928">
        <w:instrText xml:space="preserve"> REF _Ref444765587 \h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A</w:t>
      </w:r>
      <w:r w:rsidR="001C0928">
        <w:t xml:space="preserve">). The remaining 313 HPO genes had between 1 and 54 intervening genes though the majority (292 HPO genes) had 10 or fewer intervening genes. Similar results were observed when considering candidate genes </w:t>
      </w:r>
      <w:r w:rsidR="001C0928">
        <w:lastRenderedPageBreak/>
        <w:t>absolute distance to the effective locus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B</w:t>
      </w:r>
      <w:r w:rsidR="001C0928">
        <w:t>)</w:t>
      </w:r>
      <w:r w:rsidR="002C22EA">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andidate genes can</w:t>
      </w:r>
      <w:r w:rsidR="002C22EA">
        <w:t xml:space="preserve"> </w:t>
      </w:r>
      <w:r w:rsidR="002C22EA">
        <w:t>therefore</w:t>
      </w:r>
      <w:r w:rsidR="001C0928">
        <w:t xml:space="preserve"> </w:t>
      </w:r>
      <w:r w:rsidR="001C0928">
        <w:t xml:space="preserve">be </w:t>
      </w:r>
      <w:commentRangeStart w:id="21"/>
      <w:r w:rsidR="001C0928">
        <w:t xml:space="preserve">prioritized </w:t>
      </w:r>
      <w:commentRangeEnd w:id="21"/>
      <w:r w:rsidR="002C22EA">
        <w:rPr>
          <w:rStyle w:val="CommentReference"/>
        </w:rPr>
        <w:commentReference w:id="21"/>
      </w:r>
      <w:r w:rsidR="001C0928">
        <w:t xml:space="preserve">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1C0928">
        <w:fldChar w:fldCharType="separate"/>
      </w:r>
      <w:r w:rsidR="000B0BA4">
        <w:t>Discussion</w:t>
      </w:r>
      <w:r w:rsidR="001C0928">
        <w:fldChar w:fldCharType="end"/>
      </w:r>
      <w:r w:rsidR="00D3329A">
        <w:t>).</w:t>
      </w:r>
    </w:p>
    <w:p w14:paraId="79ACBC89" w14:textId="77777777" w:rsidR="00F11BB0" w:rsidRDefault="00F11BB0" w:rsidP="00F11BB0">
      <w:pPr>
        <w:pStyle w:val="Heading3"/>
      </w:pPr>
      <w:bookmarkStart w:id="22" w:name="_Ref485996339"/>
      <w:r>
        <w:t>Table 4</w:t>
      </w:r>
      <w:bookmarkEnd w:id="22"/>
    </w:p>
    <w:p w14:paraId="72C9BBD8" w14:textId="77777777" w:rsidR="00F11BB0" w:rsidRDefault="00F11BB0" w:rsidP="00F11BB0">
      <w:pPr>
        <w:pStyle w:val="Heading4"/>
      </w:pPr>
      <w:r>
        <w:t>Maize Grain Ionome High Priority Candidate Genes</w:t>
      </w:r>
    </w:p>
    <w:p w14:paraId="403832D9" w14:textId="2D0A3C7F"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w:t>
      </w:r>
      <w:r w:rsidR="005633D5">
        <w:t xml:space="preserve"> </w:t>
      </w:r>
      <w:r w:rsidR="005633D5">
        <w:t>FDR</w:t>
      </w:r>
      <w:r>
        <w:t>.</w:t>
      </w:r>
      <w:r>
        <w:t xml:space="preserv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5BDC965D"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w:t>
      </w:r>
      <w:r w:rsidR="00CA14B2">
        <w:t xml:space="preserve"> whole-</w:t>
      </w:r>
      <w:r w:rsidR="00D277DD">
        <w:t>seedling</w:t>
      </w:r>
      <w:r w:rsidR="00E97F70">
        <w:t xml:space="preserve">s </w:t>
      </w:r>
      <w:r w:rsidR="00CA4137">
        <w:t>(</w:t>
      </w:r>
      <w:r w:rsidR="00E97F70">
        <w:t>pooled tissue</w:t>
      </w:r>
      <w:r w:rsidR="00CA4137">
        <w:t>)</w:t>
      </w:r>
      <w:r w:rsidR="00D277DD">
        <w:t xml:space="preserve"> across 503 different accessions</w:t>
      </w:r>
      <w:r w:rsidR="00D75E4D">
        <w:t>,</w:t>
      </w:r>
      <w:r w:rsidR="00D277DD">
        <w:t xml:space="preserve">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23" w:name="_Ref487144620"/>
      <w:r>
        <w:lastRenderedPageBreak/>
        <w:t>Fig.</w:t>
      </w:r>
      <w:r w:rsidR="00663C67">
        <w:t xml:space="preserve"> 7</w:t>
      </w:r>
      <w:bookmarkEnd w:id="23"/>
    </w:p>
    <w:p w14:paraId="1F6B0E4D" w14:textId="77777777" w:rsidR="00162DC9" w:rsidRDefault="00162DC9" w:rsidP="00162DC9">
      <w:pPr>
        <w:pStyle w:val="Heading4"/>
      </w:pPr>
      <w:r>
        <w:t>HPO Genes for Cd and Se in the ZmRoot Network</w:t>
      </w:r>
    </w:p>
    <w:p w14:paraId="6910540C" w14:textId="2572B300" w:rsidR="00162DC9" w:rsidRPr="00162DC9" w:rsidRDefault="009E1D64" w:rsidP="009E1D64">
      <w:pPr>
        <w:pStyle w:val="Subtitle"/>
      </w:pPr>
      <w:r>
        <w:t xml:space="preserve">The strongest 100,000 </w:t>
      </w:r>
      <w:r w:rsidR="00571BF0">
        <w:t>in</w:t>
      </w:r>
      <w:r w:rsidR="00D6598D">
        <w:t>teractions were used to visualize global clustering of</w:t>
      </w:r>
      <w:r>
        <w:t xml:space="preserve"> genes</w:t>
      </w:r>
      <w:r w:rsidR="00C42BC5">
        <w:t xml:space="preserve"> (n=7,844)</w:t>
      </w:r>
      <w:r w:rsidR="005010D5">
        <w:t xml:space="preserve"> in the ZmRoot network</w:t>
      </w:r>
      <w:r>
        <w:t>.</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BB7630E" w:rsidR="00D277DD" w:rsidRDefault="00D277DD" w:rsidP="00027E14">
      <w:r>
        <w:fldChar w:fldCharType="begin"/>
      </w:r>
      <w:r>
        <w:instrText xml:space="preserve"> REF _Ref487144620 \h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14EFAD74"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0B0BA4">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 xml:space="preserve">co-expression </w:t>
      </w:r>
      <w:r>
        <w:lastRenderedPageBreak/>
        <w:t>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w:t>
      </w:r>
      <w:r w:rsidR="005074A6">
        <w:t>accession</w:t>
      </w:r>
      <w:r w:rsidR="00013CDC">
        <w:t>s</w:t>
      </w:r>
      <w:r w:rsidR="00013CDC">
        <w:t xml:space="preserve"> used to generate them</w:t>
      </w:r>
      <w:r w:rsidR="00F301D2">
        <w:t xml:space="preserve"> (See </w:t>
      </w:r>
      <w:r w:rsidR="00F301D2">
        <w:fldChar w:fldCharType="begin"/>
      </w:r>
      <w:r w:rsidR="00F301D2">
        <w:instrText xml:space="preserve"> REF _Ref487125611 \h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384D6D2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24" w:name="_Ref486000600"/>
      <w:r>
        <w:t>Table 5</w:t>
      </w:r>
      <w:bookmarkEnd w:id="24"/>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17162089"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4F3C8A">
        <w:fldChar w:fldCharType="separate"/>
      </w:r>
      <w:r w:rsidR="000B0BA4">
        <w:t xml:space="preserve">Supp. </w:t>
      </w:r>
      <w:r w:rsidR="000B0BA4">
        <w:lastRenderedPageBreak/>
        <w:t>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 xml:space="preserve">. </w:t>
      </w:r>
      <w:r w:rsidR="0071309D">
        <w:t xml:space="preserve">The HPO+ sets for several of the ionomic traits showed strong GO </w:t>
      </w:r>
      <w:r w:rsidR="0071309D">
        <w:t>enrichment</w:t>
      </w:r>
      <w:r w:rsidR="00F72BDD">
        <w:t>s</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25" w:name="_Ref483951527"/>
      <w:r>
        <w:t>Fig. 8</w:t>
      </w:r>
      <w:bookmarkEnd w:id="25"/>
    </w:p>
    <w:p w14:paraId="14D0A7E7" w14:textId="77777777" w:rsidR="00EB61E4" w:rsidRDefault="00EB61E4" w:rsidP="00EB61E4">
      <w:pPr>
        <w:pStyle w:val="Heading4"/>
      </w:pPr>
      <w:r>
        <w:t>Gene Ontology Biological Process Enrichment for the Ionome</w:t>
      </w:r>
    </w:p>
    <w:p w14:paraId="2061400B" w14:textId="6601DCEA" w:rsidR="00EB61E4" w:rsidRDefault="00EB61E4" w:rsidP="005C1D6D">
      <w:pPr>
        <w:pStyle w:val="Subtitle"/>
      </w:pPr>
      <w:r>
        <w:t xml:space="preserve">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w:t>
      </w:r>
      <w:r w:rsidR="00693947">
        <w:t xml:space="preserve">different </w:t>
      </w:r>
      <w:r>
        <w:t>clade</w:t>
      </w:r>
      <w:r w:rsidR="00693947">
        <w:t>s</w:t>
      </w:r>
      <w:r>
        <w:t xml:space="preserve"> of the tree. Each clade is annotated with the ionomic terms that were represented in the GO enrichment.</w:t>
      </w:r>
    </w:p>
    <w:p w14:paraId="5444CD6B" w14:textId="5FE4DC5B"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 xml:space="preserve">ic </w:t>
      </w:r>
      <w:r w:rsidR="003603D7">
        <w:lastRenderedPageBreak/>
        <w:t>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w:t>
      </w:r>
      <w:r w:rsidR="007F1F1F">
        <w:t>underlying</w:t>
      </w:r>
      <w:r w:rsidR="007F1F1F">
        <w:t xml:space="preserve"> </w:t>
      </w:r>
      <w:r w:rsidR="002E5159">
        <w:t xml:space="preserve">biological </w:t>
      </w:r>
      <w:r w:rsidR="002E5159">
        <w:t>signal</w:t>
      </w:r>
      <w:r w:rsidR="007F1F1F">
        <w:t>s for which the accepted name is inappropriate</w:t>
      </w:r>
      <w:r w:rsidR="004A7CF1">
        <w:t xml:space="preserve"> (see </w:t>
      </w:r>
      <w:r w:rsidR="004A7CF1">
        <w:fldChar w:fldCharType="begin"/>
      </w:r>
      <w:r w:rsidR="004A7CF1">
        <w:instrText xml:space="preserve"> REF _Ref487125611 \h </w:instrText>
      </w:r>
      <w:r w:rsidR="004A7CF1">
        <w:fldChar w:fldCharType="separate"/>
      </w:r>
      <w:r w:rsidR="000B0BA4">
        <w:t>Discussion</w:t>
      </w:r>
      <w:r w:rsidR="004A7CF1">
        <w:fldChar w:fldCharType="end"/>
      </w:r>
      <w:r w:rsidR="004A7CF1">
        <w:t>)</w:t>
      </w:r>
      <w:r w:rsidR="005D1BD9" w:rsidRPr="00E81580">
        <w:t>.</w:t>
      </w:r>
    </w:p>
    <w:p w14:paraId="4E97518D" w14:textId="091E6EFA" w:rsidR="00DB057D" w:rsidRDefault="00DB057D" w:rsidP="00D6369B">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xml:space="preserve">. GO terms were too </w:t>
      </w:r>
      <w:r w:rsidR="007F1F1F">
        <w:t>broad</w:t>
      </w:r>
      <w:r>
        <w:t xml:space="preserve">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to the transport, storage, and utilization of elements.</w:t>
      </w:r>
    </w:p>
    <w:p w14:paraId="11EAA18F" w14:textId="316FD9B6" w:rsidR="00EB61E4" w:rsidRPr="00EB61E4" w:rsidRDefault="00EB61E4" w:rsidP="00FC6F80">
      <w:pPr>
        <w:pStyle w:val="Heading2"/>
      </w:pPr>
      <w:r>
        <w:t>GA-signaling DELLA domain transcription factors influence the ionome of maize</w:t>
      </w:r>
    </w:p>
    <w:p w14:paraId="1F109CB7" w14:textId="146F3621"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r w:rsidRPr="00EB7EEB">
        <w:rPr>
          <w:i/>
        </w:rPr>
        <w:t>d8</w:t>
      </w:r>
      <w:r>
        <w:t>), both of which can be mutated to dominant negative forms that display dwarf phenotypes and dramatic suppression of GA responses</w:t>
      </w:r>
      <w:r w:rsidR="00C15CDE">
        <w:t xml:space="preserve"> </w:t>
      </w:r>
      <w:r w:rsidR="00C15CDE">
        <w:fldChar w:fldCharType="begin" w:fldLock="1"/>
      </w:r>
      <w:r w:rsidR="00946ED5">
        <w:instrText>ADDIN CSL_CITATION { "citationItems" : [ { "id" : "ITEM-1", "itemData" : { "DOI" : "10.1093/pcp/pcq153", "ISBN" : "1471-9053 (Electronic)\\r0032-0781 (Linking)", "ISSN" : "00320781", "PMID" : "20937610", "abstract" : "DELLA proteins are nuclear-localized negative regulators of gibberellin signaling found ubiquitously throughout higher plants. Dominant dwarfing mutations of DELLA proteins have been primarily responsible for the dramatic increases in harvest index of the 'green revolution'. Maize contains two genetic loci encoding DELLA proteins, dwarf plant8 (d8) and dwarf plant 9 (d9). The d8 gene and three of its dominant dwarfing alleles have been previously characterized at the molecular level. Almost 20 years after the initial description of the mutant, this investigation represents the first molecular characterization of d9 and its gibberellin-insensitive mutant, D9-1. We have molecularly, subcellularly and phenotypically characterized the gene products of five maize DELLA alleles in transgenic Arabidopsis. In dissecting the molecular differences in D9-1, a critical residue for normal DELLA function has been uncovered, corresponding to E600 of the D9 protein. The gibberellin-insensitive D9-1 was found to produce dwarfing and, notably, earlier flowering in Arabidopsis. Conversely, overexpression of the D9-1 allele delayed flowering in transgenic maize, while overexpression of the d9 allele led to earlier flowering. These results corroborate findings that DELLA proteins are at the crux of many plant developmental pathways and suggest differing mechanisms of flowering time control by DELLAs in maize and Arabidopsis.", "author" : [ { "dropping-particle" : "", "family" : "Lawit", "given" : "Shai J.", "non-dropping-particle" : "", "parse-names" : false, "suffix" : "" }, { "dropping-particle" : "", "family" : "Wych", "given" : "Heidi M.", "non-dropping-particle" : "", "parse-names" : false, "suffix" : "" }, { "dropping-particle" : "", "family" : "Xu", "given" : "Deping", "non-dropping-particle" : "", "parse-names" : false, "suffix" : "" }, { "dropping-particle" : "", "family" : "Kundu", "given" : "Suman", "non-dropping-particle" : "", "parse-names" : false, "suffix" : "" }, { "dropping-particle" : "", "family" : "Tomes", "given" : "Dwight T.", "non-dropping-particle" : "", "parse-names" : false, "suffix" : "" } ], "container-title" : "Plant and Cell Physiology", "id" : "ITEM-1", "issue" : "11", "issued" : { "date-parts" : [ [ "2010" ] ] }, "page" : "1854-1868", "title" : "Maize della proteins dwarf plant8 and dwarf plant9 as modulators of plant development", "type" : "article-journal", "volume" : "51" }, "uris" : [ "http://www.mendeley.com/documents/?uuid=17c77ccd-ac32-42b9-8a5f-655bd9ec1303" ] } ], "mendeley" : { "formattedCitation" : "(Lawit et al. 2010)", "plainTextFormattedCitation" : "(Lawit et al. 2010)", "previouslyFormattedCitation" : "(Lawit et al. 2010)" }, "properties" : { "noteIndex" : 0 }, "schema" : "https://github.com/citation-style-language/schema/raw/master/csl-citation.json" }</w:instrText>
      </w:r>
      <w:r w:rsidR="00C15CDE">
        <w:fldChar w:fldCharType="separate"/>
      </w:r>
      <w:r w:rsidR="00C15CDE" w:rsidRPr="00C15CDE">
        <w:rPr>
          <w:noProof/>
        </w:rPr>
        <w:t>(Lawit et al. 2010)</w:t>
      </w:r>
      <w:r w:rsidR="00C15CDE">
        <w:fldChar w:fldCharType="end"/>
      </w:r>
      <w:r>
        <w:t>.</w:t>
      </w:r>
      <w:r w:rsidR="00F75812">
        <w:t xml:space="preserve"> Camoco ranked </w:t>
      </w:r>
      <w:r w:rsidR="00F75812" w:rsidRPr="00047BBE">
        <w:rPr>
          <w:i/>
        </w:rPr>
        <w:t>d9</w:t>
      </w:r>
      <w:r>
        <w:t xml:space="preserve"> among the high-confidence candidates for Cd </w:t>
      </w:r>
      <w:r w:rsidR="00E658B6">
        <w:t>but</w:t>
      </w:r>
      <w:r w:rsidR="00E658B6">
        <w:t xml:space="preserve"> not</w:t>
      </w:r>
      <w:r w:rsidR="00E658B6">
        <w:t xml:space="preserve">  </w:t>
      </w:r>
      <w:r w:rsidRPr="00EB7EEB">
        <w:rPr>
          <w:i/>
        </w:rPr>
        <w:t>d8</w:t>
      </w:r>
      <w:r>
        <w:t xml:space="preserve">, though both are present in the root based co-expression </w:t>
      </w:r>
      <w:r>
        <w:lastRenderedPageBreak/>
        <w:t xml:space="preserve">network (ZmRoot). There was only moderate, but positive co-expression between </w:t>
      </w:r>
      <w:r>
        <w:rPr>
          <w:i/>
        </w:rPr>
        <w:t>d8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w:t>
      </w:r>
      <w:r w:rsidR="001322B8">
        <w:t>which</w:t>
      </w:r>
      <w:r w:rsidRPr="004F33CF">
        <w:t xml:space="preserve"> affected the concentration of seed Cd and</w:t>
      </w:r>
      <w:r w:rsidRPr="004F33CF">
        <w:t xml:space="preserve">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26" w:name="_Ref484091798"/>
      <w:r w:rsidRPr="005F38FF">
        <w:t>Fig. 9</w:t>
      </w:r>
      <w:bookmarkEnd w:id="26"/>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3F6DB16D" w:rsidR="008458B3" w:rsidRDefault="008458B3" w:rsidP="008458B3">
      <w:pPr>
        <w:pStyle w:val="Subtitle"/>
      </w:pPr>
      <w:r>
        <w:t>Boxplots displaying</w:t>
      </w:r>
      <w:r w:rsidR="00F83861">
        <w:t xml:space="preserve"> ICP-MS values for D8 and D9 along with </w:t>
      </w:r>
      <w:r w:rsidR="000939DF">
        <w:t xml:space="preserve">null segregating siblings (Sib8 and Sib9). P-values indicated statistical differences between mutants and </w:t>
      </w:r>
      <w:r w:rsidR="008C0BD8">
        <w:t>wild-type</w:t>
      </w:r>
      <w:r w:rsidR="000939DF">
        <w:t xml:space="preserve"> siblings while asterisks (**) indicate significant differences in </w:t>
      </w:r>
      <w:r w:rsidR="008C0BD8">
        <w:t>a joint analysis between dwarf and wild-type.</w:t>
      </w:r>
      <w:r>
        <w:t xml:space="preserve"> </w:t>
      </w:r>
    </w:p>
    <w:p w14:paraId="0B1F761E" w14:textId="233E7A78" w:rsidR="008458B3" w:rsidRDefault="008458B3" w:rsidP="008458B3">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s</w:t>
      </w:r>
      <w:r w:rsidR="0082193C">
        <w:t xml:space="preserve"> (Sib9 and Sib8)</w:t>
      </w:r>
      <w:r>
        <w:t xml:space="preserve">. </w:t>
      </w:r>
      <w:r w:rsidRPr="009D3B04">
        <w:t xml:space="preserve">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rsidR="00744CB3">
        <w:t>-</w:t>
      </w:r>
      <w:r w:rsidRPr="009D3B04">
        <w:t>type siblings were collected and processed for single-seed ionomic profiling</w:t>
      </w:r>
      <w:r w:rsidR="00744CB3">
        <w:t xml:space="preserve"> using ICP-MS</w:t>
      </w:r>
      <w:r>
        <w:t xml:space="preserve"> (</w:t>
      </w:r>
      <w:r>
        <w:fldChar w:fldCharType="begin"/>
      </w:r>
      <w:r>
        <w:instrText xml:space="preserve"> REF _Ref484091798 \h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revealed that</w:t>
      </w:r>
      <w:r w:rsidR="001C0A29">
        <w:t xml:space="preserve"> Cu, Fe, P, and Sr</w:t>
      </w:r>
      <w:r w:rsidRPr="009D3B04" w:rsidDel="00296603">
        <w:t xml:space="preserve"> </w:t>
      </w:r>
      <w:r>
        <w:t xml:space="preserve"> </w:t>
      </w:r>
      <w:r w:rsidRPr="009D3B04">
        <w:t>were higher in the dwarf</w:t>
      </w:r>
      <w:r>
        <w:t xml:space="preserve"> than wild-type seeds</w:t>
      </w:r>
      <w:r w:rsidR="004B2281">
        <w:t xml:space="preserve"> (Designated with two asterisks in </w:t>
      </w:r>
      <w:r w:rsidR="004B2281">
        <w:fldChar w:fldCharType="begin"/>
      </w:r>
      <w:r w:rsidR="004B2281">
        <w:instrText xml:space="preserve"> REF _Ref484091798 \h </w:instrText>
      </w:r>
      <w:r w:rsidR="004B2281">
        <w:fldChar w:fldCharType="separate"/>
      </w:r>
      <w:r w:rsidR="004B2281" w:rsidRPr="005F38FF">
        <w:t>Fig. 9</w:t>
      </w:r>
      <w:r w:rsidR="004B2281">
        <w:fldChar w:fldCharType="end"/>
      </w:r>
      <w:r w:rsidR="004B2281">
        <w:t>)</w:t>
      </w:r>
      <w:r w:rsidRPr="009D3B04">
        <w:t xml:space="preserve">. </w:t>
      </w:r>
      <w:r>
        <w:t xml:space="preserve">Dominant mutants of </w:t>
      </w:r>
      <w:r w:rsidRPr="00A44BA1">
        <w:rPr>
          <w:i/>
        </w:rPr>
        <w:t>d8</w:t>
      </w:r>
      <w:r w:rsidR="00DB53DA">
        <w:t xml:space="preserve"> are</w:t>
      </w:r>
      <w:r w:rsidRPr="009D3B04">
        <w:t xml:space="preserve"> expressed at lower levels than </w:t>
      </w:r>
      <w:r w:rsidRPr="00A44BA1">
        <w:rPr>
          <w:i/>
        </w:rPr>
        <w:t>d9</w:t>
      </w:r>
      <w:r w:rsidR="00C80AAF">
        <w:t xml:space="preserve"> in the root</w:t>
      </w:r>
      <w:r w:rsidRPr="009D3B04">
        <w:t xml:space="preserve"> but many fold higher levels in </w:t>
      </w:r>
      <w:r w:rsidR="00C80AAF">
        <w:t xml:space="preserve">the </w:t>
      </w:r>
      <w:r w:rsidRPr="009D3B04">
        <w:t>shoot</w:t>
      </w:r>
      <w:r>
        <w:t xml:space="preserve"> (qteller.</w:t>
      </w:r>
      <w:r w:rsidR="00DB53DA">
        <w:t xml:space="preserve">com; </w:t>
      </w:r>
      <w:r w:rsidR="00DB53DA">
        <w:fldChar w:fldCharType="begin" w:fldLock="1"/>
      </w:r>
      <w:r w:rsidR="00C15CDE">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DB53DA">
        <w:fldChar w:fldCharType="separate"/>
      </w:r>
      <w:r w:rsidR="00DB53DA" w:rsidRPr="00DB53DA">
        <w:rPr>
          <w:noProof/>
        </w:rPr>
        <w:t>(Wang et al. 2009)</w:t>
      </w:r>
      <w:r w:rsidR="00DB53DA">
        <w:fldChar w:fldCharType="end"/>
      </w:r>
      <w:r>
        <w:t>)</w:t>
      </w:r>
      <w:r w:rsidR="003D52F0">
        <w:t>. D8 was</w:t>
      </w:r>
      <w:r w:rsidRPr="009D3B04">
        <w:t xml:space="preserve"> also was significantly </w:t>
      </w:r>
      <w:r w:rsidR="00F76072">
        <w:t>different from its sibling</w:t>
      </w:r>
      <w:r w:rsidRPr="009D3B04">
        <w:t xml:space="preserve"> in</w:t>
      </w:r>
      <w:r w:rsidR="00EE28D8">
        <w:t xml:space="preserve"> </w:t>
      </w:r>
      <w:r>
        <w:t xml:space="preserve">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w:t>
      </w:r>
      <w:r w:rsidR="006838D1">
        <w:t>,</w:t>
      </w:r>
      <w:r>
        <w:t xml:space="preserve"> </w:t>
      </w:r>
      <w:r w:rsidRPr="009D3B04">
        <w:t>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w:t>
      </w:r>
      <w:r w:rsidR="006838D1">
        <w:t xml:space="preserve">. </w:t>
      </w:r>
      <w:r w:rsidR="006838D1">
        <w:lastRenderedPageBreak/>
        <w:t>However,</w:t>
      </w:r>
      <w:r>
        <w:t xml:space="preserve"> the D8-mpl allele did</w:t>
      </w:r>
      <w:r w:rsidR="00061C86">
        <w:t xml:space="preserve"> recapitulate the accumulation effect</w:t>
      </w:r>
      <w:r>
        <w:t>, and our data demonstrate that both D8 and D9 have broad effects on</w:t>
      </w:r>
      <w:r>
        <w:t xml:space="preserve"> </w:t>
      </w:r>
      <w:r w:rsidR="00061C86">
        <w:t>other</w:t>
      </w:r>
      <w:r w:rsidR="00061C86">
        <w:t xml:space="preserve"> </w:t>
      </w:r>
      <w:r>
        <w:t>ionomic phenotypes</w:t>
      </w:r>
      <w:r w:rsidRPr="009D3B04">
        <w:t>.</w:t>
      </w:r>
    </w:p>
    <w:p w14:paraId="51031432" w14:textId="77777777" w:rsidR="008458B3" w:rsidRDefault="008458B3" w:rsidP="008458B3">
      <w:pPr>
        <w:pStyle w:val="Heading3"/>
      </w:pPr>
      <w:bookmarkStart w:id="27" w:name="_Ref481757037"/>
      <w:bookmarkStart w:id="28" w:name="_Ref484529183"/>
      <w:r>
        <w:t>Fig. 10</w:t>
      </w:r>
      <w:bookmarkEnd w:id="27"/>
      <w:bookmarkEnd w:id="28"/>
    </w:p>
    <w:p w14:paraId="7E2A9DF3" w14:textId="77777777" w:rsidR="008458B3" w:rsidRDefault="008458B3" w:rsidP="008458B3">
      <w:pPr>
        <w:pStyle w:val="Heading4"/>
      </w:pPr>
      <w:r>
        <w:t>Co-expression network for D9 and cadmium HPO genes</w:t>
      </w:r>
    </w:p>
    <w:p w14:paraId="43FA60AC" w14:textId="684A9317" w:rsidR="008458B3" w:rsidRDefault="008458B3" w:rsidP="008458B3">
      <w:pPr>
        <w:pStyle w:val="Subtitle"/>
      </w:pPr>
      <w:r>
        <w:t>Co-expression interactions among high priority candidate (HPO) genes were identified in the ZmRoot network for C</w:t>
      </w:r>
      <w:r w:rsidR="00023C5E">
        <w:t>d</w:t>
      </w:r>
      <w:r>
        <w:t xml:space="preserve"> and visualized at several levels. Panel </w:t>
      </w:r>
      <w:r>
        <w:rPr>
          <w:b/>
        </w:rPr>
        <w:t>A</w:t>
      </w:r>
      <w:r>
        <w:t xml:space="preserve"> shows local interactions among the 126 cadmium HPO genes (red nodes). Genes are </w:t>
      </w:r>
      <w:r w:rsidR="00A63B7B">
        <w:t xml:space="preserve">grouped and </w:t>
      </w:r>
      <w:r>
        <w:t>positioned based on chromosomal</w:t>
      </w:r>
      <w:r w:rsidR="00A63B7B">
        <w:t xml:space="preserve"> </w:t>
      </w:r>
      <w:r w:rsidR="00A63B7B">
        <w:t>location</w:t>
      </w:r>
      <w:r>
        <w:t xml:space="preserve">.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589E4B91" w:rsidR="008458B3" w:rsidRDefault="007F583E" w:rsidP="008458B3">
      <w:r>
        <w:t xml:space="preserve">Genes </w:t>
      </w:r>
      <w:r w:rsidR="008458B3">
        <w:t xml:space="preserve">co-expressed with </w:t>
      </w:r>
      <w:r w:rsidR="00527DC9" w:rsidRPr="00527DC9">
        <w:rPr>
          <w:i/>
        </w:rPr>
        <w:t>d9</w:t>
      </w:r>
      <w:r w:rsidR="008458B3">
        <w:t xml:space="preserve"> were investigated to determine which among these were associated with ionomic traits, and in particular, seed Cd </w:t>
      </w:r>
      <w:r w:rsidR="00527DC9">
        <w:t xml:space="preserve">levels. In the ZmRoot network, </w:t>
      </w:r>
      <w:r w:rsidR="00527DC9" w:rsidRPr="00527DC9">
        <w:rPr>
          <w:i/>
        </w:rPr>
        <w:t>d</w:t>
      </w:r>
      <w:r w:rsidR="008458B3" w:rsidRPr="00527DC9">
        <w:rPr>
          <w:i/>
        </w:rPr>
        <w:t>9</w:t>
      </w:r>
      <w:r w:rsidR="008458B3">
        <w:t xml:space="preserve"> had strong co-expression interactions with 38 other HPO genes (</w:t>
      </w:r>
      <w:r w:rsidR="008458B3">
        <w:fldChar w:fldCharType="begin"/>
      </w:r>
      <w:r w:rsidR="008458B3">
        <w:instrText xml:space="preserve"> REF _Ref484529183 \h </w:instrText>
      </w:r>
      <w:r w:rsidR="008458B3">
        <w:fldChar w:fldCharType="separate"/>
      </w:r>
      <w:r w:rsidR="008458B3">
        <w:t>Fig. 10</w:t>
      </w:r>
      <w:r w:rsidR="008458B3">
        <w:fldChar w:fldCharType="end"/>
      </w:r>
      <w:r w:rsidR="008458B3">
        <w:t xml:space="preserve">A).  Among these were the maize Shortroot </w:t>
      </w:r>
      <w:r w:rsidR="008458B3">
        <w:t>paralog</w:t>
      </w:r>
      <w:r w:rsidR="008458B3">
        <w:t xml:space="preserve"> (GRMZM2G132794) and a second GRAS domain transcription factor (GRMZM2G079470). Both of these, as well as the presence of many cell cycle genes among the co-expressed genes and ionomics trait affecting genes, raised the possibility that, like in Arabidopsis</w:t>
      </w:r>
      <w:r w:rsidR="00946ED5">
        <w:t xml:space="preserve"> </w:t>
      </w:r>
      <w:r w:rsidR="00946ED5">
        <w:fldChar w:fldCharType="begin" w:fldLock="1"/>
      </w:r>
      <w:r w:rsidR="00663F8F">
        <w:instrText>ADDIN CSL_CITATION { "citationItems" : [ { "id" : "ITEM-1", "itemData" : { "DOI" : "10.1016/j.devcel.2016.03.022", "ISSN" : "18781551", "PMID" : "27093087", "abstract" : "Iron is an essential element for most living organisms. Plants acquire iron from the rhizosphere and have evolved different biochemical and developmental responses to adapt to a low-iron environment. In Arabidopsis, FIT encodes a basic helix-loop-helix transcription factor that activates the expression of iron-uptake genes in root epidermis upon iron deficiency. Here, we report that the gibberellin (GA)-signaling DELLA repressors contribute substantially in the adaptive responses to iron-deficient conditions. When iron availability decreases, DELLAs accumulate in the root meristem, thereby restraining root growth, while being progressively excluded from epidermal cells in the root differentiation zone. Such DELLA exclusion from the site of iron acquisition relieves FIT from DELLA-dependent inhibition and therefore promotes iron uptake. Consistent with this mechanism, expression of a non-GA-degradable DELLA mutant protein in root epidermis interferes with iron acquisition. Hence, spatial distribution of DELLAs in roots is essential to fine-tune the adaptive responses to iron availability.", "author" : [ { "dropping-particle" : "", "family" : "Wild", "given" : "Michael", "non-dropping-particle" : "", "parse-names" : false, "suffix" : "" }, { "dropping-particle" : "", "family" : "Davi??re", "given" : "Jean Michel", "non-dropping-particle" : "", "parse-names" : false, "suffix" : "" }, { "dropping-particle" : "", "family" : "Regnault", "given" : "Thomas", "non-dropping-particle" : "", "parse-names" : false, "suffix" : "" }, { "dropping-particle" : "", "family" : "Sakvarelidze-Achard", "given" : "Lali", "non-dropping-particle" : "", "parse-names" : false, "suffix" : "" }, { "dropping-particle" : "", "family" : "Carrera", "given" : "Esther", "non-dropping-particle" : "", "parse-names" : false, "suffix" : "" }, { "dropping-particle" : "", "family" : "Lopez Diaz", "given" : "Isabel", "non-dropping-particle" : "", "parse-names" : false, "suffix" : "" }, { "dropping-particle" : "", "family" : "Cayrel", "given" : "Anne", "non-dropping-particle" : "", "parse-names" : false, "suffix" : "" }, { "dropping-particle" : "", "family" : "Dubeaux", "given" : "Guillaume", "non-dropping-particle" : "", "parse-names" : false, "suffix" : "" }, { "dropping-particle" : "", "family" : "Vert", "given" : "Gr??gory", "non-dropping-particle" : "", "parse-names" : false, "suffix" : "" }, { "dropping-particle" : "", "family" : "Achard", "given" : "Patrick", "non-dropping-particle" : "", "parse-names" : false, "suffix" : "" } ], "container-title" : "Developmental Cell", "id" : "ITEM-1", "issue" : "2", "issued" : { "date-parts" : [ [ "2016" ] ] }, "page" : "190-200", "title" : "Tissue-Specific Regulation of Gibberellin Signaling Fine-Tunes Arabidopsis Iron-Deficiency Responses", "type" : "article-journal", "volume" : "37" }, "uris" : [ "http://www.mendeley.com/documents/?uuid=9f9709ab-bc72-4603-82e1-85914c9e5c70" ] } ], "mendeley" : { "formattedCitation" : "(Wild et al. 2016)", "plainTextFormattedCitation" : "(Wild et al. 2016)", "previouslyFormattedCitation" : "(Wild et al. 2016)" }, "properties" : { "noteIndex" : 0 }, "schema" : "https://github.com/citation-style-language/schema/raw/master/csl-citation.json" }</w:instrText>
      </w:r>
      <w:r w:rsidR="00946ED5">
        <w:fldChar w:fldCharType="separate"/>
      </w:r>
      <w:r w:rsidR="00946ED5" w:rsidRPr="00946ED5">
        <w:rPr>
          <w:noProof/>
        </w:rPr>
        <w:t>(Wild et al. 2016)</w:t>
      </w:r>
      <w:r w:rsidR="00946ED5">
        <w:fldChar w:fldCharType="end"/>
      </w:r>
      <w:r w:rsidR="008458B3">
        <w:t xml:space="preserve">, DELLA-dependent processes, responsive to GA, both shape the architecture of the root and the ionome. In Arabidopsis, DELLA expression disrupts Fe uptake and loss of DELLA prevents some Fe-deficiency mediated root growth suppression. </w:t>
      </w:r>
      <w:commentRangeStart w:id="29"/>
      <w:r w:rsidR="008458B3">
        <w:t>Our finding that constitutive DELLA</w:t>
      </w:r>
      <w:r w:rsidR="00533578">
        <w:t xml:space="preserve"> activity in the roots </w:t>
      </w:r>
      <w:r w:rsidR="00533578">
        <w:t>resulting in excess Fe</w:t>
      </w:r>
      <w:r w:rsidR="00533578">
        <w:t>, as determined</w:t>
      </w:r>
      <w:r w:rsidR="008458B3">
        <w:t xml:space="preserve"> by the D9-1 and D8-mpl mutants, points to a conserved role for the DELLA domain transcrip</w:t>
      </w:r>
      <w:r w:rsidR="00533578">
        <w:t>tion factors and GA signaling for</w:t>
      </w:r>
      <w:r w:rsidR="008458B3">
        <w:t xml:space="preserve"> Fe homeostasis in maize, a plant with an entirely different Fe uptake system than </w:t>
      </w:r>
      <w:r w:rsidR="008458B3" w:rsidRPr="00891C4A">
        <w:rPr>
          <w:i/>
        </w:rPr>
        <w:t xml:space="preserve">A. </w:t>
      </w:r>
      <w:r w:rsidR="008458B3" w:rsidRPr="00891C4A">
        <w:rPr>
          <w:i/>
        </w:rPr>
        <w:t>thalian</w:t>
      </w:r>
      <w:commentRangeEnd w:id="29"/>
      <w:r w:rsidR="00C10DA0">
        <w:rPr>
          <w:rStyle w:val="CommentReference"/>
        </w:rPr>
        <w:commentReference w:id="29"/>
      </w:r>
      <w:r w:rsidR="008458B3" w:rsidRPr="00891C4A">
        <w:rPr>
          <w:i/>
        </w:rPr>
        <w:t>a</w:t>
      </w:r>
      <w:r w:rsidR="008458B3">
        <w:t xml:space="preserve">. However, the direction of the effect was opposite to that observed in </w:t>
      </w:r>
      <w:r w:rsidR="008458B3" w:rsidRPr="00891C4A">
        <w:rPr>
          <w:i/>
        </w:rPr>
        <w:t>A. thaliana</w:t>
      </w:r>
      <w:r w:rsidR="008458B3">
        <w:t xml:space="preserve">. Future research into the targets of the DELLA proteins in maize will be required to further address these differences. </w:t>
      </w:r>
    </w:p>
    <w:p w14:paraId="2C95E6E2" w14:textId="2F014589" w:rsidR="007E08F8" w:rsidRPr="007E08F8" w:rsidRDefault="008458B3" w:rsidP="008458B3">
      <w:r>
        <w:t>Remarkably, the HPO co-expr</w:t>
      </w:r>
      <w:r w:rsidR="00DB32C9">
        <w:t xml:space="preserve">ession network associated with </w:t>
      </w:r>
      <w:r w:rsidR="00DB32C9" w:rsidRPr="00DB32C9">
        <w:rPr>
          <w:i/>
        </w:rPr>
        <w:t>d</w:t>
      </w:r>
      <w:r w:rsidRPr="00DB32C9">
        <w:rPr>
          <w:i/>
        </w:rPr>
        <w:t>9</w:t>
      </w:r>
      <w:r>
        <w:t xml:space="preserve"> in the roots contained three genes with expected roles in the biosynthesis and polymerization of phenylpropanoids</w:t>
      </w:r>
      <w:r w:rsidR="00663F8F">
        <w:t xml:space="preserve"> </w:t>
      </w:r>
      <w:r w:rsidR="00663F8F">
        <w:fldChar w:fldCharType="begin" w:fldLock="1"/>
      </w:r>
      <w:r w:rsidR="00D4557F">
        <w:instrText>ADDIN CSL_CITATION { "citationItems" : [ { "id" : "ITEM-1", "itemData" : { "DOI" : "10.3835/plantgenome2012.09.0025", "ISSN" : "1940-3372", "abstract" : "A framework for understanding the synthesis and catalysis of metabolites and other biochemicals by proteins is crucial for unraveling the physiology of cells. To create such a framework for Zea mays ssp. mays (maize), we developed MaizeCyc, a metabolic network of enzyme catalysts, proteins, carbohydrates, lipids, amino acids, secondary plant products, and other metabolites by annotating the genes identified in the maize reference genome sequenced from the B73 variety. MaizeCyc v2.0.2 is a collection of 391 maize pathways involving 8,889 enzyme mapped to 2,110 reactions and 1,468 metabolites. We used MaizeCyc to describe the development and function of maize organs including leaf, root, anther, embryo and endosperm by exploring the recently published microarray-based maize gene expression atlas. We found that 1,062 differentially expressed metabolic genes mapped to 524 unique enzymatic reactions associated with 310 pathways. The MaizeCyc pathway database was created by running a library of evidences collected from the maize genome annotation, gene based phylogeny trees, and comparison to known genes and pathways from rice and Arabidopsis against the PathoLogic module of Pathway Tools. The network and the database that were also developed as a community resource are freely accessible online at http://maizecyc.maizegdb.org to facilitate analysis and promote studies on metabolic genes in maize", "author" : [ { "dropping-particle" : "", "family" : "Monaco", "given" : "Marcela K.", "non-dropping-particle" : "", "parse-names" : false, "suffix" : "" }, { "dropping-particle" : "", "family" : "Sen", "given" : "Taner Z.", "non-dropping-particle" : "", "parse-names" : false, "suffix" : "" }, { "dropping-particle" : "", "family" : "Dharmawardhana", "given" : "Palitha D.", "non-dropping-particle" : "", "parse-names" : false, "suffix" : "" }, { "dropping-particle" : "", "family" : "Ren", "given" : "Liya", "non-dropping-particle" : "", "parse-names" : false, "suffix" : "" }, { "dropping-particle" : "", "family" : "Schaeffer", "given" : "Mary", "non-dropping-particle" : "", "parse-names" : false, "suffix" : "" }, { "dropping-particle" : "", "family" : "Naithani", "given" : "Sushma", "non-dropping-particle" : "", "parse-names" : false, "suffix" : "" }, { "dropping-particle" : "", "family" : "Amarasinghe", "given" : "Vindhya", "non-dropping-particle" : "", "parse-names" : false, "suffix" : "" }, { "dropping-particle" : "", "family" : "Thomason", "given" : "Jim", "non-dropping-particle" : "", "parse-names" : false, "suffix" : "" }, { "dropping-particle" : "", "family" : "Harper", "given" : "Lisa", "non-dropping-particle" : "", "parse-names" : false, "suffix" : "" }, { "dropping-particle" : "", "family" : "Gardiner", "given" : "Jack", "non-dropping-particle" : "", "parse-names" : false, "suffix" : "" }, { "dropping-particle" : "", "family" : "Cannon", "given" : "Ethalinda K.S.", "non-dropping-particle" : "", "parse-names" : false, "suffix" : "" }, { "dropping-particle" : "", "family" : "Lawrence", "given" : "Carolyn J.", "non-dropping-particle" : "", "parse-names" : false, "suffix" : "" }, { "dropping-particle" : "", "family" : "Ware", "given" : "Doreen", "non-dropping-particle" : "", "parse-names" : false, "suffix" : "" }, { "dropping-particle" : "", "family" : "Jaiswal", "given" : "Pankaj", "non-dropping-particle" : "", "parse-names" : false, "suffix" : "" } ], "container-title" : "The Plant Genome", "id" : "ITEM-1", "issue" : "1", "issued" : { "date-parts" : [ [ "2013" ] ] }, "page" : "0", "title" : "Maize Metabolic Network Construction and Transcriptome Analysis", "type" : "article-journal", "volume" : "6" }, "uris" : [ "http://www.mendeley.com/documents/?uuid=b48907be-577f-454a-b70d-63b002ed8de1" ] } ], "mendeley" : { "formattedCitation" : "(Monaco et al. 2013)", "plainTextFormattedCitation" : "(Monaco et al. 2013)", "previouslyFormattedCitation" : "(Monaco et al. 2013)" }, "properties" : { "noteIndex" : 0 }, "schema" : "https://github.com/citation-style-language/schema/raw/master/csl-citation.json" }</w:instrText>
      </w:r>
      <w:r w:rsidR="00663F8F">
        <w:fldChar w:fldCharType="separate"/>
      </w:r>
      <w:r w:rsidR="00663F8F" w:rsidRPr="00663F8F">
        <w:rPr>
          <w:noProof/>
        </w:rPr>
        <w:t>(Monaco et al. 2013)</w:t>
      </w:r>
      <w:r w:rsidR="00663F8F">
        <w:fldChar w:fldCharType="end"/>
      </w:r>
      <w:r>
        <w:t>.</w:t>
      </w:r>
      <w:r>
        <w:t xml:space="preserve"> The genes encoded by enzymes that participate in phenylpropanoid biosynthesis</w:t>
      </w:r>
      <w:r w:rsidR="00FB1FCB">
        <w:t>,</w:t>
      </w:r>
      <w:r>
        <w:t xml:space="preserve"> CCR1 (GRMZM2G131205</w:t>
      </w:r>
      <w:r>
        <w:t>)</w:t>
      </w:r>
      <w:r w:rsidR="00FB1FCB">
        <w:t>,</w:t>
      </w:r>
      <w:r>
        <w:t xml:space="preserve"> the maize LigB paralog (GRMZM2G078500</w:t>
      </w:r>
      <w:r>
        <w:t>)</w:t>
      </w:r>
      <w:r w:rsidR="00FB1FCB">
        <w:t>,</w:t>
      </w:r>
      <w:r>
        <w:t xml:space="preserve"> </w:t>
      </w:r>
      <w:r w:rsidR="00FB1FCB">
        <w:t>and</w:t>
      </w:r>
      <w:r>
        <w:t xml:space="preserve"> </w:t>
      </w:r>
      <w:commentRangeStart w:id="31"/>
      <w:r>
        <w:t xml:space="preserve">a laccase paralog </w:t>
      </w:r>
      <w:commentRangeEnd w:id="31"/>
      <w:r w:rsidR="00FB1FCB">
        <w:rPr>
          <w:rStyle w:val="CommentReference"/>
        </w:rPr>
        <w:commentReference w:id="31"/>
      </w:r>
      <w:r>
        <w:t xml:space="preserve">were co-expressed with D9 (GRMZM2G336337). LigB, which in Angiosperms </w:t>
      </w:r>
      <w:r w:rsidR="00FB1FCB">
        <w:t xml:space="preserve">such as </w:t>
      </w:r>
      <w:r w:rsidR="00FB1FCB" w:rsidRPr="00142E48">
        <w:rPr>
          <w:i/>
        </w:rPr>
        <w:t>A. thaliana</w:t>
      </w:r>
      <w:r w:rsidR="00FB1FCB">
        <w:t xml:space="preserve"> </w:t>
      </w:r>
      <w:r>
        <w:t xml:space="preserve">is only known to be required for the formation of a pioneer specialized metabolite of no known function, was linked to QTL for multiple ions including Cd, Mn, Zn, and Ni. CCR1, however, was </w:t>
      </w:r>
      <w:r>
        <w:lastRenderedPageBreak/>
        <w:t>only found for Cd. The Laccase 12 gene (GRMZM2G336337) was also a multi-ionomic hit with linked SNPs affecting Cd</w:t>
      </w:r>
      <w:r w:rsidRPr="002F5C76">
        <w:t>, Fe, and P</w:t>
      </w:r>
      <w:r>
        <w:t>.</w:t>
      </w:r>
      <w:r w:rsidR="00C85204">
        <w:t xml:space="preserve"> </w:t>
      </w:r>
      <w:r>
        <w:t>Genes co-expressed with D9 also were identified in the ZmPAN network. Consistent with the hypothesis that maize DELLA regulated the type II iron uptake mechanism used by grasses, the nicotianamine syntase3 gene (GRMZM2G439195, ZmPAN-Cd), which is required for making the type II iron chelators, was both a Cd GWAS hit and substantially co-expressed with D9 in the ZmPAN network</w:t>
      </w:r>
      <w:r w:rsidR="00A96EA7">
        <w:t>,</w:t>
      </w:r>
      <w:r>
        <w:t xml:space="preserve"> such that it contributed to the identification of D9 as an HPO gene for Cd.</w:t>
      </w:r>
    </w:p>
    <w:p w14:paraId="61970299" w14:textId="49C2E56E" w:rsidR="00624BC1" w:rsidRPr="00624BC1" w:rsidRDefault="009E7663" w:rsidP="008458B3">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p>
    <w:p w14:paraId="316599A1" w14:textId="35EABA26" w:rsidR="007C768D" w:rsidRDefault="007E08F8" w:rsidP="002933C8">
      <w:r>
        <w:t xml:space="preserve">In addition to the </w:t>
      </w:r>
      <w:r w:rsidR="008045A1">
        <w:t>mutant analysis</w:t>
      </w:r>
      <w:r w:rsidR="008C22D3">
        <w:t xml:space="preserve"> of </w:t>
      </w:r>
      <w:r w:rsidR="008045A1">
        <w:t>HPO</w:t>
      </w:r>
      <w:r>
        <w:t xml:space="preserve"> genes identified by our approach, we manually examined </w:t>
      </w:r>
      <w:r w:rsidR="008C22D3">
        <w:t xml:space="preserve">the </w:t>
      </w:r>
      <w:r>
        <w:t xml:space="preserve">literature evidence supporting </w:t>
      </w:r>
      <w:r w:rsidR="008C22D3">
        <w:t xml:space="preserve">the </w:t>
      </w:r>
      <w:r>
        <w:t xml:space="preserve">association of </w:t>
      </w:r>
      <w:r w:rsidR="008C00DF">
        <w:t>candidate</w:t>
      </w:r>
      <w:r>
        <w:t xml:space="preserv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w:t>
      </w:r>
      <w:r w:rsidR="003D2E7D">
        <w:t>,</w:t>
      </w:r>
      <w:r w:rsidR="008C22D3">
        <w:t xml:space="preserve"> and provide</w:t>
      </w:r>
      <w:r w:rsidR="00DD6636">
        <w:t>d</w:t>
      </w:r>
      <w:r w:rsidR="008C22D3">
        <w:t xml:space="preserve"> evidence of novel associations between multiple pathways and elemental homeostasis. </w:t>
      </w:r>
    </w:p>
    <w:p w14:paraId="21C37C86" w14:textId="430246FD"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w:t>
      </w:r>
      <w:r w:rsidR="00D16EAA">
        <w:t xml:space="preserve">Within the NAM population, functional variation for </w:t>
      </w:r>
      <w:r w:rsidR="00D16EAA">
        <w:rPr>
          <w:i/>
        </w:rPr>
        <w:t xml:space="preserve">su1 </w:t>
      </w:r>
      <w:r w:rsidR="00D16EAA">
        <w:t xml:space="preserve">can be found in the B73 x IL14H subpopulation. </w:t>
      </w:r>
      <w:r w:rsidR="007C768D" w:rsidRPr="007C768D">
        <w:t xml:space="preserve">For this reason, six IL14H </w:t>
      </w:r>
      <w:r w:rsidR="008D4B3E">
        <w:t>recombinant inbred lines (RILs)</w:t>
      </w:r>
      <w:r w:rsidR="007C768D" w:rsidRPr="007C768D">
        <w:t xml:space="preserve">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w:t>
      </w:r>
      <w:r w:rsidR="00F175D7">
        <w:t>-</w:t>
      </w:r>
      <w:r w:rsidR="007C768D" w:rsidRPr="007C768D">
        <w:t xml:space="preserve">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09639C">
        <w:t>;</w:t>
      </w:r>
      <w:r w:rsidR="00C80535">
        <w:fldChar w:fldCharType="begin" w:fldLock="1"/>
      </w:r>
      <w:r w:rsidR="00DB53DA">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"previouslyFormattedCitation"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w:t>
      </w:r>
      <w:r w:rsidR="00BE6319">
        <w:t>have effects throughout</w:t>
      </w:r>
      <w:r w:rsidR="00BE6319">
        <w:t xml:space="preserve"> </w:t>
      </w:r>
      <w:r w:rsidR="007C768D" w:rsidRPr="007C768D">
        <w:t xml:space="preserve">the seed ionome beyond a dramatic loss of seed starch. This may result from coordinate regulation </w:t>
      </w:r>
      <w:r w:rsidR="00340496">
        <w:t>of</w:t>
      </w:r>
      <w:r w:rsidR="007C768D" w:rsidRPr="007C768D">
        <w:t xml:space="preserve"> the encoded isoamylase and other root-expressed determinants of S and Se metabolism, or </w:t>
      </w:r>
      <w:r w:rsidR="00BE6319">
        <w:t>from</w:t>
      </w:r>
      <w:r w:rsidR="007C768D" w:rsidRPr="007C768D">
        <w:t xml:space="preserve"> unexpected coordination between root and seed </w:t>
      </w:r>
      <w:r w:rsidR="007C768D" w:rsidRPr="007C768D">
        <w:lastRenderedPageBreak/>
        <w:t xml:space="preserve">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0B0BA4">
        <w:t>Fig. 8</w:t>
      </w:r>
      <w:r w:rsidR="00850F45">
        <w:fldChar w:fldCharType="end"/>
      </w:r>
      <w:r w:rsidR="00850F45">
        <w:t>)</w:t>
      </w:r>
      <w:r w:rsidR="00B750E1">
        <w:t>.</w:t>
      </w:r>
    </w:p>
    <w:p w14:paraId="638CDBA5" w14:textId="2D3C5BA1"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w:t>
      </w:r>
      <w:r w:rsidR="006D51F7">
        <w:t xml:space="preserve"> (ZmRoot-Se)</w:t>
      </w:r>
      <w:r w:rsidR="008C22D3">
        <w:t xml:space="preserve">. </w:t>
      </w:r>
      <w:r w:rsidR="00012680">
        <w:t>A</w:t>
      </w:r>
      <w:r w:rsidR="002A1D73">
        <w:t>t another</w:t>
      </w:r>
      <w:r w:rsidR="00012680">
        <w:t xml:space="preserve"> </w:t>
      </w:r>
      <w:r w:rsidR="002A1D73">
        <w:t xml:space="preserve">locus, </w:t>
      </w:r>
      <w:r w:rsidR="00E71C61">
        <w:t>Camoco</w:t>
      </w:r>
      <w:r w:rsidR="002A1D73">
        <w:t xml:space="preserve"> identified a cysteine desulfurulyase (GRMZM2G581155), </w:t>
      </w:r>
      <w:r w:rsidR="008C22D3">
        <w:t>critical for the metabolism of sulfur amino acids and the biosynthesis of the 21st amino acid selenocysteine,</w:t>
      </w:r>
      <w:r w:rsidR="002A1D73">
        <w:t xml:space="preserve"> as an HPO gene</w:t>
      </w:r>
      <w:r w:rsidR="002E4710">
        <w:t xml:space="preserve"> (ZmRoot-Se)</w:t>
      </w:r>
      <w:r w:rsidR="002A1D73">
        <w:t>.</w:t>
      </w:r>
    </w:p>
    <w:p w14:paraId="1D620559" w14:textId="178DE124" w:rsidR="00EF1080" w:rsidRDefault="002A1D73" w:rsidP="0038045D">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(GRMZM2G090217</w:t>
      </w:r>
      <w:r w:rsidR="00F7515A">
        <w:t xml:space="preserve">; </w:t>
      </w:r>
      <w:r w:rsidR="00F7515A" w:rsidRPr="00B750E1">
        <w:t>ZmSAM-Rb</w:t>
      </w:r>
      <w:r w:rsidR="00B750E1" w:rsidRPr="00B750E1">
        <w:t xml:space="preserve">)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w:t>
      </w:r>
      <w:r>
        <w:lastRenderedPageBreak/>
        <w:t xml:space="preserve">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D6A259A" w14:textId="09316A9C" w:rsidR="006E1DB2" w:rsidRDefault="008C22D3" w:rsidP="006804EA">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an HPO gene associated with Cd</w:t>
      </w:r>
      <w:r w:rsidR="003A4844">
        <w:t xml:space="preserve"> (ZmRoot)</w:t>
      </w:r>
      <w:r>
        <w:t xml:space="preserve">.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sowing</w:t>
      </w:r>
      <w:r>
        <w:t>.</w:t>
      </w:r>
      <w:bookmarkStart w:id="32" w:name="_Ref469995568"/>
    </w:p>
    <w:p w14:paraId="276A3C0A" w14:textId="5980067A" w:rsidR="00335FB6" w:rsidRPr="0089389D" w:rsidRDefault="00196CB6" w:rsidP="006804EA">
      <w:r>
        <w:t>I</w:t>
      </w:r>
      <w:r w:rsidR="00196D9E">
        <w:t>ntegrating GWAS data with co-expression</w:t>
      </w:r>
      <w:r w:rsidR="002F0C65">
        <w:t xml:space="preserve"> networks </w:t>
      </w:r>
      <w:r w:rsidR="007D27F7">
        <w:t>resulted</w:t>
      </w:r>
      <w:r w:rsidR="001B2C71">
        <w:t xml:space="preserve"> a set</w:t>
      </w:r>
      <w:r w:rsidR="00FB5D13">
        <w:t xml:space="preserve"> of 610 HPO genes</w:t>
      </w:r>
      <w:r w:rsidR="00653341">
        <w:t xml:space="preserve"> that</w:t>
      </w:r>
      <w:r w:rsidR="00FB5D13">
        <w:t xml:space="preserve"> are</w:t>
      </w:r>
      <w:r w:rsidR="002F0C65">
        <w:t xml:space="preserve"> primed for functional validation</w:t>
      </w:r>
      <w:r w:rsidR="00F20095">
        <w:t xml:space="preserve"> (1.5% of the maize FGS)</w:t>
      </w:r>
      <w:r w:rsidR="002F0C65">
        <w:t>. The</w:t>
      </w:r>
      <w:r w:rsidR="004257FA">
        <w:t xml:space="preserve"> further</w:t>
      </w:r>
      <w:r w:rsidR="005D7365">
        <w:t xml:space="preserve"> </w:t>
      </w:r>
      <w:r w:rsidR="00766402">
        <w:t>curated</w:t>
      </w:r>
      <w:r w:rsidR="002F0C65">
        <w:t xml:space="preserve"> </w:t>
      </w:r>
      <w:r w:rsidR="00FB5D13">
        <w:t xml:space="preserve">subset of </w:t>
      </w:r>
      <w:r w:rsidR="002F0C65">
        <w:t>gene</w:t>
      </w:r>
      <w:r w:rsidR="0089389D">
        <w:t>s described above all have previous demonstrated roles in elemental accumulation, yet only represent a small proportion of the HPO genes discovered by Camoco</w:t>
      </w:r>
      <w:r w:rsidR="002501CE">
        <w:t>.</w:t>
      </w:r>
      <w:r w:rsidR="00185512">
        <w:t xml:space="preserve"> Functio</w:t>
      </w:r>
      <w:r w:rsidR="00EE735A">
        <w:t>nal validation is expensive</w:t>
      </w:r>
      <w:r w:rsidR="00D40610">
        <w:t xml:space="preserve"> and</w:t>
      </w:r>
      <w:r w:rsidR="00EE735A">
        <w:t xml:space="preserve"> </w:t>
      </w:r>
      <w:r w:rsidR="00185512">
        <w:t xml:space="preserve">time consuming. </w:t>
      </w:r>
      <w:r w:rsidR="001B3B6D">
        <w:t>Combining data driven approaches such as network integration</w:t>
      </w:r>
      <w:r w:rsidR="00D40610">
        <w:t>,</w:t>
      </w:r>
      <w:r w:rsidR="001B3B6D">
        <w:t xml:space="preserve"> with expert </w:t>
      </w:r>
      <w:r w:rsidR="00775D9F">
        <w:t xml:space="preserve">biological </w:t>
      </w:r>
      <w:r w:rsidR="001B3B6D">
        <w:t>curation</w:t>
      </w:r>
      <w:r w:rsidR="00775D9F">
        <w:t xml:space="preserve"> is an extremely efficient m</w:t>
      </w:r>
      <w:r w:rsidR="00EE735A">
        <w:t xml:space="preserve">eans for the prioritization of </w:t>
      </w:r>
      <w:r w:rsidR="00DC6069">
        <w:t>genes</w:t>
      </w:r>
      <w:r w:rsidR="0059432F">
        <w:t xml:space="preserve"> driving complex traits like elemental accumulation</w:t>
      </w:r>
      <w:r w:rsidR="00DC6069">
        <w:t>.</w:t>
      </w:r>
    </w:p>
    <w:p w14:paraId="7C3163BA" w14:textId="77777777" w:rsidR="006B33EA" w:rsidRDefault="006B33EA" w:rsidP="006804EA">
      <w:pPr>
        <w:pStyle w:val="Heading1"/>
      </w:pPr>
      <w:bookmarkStart w:id="33" w:name="_Ref487125611"/>
      <w:r>
        <w:t>Discussion</w:t>
      </w:r>
      <w:bookmarkEnd w:id="32"/>
      <w:bookmarkEnd w:id="33"/>
    </w:p>
    <w:p w14:paraId="092C6C61" w14:textId="1AF78D0A" w:rsidR="008B2A55" w:rsidRDefault="008B2A55" w:rsidP="008B2A55">
      <w:pPr>
        <w:pStyle w:val="Heading3"/>
      </w:pPr>
      <w:r>
        <w:t>The effects of linkage disequilibrium</w:t>
      </w:r>
    </w:p>
    <w:p w14:paraId="0DCBCE29" w14:textId="305E1FC2"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w:t>
      </w:r>
      <w:r w:rsidR="002D44AC">
        <w:t xml:space="preserve"> shorter lists based on</w:t>
      </w:r>
      <w:r>
        <w:t xml:space="preserve"> </w:t>
      </w:r>
      <w:r w:rsidR="00FB4DD5">
        <w:t xml:space="preserve">a </w:t>
      </w:r>
      <w:r>
        <w:t>more mechanistic understanding</w:t>
      </w:r>
      <w:r w:rsidR="002D44AC">
        <w:t>s</w:t>
      </w:r>
      <w:r>
        <w:t xml:space="preserve"> of the</w:t>
      </w:r>
      <w:r w:rsidR="002D44AC">
        <w:t>se</w:t>
      </w:r>
      <w:r>
        <w:t xml:space="preserve"> trait</w:t>
      </w:r>
      <w:r w:rsidR="002D44AC">
        <w:t>s</w:t>
      </w:r>
      <w:r>
        <w:t xml:space="preserve">. </w:t>
      </w:r>
      <w:r w:rsidR="00F560BC">
        <w:t xml:space="preserve">Marker SNPs identified by a </w:t>
      </w:r>
      <w:r w:rsidR="00F560BC">
        <w:t>GWA</w:t>
      </w:r>
      <w:r w:rsidR="0032776F">
        <w:t>S</w:t>
      </w:r>
      <w:r>
        <w:t xml:space="preserve"> provide an initial lead on a region of interest, but due to linkage disequilibrium, the candidate region can be quite broad</w:t>
      </w:r>
      <w:r w:rsidR="002D44AC">
        <w:t xml:space="preserve"> and </w:t>
      </w:r>
      <w:r>
        <w:t xml:space="preserve">implicate many potentially causal genes. In addition to LD, many SNPs identified by GWAS studies lie in regulatory regions quite far from their target </w:t>
      </w:r>
      <w:r>
        <w:lastRenderedPageBreak/>
        <w:t xml:space="preserve">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58C14A2D" w:rsidR="002F0734" w:rsidRDefault="004C123B" w:rsidP="004C123B">
      <w:r>
        <w:t>These factors can result in</w:t>
      </w:r>
      <w:r w:rsidR="00A7402C">
        <w:t xml:space="preserve"> a very large (upwards of 57% of all genes here) and </w:t>
      </w:r>
      <w:r w:rsidR="0096170A">
        <w:t>ambiguous</w:t>
      </w:r>
      <w:r w:rsidR="00A7402C">
        <w:t xml:space="preserve"> set of</w:t>
      </w:r>
      <w:r>
        <w:t xml:space="preserve"> candidate genes even where a locus is identified </w:t>
      </w:r>
      <w:r w:rsidR="00DD6E2A">
        <w:t xml:space="preserve"> solely </w:t>
      </w:r>
      <w:r>
        <w:t xml:space="preserve">by GWAS.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w:t>
      </w:r>
      <w:r w:rsidR="00B85C55">
        <w:t>the orthogonal use</w:t>
      </w:r>
      <w:r>
        <w:t xml:space="preserve"> of gene expression data, which can be readily collected now for most species of interest, to add an important interpretation and prioritization filte</w:t>
      </w:r>
      <w:r w:rsidR="002F0734">
        <w:t xml:space="preserve">r to the output of a </w:t>
      </w:r>
      <w:r w:rsidR="00650E41">
        <w:t>GWAS</w:t>
      </w:r>
      <w:r w:rsidR="00B85C55">
        <w:t xml:space="preserve"> with additional experimental evidence used to rank plausible candidate genes based on this second logical filter</w:t>
      </w:r>
      <w:r w:rsidR="002F0734">
        <w:t>.</w:t>
      </w:r>
    </w:p>
    <w:p w14:paraId="3A88CAE9" w14:textId="2F6C5AA5"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xml:space="preserve">, specifically in the lines being studied, even the most powerful </w:t>
      </w:r>
      <w:r w:rsidR="00FC1BA7">
        <w:t>GW</w:t>
      </w:r>
      <w:r w:rsidR="00650E41">
        <w:t>A</w:t>
      </w:r>
      <w:r w:rsidR="00385076">
        <w:t>S</w:t>
      </w:r>
      <w:r w:rsidR="00043536">
        <w:t xml:space="preserve"> will</w:t>
      </w:r>
      <w:r w:rsidR="00FC1BA7">
        <w:t xml:space="preserve"> identify polymorphisms that implicate genes many base pairs away. </w:t>
      </w:r>
      <w:r w:rsidR="008E6688">
        <w:t>H</w:t>
      </w:r>
      <w:r w:rsidR="00FC1BA7">
        <w:t>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0B0BA4">
        <w:t>Fig. 6</w:t>
      </w:r>
      <w:r w:rsidR="00134E49">
        <w:fldChar w:fldCharType="end"/>
      </w:r>
      <w:r w:rsidRPr="00134E49">
        <w:t>).</w:t>
      </w:r>
    </w:p>
    <w:p w14:paraId="7A2D313F" w14:textId="2127B15E" w:rsidR="00DF3C96" w:rsidRDefault="00DF3C96" w:rsidP="00DF3C96">
      <w:pPr>
        <w:pStyle w:val="Heading3"/>
      </w:pPr>
      <w:r>
        <w:lastRenderedPageBreak/>
        <w:t>Establishing performance expectations of Camoco</w:t>
      </w:r>
    </w:p>
    <w:p w14:paraId="2CDD1627" w14:textId="5968F8A5" w:rsidR="004C123B" w:rsidRDefault="004C123B" w:rsidP="004C123B">
      <w:r>
        <w:t xml:space="preserve">It is important to note </w:t>
      </w:r>
      <w:r w:rsidR="007A4AAC">
        <w:t xml:space="preserve">caveats to </w:t>
      </w:r>
      <w:r>
        <w:t xml:space="preserve">our approach. </w:t>
      </w:r>
      <w:r w:rsidR="007A4AAC">
        <w:t>For example, p</w:t>
      </w:r>
      <w:r>
        <w:t>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7A4AAC">
        <w:t xml:space="preserve">. </w:t>
      </w:r>
      <w:r w:rsidR="00D142DF">
        <w:t>Additionally</w:t>
      </w:r>
      <w:r w:rsidR="00D61421">
        <w:t>,</w:t>
      </w:r>
      <w:r w:rsidR="00D142DF">
        <w:t xml:space="preserve"> expression data used to build networks does not fully overlap with </w:t>
      </w:r>
      <w:r w:rsidR="00C94D72">
        <w:t xml:space="preserve">genomic </w:t>
      </w:r>
      <w:r w:rsidR="00D142DF">
        <w:t>data included in GWAS.</w:t>
      </w:r>
      <w:r w:rsidR="007C4FDA">
        <w:t xml:space="preserve"> For example,</w:t>
      </w:r>
      <w:r w:rsidR="00D142DF">
        <w:t xml:space="preserve"> </w:t>
      </w:r>
      <w:r w:rsidR="007C4FDA">
        <w:t>o</w:t>
      </w:r>
      <w:r w:rsidR="00502688">
        <w:t>f the 39,656 genes in the maize filtered gene set (</w:t>
      </w:r>
      <w:hyperlink r:id="rId12" w:history="1">
        <w:r w:rsidR="00502688" w:rsidRPr="00E03AA2">
          <w:rPr>
            <w:rStyle w:val="Hyperlink"/>
          </w:rPr>
          <w:t>ftp.maizesequence.org</w:t>
        </w:r>
      </w:hyperlink>
      <w:r w:rsidR="00502688">
        <w:t xml:space="preserve">), 11,718 genes did not pass quality control </w:t>
      </w:r>
      <w:r w:rsidR="00744D8C">
        <w:t>qualifications and were absent from the three co-expression networks analyzed here</w:t>
      </w:r>
      <w:r w:rsidR="00F53C4B">
        <w:t xml:space="preserve"> and thus would never be included in the HPO set even if significant SNPs were tagging them</w:t>
      </w:r>
      <w:r w:rsidR="00744D8C">
        <w:t>.</w:t>
      </w:r>
      <w:r w:rsidR="000E3684">
        <w:t xml:space="preserve"> </w:t>
      </w:r>
    </w:p>
    <w:p w14:paraId="2B17AA6F" w14:textId="46E54026" w:rsidR="0027012F" w:rsidRDefault="0027012F" w:rsidP="009471E9">
      <w:pPr>
        <w:pStyle w:val="Heading3"/>
      </w:pPr>
      <w:r>
        <w:t xml:space="preserve">Camoco discovered </w:t>
      </w:r>
      <w:r w:rsidR="007D29CF">
        <w:t>gene sets</w:t>
      </w:r>
      <w:r>
        <w:t xml:space="preserve"> are as coherent as GO terms</w:t>
      </w:r>
    </w:p>
    <w:p w14:paraId="38A790EA" w14:textId="619F56FC" w:rsidR="0021466E" w:rsidRDefault="004C123B" w:rsidP="004C123B">
      <w:r>
        <w:t xml:space="preserve">In </w:t>
      </w:r>
      <w:r w:rsidR="00EA2077">
        <w:t>evaluating</w:t>
      </w:r>
      <w:r>
        <w:t xml:space="preserve"> the e</w:t>
      </w:r>
      <w:r w:rsidR="003F0355">
        <w:t>xpected performance</w:t>
      </w:r>
      <w:r>
        <w:t xml:space="preserve"> of our approach </w:t>
      </w:r>
      <w:r w:rsidR="00A51336">
        <w:t>using</w:t>
      </w:r>
      <w:r>
        <w:t xml:space="preserve">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767C43C6"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w:t>
      </w:r>
      <w:r w:rsidR="009A6E69">
        <w:lastRenderedPageBreak/>
        <w:t>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w:t>
      </w:r>
      <w:r w:rsidR="00950B61">
        <w:t xml:space="preserve"> from</w:t>
      </w:r>
      <w:r w:rsidR="00ED6089">
        <w:t xml:space="preserve"> model species</w:t>
      </w:r>
      <w:r w:rsidR="00950B61">
        <w:t xml:space="preserve"> and assigned to maize through orthology</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71E9">
      <w:pPr>
        <w:pStyle w:val="Heading3"/>
      </w:pPr>
      <w:r>
        <w:t>Co-expression context matters</w:t>
      </w:r>
    </w:p>
    <w:p w14:paraId="3B70E8AF" w14:textId="796B52C3"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w:t>
      </w:r>
      <w:r>
        <w:lastRenderedPageBreak/>
        <w:t xml:space="preserve">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5514F73D"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r w:rsidR="00673AFD">
        <w:t xml:space="preserve"> Furthermore, we do not expect that the ZmRoot</w:t>
      </w:r>
      <w:r w:rsidR="00AE493A">
        <w:t xml:space="preserve"> nor the ZmPAN</w:t>
      </w:r>
      <w:r w:rsidR="00673AFD">
        <w:t xml:space="preserve"> network</w:t>
      </w:r>
      <w:r w:rsidR="00AE493A">
        <w:t>s fully describe elemental accumulation processes.</w:t>
      </w:r>
      <w:r w:rsidR="00D5476F">
        <w:t xml:space="preserve"> While ions are </w:t>
      </w:r>
      <w:r w:rsidR="00D2430E">
        <w:t xml:space="preserve">initially </w:t>
      </w:r>
      <w:r w:rsidR="00D5476F">
        <w:t>acquired from the soil via the root system, we do not directly observe it's accumulation in the seed.</w:t>
      </w:r>
      <w:r w:rsidR="00AE493A">
        <w:t xml:space="preserve"> The datasets presented here could further be complemented by additional tissue specific </w:t>
      </w:r>
      <w:r w:rsidR="00EE5011">
        <w:t>data</w:t>
      </w:r>
      <w:r w:rsidR="00AE493A">
        <w:t xml:space="preserve"> such as genotypically diverse seed or lea</w:t>
      </w:r>
      <w:r w:rsidR="00DF3498">
        <w:t>f</w:t>
      </w:r>
      <w:r w:rsidR="0032374C">
        <w:t xml:space="preserve"> </w:t>
      </w:r>
      <w:r w:rsidR="00DF3498">
        <w:t>networks.</w:t>
      </w:r>
    </w:p>
    <w:p w14:paraId="6398E87B" w14:textId="21182F07"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0B0BA4">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w:t>
      </w:r>
      <w:r w:rsidR="00867297">
        <w:lastRenderedPageBreak/>
        <w:t>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B0BA4">
        <w:t>Supp. 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68462A6"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7A3AFF">
        <w:t>GWAS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34" w:name="_Ref463088833"/>
      <w:r>
        <w:lastRenderedPageBreak/>
        <w:t>Materials and Methods</w:t>
      </w:r>
      <w:bookmarkEnd w:id="34"/>
    </w:p>
    <w:p w14:paraId="28A526A3" w14:textId="77777777" w:rsidR="008D2BA7" w:rsidRDefault="008D2BA7" w:rsidP="00B341BD">
      <w:pPr>
        <w:pStyle w:val="Heading2"/>
      </w:pPr>
      <w:r>
        <w:t>Software implementation of Camoco</w:t>
      </w:r>
    </w:p>
    <w:p w14:paraId="62C7F429" w14:textId="77777777" w:rsidR="008D2BA7" w:rsidRDefault="008D2BA7" w:rsidP="00923766">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111D7E0A" w:rsidR="008D2BA7" w:rsidRDefault="008D2BA7" w:rsidP="00923766">
      <w:r>
        <w:t>This software implements three main routines: 1) con</w:t>
      </w:r>
      <w:r w:rsidR="00B87472">
        <w:t>s</w:t>
      </w:r>
      <w:r>
        <w:t>truction and validation of co-expression networks from a counts or abundance matrix</w:t>
      </w:r>
      <w:r w:rsidR="004B7D5A">
        <w:t>,</w:t>
      </w:r>
      <w:r>
        <w:t xml:space="preserve"> 2) Mappin</w:t>
      </w:r>
      <w:r w:rsidR="004B7D5A">
        <w:t xml:space="preserve">g SNPs (or other loci) to genes, and 3) </w:t>
      </w:r>
      <w:r w:rsidR="00991DCD">
        <w:t xml:space="preserve">an algorithm that assesses the </w:t>
      </w:r>
      <w:r w:rsidR="004B7D5A" w:rsidRPr="00991DCD">
        <w:rPr>
          <w:i/>
        </w:rPr>
        <w:t>overlap</w:t>
      </w:r>
      <w:r w:rsidR="004B7D5A">
        <w:t xml:space="preserve"> of co-expression among candidate genes near significant GWAS peaks.</w:t>
      </w:r>
    </w:p>
    <w:p w14:paraId="7D2AD4DD" w14:textId="4C2D4EF1" w:rsidR="00746B7C" w:rsidRDefault="004B7D5A" w:rsidP="00923766">
      <w:r>
        <w:t>Camoco is open source and freely available under the</w:t>
      </w:r>
      <w:r w:rsidR="00EB0503">
        <w:t xml:space="preserve"> terms of the</w:t>
      </w:r>
      <w:r>
        <w:t xml:space="preserve"> </w:t>
      </w:r>
      <w:r w:rsidR="00232EE1">
        <w:t>'</w:t>
      </w:r>
      <w:r>
        <w:t>MIT license</w:t>
      </w:r>
      <w:r w:rsidR="00232EE1">
        <w:t>'</w:t>
      </w:r>
      <w:r>
        <w:t xml:space="preserve">. </w:t>
      </w:r>
      <w:r w:rsidR="00E87237">
        <w:t>Full s</w:t>
      </w:r>
      <w:r>
        <w:t>ource code</w:t>
      </w:r>
      <w:r w:rsidR="00746B7C">
        <w:t>, software examples</w:t>
      </w:r>
      <w:r>
        <w:t xml:space="preserve"> as well as instructions on how to install and run Camoco are available at:</w:t>
      </w:r>
    </w:p>
    <w:p w14:paraId="6F350BDB" w14:textId="71917EE0" w:rsidR="004B7D5A" w:rsidRDefault="00142E48" w:rsidP="008D2BA7">
      <w:hyperlink r:id="rId13"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7C772E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C923F04"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w:t>
      </w:r>
      <w:r>
        <w:lastRenderedPageBreak/>
        <w:t>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5AE8885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52D549E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6AD7270C" w:rsidR="007255FD" w:rsidRPr="00456B26" w:rsidRDefault="003363AF" w:rsidP="006804EA">
      <w:r w:rsidRPr="002A34B2">
        <w:lastRenderedPageBreak/>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w:t>
      </w:r>
      <w:r w:rsidR="00F92705">
        <w:t>t</w:t>
      </w:r>
      <w:r w:rsidR="00C275C7">
        <w: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4B7CD08D"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F16EB99"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35" w:name="_Ref447101528"/>
      <w:r w:rsidRPr="0045686C">
        <w:rPr>
          <w:rFonts w:eastAsiaTheme="minorEastAsia"/>
        </w:rPr>
        <w:lastRenderedPageBreak/>
        <w:t>Eq.1</w:t>
      </w:r>
      <w:bookmarkEnd w:id="35"/>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1E86AA5"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3B7811BF" w14:textId="7C5035C5"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w:t>
      </w:r>
      <w:r w:rsidR="00640DAC">
        <w:t xml:space="preserve"> ~ </w:t>
      </w:r>
      <w:r w:rsidR="004047D8">
        <w:t>global) and regression resid</w:t>
      </w:r>
      <w:r>
        <w:t>uals for each gene are analyzed</w:t>
      </w:r>
      <w:r w:rsidR="004047D8">
        <w:t>:</w:t>
      </w:r>
    </w:p>
    <w:p w14:paraId="084D96DF" w14:textId="77777777" w:rsidR="00503064" w:rsidRDefault="00680409" w:rsidP="006804EA">
      <w:pPr>
        <w:pStyle w:val="Heading3"/>
      </w:pPr>
      <w:bookmarkStart w:id="36" w:name="_Ref447101545"/>
      <w:bookmarkStart w:id="37" w:name="_Ref464049667"/>
      <w:r>
        <w:t>Eq.</w:t>
      </w:r>
      <w:bookmarkEnd w:id="36"/>
      <w:r w:rsidR="0020783F">
        <w:t>2</w:t>
      </w:r>
      <w:bookmarkEnd w:id="37"/>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38" w:name="_Ref447101563"/>
      <w:bookmarkStart w:id="39" w:name="_Ref464738379"/>
      <w:r w:rsidRPr="0045686C">
        <w:rPr>
          <w:rFonts w:eastAsiaTheme="minorEastAsia"/>
        </w:rPr>
        <w:t>Eq.</w:t>
      </w:r>
      <w:bookmarkEnd w:id="38"/>
      <w:r>
        <w:rPr>
          <w:rFonts w:eastAsiaTheme="minorEastAsia"/>
        </w:rPr>
        <w:t>3</w:t>
      </w:r>
      <w:bookmarkEnd w:id="39"/>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40" w:name="_Ref447101571"/>
      <w:r>
        <w:t>Eq.</w:t>
      </w:r>
      <w:r w:rsidR="00503064">
        <w:t>4</w:t>
      </w:r>
      <w:bookmarkEnd w:id="40"/>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lastRenderedPageBreak/>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0B833C9B" w:rsidR="00FE1B03" w:rsidRDefault="00FE1B03" w:rsidP="00D04EE5">
      <w:pPr>
        <w:pStyle w:val="Heading2"/>
      </w:pPr>
      <w:r>
        <w:t xml:space="preserve">Simulating </w:t>
      </w:r>
      <w:r w:rsidR="007A3AFF">
        <w:t>GWAS</w:t>
      </w:r>
      <w:r>
        <w:t xml:space="preserve"> using Gene Ontology (GO) terms</w:t>
      </w:r>
    </w:p>
    <w:p w14:paraId="26CBC357" w14:textId="0E83936B"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w:t>
      </w:r>
      <w:r w:rsidR="007A3AFF">
        <w:t>GWAS</w:t>
      </w:r>
      <w:r w:rsidR="00B549C2">
        <w:t xml:space="preserve">.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41" w:name="_Ref484125232"/>
      <w:r>
        <w:t>Eq.</w:t>
      </w:r>
      <w:r w:rsidR="005936F2">
        <w:t xml:space="preserve"> 6</w:t>
      </w:r>
      <w:bookmarkEnd w:id="41"/>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42" w:name="_Ref458775441"/>
      <w:bookmarkStart w:id="43" w:name="_Ref484125256"/>
      <w:r>
        <w:t>Eq. 7</w:t>
      </w:r>
      <w:bookmarkEnd w:id="42"/>
      <w:bookmarkEnd w:id="43"/>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w:t>
      </w:r>
      <w:r w:rsidR="00D6363A">
        <w:lastRenderedPageBreak/>
        <w:t>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690EBBAA" w:rsidR="00EC6A5D" w:rsidRDefault="00393ABF" w:rsidP="006804EA">
      <w:r>
        <w:t>Elemental con</w:t>
      </w:r>
      <w:r w:rsidR="00462B1E">
        <w:t>centrations were measured for 17</w:t>
      </w:r>
      <w:r>
        <w:t xml:space="preserve"> different elements in the maize kernel using inductively coupled plasma mass spectrometry (ICP-MS)</w:t>
      </w:r>
      <w:r w:rsidR="009506DB">
        <w:t xml:space="preserve"> as described in</w:t>
      </w:r>
      <w:r w:rsidR="009430C5">
        <w:t xml:space="preserve"> Ziegler et al. </w:t>
      </w:r>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lastRenderedPageBreak/>
        <w:t xml:space="preserve">Identifying </w:t>
      </w:r>
      <w:r w:rsidR="005E0894">
        <w:t xml:space="preserve">ionome </w:t>
      </w:r>
      <w:r>
        <w:t>high priority overlap (HPO) genes and HPO+ genes</w:t>
      </w:r>
    </w:p>
    <w:p w14:paraId="49566209" w14:textId="1AD77FE9" w:rsidR="005E0894" w:rsidRDefault="005E0894" w:rsidP="005E0894">
      <w:r>
        <w:t>Gene specific density and locality were calculated for candidate genes identified from</w:t>
      </w:r>
      <w:r w:rsidR="009669F2">
        <w:t xml:space="preserve"> the 17</w:t>
      </w:r>
      <w:r>
        <w:t xml:space="preserve"> ionome GWAS</w:t>
      </w:r>
      <w:r w:rsidR="009669F2">
        <w:t xml:space="preserve"> traits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t>Reduced accession ZmPAN networks</w:t>
      </w:r>
    </w:p>
    <w:p w14:paraId="08B3B8F4" w14:textId="2BE107A9" w:rsidR="006B33EA" w:rsidRDefault="00331862" w:rsidP="004C07A6">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71CB1226" w14:textId="77777777" w:rsidR="006B33EA" w:rsidRDefault="006B33EA" w:rsidP="006804EA">
      <w:pPr>
        <w:pStyle w:val="Heading1"/>
      </w:pPr>
      <w:r>
        <w:t>References</w:t>
      </w:r>
    </w:p>
    <w:p w14:paraId="2AA688E9" w14:textId="595E9454" w:rsidR="009E3B99" w:rsidRPr="009E3B99" w:rsidRDefault="003F1192" w:rsidP="009E3B99">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9E3B99" w:rsidRPr="009E3B99">
        <w:rPr>
          <w:rFonts w:ascii="Calibri" w:hAnsi="Calibri" w:cs="Times New Roman"/>
          <w:noProof/>
          <w:szCs w:val="24"/>
        </w:rPr>
        <w:t xml:space="preserve">Anders, Simon, Paul Theodor Pyl, and Wolfgang Huber. 2014. “HTSeq - A Python Framework to Work with High-Throughput Sequencing Data.” </w:t>
      </w:r>
      <w:r w:rsidR="009E3B99" w:rsidRPr="009E3B99">
        <w:rPr>
          <w:rFonts w:ascii="Calibri" w:hAnsi="Calibri" w:cs="Times New Roman"/>
          <w:i/>
          <w:iCs/>
          <w:noProof/>
          <w:szCs w:val="24"/>
        </w:rPr>
        <w:t>Bioinformatics (Oxford, England)</w:t>
      </w:r>
      <w:r w:rsidR="009E3B99" w:rsidRPr="009E3B99">
        <w:rPr>
          <w:rFonts w:ascii="Calibri" w:hAnsi="Calibri" w:cs="Times New Roman"/>
          <w:noProof/>
          <w:szCs w:val="24"/>
        </w:rPr>
        <w:t xml:space="preserve"> 31 (2): 166–69. doi:10.1093/bioinformatics/btu638.</w:t>
      </w:r>
    </w:p>
    <w:p w14:paraId="51DF2A29"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9E3B99">
        <w:rPr>
          <w:rFonts w:ascii="Calibri" w:hAnsi="Calibri" w:cs="Times New Roman"/>
          <w:i/>
          <w:iCs/>
          <w:noProof/>
          <w:szCs w:val="24"/>
        </w:rPr>
        <w:t>Nucleic Acids Research</w:t>
      </w:r>
      <w:r w:rsidRPr="009E3B99">
        <w:rPr>
          <w:rFonts w:ascii="Calibri" w:hAnsi="Calibri" w:cs="Times New Roman"/>
          <w:noProof/>
          <w:szCs w:val="24"/>
        </w:rPr>
        <w:t>, gkv1007. doi:10.1093/nar/gkv1007.</w:t>
      </w:r>
    </w:p>
    <w:p w14:paraId="796146BA"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9E3B99">
        <w:rPr>
          <w:rFonts w:ascii="Calibri" w:hAnsi="Calibri" w:cs="Times New Roman"/>
          <w:i/>
          <w:iCs/>
          <w:noProof/>
          <w:szCs w:val="24"/>
        </w:rPr>
        <w:t xml:space="preserve">G3&amp;amp;#58; </w:t>
      </w:r>
      <w:r w:rsidRPr="009E3B99">
        <w:rPr>
          <w:rFonts w:ascii="Calibri" w:hAnsi="Calibri" w:cs="Times New Roman"/>
          <w:i/>
          <w:iCs/>
          <w:noProof/>
          <w:szCs w:val="24"/>
        </w:rPr>
        <w:lastRenderedPageBreak/>
        <w:t>Genes|Genomes|Genetics</w:t>
      </w:r>
      <w:r w:rsidRPr="009E3B99">
        <w:rPr>
          <w:rFonts w:ascii="Calibri" w:hAnsi="Calibri" w:cs="Times New Roman"/>
          <w:noProof/>
          <w:szCs w:val="24"/>
        </w:rPr>
        <w:t xml:space="preserve"> 6 (December): 4175–83. doi:10.1534/g3.116.034827.</w:t>
      </w:r>
    </w:p>
    <w:p w14:paraId="23E333A0"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9E3B99">
        <w:rPr>
          <w:rFonts w:ascii="Calibri" w:hAnsi="Calibri" w:cs="Times New Roman"/>
          <w:i/>
          <w:iCs/>
          <w:noProof/>
          <w:szCs w:val="24"/>
        </w:rPr>
        <w:t>Plant Physiology</w:t>
      </w:r>
      <w:r w:rsidRPr="009E3B99">
        <w:rPr>
          <w:rFonts w:ascii="Calibri" w:hAnsi="Calibri" w:cs="Times New Roman"/>
          <w:noProof/>
          <w:szCs w:val="24"/>
        </w:rPr>
        <w:t xml:space="preserve"> 146 (2): 762–71. doi:10.1104/pp.107.109587.</w:t>
      </w:r>
    </w:p>
    <w:p w14:paraId="5E4043E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Baxter, Ivan. 2010. “Ionomics: The Functional Genomics of Elements.” </w:t>
      </w:r>
      <w:r w:rsidRPr="009E3B99">
        <w:rPr>
          <w:rFonts w:ascii="Calibri" w:hAnsi="Calibri" w:cs="Times New Roman"/>
          <w:i/>
          <w:iCs/>
          <w:noProof/>
          <w:szCs w:val="24"/>
        </w:rPr>
        <w:t>Briefings in Functional Genomics</w:t>
      </w:r>
      <w:r w:rsidRPr="009E3B99">
        <w:rPr>
          <w:rFonts w:ascii="Calibri" w:hAnsi="Calibri" w:cs="Times New Roman"/>
          <w:noProof/>
          <w:szCs w:val="24"/>
        </w:rPr>
        <w:t xml:space="preserve"> 9 (2): 149–56. doi:10.1093/bfgp/elp055.</w:t>
      </w:r>
    </w:p>
    <w:p w14:paraId="62792F3C"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Baxter, Ivan, and Brian P Dilkes. 2012. “Elemental Profiles Reflect Plant Adaptations to the Environment.” </w:t>
      </w:r>
      <w:r w:rsidRPr="009E3B99">
        <w:rPr>
          <w:rFonts w:ascii="Calibri" w:hAnsi="Calibri" w:cs="Times New Roman"/>
          <w:i/>
          <w:iCs/>
          <w:noProof/>
          <w:szCs w:val="24"/>
        </w:rPr>
        <w:t>Science (New York, N.Y.)</w:t>
      </w:r>
      <w:r w:rsidRPr="009E3B99">
        <w:rPr>
          <w:rFonts w:ascii="Calibri" w:hAnsi="Calibri" w:cs="Times New Roman"/>
          <w:noProof/>
          <w:szCs w:val="24"/>
        </w:rPr>
        <w:t xml:space="preserve"> 336 (6089): 1661–63. doi:10.1126/science.1219992.</w:t>
      </w:r>
    </w:p>
    <w:p w14:paraId="5E15ED7B"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9E3B99">
        <w:rPr>
          <w:rFonts w:ascii="Calibri" w:hAnsi="Calibri" w:cs="Times New Roman"/>
          <w:i/>
          <w:iCs/>
          <w:noProof/>
          <w:szCs w:val="24"/>
        </w:rPr>
        <w:t>PLoS ONE</w:t>
      </w:r>
      <w:r w:rsidRPr="009E3B99">
        <w:rPr>
          <w:rFonts w:ascii="Calibri" w:hAnsi="Calibri" w:cs="Times New Roman"/>
          <w:noProof/>
          <w:szCs w:val="24"/>
        </w:rPr>
        <w:t xml:space="preserve"> 9 (1). doi:10.1371/journal.pone.0087628.</w:t>
      </w:r>
    </w:p>
    <w:p w14:paraId="0A447BFA"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9E3B99">
        <w:rPr>
          <w:rFonts w:ascii="Calibri" w:hAnsi="Calibri" w:cs="Times New Roman"/>
          <w:i/>
          <w:iCs/>
          <w:noProof/>
          <w:szCs w:val="24"/>
        </w:rPr>
        <w:t>Proceedings of the National Academy of Sciences of the United States of America</w:t>
      </w:r>
      <w:r w:rsidRPr="009E3B99">
        <w:rPr>
          <w:rFonts w:ascii="Calibri" w:hAnsi="Calibri" w:cs="Times New Roman"/>
          <w:noProof/>
          <w:szCs w:val="24"/>
        </w:rPr>
        <w:t xml:space="preserve"> 105 (33): 12081–86. doi:10.1073/pnas.0804175105.</w:t>
      </w:r>
    </w:p>
    <w:p w14:paraId="0054D5B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5197107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9E3B99">
        <w:rPr>
          <w:rFonts w:ascii="Calibri" w:hAnsi="Calibri" w:cs="Times New Roman"/>
          <w:i/>
          <w:iCs/>
          <w:noProof/>
          <w:szCs w:val="24"/>
        </w:rPr>
        <w:t>Bioinformatics (Oxford, England)</w:t>
      </w:r>
      <w:r w:rsidRPr="009E3B99">
        <w:rPr>
          <w:rFonts w:ascii="Calibri" w:hAnsi="Calibri" w:cs="Times New Roman"/>
          <w:noProof/>
          <w:szCs w:val="24"/>
        </w:rPr>
        <w:t xml:space="preserve"> 23 (19): 2633–35. doi:10.1093/bioinformatics/btm308.</w:t>
      </w:r>
    </w:p>
    <w:p w14:paraId="2B606ACC"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9E3B99">
        <w:rPr>
          <w:rFonts w:ascii="Calibri" w:hAnsi="Calibri" w:cs="Times New Roman"/>
          <w:i/>
          <w:iCs/>
          <w:noProof/>
          <w:szCs w:val="24"/>
        </w:rPr>
        <w:t>Science (New York, N.Y.)</w:t>
      </w:r>
      <w:r w:rsidRPr="009E3B99">
        <w:rPr>
          <w:rFonts w:ascii="Calibri" w:hAnsi="Calibri" w:cs="Times New Roman"/>
          <w:noProof/>
          <w:szCs w:val="24"/>
        </w:rPr>
        <w:t xml:space="preserve"> 325 (5941): 714–18. doi:10.1126/science.1174276.</w:t>
      </w:r>
    </w:p>
    <w:p w14:paraId="2CEDDEB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9E3B99">
        <w:rPr>
          <w:rFonts w:ascii="Calibri" w:hAnsi="Calibri" w:cs="Times New Roman"/>
          <w:i/>
          <w:iCs/>
          <w:noProof/>
          <w:szCs w:val="24"/>
        </w:rPr>
        <w:t>BMC Medical Genomics</w:t>
      </w:r>
      <w:r w:rsidRPr="009E3B99">
        <w:rPr>
          <w:rFonts w:ascii="Calibri" w:hAnsi="Calibri" w:cs="Times New Roman"/>
          <w:noProof/>
          <w:szCs w:val="24"/>
        </w:rPr>
        <w:t xml:space="preserve"> 7 (1): 48. doi:10.1186/1755-8794-7-48.</w:t>
      </w:r>
    </w:p>
    <w:p w14:paraId="3C86CF3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9E3B99">
        <w:rPr>
          <w:rFonts w:ascii="Calibri" w:hAnsi="Calibri" w:cs="Times New Roman"/>
          <w:i/>
          <w:iCs/>
          <w:noProof/>
          <w:szCs w:val="24"/>
        </w:rPr>
        <w:t>Cell Systems</w:t>
      </w:r>
      <w:r w:rsidRPr="009E3B99">
        <w:rPr>
          <w:rFonts w:ascii="Calibri" w:hAnsi="Calibri" w:cs="Times New Roman"/>
          <w:noProof/>
          <w:szCs w:val="24"/>
        </w:rPr>
        <w:t xml:space="preserve"> 4 (1). Elsevier Inc.: 46–59.e4. doi:10.1016/j.cels.2016.10.014.</w:t>
      </w:r>
    </w:p>
    <w:p w14:paraId="1AC7CFD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9E3B99">
        <w:rPr>
          <w:rFonts w:ascii="Calibri" w:hAnsi="Calibri" w:cs="Times New Roman"/>
          <w:i/>
          <w:iCs/>
          <w:noProof/>
          <w:szCs w:val="24"/>
        </w:rPr>
        <w:t>Genetics</w:t>
      </w:r>
      <w:r w:rsidRPr="009E3B99">
        <w:rPr>
          <w:rFonts w:ascii="Calibri" w:hAnsi="Calibri" w:cs="Times New Roman"/>
          <w:noProof/>
          <w:szCs w:val="24"/>
        </w:rPr>
        <w:t xml:space="preserve"> 172 (1): 557–67. doi:10.1534/genetics.104.038489.</w:t>
      </w:r>
    </w:p>
    <w:p w14:paraId="7E7E202E"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9E3B99">
        <w:rPr>
          <w:rFonts w:ascii="Calibri" w:hAnsi="Calibri" w:cs="Times New Roman"/>
          <w:i/>
          <w:iCs/>
          <w:noProof/>
          <w:szCs w:val="24"/>
        </w:rPr>
        <w:t>G3 (Bethesda, Md.)</w:t>
      </w:r>
      <w:r w:rsidRPr="009E3B99">
        <w:rPr>
          <w:rFonts w:ascii="Calibri" w:hAnsi="Calibri" w:cs="Times New Roman"/>
          <w:noProof/>
          <w:szCs w:val="24"/>
        </w:rPr>
        <w:t xml:space="preserve"> 4 (5): 805–12. doi:10.1534/g3.114.010686.</w:t>
      </w:r>
    </w:p>
    <w:p w14:paraId="47A58F2E"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Chao, D.-Y., K. Gable, M. Chen, I. Baxter, C. R. Dietrich, E. B. Cahoon, M. L. Guerinot, et al. 2011. </w:t>
      </w:r>
      <w:r w:rsidRPr="009E3B99">
        <w:rPr>
          <w:rFonts w:ascii="Calibri" w:hAnsi="Calibri" w:cs="Times New Roman"/>
          <w:noProof/>
          <w:szCs w:val="24"/>
        </w:rPr>
        <w:lastRenderedPageBreak/>
        <w:t xml:space="preserve">“Sphingolipids in the Root Play an Important Role in Regulating the Leaf Ionome in Arabidopsis Thaliana.” </w:t>
      </w:r>
      <w:r w:rsidRPr="009E3B99">
        <w:rPr>
          <w:rFonts w:ascii="Calibri" w:hAnsi="Calibri" w:cs="Times New Roman"/>
          <w:i/>
          <w:iCs/>
          <w:noProof/>
          <w:szCs w:val="24"/>
        </w:rPr>
        <w:t>The Plant Cell</w:t>
      </w:r>
      <w:r w:rsidRPr="009E3B99">
        <w:rPr>
          <w:rFonts w:ascii="Calibri" w:hAnsi="Calibri" w:cs="Times New Roman"/>
          <w:noProof/>
          <w:szCs w:val="24"/>
        </w:rPr>
        <w:t xml:space="preserve"> 23 (3): 1061–81. doi:10.1105/tpc.110.079095.</w:t>
      </w:r>
    </w:p>
    <w:p w14:paraId="3572A4F7"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9E3B99">
        <w:rPr>
          <w:rFonts w:ascii="Calibri" w:hAnsi="Calibri" w:cs="Times New Roman"/>
          <w:i/>
          <w:iCs/>
          <w:noProof/>
          <w:szCs w:val="24"/>
        </w:rPr>
        <w:t>Nature Genetics</w:t>
      </w:r>
      <w:r w:rsidRPr="009E3B99">
        <w:rPr>
          <w:rFonts w:ascii="Calibri" w:hAnsi="Calibri" w:cs="Times New Roman"/>
          <w:noProof/>
          <w:szCs w:val="24"/>
        </w:rPr>
        <w:t xml:space="preserve"> 44 (7). Nature Publishing Group: 803–7. doi:10.1038/ng.2313.</w:t>
      </w:r>
    </w:p>
    <w:p w14:paraId="0A2F55A0"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9E3B99">
        <w:rPr>
          <w:rFonts w:ascii="Calibri" w:hAnsi="Calibri" w:cs="Times New Roman"/>
          <w:i/>
          <w:iCs/>
          <w:noProof/>
          <w:szCs w:val="24"/>
        </w:rPr>
        <w:t>Nature Genetics</w:t>
      </w:r>
      <w:r w:rsidRPr="009E3B99">
        <w:rPr>
          <w:rFonts w:ascii="Calibri" w:hAnsi="Calibri" w:cs="Times New Roman"/>
          <w:noProof/>
          <w:szCs w:val="24"/>
        </w:rPr>
        <w:t xml:space="preserve"> 38 (5): 594–97. doi:10.1038/ng1784.</w:t>
      </w:r>
    </w:p>
    <w:p w14:paraId="54F48FF3"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9E3B99">
        <w:rPr>
          <w:rFonts w:ascii="Calibri" w:hAnsi="Calibri" w:cs="Times New Roman"/>
          <w:i/>
          <w:iCs/>
          <w:noProof/>
          <w:szCs w:val="24"/>
        </w:rPr>
        <w:t>Plant Physiology</w:t>
      </w:r>
      <w:r w:rsidRPr="009E3B99">
        <w:rPr>
          <w:rFonts w:ascii="Calibri" w:hAnsi="Calibri" w:cs="Times New Roman"/>
          <w:noProof/>
          <w:szCs w:val="24"/>
        </w:rPr>
        <w:t xml:space="preserve"> 158 (2): 824–34. doi:10.1104/pp.111.185033.</w:t>
      </w:r>
    </w:p>
    <w:p w14:paraId="4543394A"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Davies, Laurie, and Ursula Gather. 2012. “The Identification of Multiple Outliers.” </w:t>
      </w:r>
      <w:r w:rsidRPr="009E3B99">
        <w:rPr>
          <w:rFonts w:ascii="Calibri" w:hAnsi="Calibri" w:cs="Times New Roman"/>
          <w:i/>
          <w:iCs/>
          <w:noProof/>
          <w:szCs w:val="24"/>
        </w:rPr>
        <w:t>Journal of the American Statistical Association</w:t>
      </w:r>
      <w:r w:rsidRPr="009E3B99">
        <w:rPr>
          <w:rFonts w:ascii="Calibri" w:hAnsi="Calibri" w:cs="Times New Roman"/>
          <w:noProof/>
          <w:szCs w:val="24"/>
        </w:rPr>
        <w:t>, February. Taylor &amp; Francis Group. http://www.tandfonline.com/doi/abs/10.1080/01621459.1993.10476339.</w:t>
      </w:r>
    </w:p>
    <w:p w14:paraId="3EF9A7D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Dongen, Stijn van. 2000. “MCL: A Cluster Algoithm for Graphs.” Center for Information Workshop.</w:t>
      </w:r>
    </w:p>
    <w:p w14:paraId="0AA7F843"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Eisen, M B, P T Spellman, P O Brown, and D Botstein. 1998. “Cluster Analysis and Display of Genome-Wide Expression Patterns.” </w:t>
      </w:r>
      <w:r w:rsidRPr="009E3B99">
        <w:rPr>
          <w:rFonts w:ascii="Calibri" w:hAnsi="Calibri" w:cs="Times New Roman"/>
          <w:i/>
          <w:iCs/>
          <w:noProof/>
          <w:szCs w:val="24"/>
        </w:rPr>
        <w:t>Proceedings of the National Academy of Sciences</w:t>
      </w:r>
      <w:r w:rsidRPr="009E3B99">
        <w:rPr>
          <w:rFonts w:ascii="Calibri" w:hAnsi="Calibri" w:cs="Times New Roman"/>
          <w:noProof/>
          <w:szCs w:val="24"/>
        </w:rPr>
        <w:t xml:space="preserve"> 95 (25): 14863–68. doi:10.1073/pnas.95.25.14863.</w:t>
      </w:r>
    </w:p>
    <w:p w14:paraId="68EBD510"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9E3B99">
        <w:rPr>
          <w:rFonts w:ascii="Calibri" w:hAnsi="Calibri" w:cs="Times New Roman"/>
          <w:i/>
          <w:iCs/>
          <w:noProof/>
          <w:szCs w:val="24"/>
        </w:rPr>
        <w:t>PloS One</w:t>
      </w:r>
      <w:r w:rsidRPr="009E3B99">
        <w:rPr>
          <w:rFonts w:ascii="Calibri" w:hAnsi="Calibri" w:cs="Times New Roman"/>
          <w:noProof/>
          <w:szCs w:val="24"/>
        </w:rPr>
        <w:t xml:space="preserve"> 6 (5): e19379. doi:10.1371/journal.pone.0019379.</w:t>
      </w:r>
    </w:p>
    <w:p w14:paraId="3A59C5E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9E3B99">
        <w:rPr>
          <w:rFonts w:ascii="Calibri" w:hAnsi="Calibri" w:cs="Times New Roman"/>
          <w:i/>
          <w:iCs/>
          <w:noProof/>
          <w:szCs w:val="24"/>
        </w:rPr>
        <w:t>The Plant Cell</w:t>
      </w:r>
      <w:r w:rsidRPr="009E3B99">
        <w:rPr>
          <w:rFonts w:ascii="Calibri" w:hAnsi="Calibri" w:cs="Times New Roman"/>
          <w:noProof/>
          <w:szCs w:val="24"/>
        </w:rPr>
        <w:t xml:space="preserve"> 27 (October): tpc.15.00394. doi:10.1105/tpc.15.00394.</w:t>
      </w:r>
    </w:p>
    <w:p w14:paraId="21099811"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Fu, Jingye, Fei Ren, Xuan Lu, Hongjie Mao, Meimei Xu, Jörg Degenhardt, Reuben J. Peters, and Qiang Wang. 2016. “A Tandem Array of </w:t>
      </w:r>
      <w:r w:rsidRPr="009E3B99">
        <w:rPr>
          <w:rFonts w:ascii="Calibri" w:hAnsi="Calibri" w:cs="Times New Roman"/>
          <w:i/>
          <w:iCs/>
          <w:noProof/>
          <w:szCs w:val="24"/>
        </w:rPr>
        <w:t>Ent</w:t>
      </w:r>
      <w:r w:rsidRPr="009E3B99">
        <w:rPr>
          <w:rFonts w:ascii="Calibri" w:hAnsi="Calibri" w:cs="Times New Roman"/>
          <w:noProof/>
          <w:szCs w:val="24"/>
        </w:rPr>
        <w:t xml:space="preserve"> -Kaurene Synthases in Maize with Roles in Gibberellin and More Specialized Metabolism.” </w:t>
      </w:r>
      <w:r w:rsidRPr="009E3B99">
        <w:rPr>
          <w:rFonts w:ascii="Calibri" w:hAnsi="Calibri" w:cs="Times New Roman"/>
          <w:i/>
          <w:iCs/>
          <w:noProof/>
          <w:szCs w:val="24"/>
        </w:rPr>
        <w:t>Plant Physiology</w:t>
      </w:r>
      <w:r w:rsidRPr="009E3B99">
        <w:rPr>
          <w:rFonts w:ascii="Calibri" w:hAnsi="Calibri" w:cs="Times New Roman"/>
          <w:noProof/>
          <w:szCs w:val="24"/>
        </w:rPr>
        <w:t xml:space="preserve"> 170 (2): 742–51. doi:10.1104/pp.15.01727.</w:t>
      </w:r>
    </w:p>
    <w:p w14:paraId="081B8EA9"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9E3B99">
        <w:rPr>
          <w:rFonts w:ascii="Calibri" w:hAnsi="Calibri" w:cs="Times New Roman"/>
          <w:i/>
          <w:iCs/>
          <w:noProof/>
          <w:szCs w:val="24"/>
        </w:rPr>
        <w:t>PLoS Genetics</w:t>
      </w:r>
      <w:r w:rsidRPr="009E3B99">
        <w:rPr>
          <w:rFonts w:ascii="Calibri" w:hAnsi="Calibri" w:cs="Times New Roman"/>
          <w:noProof/>
          <w:szCs w:val="24"/>
        </w:rPr>
        <w:t xml:space="preserve"> 2 (8). Public Library of Science: e130. doi:10.1371/journal.pgen.0020130.</w:t>
      </w:r>
    </w:p>
    <w:p w14:paraId="243C8BA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Gore, Michael a, Jer-Ming Chia, Robert J Elshire, Qi Sun, Elhan S Ersoz, Bonnie L Hurwitz, Jason a Peiffer, et al. 2009. “A First-Generation Haplotype Map of Maize.” </w:t>
      </w:r>
      <w:r w:rsidRPr="009E3B99">
        <w:rPr>
          <w:rFonts w:ascii="Calibri" w:hAnsi="Calibri" w:cs="Times New Roman"/>
          <w:i/>
          <w:iCs/>
          <w:noProof/>
          <w:szCs w:val="24"/>
        </w:rPr>
        <w:t>Science (New York, N.Y.)</w:t>
      </w:r>
      <w:r w:rsidRPr="009E3B99">
        <w:rPr>
          <w:rFonts w:ascii="Calibri" w:hAnsi="Calibri" w:cs="Times New Roman"/>
          <w:noProof/>
          <w:szCs w:val="24"/>
        </w:rPr>
        <w:t xml:space="preserve"> 326 (5956): 1115–17. doi:10.1126/science.1177837.</w:t>
      </w:r>
    </w:p>
    <w:p w14:paraId="41C5C66E"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Guerinot, Mary Lou, and David E Salt. 2017. “Fortified Foods and Phytoremediation . Two Sides of the Same Coin 1” 3755.</w:t>
      </w:r>
    </w:p>
    <w:p w14:paraId="5B5A381C"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Harris, M a, J Clark, a Ireland, J Lomax, M Ashburner, R Foulger, K Eilbeck, et al. 2004. “The Gene Ontology (GO) Database and Informatics Resource.” </w:t>
      </w:r>
      <w:r w:rsidRPr="009E3B99">
        <w:rPr>
          <w:rFonts w:ascii="Calibri" w:hAnsi="Calibri" w:cs="Times New Roman"/>
          <w:i/>
          <w:iCs/>
          <w:noProof/>
          <w:szCs w:val="24"/>
        </w:rPr>
        <w:t>Nucleic Acids Research</w:t>
      </w:r>
      <w:r w:rsidRPr="009E3B99">
        <w:rPr>
          <w:rFonts w:ascii="Calibri" w:hAnsi="Calibri" w:cs="Times New Roman"/>
          <w:noProof/>
          <w:szCs w:val="24"/>
        </w:rPr>
        <w:t xml:space="preserve"> 32 (Database issue): D258-61. </w:t>
      </w:r>
      <w:r w:rsidRPr="009E3B99">
        <w:rPr>
          <w:rFonts w:ascii="Calibri" w:hAnsi="Calibri" w:cs="Times New Roman"/>
          <w:noProof/>
          <w:szCs w:val="24"/>
        </w:rPr>
        <w:lastRenderedPageBreak/>
        <w:t>doi:10.1093/nar/gkh036.</w:t>
      </w:r>
    </w:p>
    <w:p w14:paraId="2F27755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9E3B99">
        <w:rPr>
          <w:rFonts w:ascii="Calibri" w:hAnsi="Calibri" w:cs="Times New Roman"/>
          <w:i/>
          <w:iCs/>
          <w:noProof/>
          <w:szCs w:val="24"/>
        </w:rPr>
        <w:t>The Plant Cell</w:t>
      </w:r>
      <w:r w:rsidRPr="009E3B99">
        <w:rPr>
          <w:rFonts w:ascii="Calibri" w:hAnsi="Calibri" w:cs="Times New Roman"/>
          <w:noProof/>
          <w:szCs w:val="24"/>
        </w:rPr>
        <w:t xml:space="preserve"> 26 (1): 121–35. doi:10.1105/tpc.113.119982.</w:t>
      </w:r>
    </w:p>
    <w:p w14:paraId="17CC9AE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9E3B99">
        <w:rPr>
          <w:rFonts w:ascii="Calibri" w:hAnsi="Calibri" w:cs="Times New Roman"/>
          <w:i/>
          <w:iCs/>
          <w:noProof/>
          <w:szCs w:val="24"/>
        </w:rPr>
        <w:t>Heredity</w:t>
      </w:r>
      <w:r w:rsidRPr="009E3B99">
        <w:rPr>
          <w:rFonts w:ascii="Calibri" w:hAnsi="Calibri" w:cs="Times New Roman"/>
          <w:noProof/>
          <w:szCs w:val="24"/>
        </w:rPr>
        <w:t xml:space="preserve"> 108 (5): 490–99. doi:10.1038/hdy.2011.103.</w:t>
      </w:r>
    </w:p>
    <w:p w14:paraId="1F5ED6FA"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9E3B99">
        <w:rPr>
          <w:rFonts w:ascii="Calibri" w:hAnsi="Calibri" w:cs="Times New Roman"/>
          <w:i/>
          <w:iCs/>
          <w:noProof/>
          <w:szCs w:val="24"/>
        </w:rPr>
        <w:t>Plant Journal</w:t>
      </w:r>
      <w:r w:rsidRPr="009E3B99">
        <w:rPr>
          <w:rFonts w:ascii="Calibri" w:hAnsi="Calibri" w:cs="Times New Roman"/>
          <w:noProof/>
          <w:szCs w:val="24"/>
        </w:rPr>
        <w:t xml:space="preserve"> 43 (1): 107–17. doi:10.1111/j.1365-313X.2005.02431.x.</w:t>
      </w:r>
    </w:p>
    <w:p w14:paraId="1469E680"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9E3B99">
        <w:rPr>
          <w:rFonts w:ascii="Calibri" w:hAnsi="Calibri" w:cs="Times New Roman"/>
          <w:i/>
          <w:iCs/>
          <w:noProof/>
          <w:szCs w:val="24"/>
        </w:rPr>
        <w:t>Nature Genetics</w:t>
      </w:r>
      <w:r w:rsidRPr="009E3B99">
        <w:rPr>
          <w:rFonts w:ascii="Calibri" w:hAnsi="Calibri" w:cs="Times New Roman"/>
          <w:noProof/>
          <w:szCs w:val="24"/>
        </w:rPr>
        <w:t xml:space="preserve"> 43 (2): 163–68. doi:10.1038/ng.747.</w:t>
      </w:r>
    </w:p>
    <w:p w14:paraId="3DBC8063"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Lawit, Shai J., Heidi M. Wych, Deping Xu, Suman Kundu, and Dwight T. Tomes. 2010. “Maize Della Proteins Dwarf plant8 and Dwarf plant9 as Modulators of Plant Development.” </w:t>
      </w:r>
      <w:r w:rsidRPr="009E3B99">
        <w:rPr>
          <w:rFonts w:ascii="Calibri" w:hAnsi="Calibri" w:cs="Times New Roman"/>
          <w:i/>
          <w:iCs/>
          <w:noProof/>
          <w:szCs w:val="24"/>
        </w:rPr>
        <w:t>Plant and Cell Physiology</w:t>
      </w:r>
      <w:r w:rsidRPr="009E3B99">
        <w:rPr>
          <w:rFonts w:ascii="Calibri" w:hAnsi="Calibri" w:cs="Times New Roman"/>
          <w:noProof/>
          <w:szCs w:val="24"/>
        </w:rPr>
        <w:t xml:space="preserve"> 51 (11): 1854–68. doi:10.1093/pcp/pcq153.</w:t>
      </w:r>
    </w:p>
    <w:p w14:paraId="03961F2C"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Lawrence, Carolyn J, Qunfeng Dong, Mary L Polacco, Trent E Seigfried, and Volker Brendel. 2004. “MaizeGDB, the Community Database for Maize Genetics and Genomics.” </w:t>
      </w:r>
      <w:r w:rsidRPr="009E3B99">
        <w:rPr>
          <w:rFonts w:ascii="Calibri" w:hAnsi="Calibri" w:cs="Times New Roman"/>
          <w:i/>
          <w:iCs/>
          <w:noProof/>
          <w:szCs w:val="24"/>
        </w:rPr>
        <w:t>Nucleic Acids Research</w:t>
      </w:r>
      <w:r w:rsidRPr="009E3B99">
        <w:rPr>
          <w:rFonts w:ascii="Calibri" w:hAnsi="Calibri" w:cs="Times New Roman"/>
          <w:noProof/>
          <w:szCs w:val="24"/>
        </w:rPr>
        <w:t xml:space="preserve"> 32 (Database issue): D393-7. doi:10.1093/nar/gkh011.</w:t>
      </w:r>
    </w:p>
    <w:p w14:paraId="3136A038"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Li, Heng, and Richard Durbin. 2009. “Fast and Accurate Short Read Alignment with Burrows-Wheeler Transform.” </w:t>
      </w:r>
      <w:r w:rsidRPr="009E3B99">
        <w:rPr>
          <w:rFonts w:ascii="Calibri" w:hAnsi="Calibri" w:cs="Times New Roman"/>
          <w:i/>
          <w:iCs/>
          <w:noProof/>
          <w:szCs w:val="24"/>
        </w:rPr>
        <w:t>Bioinformatics (Oxford, England)</w:t>
      </w:r>
      <w:r w:rsidRPr="009E3B99">
        <w:rPr>
          <w:rFonts w:ascii="Calibri" w:hAnsi="Calibri" w:cs="Times New Roman"/>
          <w:noProof/>
          <w:szCs w:val="24"/>
        </w:rPr>
        <w:t xml:space="preserve"> 25 (14): 1754–60. doi:10.1093/bioinformatics/btp324.</w:t>
      </w:r>
    </w:p>
    <w:p w14:paraId="17AD57E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9E3B99">
        <w:rPr>
          <w:rFonts w:ascii="Calibri" w:hAnsi="Calibri" w:cs="Times New Roman"/>
          <w:i/>
          <w:iCs/>
          <w:noProof/>
          <w:szCs w:val="24"/>
        </w:rPr>
        <w:t>BMC Bioinformatics</w:t>
      </w:r>
      <w:r w:rsidRPr="009E3B99">
        <w:rPr>
          <w:rFonts w:ascii="Calibri" w:hAnsi="Calibri" w:cs="Times New Roman"/>
          <w:noProof/>
          <w:szCs w:val="24"/>
        </w:rPr>
        <w:t xml:space="preserve"> 9 (1). BioMed Central: 398. doi:10.1186/1471-2105-9-398.</w:t>
      </w:r>
    </w:p>
    <w:p w14:paraId="70118D9B"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Lindgreen, Stinus. 2012. “AdapterRemoval: Easy Cleaning of next-Generation Sequencing Reads.” </w:t>
      </w:r>
      <w:r w:rsidRPr="009E3B99">
        <w:rPr>
          <w:rFonts w:ascii="Calibri" w:hAnsi="Calibri" w:cs="Times New Roman"/>
          <w:i/>
          <w:iCs/>
          <w:noProof/>
          <w:szCs w:val="24"/>
        </w:rPr>
        <w:t>BMC Research Notes</w:t>
      </w:r>
      <w:r w:rsidRPr="009E3B99">
        <w:rPr>
          <w:rFonts w:ascii="Calibri" w:hAnsi="Calibri" w:cs="Times New Roman"/>
          <w:noProof/>
          <w:szCs w:val="24"/>
        </w:rPr>
        <w:t xml:space="preserve"> 5 (1): 337. doi:10.1186/1756-0500-5-337.</w:t>
      </w:r>
    </w:p>
    <w:p w14:paraId="6C7273F5"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9E3B99">
        <w:rPr>
          <w:rFonts w:ascii="Calibri" w:hAnsi="Calibri" w:cs="Times New Roman"/>
          <w:i/>
          <w:iCs/>
          <w:noProof/>
          <w:szCs w:val="24"/>
        </w:rPr>
        <w:t>The Plant Cell</w:t>
      </w:r>
      <w:r w:rsidRPr="009E3B99">
        <w:rPr>
          <w:rFonts w:ascii="Calibri" w:hAnsi="Calibri" w:cs="Times New Roman"/>
          <w:noProof/>
          <w:szCs w:val="24"/>
        </w:rPr>
        <w:t xml:space="preserve"> 21 (3): 832–42. doi:10.1105/tpc.108.064329.</w:t>
      </w:r>
    </w:p>
    <w:p w14:paraId="7DD7798F"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9E3B99">
        <w:rPr>
          <w:rFonts w:ascii="Calibri" w:hAnsi="Calibri" w:cs="Times New Roman"/>
          <w:i/>
          <w:iCs/>
          <w:noProof/>
          <w:szCs w:val="24"/>
        </w:rPr>
        <w:t>Plant Journal</w:t>
      </w:r>
      <w:r w:rsidRPr="009E3B99">
        <w:rPr>
          <w:rFonts w:ascii="Calibri" w:hAnsi="Calibri" w:cs="Times New Roman"/>
          <w:noProof/>
          <w:szCs w:val="24"/>
        </w:rPr>
        <w:t xml:space="preserve"> 64 (5): 753–63. doi:10.1111/j.1365-313X.2010.04366.x.</w:t>
      </w:r>
    </w:p>
    <w:p w14:paraId="4E5F5105"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9E3B99">
        <w:rPr>
          <w:rFonts w:ascii="Calibri" w:hAnsi="Calibri" w:cs="Times New Roman"/>
          <w:i/>
          <w:iCs/>
          <w:noProof/>
          <w:szCs w:val="24"/>
        </w:rPr>
        <w:t>Science (New York, N.Y.)</w:t>
      </w:r>
      <w:r w:rsidRPr="009E3B99">
        <w:rPr>
          <w:rFonts w:ascii="Calibri" w:hAnsi="Calibri" w:cs="Times New Roman"/>
          <w:noProof/>
          <w:szCs w:val="24"/>
        </w:rPr>
        <w:t xml:space="preserve"> 325 (5941). AAAS: 737–40. doi:10.1126/science.1174320.</w:t>
      </w:r>
    </w:p>
    <w:p w14:paraId="39B40036"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9E3B99">
        <w:rPr>
          <w:rFonts w:ascii="Calibri" w:hAnsi="Calibri" w:cs="Times New Roman"/>
          <w:i/>
          <w:iCs/>
          <w:noProof/>
          <w:szCs w:val="24"/>
        </w:rPr>
        <w:t>Plant &amp; Cell Physiology</w:t>
      </w:r>
      <w:r w:rsidRPr="009E3B99">
        <w:rPr>
          <w:rFonts w:ascii="Calibri" w:hAnsi="Calibri" w:cs="Times New Roman"/>
          <w:noProof/>
          <w:szCs w:val="24"/>
        </w:rPr>
        <w:t xml:space="preserve"> 52 (5): 785–803. doi:10.1093/pcp/pcr035.</w:t>
      </w:r>
    </w:p>
    <w:p w14:paraId="4978F7D3"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lastRenderedPageBreak/>
        <w:t xml:space="preserve">Monaco, Marcela K., Taner Z. Sen, Palitha D. Dharmawardhana, Liya Ren, Mary Schaeffer, Sushma Naithani, Vindhya Amarasinghe, et al. 2013. “Maize Metabolic Network Construction and Transcriptome Analysis.” </w:t>
      </w:r>
      <w:r w:rsidRPr="009E3B99">
        <w:rPr>
          <w:rFonts w:ascii="Calibri" w:hAnsi="Calibri" w:cs="Times New Roman"/>
          <w:i/>
          <w:iCs/>
          <w:noProof/>
          <w:szCs w:val="24"/>
        </w:rPr>
        <w:t>The Plant Genome</w:t>
      </w:r>
      <w:r w:rsidRPr="009E3B99">
        <w:rPr>
          <w:rFonts w:ascii="Calibri" w:hAnsi="Calibri" w:cs="Times New Roman"/>
          <w:noProof/>
          <w:szCs w:val="24"/>
        </w:rPr>
        <w:t xml:space="preserve"> 6 (1): 0. doi:10.3835/plantgenome2012.09.0025.</w:t>
      </w:r>
    </w:p>
    <w:p w14:paraId="40C83C2F"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9E3B99">
        <w:rPr>
          <w:rFonts w:ascii="Calibri" w:hAnsi="Calibri" w:cs="Times New Roman"/>
          <w:i/>
          <w:iCs/>
          <w:noProof/>
          <w:szCs w:val="24"/>
        </w:rPr>
        <w:t>Proceedings of the National Academy of Sciences of the United States of America</w:t>
      </w:r>
      <w:r w:rsidRPr="009E3B99">
        <w:rPr>
          <w:rFonts w:ascii="Calibri" w:hAnsi="Calibri" w:cs="Times New Roman"/>
          <w:noProof/>
          <w:szCs w:val="24"/>
        </w:rPr>
        <w:t xml:space="preserve"> 102 (7): 2442–47. doi:10.1073/pnas.0409804102.</w:t>
      </w:r>
    </w:p>
    <w:p w14:paraId="5CB9AB71"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9E3B99">
        <w:rPr>
          <w:rFonts w:ascii="Calibri" w:hAnsi="Calibri" w:cs="Times New Roman"/>
          <w:i/>
          <w:iCs/>
          <w:noProof/>
          <w:szCs w:val="24"/>
        </w:rPr>
        <w:t>Plant and Cell Physiology</w:t>
      </w:r>
      <w:r w:rsidRPr="009E3B99">
        <w:rPr>
          <w:rFonts w:ascii="Calibri" w:hAnsi="Calibri" w:cs="Times New Roman"/>
          <w:noProof/>
          <w:szCs w:val="24"/>
        </w:rPr>
        <w:t xml:space="preserve"> 55 (1): e6–e6. doi:10.1093/pcp/pct178.</w:t>
      </w:r>
    </w:p>
    <w:p w14:paraId="59F2FC1F"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9E3B99">
        <w:rPr>
          <w:rFonts w:ascii="Calibri" w:hAnsi="Calibri" w:cs="Times New Roman"/>
          <w:i/>
          <w:iCs/>
          <w:noProof/>
          <w:szCs w:val="24"/>
        </w:rPr>
        <w:t>DNA Research : An International Journal for Rapid Publication of Reports on Genes and Genomes</w:t>
      </w:r>
      <w:r w:rsidRPr="009E3B99">
        <w:rPr>
          <w:rFonts w:ascii="Calibri" w:hAnsi="Calibri" w:cs="Times New Roman"/>
          <w:noProof/>
          <w:szCs w:val="24"/>
        </w:rPr>
        <w:t xml:space="preserve"> 17 (2): 105–16. doi:10.1093/dnares/dsq002.</w:t>
      </w:r>
    </w:p>
    <w:p w14:paraId="59BF0495"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9E3B99">
        <w:rPr>
          <w:rFonts w:ascii="Calibri" w:hAnsi="Calibri" w:cs="Times New Roman"/>
          <w:i/>
          <w:iCs/>
          <w:noProof/>
          <w:szCs w:val="24"/>
        </w:rPr>
        <w:t>Genetics</w:t>
      </w:r>
      <w:r w:rsidRPr="009E3B99">
        <w:rPr>
          <w:rFonts w:ascii="Calibri" w:hAnsi="Calibri" w:cs="Times New Roman"/>
          <w:noProof/>
          <w:szCs w:val="24"/>
        </w:rPr>
        <w:t>, February. doi:10.1534/genetics.113.159152.</w:t>
      </w:r>
    </w:p>
    <w:p w14:paraId="101FA15F"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9E3B99">
        <w:rPr>
          <w:rFonts w:ascii="Calibri" w:hAnsi="Calibri" w:cs="Times New Roman"/>
          <w:i/>
          <w:iCs/>
          <w:noProof/>
          <w:szCs w:val="24"/>
        </w:rPr>
        <w:t>Nature Reviews Genetics</w:t>
      </w:r>
      <w:r w:rsidRPr="009E3B99">
        <w:rPr>
          <w:rFonts w:ascii="Calibri" w:hAnsi="Calibri" w:cs="Times New Roman"/>
          <w:noProof/>
          <w:szCs w:val="24"/>
        </w:rPr>
        <w:t xml:space="preserve"> 16 (2). Nature Publishing Group: 85–97. doi:10.1038/nrg3868.</w:t>
      </w:r>
    </w:p>
    <w:p w14:paraId="287E79C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9E3B99">
        <w:rPr>
          <w:rFonts w:ascii="Calibri" w:hAnsi="Calibri" w:cs="Times New Roman"/>
          <w:i/>
          <w:iCs/>
          <w:noProof/>
          <w:szCs w:val="24"/>
        </w:rPr>
        <w:t>Journal of Biological Chemistry</w:t>
      </w:r>
      <w:r w:rsidRPr="009E3B99">
        <w:rPr>
          <w:rFonts w:ascii="Calibri" w:hAnsi="Calibri" w:cs="Times New Roman"/>
          <w:noProof/>
          <w:szCs w:val="24"/>
        </w:rPr>
        <w:t xml:space="preserve"> 287 (25): 21406–15. doi:10.1074/jbc.M112.370213.</w:t>
      </w:r>
    </w:p>
    <w:p w14:paraId="17138178"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Sarkar, Neelam K., Yeon-Ki Kim, and Anil Grover. 2014. “Coexpression Network Analysis Associated with Call of Rice Seedlings for Encountering Heat Stress.” </w:t>
      </w:r>
      <w:r w:rsidRPr="009E3B99">
        <w:rPr>
          <w:rFonts w:ascii="Calibri" w:hAnsi="Calibri" w:cs="Times New Roman"/>
          <w:i/>
          <w:iCs/>
          <w:noProof/>
          <w:szCs w:val="24"/>
        </w:rPr>
        <w:t>Plant Molecular Biology</w:t>
      </w:r>
      <w:r w:rsidRPr="009E3B99">
        <w:rPr>
          <w:rFonts w:ascii="Calibri" w:hAnsi="Calibri" w:cs="Times New Roman"/>
          <w:noProof/>
          <w:szCs w:val="24"/>
        </w:rPr>
        <w:t xml:space="preserve"> 84 (1–2): 125–43. doi:10.1007/s11103-013-0123-3.</w:t>
      </w:r>
    </w:p>
    <w:p w14:paraId="625AA3D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9E3B99">
        <w:rPr>
          <w:rFonts w:ascii="Calibri" w:hAnsi="Calibri" w:cs="Times New Roman"/>
          <w:i/>
          <w:iCs/>
          <w:noProof/>
          <w:szCs w:val="24"/>
        </w:rPr>
        <w:t>PLoS ONE</w:t>
      </w:r>
      <w:r w:rsidRPr="009E3B99">
        <w:rPr>
          <w:rFonts w:ascii="Calibri" w:hAnsi="Calibri" w:cs="Times New Roman"/>
          <w:noProof/>
          <w:szCs w:val="24"/>
        </w:rPr>
        <w:t xml:space="preserve"> 9 (6). doi:10.1371/journal.pone.0099193.</w:t>
      </w:r>
    </w:p>
    <w:p w14:paraId="4A4B9737"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Schaefer, R.J., J.-M. Michno, and C.L. Myers. 2016. “Unraveling Gene Function in Agricultural Species Using Gene Co-Expression Networks.” </w:t>
      </w:r>
      <w:r w:rsidRPr="009E3B99">
        <w:rPr>
          <w:rFonts w:ascii="Calibri" w:hAnsi="Calibri" w:cs="Times New Roman"/>
          <w:i/>
          <w:iCs/>
          <w:noProof/>
          <w:szCs w:val="24"/>
        </w:rPr>
        <w:t>Biochimica et Biophysica Acta - Gene Regulatory Mechanisms</w:t>
      </w:r>
      <w:r w:rsidRPr="009E3B99">
        <w:rPr>
          <w:rFonts w:ascii="Calibri" w:hAnsi="Calibri" w:cs="Times New Roman"/>
          <w:noProof/>
          <w:szCs w:val="24"/>
        </w:rPr>
        <w:t>. doi:10.1016/j.bbagrm.2016.07.016.</w:t>
      </w:r>
    </w:p>
    <w:p w14:paraId="50F4F059"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9E3B99">
        <w:rPr>
          <w:rFonts w:ascii="Calibri" w:hAnsi="Calibri" w:cs="Times New Roman"/>
          <w:i/>
          <w:iCs/>
          <w:noProof/>
          <w:szCs w:val="24"/>
        </w:rPr>
        <w:t>PLoS ONE</w:t>
      </w:r>
      <w:r w:rsidRPr="009E3B99">
        <w:rPr>
          <w:rFonts w:ascii="Calibri" w:hAnsi="Calibri" w:cs="Times New Roman"/>
          <w:noProof/>
          <w:szCs w:val="24"/>
        </w:rPr>
        <w:t xml:space="preserve"> 9 (6): 99193. doi:10.1371/journal.pone.0099193.</w:t>
      </w:r>
    </w:p>
    <w:p w14:paraId="5FB5583A"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9E3B99">
        <w:rPr>
          <w:rFonts w:ascii="Calibri" w:hAnsi="Calibri" w:cs="Times New Roman"/>
          <w:i/>
          <w:iCs/>
          <w:noProof/>
          <w:szCs w:val="24"/>
        </w:rPr>
        <w:t>PLoS ONE</w:t>
      </w:r>
      <w:r w:rsidRPr="009E3B99">
        <w:rPr>
          <w:rFonts w:ascii="Calibri" w:hAnsi="Calibri" w:cs="Times New Roman"/>
          <w:noProof/>
          <w:szCs w:val="24"/>
        </w:rPr>
        <w:t xml:space="preserve"> 9 (6). Public Library of Science: 99193. doi:10.1371/journal.pone.0099193.</w:t>
      </w:r>
    </w:p>
    <w:p w14:paraId="4B06975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lastRenderedPageBreak/>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9E3B99">
        <w:rPr>
          <w:rFonts w:ascii="Calibri" w:hAnsi="Calibri" w:cs="Times New Roman"/>
          <w:i/>
          <w:iCs/>
          <w:noProof/>
          <w:szCs w:val="24"/>
        </w:rPr>
        <w:t>Nature Protocols</w:t>
      </w:r>
      <w:r w:rsidRPr="009E3B99">
        <w:rPr>
          <w:rFonts w:ascii="Calibri" w:hAnsi="Calibri" w:cs="Times New Roman"/>
          <w:noProof/>
          <w:szCs w:val="24"/>
        </w:rPr>
        <w:t xml:space="preserve"> 9 (5): 1056–82. doi:10.1038/nprot.2014.063.</w:t>
      </w:r>
    </w:p>
    <w:p w14:paraId="56E9B30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9E3B99">
        <w:rPr>
          <w:rFonts w:ascii="Calibri" w:hAnsi="Calibri" w:cs="Times New Roman"/>
          <w:i/>
          <w:iCs/>
          <w:noProof/>
          <w:szCs w:val="24"/>
        </w:rPr>
        <w:t>The Plant Genome</w:t>
      </w:r>
      <w:r w:rsidRPr="009E3B99">
        <w:rPr>
          <w:rFonts w:ascii="Calibri" w:hAnsi="Calibri" w:cs="Times New Roman"/>
          <w:noProof/>
          <w:szCs w:val="24"/>
        </w:rPr>
        <w:t>, no. 608: 314–62. doi:10.3835/plantgenome2015.04.0025.</w:t>
      </w:r>
    </w:p>
    <w:p w14:paraId="5E8546F7"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9E3B99">
        <w:rPr>
          <w:rFonts w:ascii="Calibri" w:hAnsi="Calibri" w:cs="Times New Roman"/>
          <w:i/>
          <w:iCs/>
          <w:noProof/>
          <w:szCs w:val="24"/>
        </w:rPr>
        <w:t>Proceedings of the National Academy of Sciences of the United States of America</w:t>
      </w:r>
      <w:r w:rsidRPr="009E3B99">
        <w:rPr>
          <w:rFonts w:ascii="Calibri" w:hAnsi="Calibri" w:cs="Times New Roman"/>
          <w:noProof/>
          <w:szCs w:val="24"/>
        </w:rPr>
        <w:t xml:space="preserve"> 109 (29). doi:10.1073/pnas.1201961109.</w:t>
      </w:r>
    </w:p>
    <w:p w14:paraId="3A00598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9E3B99">
        <w:rPr>
          <w:rFonts w:ascii="Calibri" w:hAnsi="Calibri" w:cs="Times New Roman"/>
          <w:i/>
          <w:iCs/>
          <w:noProof/>
          <w:szCs w:val="24"/>
        </w:rPr>
        <w:t>PNAS</w:t>
      </w:r>
      <w:r w:rsidRPr="009E3B99">
        <w:rPr>
          <w:rFonts w:ascii="Calibri" w:hAnsi="Calibri" w:cs="Times New Roman"/>
          <w:noProof/>
          <w:szCs w:val="24"/>
        </w:rPr>
        <w:t xml:space="preserve"> 109 (29). National Acad Sciences: 11878–83. doi:10.1073/pnas.1201961109/-/DCSupplemental.www.pnas.org/cgi/doi/10.1073/pnas.1201961109.</w:t>
      </w:r>
    </w:p>
    <w:p w14:paraId="3A7699A8"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9E3B99">
        <w:rPr>
          <w:rFonts w:ascii="Calibri" w:hAnsi="Calibri" w:cs="Times New Roman"/>
          <w:i/>
          <w:iCs/>
          <w:noProof/>
          <w:szCs w:val="24"/>
        </w:rPr>
        <w:t>The Plant Journal</w:t>
      </w:r>
      <w:r w:rsidRPr="009E3B99">
        <w:rPr>
          <w:rFonts w:ascii="Calibri" w:hAnsi="Calibri" w:cs="Times New Roman"/>
          <w:noProof/>
          <w:szCs w:val="24"/>
        </w:rPr>
        <w:t>. doi:10.1046/j.1365-313X.1995.8060907.x.</w:t>
      </w:r>
    </w:p>
    <w:p w14:paraId="72F19C2B"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3A010B2B"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9E3B99">
        <w:rPr>
          <w:rFonts w:ascii="Calibri" w:hAnsi="Calibri" w:cs="Times New Roman"/>
          <w:i/>
          <w:iCs/>
          <w:noProof/>
          <w:szCs w:val="24"/>
        </w:rPr>
        <w:t>Nature Genetics</w:t>
      </w:r>
      <w:r w:rsidRPr="009E3B99">
        <w:rPr>
          <w:rFonts w:ascii="Calibri" w:hAnsi="Calibri" w:cs="Times New Roman"/>
          <w:noProof/>
          <w:szCs w:val="24"/>
        </w:rPr>
        <w:t xml:space="preserve"> 43 (2): 159–62. doi:10.1038/ng.746.</w:t>
      </w:r>
    </w:p>
    <w:p w14:paraId="551639AD"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USDA. 2016. “Crop Production 2015 Summary.”</w:t>
      </w:r>
    </w:p>
    <w:p w14:paraId="50AF7F82"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Valdar, William, Christopher C Holmes, Richard Mott, and Jonathan Flint. 2009. “Mapping in Structured Populations by Resample Model Averaging.” </w:t>
      </w:r>
      <w:r w:rsidRPr="009E3B99">
        <w:rPr>
          <w:rFonts w:ascii="Calibri" w:hAnsi="Calibri" w:cs="Times New Roman"/>
          <w:i/>
          <w:iCs/>
          <w:noProof/>
          <w:szCs w:val="24"/>
        </w:rPr>
        <w:t>Genetics</w:t>
      </w:r>
      <w:r w:rsidRPr="009E3B99">
        <w:rPr>
          <w:rFonts w:ascii="Calibri" w:hAnsi="Calibri" w:cs="Times New Roman"/>
          <w:noProof/>
          <w:szCs w:val="24"/>
        </w:rPr>
        <w:t xml:space="preserve"> 182 (4): 1263–77. doi:10.1534/genetics.109.100727.</w:t>
      </w:r>
    </w:p>
    <w:p w14:paraId="77BB7A03"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9E3B99">
        <w:rPr>
          <w:rFonts w:ascii="Calibri" w:hAnsi="Calibri" w:cs="Times New Roman"/>
          <w:i/>
          <w:iCs/>
          <w:noProof/>
          <w:szCs w:val="24"/>
        </w:rPr>
        <w:t>PLoS Genetics</w:t>
      </w:r>
      <w:r w:rsidRPr="009E3B99">
        <w:rPr>
          <w:rFonts w:ascii="Calibri" w:hAnsi="Calibri" w:cs="Times New Roman"/>
          <w:noProof/>
          <w:szCs w:val="24"/>
        </w:rPr>
        <w:t xml:space="preserve"> 10 (12). Public Library of Science: e1004845. doi:10.1371/journal.pgen.1004845.</w:t>
      </w:r>
    </w:p>
    <w:p w14:paraId="6E44B27C"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9E3B99">
        <w:rPr>
          <w:rFonts w:ascii="Calibri" w:hAnsi="Calibri" w:cs="Times New Roman"/>
          <w:i/>
          <w:iCs/>
          <w:noProof/>
          <w:szCs w:val="24"/>
        </w:rPr>
        <w:t>The Plant Cell Online</w:t>
      </w:r>
      <w:r w:rsidRPr="009E3B99">
        <w:rPr>
          <w:rFonts w:ascii="Calibri" w:hAnsi="Calibri" w:cs="Times New Roman"/>
          <w:noProof/>
          <w:szCs w:val="24"/>
        </w:rPr>
        <w:t xml:space="preserve"> 21 (4): 1053–69. doi:10.1105/tpc.109.065714.</w:t>
      </w:r>
    </w:p>
    <w:p w14:paraId="5C802061"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Wild, Michael, Jean Michel Davi??re, Thomas Regnault, Lali Sakvarelidze-Achard, Esther Carrera, Isabel Lopez Diaz, Anne Cayrel, Guillaume Dubeaux, Gr??gory Vert, and Patrick Achard. 2016. “Tissue-Specific Regulation of Gibberellin Signaling Fine-Tunes Arabidopsis Iron-Deficiency Responses.” </w:t>
      </w:r>
      <w:r w:rsidRPr="009E3B99">
        <w:rPr>
          <w:rFonts w:ascii="Calibri" w:hAnsi="Calibri" w:cs="Times New Roman"/>
          <w:i/>
          <w:iCs/>
          <w:noProof/>
          <w:szCs w:val="24"/>
        </w:rPr>
        <w:lastRenderedPageBreak/>
        <w:t>Developmental Cell</w:t>
      </w:r>
      <w:r w:rsidRPr="009E3B99">
        <w:rPr>
          <w:rFonts w:ascii="Calibri" w:hAnsi="Calibri" w:cs="Times New Roman"/>
          <w:noProof/>
          <w:szCs w:val="24"/>
        </w:rPr>
        <w:t xml:space="preserve"> 37 (2): 190–200. doi:10.1016/j.devcel.2016.03.022.</w:t>
      </w:r>
    </w:p>
    <w:p w14:paraId="3A670148"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Winkler, Rodney G, and Michael Freeling. 1994. “Physiological Genetics of the Dominant Gibberellin-Nonresponsive Maize Dwarfs, Dwart8 and Dwart9.” </w:t>
      </w:r>
      <w:r w:rsidRPr="009E3B99">
        <w:rPr>
          <w:rFonts w:ascii="Calibri" w:hAnsi="Calibri" w:cs="Times New Roman"/>
          <w:i/>
          <w:iCs/>
          <w:noProof/>
          <w:szCs w:val="24"/>
        </w:rPr>
        <w:t>Planta</w:t>
      </w:r>
      <w:r w:rsidRPr="009E3B99">
        <w:rPr>
          <w:rFonts w:ascii="Calibri" w:hAnsi="Calibri" w:cs="Times New Roman"/>
          <w:noProof/>
          <w:szCs w:val="24"/>
        </w:rPr>
        <w:t xml:space="preserve"> 193: 341–48. doi:10.1007/BF00201811.</w:t>
      </w:r>
    </w:p>
    <w:p w14:paraId="1CA8EB0B"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9E3B99">
        <w:rPr>
          <w:rFonts w:ascii="Calibri" w:hAnsi="Calibri" w:cs="Times New Roman"/>
          <w:i/>
          <w:iCs/>
          <w:noProof/>
          <w:szCs w:val="24"/>
        </w:rPr>
        <w:t>BMC Bioinformatics</w:t>
      </w:r>
      <w:r w:rsidRPr="009E3B99">
        <w:rPr>
          <w:rFonts w:ascii="Calibri" w:hAnsi="Calibri" w:cs="Times New Roman"/>
          <w:noProof/>
          <w:szCs w:val="24"/>
        </w:rPr>
        <w:t xml:space="preserve"> 6 (January): 227. doi:10.1186/1471-2105-6-227.</w:t>
      </w:r>
    </w:p>
    <w:p w14:paraId="174DCE34"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Wray, Gregory A. 2007. “The Evolutionary Significance of Cis-Regulatory Mutations.” </w:t>
      </w:r>
      <w:r w:rsidRPr="009E3B99">
        <w:rPr>
          <w:rFonts w:ascii="Calibri" w:hAnsi="Calibri" w:cs="Times New Roman"/>
          <w:i/>
          <w:iCs/>
          <w:noProof/>
          <w:szCs w:val="24"/>
        </w:rPr>
        <w:t>Nature Reviews. Genetics</w:t>
      </w:r>
      <w:r w:rsidRPr="009E3B99">
        <w:rPr>
          <w:rFonts w:ascii="Calibri" w:hAnsi="Calibri" w:cs="Times New Roman"/>
          <w:noProof/>
          <w:szCs w:val="24"/>
        </w:rPr>
        <w:t xml:space="preserve"> 8 (3). Nature Publishing Group: 206–16. doi:10.1038/nrg2063.</w:t>
      </w:r>
    </w:p>
    <w:p w14:paraId="1EEC6620" w14:textId="77777777" w:rsidR="009E3B99" w:rsidRPr="009E3B99" w:rsidRDefault="009E3B99" w:rsidP="009E3B99">
      <w:pPr>
        <w:widowControl w:val="0"/>
        <w:autoSpaceDE w:val="0"/>
        <w:autoSpaceDN w:val="0"/>
        <w:adjustRightInd w:val="0"/>
        <w:spacing w:line="240" w:lineRule="auto"/>
        <w:ind w:left="480" w:hanging="480"/>
        <w:rPr>
          <w:rFonts w:ascii="Calibri" w:hAnsi="Calibri" w:cs="Times New Roman"/>
          <w:noProof/>
          <w:szCs w:val="24"/>
        </w:rPr>
      </w:pPr>
      <w:r w:rsidRPr="009E3B99">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9E3B99">
        <w:rPr>
          <w:rFonts w:ascii="Calibri" w:hAnsi="Calibri" w:cs="Times New Roman"/>
          <w:i/>
          <w:iCs/>
          <w:noProof/>
          <w:szCs w:val="24"/>
        </w:rPr>
        <w:t>BMC Genomics</w:t>
      </w:r>
      <w:r w:rsidRPr="009E3B99">
        <w:rPr>
          <w:rFonts w:ascii="Calibri" w:hAnsi="Calibri" w:cs="Times New Roman"/>
          <w:noProof/>
          <w:szCs w:val="24"/>
        </w:rPr>
        <w:t xml:space="preserve"> 14 (1): 27. doi:10.1186/1471-2164-14-27.</w:t>
      </w:r>
    </w:p>
    <w:p w14:paraId="6E16AD2B" w14:textId="77777777" w:rsidR="009E3B99" w:rsidRPr="009E3B99" w:rsidRDefault="009E3B99" w:rsidP="009E3B99">
      <w:pPr>
        <w:widowControl w:val="0"/>
        <w:autoSpaceDE w:val="0"/>
        <w:autoSpaceDN w:val="0"/>
        <w:adjustRightInd w:val="0"/>
        <w:spacing w:line="240" w:lineRule="auto"/>
        <w:ind w:left="480" w:hanging="480"/>
        <w:rPr>
          <w:rFonts w:ascii="Calibri" w:hAnsi="Calibri"/>
          <w:noProof/>
        </w:rPr>
      </w:pPr>
      <w:r w:rsidRPr="009E3B99">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9E3B99">
        <w:rPr>
          <w:rFonts w:ascii="Calibri" w:hAnsi="Calibri" w:cs="Times New Roman"/>
          <w:i/>
          <w:iCs/>
          <w:noProof/>
          <w:szCs w:val="24"/>
        </w:rPr>
        <w:t>bioRxiv</w:t>
      </w:r>
      <w:r w:rsidRPr="009E3B99">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44" w:name="_Ref447013206"/>
      <w:r>
        <w:t xml:space="preserve">Supp. </w:t>
      </w:r>
      <w:r w:rsidR="00DB7771">
        <w:t>Fig</w:t>
      </w:r>
      <w:r w:rsidR="0077751E">
        <w:t xml:space="preserve">. </w:t>
      </w:r>
      <w:r>
        <w:t>1</w:t>
      </w:r>
      <w:bookmarkEnd w:id="44"/>
    </w:p>
    <w:p w14:paraId="084FE236" w14:textId="77777777" w:rsidR="00DB7771" w:rsidRDefault="00DB7771" w:rsidP="006804EA">
      <w:pPr>
        <w:pStyle w:val="Heading3"/>
      </w:pPr>
      <w:r>
        <w:t>ZmPAN Network Health</w:t>
      </w:r>
    </w:p>
    <w:p w14:paraId="7BA5F2BA" w14:textId="31B7F1CD"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 xml:space="preserve">PAN genome co-expression network compared to power law, exponential, and truncated power law </w:t>
      </w:r>
      <w:commentRangeStart w:id="45"/>
      <w:r w:rsidRPr="0089736C">
        <w:t>distributions</w:t>
      </w:r>
      <w:commentRangeEnd w:id="45"/>
      <w:r w:rsidR="00BC4F59" w:rsidRPr="00142E48">
        <w:rPr>
          <w:rStyle w:val="CommentReference"/>
          <w:color w:val="auto"/>
          <w:spacing w:val="0"/>
        </w:rPr>
        <w:commentReference w:id="45"/>
      </w:r>
      <w:r w:rsidR="00BC4F59">
        <w:t xml:space="preserve"> </w:t>
      </w:r>
      <w:r w:rsidRPr="0089736C">
        <w:t>.</w:t>
      </w:r>
    </w:p>
    <w:p w14:paraId="285DC3DB" w14:textId="77777777" w:rsidR="00C45906" w:rsidRDefault="00C45906" w:rsidP="00D04EE5">
      <w:pPr>
        <w:pStyle w:val="Heading2"/>
      </w:pPr>
      <w:bookmarkStart w:id="46" w:name="_Ref447013895"/>
      <w:r>
        <w:t xml:space="preserve">Supp. </w:t>
      </w:r>
      <w:r w:rsidR="00DB7771">
        <w:t>Fig</w:t>
      </w:r>
      <w:r w:rsidR="0077751E">
        <w:t>.</w:t>
      </w:r>
      <w:r>
        <w:t xml:space="preserve"> 2</w:t>
      </w:r>
      <w:bookmarkEnd w:id="46"/>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w:t>
      </w:r>
      <w:r w:rsidRPr="008F4971">
        <w:lastRenderedPageBreak/>
        <w:t>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47" w:name="_Ref447015478"/>
      <w:r>
        <w:t>Supp. Fig</w:t>
      </w:r>
      <w:r w:rsidR="00412AFA">
        <w:t>.</w:t>
      </w:r>
      <w:r>
        <w:t xml:space="preserve"> 3</w:t>
      </w:r>
      <w:bookmarkEnd w:id="47"/>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48" w:name="_Ref447187909"/>
      <w:r>
        <w:t>Supp. Fig. 4</w:t>
      </w:r>
      <w:bookmarkEnd w:id="48"/>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49" w:name="_Ref470857301"/>
      <w:r>
        <w:t>Supp. Fig. 5</w:t>
      </w:r>
      <w:bookmarkEnd w:id="49"/>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w:t>
      </w:r>
      <w:r w:rsidR="00E814FD">
        <w:lastRenderedPageBreak/>
        <w:t>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50" w:name="_Ref481678956"/>
      <w:r>
        <w:t>Supp. Figure 6</w:t>
      </w:r>
      <w:bookmarkEnd w:id="50"/>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51" w:name="_Ref463332505"/>
      <w:r>
        <w:t>Supp</w:t>
      </w:r>
      <w:r w:rsidR="000A7CE0">
        <w:t>.</w:t>
      </w:r>
      <w:r>
        <w:t xml:space="preserve"> File 1</w:t>
      </w:r>
      <w:bookmarkEnd w:id="51"/>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52" w:name="_Ref479246505"/>
      <w:r>
        <w:t>Supp. Table 1</w:t>
      </w:r>
      <w:bookmarkEnd w:id="52"/>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53" w:name="_Ref483825641"/>
      <w:r>
        <w:t>Supp. Table 2</w:t>
      </w:r>
      <w:bookmarkEnd w:id="53"/>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54" w:name="_Ref494793753"/>
      <w:r>
        <w:lastRenderedPageBreak/>
        <w:t>Supp. Table 3</w:t>
      </w:r>
      <w:bookmarkEnd w:id="54"/>
    </w:p>
    <w:p w14:paraId="23662C7F" w14:textId="117DED48" w:rsidR="00976C8A" w:rsidRDefault="00976C8A" w:rsidP="00976C8A">
      <w:pPr>
        <w:pStyle w:val="Heading3"/>
      </w:pPr>
      <w:r>
        <w:t>Network MCL cluster GO enrichment</w:t>
      </w:r>
    </w:p>
    <w:p w14:paraId="2704907D" w14:textId="7371B2DA" w:rsidR="00976C8A" w:rsidRPr="00976C8A" w:rsidRDefault="00F31445" w:rsidP="00976C8A">
      <w:pPr>
        <w:pStyle w:val="Subtitle"/>
      </w:pPr>
      <w:r>
        <w:t>E</w:t>
      </w:r>
      <w:r w:rsidR="00976C8A">
        <w:t>nrichment of genes co-annotated for GO terms</w:t>
      </w:r>
      <w:r>
        <w:t xml:space="preserve"> in each MCL cluster</w:t>
      </w:r>
      <w:r w:rsidR="009C28B5">
        <w:t>.</w:t>
      </w:r>
    </w:p>
    <w:p w14:paraId="149C21F5" w14:textId="4DE04DC2" w:rsidR="00573EC0" w:rsidRDefault="00573EC0" w:rsidP="00D04EE5">
      <w:pPr>
        <w:pStyle w:val="Heading2"/>
      </w:pPr>
      <w:bookmarkStart w:id="55" w:name="_Ref479248756"/>
      <w:r>
        <w:t>Supp. Table</w:t>
      </w:r>
      <w:r w:rsidR="00415A2E">
        <w:t xml:space="preserve"> 4</w:t>
      </w:r>
      <w:bookmarkEnd w:id="55"/>
    </w:p>
    <w:p w14:paraId="44CF6947" w14:textId="77777777" w:rsidR="00573EC0" w:rsidRDefault="00573EC0" w:rsidP="006804EA">
      <w:pPr>
        <w:pStyle w:val="Heading3"/>
      </w:pPr>
      <w:r>
        <w:t>Network signal of GO terms with various levels of MCR/FCR.</w:t>
      </w:r>
    </w:p>
    <w:p w14:paraId="6406A840" w14:textId="5131F95D"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56" w:name="_Ref479162360"/>
      <w:bookmarkStart w:id="57" w:name="_Ref479250924"/>
      <w:r>
        <w:t>Supp. Table</w:t>
      </w:r>
      <w:r w:rsidR="00D419A5">
        <w:t xml:space="preserve"> 5</w:t>
      </w:r>
      <w:bookmarkEnd w:id="56"/>
      <w:bookmarkEnd w:id="57"/>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58" w:name="_Ref480187199"/>
      <w:r>
        <w:t>Supp. Table</w:t>
      </w:r>
      <w:r w:rsidR="00D419A5">
        <w:t xml:space="preserve"> 6</w:t>
      </w:r>
      <w:bookmarkEnd w:id="58"/>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59" w:name="_Ref486516422"/>
      <w:r>
        <w:lastRenderedPageBreak/>
        <w:t>Supp. Table</w:t>
      </w:r>
      <w:r w:rsidR="00D419A5">
        <w:t xml:space="preserve"> 7</w:t>
      </w:r>
      <w:bookmarkEnd w:id="59"/>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0E64F6F1" w:rsidR="002F7BB4" w:rsidRDefault="002F7BB4" w:rsidP="002F7BB4">
      <w:pPr>
        <w:pStyle w:val="Heading2"/>
      </w:pPr>
      <w:bookmarkStart w:id="60" w:name="_Ref486581168"/>
      <w:r>
        <w:t>Supp. Table</w:t>
      </w:r>
      <w:r w:rsidR="00D419A5">
        <w:t xml:space="preserve"> 8</w:t>
      </w:r>
      <w:bookmarkEnd w:id="60"/>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
      <w:bookmarkStart w:id="61" w:name="_Ref479316734"/>
      <w:bookmarkStart w:id="62" w:name="_Ref486000980"/>
      <w:r>
        <w:t>Supp. Table</w:t>
      </w:r>
      <w:r w:rsidR="00D419A5">
        <w:t xml:space="preserve"> 9</w:t>
      </w:r>
      <w:bookmarkEnd w:id="61"/>
      <w:bookmarkEnd w:id="62"/>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
      <w:bookmarkStart w:id="63" w:name="_Ref481755630"/>
      <w:bookmarkStart w:id="64" w:name="_Ref483912443"/>
      <w:bookmarkStart w:id="65" w:name="_Ref486581620"/>
      <w:r>
        <w:t>Supp. Table</w:t>
      </w:r>
      <w:r w:rsidR="00D419A5">
        <w:t xml:space="preserve"> 10</w:t>
      </w:r>
      <w:bookmarkEnd w:id="63"/>
      <w:bookmarkEnd w:id="64"/>
      <w:bookmarkEnd w:id="65"/>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4"/>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rob" w:date="2017-10-25T10:21:00Z" w:initials="r">
    <w:p w14:paraId="4DB140E9" w14:textId="77777777" w:rsidR="00142E48" w:rsidRPr="000B2E54" w:rsidRDefault="00142E48">
      <w:pPr>
        <w:pStyle w:val="CommentText"/>
      </w:pPr>
      <w:r>
        <w:rPr>
          <w:rStyle w:val="CommentReference"/>
        </w:rPr>
        <w:annotationRef/>
      </w:r>
      <w:r>
        <w:t xml:space="preserve">I rejected edits here since you were describing the gene specific metrics (which we don't use in the simulations and in past drafts were introduced later in the results). For clarity, I've added a sentence saying we calculate both </w:t>
      </w:r>
      <w:r w:rsidRPr="000B2E54">
        <w:rPr>
          <w:b/>
          <w:i/>
          <w:u w:val="single"/>
        </w:rPr>
        <w:t>subnetwork</w:t>
      </w:r>
      <w:r>
        <w:t xml:space="preserve">  density as well as </w:t>
      </w:r>
      <w:r w:rsidRPr="000B2E54">
        <w:rPr>
          <w:b/>
          <w:u w:val="single"/>
        </w:rPr>
        <w:t>gene-specific</w:t>
      </w:r>
      <w:r>
        <w:rPr>
          <w:i/>
          <w:u w:val="single"/>
        </w:rPr>
        <w:t xml:space="preserve"> </w:t>
      </w:r>
      <w:r w:rsidRPr="000B2E54">
        <w:t>density</w:t>
      </w:r>
      <w:r>
        <w:rPr>
          <w:u w:val="single"/>
        </w:rPr>
        <w:t>.</w:t>
      </w:r>
    </w:p>
  </w:comment>
  <w:comment w:id="18" w:author="Benjamin VanderSluis" w:date="2017-10-20T16:31:00Z" w:initials="BJV">
    <w:p w14:paraId="584E5F97" w14:textId="77777777" w:rsidR="0049242C" w:rsidRDefault="0049242C" w:rsidP="0049242C">
      <w:pPr>
        <w:pStyle w:val="CommentText"/>
      </w:pPr>
      <w:r>
        <w:rPr>
          <w:rStyle w:val="CommentReference"/>
        </w:rPr>
        <w:annotationRef/>
      </w:r>
      <w:r>
        <w:t>potentially confusing term for a causal agent.</w:t>
      </w:r>
    </w:p>
    <w:p w14:paraId="51B5FE71" w14:textId="77777777" w:rsidR="0049242C" w:rsidRDefault="0049242C" w:rsidP="0049242C">
      <w:pPr>
        <w:pStyle w:val="CommentText"/>
      </w:pPr>
      <w:r>
        <w:t>Consider pseudo-SNP or meta-SNP, or representative etc etc</w:t>
      </w:r>
    </w:p>
  </w:comment>
  <w:comment w:id="20" w:author="Benjamin VanderSluis" w:date="2017-10-20T16:45:00Z" w:initials="BJV">
    <w:p w14:paraId="1F394853" w14:textId="6E923A4A" w:rsidR="00142E48" w:rsidRDefault="00142E48">
      <w:pPr>
        <w:pStyle w:val="CommentText"/>
      </w:pPr>
      <w:r>
        <w:rPr>
          <w:rStyle w:val="CommentReference"/>
        </w:rPr>
        <w:annotationRef/>
      </w:r>
      <w:r>
        <w:t>If changed above, change here and later in this sentence, and Fig 6 axes</w:t>
      </w:r>
    </w:p>
  </w:comment>
  <w:comment w:id="21" w:author="Benjamin VanderSluis" w:date="2017-10-20T16:49:00Z" w:initials="BJV">
    <w:p w14:paraId="3763774F" w14:textId="7B408E51" w:rsidR="00142E48" w:rsidRDefault="00142E48">
      <w:pPr>
        <w:pStyle w:val="CommentText"/>
      </w:pPr>
      <w:r>
        <w:rPr>
          <w:rStyle w:val="CommentReference"/>
        </w:rPr>
        <w:annotationRef/>
      </w:r>
      <w:r>
        <w:t>Seems tacked on. Is this a feature/option of the pipeline, or a statement about the utility about the pipeline? My therefore assumes the latter.</w:t>
      </w:r>
    </w:p>
  </w:comment>
  <w:comment w:id="29" w:author="Benjamin VanderSluis" w:date="2017-10-20T17:38:00Z" w:initials="BJV">
    <w:p w14:paraId="01A70D5B" w14:textId="4384920D" w:rsidR="00142E48" w:rsidRDefault="00142E48" w:rsidP="00C10DA0">
      <w:pPr>
        <w:pStyle w:val="CommentText"/>
      </w:pPr>
      <w:bookmarkStart w:id="30" w:name="_GoBack"/>
      <w:bookmarkEnd w:id="30"/>
      <w:r>
        <w:rPr>
          <w:rStyle w:val="CommentReference"/>
        </w:rPr>
        <w:annotationRef/>
      </w:r>
      <w:r>
        <w:t xml:space="preserve">Needs fixing re-arranging, but I’m not sure of the logic of which verb goes with what. </w:t>
      </w:r>
    </w:p>
    <w:p w14:paraId="60321BC6" w14:textId="4B7716E1" w:rsidR="00142E48" w:rsidRDefault="00142E48" w:rsidP="00C10DA0">
      <w:pPr>
        <w:pStyle w:val="CommentText"/>
      </w:pPr>
      <w:r>
        <w:t>specifically “resulting” and “points”, and I think there’s a comma missing.</w:t>
      </w:r>
    </w:p>
  </w:comment>
  <w:comment w:id="31" w:author="Benjamin VanderSluis" w:date="2017-10-20T17:44:00Z" w:initials="BJV">
    <w:p w14:paraId="70058950" w14:textId="162A532D" w:rsidR="00142E48" w:rsidRDefault="00142E48">
      <w:pPr>
        <w:pStyle w:val="CommentText"/>
      </w:pPr>
      <w:r>
        <w:rPr>
          <w:rStyle w:val="CommentReference"/>
        </w:rPr>
        <w:annotationRef/>
      </w:r>
      <w:r>
        <w:t>fix is slightly different if the laccase paralog does not participate in phenylpropanoid biosynthesis, but needs subtle clarifying in either case</w:t>
      </w:r>
    </w:p>
  </w:comment>
  <w:comment w:id="45" w:author="Benjamin VanderSluis" w:date="2017-10-20T15:14:00Z" w:initials="BJV">
    <w:p w14:paraId="78C40F20" w14:textId="76685208" w:rsidR="00142E48" w:rsidRDefault="00142E48">
      <w:pPr>
        <w:pStyle w:val="CommentText"/>
      </w:pPr>
      <w:r>
        <w:rPr>
          <w:rStyle w:val="CommentReference"/>
        </w:rPr>
        <w:annotationRef/>
      </w:r>
      <w:r>
        <w:t>What parameters? Are they best fit the the observed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DB140E9" w15:done="0"/>
  <w15:commentEx w15:paraId="51B5FE71" w15:done="0"/>
  <w15:commentEx w15:paraId="1F394853" w15:done="0"/>
  <w15:commentEx w15:paraId="3763774F" w15:done="0"/>
  <w15:commentEx w15:paraId="60321BC6" w15:done="0"/>
  <w15:commentEx w15:paraId="70058950" w15:done="0"/>
  <w15:commentEx w15:paraId="78C40F2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B3147E" w14:textId="77777777" w:rsidR="00030F16" w:rsidRDefault="00030F16" w:rsidP="006804EA">
      <w:r>
        <w:separator/>
      </w:r>
    </w:p>
  </w:endnote>
  <w:endnote w:type="continuationSeparator" w:id="0">
    <w:p w14:paraId="4F6502E4" w14:textId="77777777" w:rsidR="00030F16" w:rsidRDefault="00030F16" w:rsidP="006804EA">
      <w:r>
        <w:continuationSeparator/>
      </w:r>
    </w:p>
  </w:endnote>
  <w:endnote w:type="continuationNotice" w:id="1">
    <w:p w14:paraId="5FB1F43A" w14:textId="77777777" w:rsidR="00030F16" w:rsidRDefault="00030F1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Yu Mincho">
    <w:altName w:val="游明朝"/>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2D33ABFD" w:rsidR="00142E48" w:rsidRDefault="00142E48" w:rsidP="006804EA">
        <w:pPr>
          <w:pStyle w:val="Footer"/>
        </w:pPr>
        <w:r>
          <w:fldChar w:fldCharType="begin"/>
        </w:r>
        <w:r w:rsidRPr="006A5509">
          <w:instrText xml:space="preserve"> PAGE   \* MERGEFORMAT </w:instrText>
        </w:r>
        <w:r>
          <w:fldChar w:fldCharType="separate"/>
        </w:r>
        <w:r w:rsidR="002850A4">
          <w:rPr>
            <w:noProof/>
          </w:rPr>
          <w:t>24</w:t>
        </w:r>
        <w:r>
          <w:rPr>
            <w:noProof/>
          </w:rPr>
          <w:fldChar w:fldCharType="end"/>
        </w:r>
      </w:p>
    </w:sdtContent>
  </w:sdt>
  <w:p w14:paraId="1B93D360" w14:textId="77777777" w:rsidR="00142E48" w:rsidRDefault="00142E48"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6DA94" w14:textId="77777777" w:rsidR="00030F16" w:rsidRDefault="00030F16" w:rsidP="006804EA">
      <w:r>
        <w:separator/>
      </w:r>
    </w:p>
  </w:footnote>
  <w:footnote w:type="continuationSeparator" w:id="0">
    <w:p w14:paraId="68DE5324" w14:textId="77777777" w:rsidR="00030F16" w:rsidRDefault="00030F16" w:rsidP="006804EA">
      <w:r>
        <w:continuationSeparator/>
      </w:r>
    </w:p>
  </w:footnote>
  <w:footnote w:type="continuationNotice" w:id="1">
    <w:p w14:paraId="0FB1F954" w14:textId="77777777" w:rsidR="00030F16" w:rsidRDefault="00030F1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E069DF" w14:textId="77777777" w:rsidR="00142E48" w:rsidRDefault="00142E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68D"/>
    <w:rsid w:val="00000171"/>
    <w:rsid w:val="000002A2"/>
    <w:rsid w:val="00000311"/>
    <w:rsid w:val="000008AC"/>
    <w:rsid w:val="0000230A"/>
    <w:rsid w:val="000028B9"/>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1AFB"/>
    <w:rsid w:val="000123DF"/>
    <w:rsid w:val="00012680"/>
    <w:rsid w:val="00013461"/>
    <w:rsid w:val="00013835"/>
    <w:rsid w:val="00013CDC"/>
    <w:rsid w:val="00013D18"/>
    <w:rsid w:val="000145CA"/>
    <w:rsid w:val="00014615"/>
    <w:rsid w:val="00014A81"/>
    <w:rsid w:val="00015762"/>
    <w:rsid w:val="00015A57"/>
    <w:rsid w:val="000165F7"/>
    <w:rsid w:val="000168B5"/>
    <w:rsid w:val="00016EF9"/>
    <w:rsid w:val="000173DB"/>
    <w:rsid w:val="00017416"/>
    <w:rsid w:val="000178B0"/>
    <w:rsid w:val="000200ED"/>
    <w:rsid w:val="00020E0D"/>
    <w:rsid w:val="00021B8F"/>
    <w:rsid w:val="00021E19"/>
    <w:rsid w:val="000222A3"/>
    <w:rsid w:val="000230AE"/>
    <w:rsid w:val="00023B30"/>
    <w:rsid w:val="00023C5E"/>
    <w:rsid w:val="00024087"/>
    <w:rsid w:val="000249BD"/>
    <w:rsid w:val="00024A8F"/>
    <w:rsid w:val="0002616A"/>
    <w:rsid w:val="000269ED"/>
    <w:rsid w:val="00027159"/>
    <w:rsid w:val="00027634"/>
    <w:rsid w:val="00027815"/>
    <w:rsid w:val="00027E14"/>
    <w:rsid w:val="00030C61"/>
    <w:rsid w:val="00030D03"/>
    <w:rsid w:val="00030F16"/>
    <w:rsid w:val="00031D54"/>
    <w:rsid w:val="00032026"/>
    <w:rsid w:val="00032090"/>
    <w:rsid w:val="0003281D"/>
    <w:rsid w:val="000339B1"/>
    <w:rsid w:val="00034079"/>
    <w:rsid w:val="00034106"/>
    <w:rsid w:val="000347CB"/>
    <w:rsid w:val="00034BE9"/>
    <w:rsid w:val="00034CF6"/>
    <w:rsid w:val="00035D41"/>
    <w:rsid w:val="000361E0"/>
    <w:rsid w:val="000366D8"/>
    <w:rsid w:val="000367EC"/>
    <w:rsid w:val="00036936"/>
    <w:rsid w:val="00036ACA"/>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5C5"/>
    <w:rsid w:val="00047BBE"/>
    <w:rsid w:val="00047C4E"/>
    <w:rsid w:val="00050886"/>
    <w:rsid w:val="00050BE8"/>
    <w:rsid w:val="00051005"/>
    <w:rsid w:val="000514AB"/>
    <w:rsid w:val="000523BA"/>
    <w:rsid w:val="000525A0"/>
    <w:rsid w:val="00052D84"/>
    <w:rsid w:val="00052FF5"/>
    <w:rsid w:val="000532E7"/>
    <w:rsid w:val="000534C7"/>
    <w:rsid w:val="000537C5"/>
    <w:rsid w:val="00053C75"/>
    <w:rsid w:val="00054166"/>
    <w:rsid w:val="00054552"/>
    <w:rsid w:val="0005469E"/>
    <w:rsid w:val="00055EE4"/>
    <w:rsid w:val="000561D7"/>
    <w:rsid w:val="000565B8"/>
    <w:rsid w:val="000565D6"/>
    <w:rsid w:val="00056987"/>
    <w:rsid w:val="000572EF"/>
    <w:rsid w:val="0005741C"/>
    <w:rsid w:val="00057F8B"/>
    <w:rsid w:val="0006124C"/>
    <w:rsid w:val="00061C86"/>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2DE"/>
    <w:rsid w:val="00072324"/>
    <w:rsid w:val="000723E2"/>
    <w:rsid w:val="0007245F"/>
    <w:rsid w:val="00072529"/>
    <w:rsid w:val="000733E9"/>
    <w:rsid w:val="000736F6"/>
    <w:rsid w:val="00074512"/>
    <w:rsid w:val="00074E58"/>
    <w:rsid w:val="00074EEA"/>
    <w:rsid w:val="000756EF"/>
    <w:rsid w:val="00075B59"/>
    <w:rsid w:val="0007635B"/>
    <w:rsid w:val="00076A96"/>
    <w:rsid w:val="00076C1C"/>
    <w:rsid w:val="00076C75"/>
    <w:rsid w:val="000770C6"/>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33C3"/>
    <w:rsid w:val="000845E1"/>
    <w:rsid w:val="00086EFB"/>
    <w:rsid w:val="000872C5"/>
    <w:rsid w:val="00087DC9"/>
    <w:rsid w:val="00090417"/>
    <w:rsid w:val="00091644"/>
    <w:rsid w:val="00091669"/>
    <w:rsid w:val="00091B42"/>
    <w:rsid w:val="00091EBF"/>
    <w:rsid w:val="00092892"/>
    <w:rsid w:val="00093372"/>
    <w:rsid w:val="000939DF"/>
    <w:rsid w:val="000942CF"/>
    <w:rsid w:val="00094D01"/>
    <w:rsid w:val="0009516B"/>
    <w:rsid w:val="00095363"/>
    <w:rsid w:val="00095628"/>
    <w:rsid w:val="0009639C"/>
    <w:rsid w:val="00097BC0"/>
    <w:rsid w:val="000A0541"/>
    <w:rsid w:val="000A102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1860"/>
    <w:rsid w:val="000B21DB"/>
    <w:rsid w:val="000B24AB"/>
    <w:rsid w:val="000B2E54"/>
    <w:rsid w:val="000B3CC5"/>
    <w:rsid w:val="000B49C3"/>
    <w:rsid w:val="000B49DA"/>
    <w:rsid w:val="000B52B4"/>
    <w:rsid w:val="000B5314"/>
    <w:rsid w:val="000B5AB0"/>
    <w:rsid w:val="000B5F2F"/>
    <w:rsid w:val="000B6E8F"/>
    <w:rsid w:val="000B6EA4"/>
    <w:rsid w:val="000B6FDB"/>
    <w:rsid w:val="000B7C31"/>
    <w:rsid w:val="000B7D0F"/>
    <w:rsid w:val="000B7F01"/>
    <w:rsid w:val="000C0098"/>
    <w:rsid w:val="000C0210"/>
    <w:rsid w:val="000C0243"/>
    <w:rsid w:val="000C09CF"/>
    <w:rsid w:val="000C0BA1"/>
    <w:rsid w:val="000C1058"/>
    <w:rsid w:val="000C17B8"/>
    <w:rsid w:val="000C22C0"/>
    <w:rsid w:val="000C2567"/>
    <w:rsid w:val="000C34E2"/>
    <w:rsid w:val="000C3998"/>
    <w:rsid w:val="000C4883"/>
    <w:rsid w:val="000C59EA"/>
    <w:rsid w:val="000C62F2"/>
    <w:rsid w:val="000C65EF"/>
    <w:rsid w:val="000C6DCB"/>
    <w:rsid w:val="000C7C75"/>
    <w:rsid w:val="000C7EFF"/>
    <w:rsid w:val="000C7F4C"/>
    <w:rsid w:val="000D1150"/>
    <w:rsid w:val="000D171E"/>
    <w:rsid w:val="000D1D8D"/>
    <w:rsid w:val="000D226B"/>
    <w:rsid w:val="000D2D49"/>
    <w:rsid w:val="000D3204"/>
    <w:rsid w:val="000D32C4"/>
    <w:rsid w:val="000D3FBC"/>
    <w:rsid w:val="000D451E"/>
    <w:rsid w:val="000D50C2"/>
    <w:rsid w:val="000D5A01"/>
    <w:rsid w:val="000D6432"/>
    <w:rsid w:val="000D6E7F"/>
    <w:rsid w:val="000D7009"/>
    <w:rsid w:val="000D71E4"/>
    <w:rsid w:val="000D7391"/>
    <w:rsid w:val="000D75BC"/>
    <w:rsid w:val="000D76C8"/>
    <w:rsid w:val="000D78CE"/>
    <w:rsid w:val="000D7E9E"/>
    <w:rsid w:val="000E0301"/>
    <w:rsid w:val="000E04CE"/>
    <w:rsid w:val="000E0901"/>
    <w:rsid w:val="000E13D5"/>
    <w:rsid w:val="000E1563"/>
    <w:rsid w:val="000E18F6"/>
    <w:rsid w:val="000E1BDE"/>
    <w:rsid w:val="000E2B91"/>
    <w:rsid w:val="000E3576"/>
    <w:rsid w:val="000E3684"/>
    <w:rsid w:val="000E4135"/>
    <w:rsid w:val="000E4247"/>
    <w:rsid w:val="000E52D8"/>
    <w:rsid w:val="000E5367"/>
    <w:rsid w:val="000E543C"/>
    <w:rsid w:val="000E56FE"/>
    <w:rsid w:val="000E620D"/>
    <w:rsid w:val="000E6473"/>
    <w:rsid w:val="000E6EA3"/>
    <w:rsid w:val="000E756C"/>
    <w:rsid w:val="000E781A"/>
    <w:rsid w:val="000E7D1B"/>
    <w:rsid w:val="000E7DC2"/>
    <w:rsid w:val="000E7FEB"/>
    <w:rsid w:val="000F0631"/>
    <w:rsid w:val="000F1264"/>
    <w:rsid w:val="000F1579"/>
    <w:rsid w:val="000F17F8"/>
    <w:rsid w:val="000F31B0"/>
    <w:rsid w:val="000F32EE"/>
    <w:rsid w:val="000F3622"/>
    <w:rsid w:val="000F3B6F"/>
    <w:rsid w:val="000F3BCF"/>
    <w:rsid w:val="000F4CD2"/>
    <w:rsid w:val="000F52BC"/>
    <w:rsid w:val="000F52E3"/>
    <w:rsid w:val="000F5466"/>
    <w:rsid w:val="000F5B1A"/>
    <w:rsid w:val="000F5C42"/>
    <w:rsid w:val="000F69D4"/>
    <w:rsid w:val="000F6BFC"/>
    <w:rsid w:val="000F700B"/>
    <w:rsid w:val="000F7FC5"/>
    <w:rsid w:val="00100D3D"/>
    <w:rsid w:val="00100E74"/>
    <w:rsid w:val="00101EAA"/>
    <w:rsid w:val="001029DD"/>
    <w:rsid w:val="00102F3D"/>
    <w:rsid w:val="00104343"/>
    <w:rsid w:val="001049E5"/>
    <w:rsid w:val="00105DA9"/>
    <w:rsid w:val="00105E07"/>
    <w:rsid w:val="00105FF9"/>
    <w:rsid w:val="00106272"/>
    <w:rsid w:val="00106461"/>
    <w:rsid w:val="0010669E"/>
    <w:rsid w:val="001069EA"/>
    <w:rsid w:val="00106C87"/>
    <w:rsid w:val="00107198"/>
    <w:rsid w:val="00107C6B"/>
    <w:rsid w:val="00107F6A"/>
    <w:rsid w:val="00110BBB"/>
    <w:rsid w:val="00110E2A"/>
    <w:rsid w:val="0011125B"/>
    <w:rsid w:val="0011248E"/>
    <w:rsid w:val="0011301D"/>
    <w:rsid w:val="001138B0"/>
    <w:rsid w:val="0011506B"/>
    <w:rsid w:val="0011532C"/>
    <w:rsid w:val="00115C93"/>
    <w:rsid w:val="00115F88"/>
    <w:rsid w:val="0011686B"/>
    <w:rsid w:val="0011723C"/>
    <w:rsid w:val="00117375"/>
    <w:rsid w:val="00117DF5"/>
    <w:rsid w:val="001203F8"/>
    <w:rsid w:val="001204BA"/>
    <w:rsid w:val="00120DF6"/>
    <w:rsid w:val="001216B4"/>
    <w:rsid w:val="001216C6"/>
    <w:rsid w:val="00121802"/>
    <w:rsid w:val="00121B50"/>
    <w:rsid w:val="00121CEB"/>
    <w:rsid w:val="00122061"/>
    <w:rsid w:val="00123247"/>
    <w:rsid w:val="00123B20"/>
    <w:rsid w:val="00123FBC"/>
    <w:rsid w:val="001243AB"/>
    <w:rsid w:val="00125AAE"/>
    <w:rsid w:val="001260BB"/>
    <w:rsid w:val="001260C5"/>
    <w:rsid w:val="00126D2D"/>
    <w:rsid w:val="00126FBB"/>
    <w:rsid w:val="0012713E"/>
    <w:rsid w:val="001278C0"/>
    <w:rsid w:val="00127E76"/>
    <w:rsid w:val="00130FB2"/>
    <w:rsid w:val="001322B8"/>
    <w:rsid w:val="00132CEC"/>
    <w:rsid w:val="00132EBC"/>
    <w:rsid w:val="001331FA"/>
    <w:rsid w:val="00133517"/>
    <w:rsid w:val="00133DDF"/>
    <w:rsid w:val="00134164"/>
    <w:rsid w:val="001345B8"/>
    <w:rsid w:val="00134655"/>
    <w:rsid w:val="00134E49"/>
    <w:rsid w:val="00135D18"/>
    <w:rsid w:val="00135F35"/>
    <w:rsid w:val="001366DA"/>
    <w:rsid w:val="00137A58"/>
    <w:rsid w:val="001414E1"/>
    <w:rsid w:val="00141C32"/>
    <w:rsid w:val="001424A7"/>
    <w:rsid w:val="00142E48"/>
    <w:rsid w:val="001443CB"/>
    <w:rsid w:val="001445C8"/>
    <w:rsid w:val="00144B3B"/>
    <w:rsid w:val="00144D79"/>
    <w:rsid w:val="00145395"/>
    <w:rsid w:val="00145C50"/>
    <w:rsid w:val="00146F28"/>
    <w:rsid w:val="001472B1"/>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F5C"/>
    <w:rsid w:val="00156201"/>
    <w:rsid w:val="00156309"/>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6F09"/>
    <w:rsid w:val="00167378"/>
    <w:rsid w:val="001677D1"/>
    <w:rsid w:val="00167855"/>
    <w:rsid w:val="00167969"/>
    <w:rsid w:val="00167D5E"/>
    <w:rsid w:val="001701CE"/>
    <w:rsid w:val="00170A42"/>
    <w:rsid w:val="00170BC1"/>
    <w:rsid w:val="00171683"/>
    <w:rsid w:val="00172E14"/>
    <w:rsid w:val="001737EB"/>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49AF"/>
    <w:rsid w:val="00185512"/>
    <w:rsid w:val="00185C53"/>
    <w:rsid w:val="00186291"/>
    <w:rsid w:val="00186A5C"/>
    <w:rsid w:val="00190408"/>
    <w:rsid w:val="0019068B"/>
    <w:rsid w:val="00191254"/>
    <w:rsid w:val="00191687"/>
    <w:rsid w:val="001925CC"/>
    <w:rsid w:val="00192BF0"/>
    <w:rsid w:val="001933DA"/>
    <w:rsid w:val="001937DF"/>
    <w:rsid w:val="00193BFA"/>
    <w:rsid w:val="00194065"/>
    <w:rsid w:val="001959AD"/>
    <w:rsid w:val="00195A6C"/>
    <w:rsid w:val="00196956"/>
    <w:rsid w:val="00196CB6"/>
    <w:rsid w:val="00196D9E"/>
    <w:rsid w:val="00196FCE"/>
    <w:rsid w:val="001970A2"/>
    <w:rsid w:val="001977AE"/>
    <w:rsid w:val="0019799E"/>
    <w:rsid w:val="00197E1C"/>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A7705"/>
    <w:rsid w:val="001B0872"/>
    <w:rsid w:val="001B0A54"/>
    <w:rsid w:val="001B0D8D"/>
    <w:rsid w:val="001B1541"/>
    <w:rsid w:val="001B23B4"/>
    <w:rsid w:val="001B292B"/>
    <w:rsid w:val="001B2C71"/>
    <w:rsid w:val="001B34B3"/>
    <w:rsid w:val="001B363D"/>
    <w:rsid w:val="001B3B6D"/>
    <w:rsid w:val="001B4C95"/>
    <w:rsid w:val="001B526D"/>
    <w:rsid w:val="001B5A30"/>
    <w:rsid w:val="001B5E24"/>
    <w:rsid w:val="001B6530"/>
    <w:rsid w:val="001B663E"/>
    <w:rsid w:val="001B6BF1"/>
    <w:rsid w:val="001B6D94"/>
    <w:rsid w:val="001C0237"/>
    <w:rsid w:val="001C046B"/>
    <w:rsid w:val="001C0928"/>
    <w:rsid w:val="001C0A29"/>
    <w:rsid w:val="001C0B1D"/>
    <w:rsid w:val="001C1D4A"/>
    <w:rsid w:val="001C2C84"/>
    <w:rsid w:val="001C2F18"/>
    <w:rsid w:val="001C3567"/>
    <w:rsid w:val="001C385E"/>
    <w:rsid w:val="001C3F40"/>
    <w:rsid w:val="001C5406"/>
    <w:rsid w:val="001C5961"/>
    <w:rsid w:val="001C5C3D"/>
    <w:rsid w:val="001C5DF4"/>
    <w:rsid w:val="001C652C"/>
    <w:rsid w:val="001C710D"/>
    <w:rsid w:val="001C7908"/>
    <w:rsid w:val="001C7CFC"/>
    <w:rsid w:val="001D06E8"/>
    <w:rsid w:val="001D06EE"/>
    <w:rsid w:val="001D0956"/>
    <w:rsid w:val="001D09DD"/>
    <w:rsid w:val="001D1997"/>
    <w:rsid w:val="001D1FDC"/>
    <w:rsid w:val="001D29D4"/>
    <w:rsid w:val="001D2C55"/>
    <w:rsid w:val="001D300F"/>
    <w:rsid w:val="001D3930"/>
    <w:rsid w:val="001D3B05"/>
    <w:rsid w:val="001D3BF2"/>
    <w:rsid w:val="001D3CBE"/>
    <w:rsid w:val="001D4DE4"/>
    <w:rsid w:val="001D6527"/>
    <w:rsid w:val="001D7079"/>
    <w:rsid w:val="001D7331"/>
    <w:rsid w:val="001D7AAA"/>
    <w:rsid w:val="001D7C84"/>
    <w:rsid w:val="001E1711"/>
    <w:rsid w:val="001E1ABC"/>
    <w:rsid w:val="001E296A"/>
    <w:rsid w:val="001E2DD2"/>
    <w:rsid w:val="001E30CB"/>
    <w:rsid w:val="001E33B1"/>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47E3"/>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010"/>
    <w:rsid w:val="0020783F"/>
    <w:rsid w:val="002078BB"/>
    <w:rsid w:val="002103A3"/>
    <w:rsid w:val="00210425"/>
    <w:rsid w:val="002108FD"/>
    <w:rsid w:val="002111E9"/>
    <w:rsid w:val="00211B66"/>
    <w:rsid w:val="00211B71"/>
    <w:rsid w:val="00211E26"/>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17AD0"/>
    <w:rsid w:val="0022195B"/>
    <w:rsid w:val="0022220D"/>
    <w:rsid w:val="002222D2"/>
    <w:rsid w:val="0022246A"/>
    <w:rsid w:val="00222679"/>
    <w:rsid w:val="00222711"/>
    <w:rsid w:val="002235FA"/>
    <w:rsid w:val="00223F9C"/>
    <w:rsid w:val="002245D7"/>
    <w:rsid w:val="002248CB"/>
    <w:rsid w:val="00225499"/>
    <w:rsid w:val="00225A44"/>
    <w:rsid w:val="00225B5A"/>
    <w:rsid w:val="00225BC1"/>
    <w:rsid w:val="00226670"/>
    <w:rsid w:val="002266D0"/>
    <w:rsid w:val="00226C70"/>
    <w:rsid w:val="00226D5C"/>
    <w:rsid w:val="00227ED2"/>
    <w:rsid w:val="002307C6"/>
    <w:rsid w:val="00230BB6"/>
    <w:rsid w:val="002319EE"/>
    <w:rsid w:val="00232EE1"/>
    <w:rsid w:val="002338CB"/>
    <w:rsid w:val="00234284"/>
    <w:rsid w:val="0023461E"/>
    <w:rsid w:val="00234742"/>
    <w:rsid w:val="00235972"/>
    <w:rsid w:val="0023599B"/>
    <w:rsid w:val="00235BD5"/>
    <w:rsid w:val="00236B57"/>
    <w:rsid w:val="002373A3"/>
    <w:rsid w:val="002374BF"/>
    <w:rsid w:val="00237FA8"/>
    <w:rsid w:val="00240413"/>
    <w:rsid w:val="00240B0D"/>
    <w:rsid w:val="00241FD8"/>
    <w:rsid w:val="002428A7"/>
    <w:rsid w:val="002435DC"/>
    <w:rsid w:val="00243A41"/>
    <w:rsid w:val="00243D5C"/>
    <w:rsid w:val="00243FD7"/>
    <w:rsid w:val="0024415A"/>
    <w:rsid w:val="002443A0"/>
    <w:rsid w:val="002444A7"/>
    <w:rsid w:val="0024476A"/>
    <w:rsid w:val="00244BC9"/>
    <w:rsid w:val="00244C91"/>
    <w:rsid w:val="00244EF4"/>
    <w:rsid w:val="00245F6C"/>
    <w:rsid w:val="00247682"/>
    <w:rsid w:val="00247BB2"/>
    <w:rsid w:val="00247FEC"/>
    <w:rsid w:val="002501CE"/>
    <w:rsid w:val="00250317"/>
    <w:rsid w:val="00250555"/>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263"/>
    <w:rsid w:val="002677E6"/>
    <w:rsid w:val="00267A6E"/>
    <w:rsid w:val="0027012F"/>
    <w:rsid w:val="00270F9B"/>
    <w:rsid w:val="0027128D"/>
    <w:rsid w:val="00271520"/>
    <w:rsid w:val="00271E79"/>
    <w:rsid w:val="00272638"/>
    <w:rsid w:val="00273E69"/>
    <w:rsid w:val="00273E6E"/>
    <w:rsid w:val="00274079"/>
    <w:rsid w:val="002742CB"/>
    <w:rsid w:val="002745B9"/>
    <w:rsid w:val="00274970"/>
    <w:rsid w:val="002756AB"/>
    <w:rsid w:val="0027663E"/>
    <w:rsid w:val="002771CE"/>
    <w:rsid w:val="0028033C"/>
    <w:rsid w:val="0028079D"/>
    <w:rsid w:val="00282144"/>
    <w:rsid w:val="00284354"/>
    <w:rsid w:val="00284826"/>
    <w:rsid w:val="00284D81"/>
    <w:rsid w:val="002850A4"/>
    <w:rsid w:val="002851CD"/>
    <w:rsid w:val="002854D5"/>
    <w:rsid w:val="0028569C"/>
    <w:rsid w:val="00285BD4"/>
    <w:rsid w:val="0028617C"/>
    <w:rsid w:val="002864AA"/>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676"/>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4F46"/>
    <w:rsid w:val="002A5071"/>
    <w:rsid w:val="002A527A"/>
    <w:rsid w:val="002A547F"/>
    <w:rsid w:val="002A55CF"/>
    <w:rsid w:val="002A665C"/>
    <w:rsid w:val="002A6ABB"/>
    <w:rsid w:val="002A7856"/>
    <w:rsid w:val="002B0996"/>
    <w:rsid w:val="002B0E34"/>
    <w:rsid w:val="002B1DB8"/>
    <w:rsid w:val="002B2056"/>
    <w:rsid w:val="002B2214"/>
    <w:rsid w:val="002B2737"/>
    <w:rsid w:val="002B2A60"/>
    <w:rsid w:val="002B3863"/>
    <w:rsid w:val="002B3D2D"/>
    <w:rsid w:val="002B3D5A"/>
    <w:rsid w:val="002B4849"/>
    <w:rsid w:val="002B5295"/>
    <w:rsid w:val="002B5E22"/>
    <w:rsid w:val="002B61AC"/>
    <w:rsid w:val="002B68E1"/>
    <w:rsid w:val="002B6A8A"/>
    <w:rsid w:val="002B7678"/>
    <w:rsid w:val="002B76B0"/>
    <w:rsid w:val="002B7755"/>
    <w:rsid w:val="002C0071"/>
    <w:rsid w:val="002C04A3"/>
    <w:rsid w:val="002C0581"/>
    <w:rsid w:val="002C074C"/>
    <w:rsid w:val="002C0CDA"/>
    <w:rsid w:val="002C113D"/>
    <w:rsid w:val="002C180B"/>
    <w:rsid w:val="002C19B0"/>
    <w:rsid w:val="002C22EA"/>
    <w:rsid w:val="002C245C"/>
    <w:rsid w:val="002C3A8D"/>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4AC"/>
    <w:rsid w:val="002D47EC"/>
    <w:rsid w:val="002D48B3"/>
    <w:rsid w:val="002D4A3C"/>
    <w:rsid w:val="002D4D45"/>
    <w:rsid w:val="002D5641"/>
    <w:rsid w:val="002D5B64"/>
    <w:rsid w:val="002D5D6E"/>
    <w:rsid w:val="002D6558"/>
    <w:rsid w:val="002D66CF"/>
    <w:rsid w:val="002D695A"/>
    <w:rsid w:val="002D75A0"/>
    <w:rsid w:val="002D78C9"/>
    <w:rsid w:val="002D7E86"/>
    <w:rsid w:val="002E03E1"/>
    <w:rsid w:val="002E05D1"/>
    <w:rsid w:val="002E18B6"/>
    <w:rsid w:val="002E19B8"/>
    <w:rsid w:val="002E1EE6"/>
    <w:rsid w:val="002E2686"/>
    <w:rsid w:val="002E27D8"/>
    <w:rsid w:val="002E2926"/>
    <w:rsid w:val="002E31AC"/>
    <w:rsid w:val="002E456B"/>
    <w:rsid w:val="002E4710"/>
    <w:rsid w:val="002E4CF7"/>
    <w:rsid w:val="002E5159"/>
    <w:rsid w:val="002E6613"/>
    <w:rsid w:val="002E684F"/>
    <w:rsid w:val="002E74B3"/>
    <w:rsid w:val="002E7652"/>
    <w:rsid w:val="002E7664"/>
    <w:rsid w:val="002E7C85"/>
    <w:rsid w:val="002F04B2"/>
    <w:rsid w:val="002F0734"/>
    <w:rsid w:val="002F0C65"/>
    <w:rsid w:val="002F1453"/>
    <w:rsid w:val="002F1492"/>
    <w:rsid w:val="002F14F5"/>
    <w:rsid w:val="002F17DF"/>
    <w:rsid w:val="002F1B08"/>
    <w:rsid w:val="002F23D7"/>
    <w:rsid w:val="002F24F7"/>
    <w:rsid w:val="002F25DE"/>
    <w:rsid w:val="002F2ECC"/>
    <w:rsid w:val="002F3C01"/>
    <w:rsid w:val="002F3C02"/>
    <w:rsid w:val="002F422B"/>
    <w:rsid w:val="002F50CE"/>
    <w:rsid w:val="002F548A"/>
    <w:rsid w:val="002F5AC1"/>
    <w:rsid w:val="002F5C40"/>
    <w:rsid w:val="002F5C76"/>
    <w:rsid w:val="002F5FCE"/>
    <w:rsid w:val="002F63E0"/>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83D"/>
    <w:rsid w:val="00304F72"/>
    <w:rsid w:val="00305EDD"/>
    <w:rsid w:val="00306859"/>
    <w:rsid w:val="003072BB"/>
    <w:rsid w:val="003075BF"/>
    <w:rsid w:val="00310D84"/>
    <w:rsid w:val="003112DD"/>
    <w:rsid w:val="00311FC3"/>
    <w:rsid w:val="003122A1"/>
    <w:rsid w:val="00312763"/>
    <w:rsid w:val="00312C3B"/>
    <w:rsid w:val="00313BDB"/>
    <w:rsid w:val="0031432E"/>
    <w:rsid w:val="003145F8"/>
    <w:rsid w:val="00314C5A"/>
    <w:rsid w:val="00314DBB"/>
    <w:rsid w:val="00315745"/>
    <w:rsid w:val="0031575C"/>
    <w:rsid w:val="00315EE1"/>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74C"/>
    <w:rsid w:val="00323ED2"/>
    <w:rsid w:val="003246AF"/>
    <w:rsid w:val="00324E16"/>
    <w:rsid w:val="00325376"/>
    <w:rsid w:val="00325AD5"/>
    <w:rsid w:val="00326640"/>
    <w:rsid w:val="00326F55"/>
    <w:rsid w:val="0032776F"/>
    <w:rsid w:val="00330340"/>
    <w:rsid w:val="00330666"/>
    <w:rsid w:val="00330ED2"/>
    <w:rsid w:val="00331116"/>
    <w:rsid w:val="00331207"/>
    <w:rsid w:val="0033134C"/>
    <w:rsid w:val="00331862"/>
    <w:rsid w:val="00332B7B"/>
    <w:rsid w:val="00333516"/>
    <w:rsid w:val="00333FD3"/>
    <w:rsid w:val="00333FD6"/>
    <w:rsid w:val="00334912"/>
    <w:rsid w:val="00334D14"/>
    <w:rsid w:val="00335009"/>
    <w:rsid w:val="00335A6D"/>
    <w:rsid w:val="00335FB6"/>
    <w:rsid w:val="003363AF"/>
    <w:rsid w:val="0033644C"/>
    <w:rsid w:val="00336DEA"/>
    <w:rsid w:val="00336E09"/>
    <w:rsid w:val="003373EF"/>
    <w:rsid w:val="003374CD"/>
    <w:rsid w:val="0033787A"/>
    <w:rsid w:val="003378EC"/>
    <w:rsid w:val="00337948"/>
    <w:rsid w:val="00340496"/>
    <w:rsid w:val="003407DD"/>
    <w:rsid w:val="003409B3"/>
    <w:rsid w:val="00341416"/>
    <w:rsid w:val="003415A7"/>
    <w:rsid w:val="003426E6"/>
    <w:rsid w:val="00342B07"/>
    <w:rsid w:val="00342DA1"/>
    <w:rsid w:val="003437B8"/>
    <w:rsid w:val="00344813"/>
    <w:rsid w:val="003457D4"/>
    <w:rsid w:val="00345B20"/>
    <w:rsid w:val="0034613C"/>
    <w:rsid w:val="003473EF"/>
    <w:rsid w:val="00347B43"/>
    <w:rsid w:val="00347D4E"/>
    <w:rsid w:val="00350078"/>
    <w:rsid w:val="00350B28"/>
    <w:rsid w:val="00351623"/>
    <w:rsid w:val="0035285B"/>
    <w:rsid w:val="00352B46"/>
    <w:rsid w:val="0035420E"/>
    <w:rsid w:val="00354A52"/>
    <w:rsid w:val="00354DA0"/>
    <w:rsid w:val="0035508A"/>
    <w:rsid w:val="00355692"/>
    <w:rsid w:val="00355C3F"/>
    <w:rsid w:val="003569FF"/>
    <w:rsid w:val="0035749F"/>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0B9"/>
    <w:rsid w:val="0037414A"/>
    <w:rsid w:val="00374724"/>
    <w:rsid w:val="00374F73"/>
    <w:rsid w:val="0037529B"/>
    <w:rsid w:val="00375CE6"/>
    <w:rsid w:val="0037619E"/>
    <w:rsid w:val="0037648F"/>
    <w:rsid w:val="00376EC9"/>
    <w:rsid w:val="00377114"/>
    <w:rsid w:val="003778BF"/>
    <w:rsid w:val="0037793F"/>
    <w:rsid w:val="00377947"/>
    <w:rsid w:val="0038045D"/>
    <w:rsid w:val="00380825"/>
    <w:rsid w:val="0038274B"/>
    <w:rsid w:val="0038282A"/>
    <w:rsid w:val="00382E9B"/>
    <w:rsid w:val="003830A7"/>
    <w:rsid w:val="00383343"/>
    <w:rsid w:val="00383952"/>
    <w:rsid w:val="00383E5E"/>
    <w:rsid w:val="00384CA8"/>
    <w:rsid w:val="00385076"/>
    <w:rsid w:val="003857C1"/>
    <w:rsid w:val="00385D3C"/>
    <w:rsid w:val="00386733"/>
    <w:rsid w:val="003867C9"/>
    <w:rsid w:val="0039027B"/>
    <w:rsid w:val="00390B8B"/>
    <w:rsid w:val="00390EB6"/>
    <w:rsid w:val="00391E2C"/>
    <w:rsid w:val="00392602"/>
    <w:rsid w:val="00393505"/>
    <w:rsid w:val="00393ABF"/>
    <w:rsid w:val="003940D2"/>
    <w:rsid w:val="003950FD"/>
    <w:rsid w:val="00395109"/>
    <w:rsid w:val="0039535A"/>
    <w:rsid w:val="003962B7"/>
    <w:rsid w:val="003964FE"/>
    <w:rsid w:val="00396956"/>
    <w:rsid w:val="00396B17"/>
    <w:rsid w:val="003976B0"/>
    <w:rsid w:val="003976C8"/>
    <w:rsid w:val="00397C62"/>
    <w:rsid w:val="00397D5C"/>
    <w:rsid w:val="00397FBD"/>
    <w:rsid w:val="003A010C"/>
    <w:rsid w:val="003A0851"/>
    <w:rsid w:val="003A2A02"/>
    <w:rsid w:val="003A2CA1"/>
    <w:rsid w:val="003A2DDF"/>
    <w:rsid w:val="003A30CA"/>
    <w:rsid w:val="003A35F0"/>
    <w:rsid w:val="003A3FC1"/>
    <w:rsid w:val="003A4019"/>
    <w:rsid w:val="003A4844"/>
    <w:rsid w:val="003A4B4B"/>
    <w:rsid w:val="003A4EB2"/>
    <w:rsid w:val="003A4FB2"/>
    <w:rsid w:val="003A57A9"/>
    <w:rsid w:val="003A686A"/>
    <w:rsid w:val="003A6937"/>
    <w:rsid w:val="003A693D"/>
    <w:rsid w:val="003A69A1"/>
    <w:rsid w:val="003A6DD3"/>
    <w:rsid w:val="003A7813"/>
    <w:rsid w:val="003B0547"/>
    <w:rsid w:val="003B0752"/>
    <w:rsid w:val="003B155A"/>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0530"/>
    <w:rsid w:val="003C06B8"/>
    <w:rsid w:val="003C0798"/>
    <w:rsid w:val="003C16CC"/>
    <w:rsid w:val="003C1D52"/>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6FC8"/>
    <w:rsid w:val="003C7B9D"/>
    <w:rsid w:val="003D057C"/>
    <w:rsid w:val="003D08D2"/>
    <w:rsid w:val="003D127A"/>
    <w:rsid w:val="003D23A9"/>
    <w:rsid w:val="003D269F"/>
    <w:rsid w:val="003D2789"/>
    <w:rsid w:val="003D2D91"/>
    <w:rsid w:val="003D2E7D"/>
    <w:rsid w:val="003D308F"/>
    <w:rsid w:val="003D33B2"/>
    <w:rsid w:val="003D3A3A"/>
    <w:rsid w:val="003D48F9"/>
    <w:rsid w:val="003D52F0"/>
    <w:rsid w:val="003D5AD7"/>
    <w:rsid w:val="003D695C"/>
    <w:rsid w:val="003D6C65"/>
    <w:rsid w:val="003D717B"/>
    <w:rsid w:val="003D79DD"/>
    <w:rsid w:val="003D7ED4"/>
    <w:rsid w:val="003E02C0"/>
    <w:rsid w:val="003E0B66"/>
    <w:rsid w:val="003E0D1E"/>
    <w:rsid w:val="003E1EA5"/>
    <w:rsid w:val="003E2104"/>
    <w:rsid w:val="003E2145"/>
    <w:rsid w:val="003E2154"/>
    <w:rsid w:val="003E22F8"/>
    <w:rsid w:val="003E2480"/>
    <w:rsid w:val="003E286D"/>
    <w:rsid w:val="003E29E6"/>
    <w:rsid w:val="003E35A6"/>
    <w:rsid w:val="003E3BB8"/>
    <w:rsid w:val="003E3C1F"/>
    <w:rsid w:val="003E42E2"/>
    <w:rsid w:val="003E4320"/>
    <w:rsid w:val="003E4F19"/>
    <w:rsid w:val="003E56D1"/>
    <w:rsid w:val="003E601F"/>
    <w:rsid w:val="003E612A"/>
    <w:rsid w:val="003E666C"/>
    <w:rsid w:val="003E6D1F"/>
    <w:rsid w:val="003E6DD8"/>
    <w:rsid w:val="003E79AA"/>
    <w:rsid w:val="003F01CE"/>
    <w:rsid w:val="003F0355"/>
    <w:rsid w:val="003F0DEB"/>
    <w:rsid w:val="003F1192"/>
    <w:rsid w:val="003F1336"/>
    <w:rsid w:val="003F1C30"/>
    <w:rsid w:val="003F2435"/>
    <w:rsid w:val="003F25C5"/>
    <w:rsid w:val="003F2C9E"/>
    <w:rsid w:val="003F3090"/>
    <w:rsid w:val="003F34C7"/>
    <w:rsid w:val="003F3FA6"/>
    <w:rsid w:val="003F45B1"/>
    <w:rsid w:val="003F583F"/>
    <w:rsid w:val="003F5E57"/>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07"/>
    <w:rsid w:val="00415A2E"/>
    <w:rsid w:val="00415C99"/>
    <w:rsid w:val="00415E0E"/>
    <w:rsid w:val="0041613D"/>
    <w:rsid w:val="0041685D"/>
    <w:rsid w:val="0041693D"/>
    <w:rsid w:val="00416C51"/>
    <w:rsid w:val="0041768B"/>
    <w:rsid w:val="00417DA8"/>
    <w:rsid w:val="0042047B"/>
    <w:rsid w:val="004205BF"/>
    <w:rsid w:val="00420FD6"/>
    <w:rsid w:val="00421203"/>
    <w:rsid w:val="00421800"/>
    <w:rsid w:val="00422E90"/>
    <w:rsid w:val="00422EE0"/>
    <w:rsid w:val="00422FAE"/>
    <w:rsid w:val="00423A57"/>
    <w:rsid w:val="00425147"/>
    <w:rsid w:val="004257FA"/>
    <w:rsid w:val="0042760D"/>
    <w:rsid w:val="00431848"/>
    <w:rsid w:val="00431DC1"/>
    <w:rsid w:val="00432089"/>
    <w:rsid w:val="0043296A"/>
    <w:rsid w:val="00433466"/>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834"/>
    <w:rsid w:val="00446B51"/>
    <w:rsid w:val="004479AE"/>
    <w:rsid w:val="004502BE"/>
    <w:rsid w:val="00450ACB"/>
    <w:rsid w:val="00452089"/>
    <w:rsid w:val="00452442"/>
    <w:rsid w:val="00452484"/>
    <w:rsid w:val="00453439"/>
    <w:rsid w:val="00453946"/>
    <w:rsid w:val="00453A36"/>
    <w:rsid w:val="00453DBD"/>
    <w:rsid w:val="00454136"/>
    <w:rsid w:val="004541ED"/>
    <w:rsid w:val="00454711"/>
    <w:rsid w:val="00454C81"/>
    <w:rsid w:val="00455551"/>
    <w:rsid w:val="00455756"/>
    <w:rsid w:val="0045607D"/>
    <w:rsid w:val="0045686C"/>
    <w:rsid w:val="00456B26"/>
    <w:rsid w:val="00456CBF"/>
    <w:rsid w:val="004578A6"/>
    <w:rsid w:val="00460518"/>
    <w:rsid w:val="00460818"/>
    <w:rsid w:val="00461E19"/>
    <w:rsid w:val="00462918"/>
    <w:rsid w:val="00462B1E"/>
    <w:rsid w:val="00462F47"/>
    <w:rsid w:val="004633B5"/>
    <w:rsid w:val="0046392B"/>
    <w:rsid w:val="0046419C"/>
    <w:rsid w:val="004645C0"/>
    <w:rsid w:val="004647EF"/>
    <w:rsid w:val="00465289"/>
    <w:rsid w:val="00465598"/>
    <w:rsid w:val="00466850"/>
    <w:rsid w:val="00467135"/>
    <w:rsid w:val="004702A5"/>
    <w:rsid w:val="00470548"/>
    <w:rsid w:val="00470755"/>
    <w:rsid w:val="004719BA"/>
    <w:rsid w:val="00471A09"/>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4F4"/>
    <w:rsid w:val="00490641"/>
    <w:rsid w:val="00490B9A"/>
    <w:rsid w:val="00490C3E"/>
    <w:rsid w:val="00490D9F"/>
    <w:rsid w:val="00491ABE"/>
    <w:rsid w:val="00492345"/>
    <w:rsid w:val="0049242C"/>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0B4"/>
    <w:rsid w:val="004A2622"/>
    <w:rsid w:val="004A2CB3"/>
    <w:rsid w:val="004A3458"/>
    <w:rsid w:val="004A37A2"/>
    <w:rsid w:val="004A3B90"/>
    <w:rsid w:val="004A4F04"/>
    <w:rsid w:val="004A58D6"/>
    <w:rsid w:val="004A58F6"/>
    <w:rsid w:val="004A687F"/>
    <w:rsid w:val="004A766D"/>
    <w:rsid w:val="004A7CF1"/>
    <w:rsid w:val="004B02B7"/>
    <w:rsid w:val="004B108E"/>
    <w:rsid w:val="004B21B7"/>
    <w:rsid w:val="004B2281"/>
    <w:rsid w:val="004B4724"/>
    <w:rsid w:val="004B5885"/>
    <w:rsid w:val="004B58B8"/>
    <w:rsid w:val="004B5D31"/>
    <w:rsid w:val="004B6A4A"/>
    <w:rsid w:val="004B6EA7"/>
    <w:rsid w:val="004B7D5A"/>
    <w:rsid w:val="004B7FF2"/>
    <w:rsid w:val="004C034B"/>
    <w:rsid w:val="004C07A6"/>
    <w:rsid w:val="004C0986"/>
    <w:rsid w:val="004C123B"/>
    <w:rsid w:val="004C1A47"/>
    <w:rsid w:val="004C1D02"/>
    <w:rsid w:val="004C1DF1"/>
    <w:rsid w:val="004C22ED"/>
    <w:rsid w:val="004C2F24"/>
    <w:rsid w:val="004C34C5"/>
    <w:rsid w:val="004C35C1"/>
    <w:rsid w:val="004C3F00"/>
    <w:rsid w:val="004C4CFB"/>
    <w:rsid w:val="004C5544"/>
    <w:rsid w:val="004C572B"/>
    <w:rsid w:val="004C6071"/>
    <w:rsid w:val="004C7195"/>
    <w:rsid w:val="004C766C"/>
    <w:rsid w:val="004C7C70"/>
    <w:rsid w:val="004C7F14"/>
    <w:rsid w:val="004D01D5"/>
    <w:rsid w:val="004D01EA"/>
    <w:rsid w:val="004D0B80"/>
    <w:rsid w:val="004D19AC"/>
    <w:rsid w:val="004D2ED8"/>
    <w:rsid w:val="004D3E95"/>
    <w:rsid w:val="004D5327"/>
    <w:rsid w:val="004D5AC5"/>
    <w:rsid w:val="004D5CCE"/>
    <w:rsid w:val="004D67D5"/>
    <w:rsid w:val="004D7022"/>
    <w:rsid w:val="004D74CD"/>
    <w:rsid w:val="004D75EF"/>
    <w:rsid w:val="004D7899"/>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118D"/>
    <w:rsid w:val="004F2119"/>
    <w:rsid w:val="004F243E"/>
    <w:rsid w:val="004F247B"/>
    <w:rsid w:val="004F2EFF"/>
    <w:rsid w:val="004F33CF"/>
    <w:rsid w:val="004F3BDC"/>
    <w:rsid w:val="004F3C8A"/>
    <w:rsid w:val="004F3DBB"/>
    <w:rsid w:val="004F3E27"/>
    <w:rsid w:val="004F4C6D"/>
    <w:rsid w:val="004F4E8C"/>
    <w:rsid w:val="004F68F3"/>
    <w:rsid w:val="004F6C50"/>
    <w:rsid w:val="004F6E35"/>
    <w:rsid w:val="004F701A"/>
    <w:rsid w:val="004F7292"/>
    <w:rsid w:val="004F7366"/>
    <w:rsid w:val="004F7E99"/>
    <w:rsid w:val="0050011C"/>
    <w:rsid w:val="005010D5"/>
    <w:rsid w:val="005014B7"/>
    <w:rsid w:val="00502688"/>
    <w:rsid w:val="00502CDE"/>
    <w:rsid w:val="00503064"/>
    <w:rsid w:val="005038AA"/>
    <w:rsid w:val="00504AAA"/>
    <w:rsid w:val="00504BFA"/>
    <w:rsid w:val="005055E5"/>
    <w:rsid w:val="00505DEF"/>
    <w:rsid w:val="0050694A"/>
    <w:rsid w:val="00506D36"/>
    <w:rsid w:val="00507083"/>
    <w:rsid w:val="005074A6"/>
    <w:rsid w:val="00507696"/>
    <w:rsid w:val="005078AD"/>
    <w:rsid w:val="00510A31"/>
    <w:rsid w:val="00511337"/>
    <w:rsid w:val="00511984"/>
    <w:rsid w:val="005122BA"/>
    <w:rsid w:val="00512372"/>
    <w:rsid w:val="00512587"/>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0DF"/>
    <w:rsid w:val="0052020C"/>
    <w:rsid w:val="00520989"/>
    <w:rsid w:val="005216D0"/>
    <w:rsid w:val="00521D58"/>
    <w:rsid w:val="0052220F"/>
    <w:rsid w:val="00522960"/>
    <w:rsid w:val="005241AD"/>
    <w:rsid w:val="0052435D"/>
    <w:rsid w:val="00524786"/>
    <w:rsid w:val="00525D8E"/>
    <w:rsid w:val="00525EE5"/>
    <w:rsid w:val="00527DC9"/>
    <w:rsid w:val="00530BEF"/>
    <w:rsid w:val="00531D14"/>
    <w:rsid w:val="00531DB1"/>
    <w:rsid w:val="005326BA"/>
    <w:rsid w:val="00533333"/>
    <w:rsid w:val="00533478"/>
    <w:rsid w:val="00533578"/>
    <w:rsid w:val="005338E9"/>
    <w:rsid w:val="00533BD1"/>
    <w:rsid w:val="00534074"/>
    <w:rsid w:val="00534295"/>
    <w:rsid w:val="00534444"/>
    <w:rsid w:val="0053470B"/>
    <w:rsid w:val="005350CB"/>
    <w:rsid w:val="00535EA4"/>
    <w:rsid w:val="00536352"/>
    <w:rsid w:val="005364E4"/>
    <w:rsid w:val="005365A7"/>
    <w:rsid w:val="00536B23"/>
    <w:rsid w:val="00537F3E"/>
    <w:rsid w:val="00540064"/>
    <w:rsid w:val="00540D35"/>
    <w:rsid w:val="0054136E"/>
    <w:rsid w:val="00542725"/>
    <w:rsid w:val="00542EDD"/>
    <w:rsid w:val="0054392F"/>
    <w:rsid w:val="00543D15"/>
    <w:rsid w:val="0054740C"/>
    <w:rsid w:val="0054741A"/>
    <w:rsid w:val="00547481"/>
    <w:rsid w:val="00547BAB"/>
    <w:rsid w:val="00547FB3"/>
    <w:rsid w:val="00547FCA"/>
    <w:rsid w:val="00550246"/>
    <w:rsid w:val="005510A7"/>
    <w:rsid w:val="005512E3"/>
    <w:rsid w:val="0055150D"/>
    <w:rsid w:val="00551BE0"/>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3D5"/>
    <w:rsid w:val="00563472"/>
    <w:rsid w:val="005637BF"/>
    <w:rsid w:val="0056390E"/>
    <w:rsid w:val="0056495B"/>
    <w:rsid w:val="00565108"/>
    <w:rsid w:val="00566221"/>
    <w:rsid w:val="00566540"/>
    <w:rsid w:val="0056750D"/>
    <w:rsid w:val="00567D0E"/>
    <w:rsid w:val="00570CDD"/>
    <w:rsid w:val="00571A97"/>
    <w:rsid w:val="00571BAE"/>
    <w:rsid w:val="00571BF0"/>
    <w:rsid w:val="00571BF7"/>
    <w:rsid w:val="0057252A"/>
    <w:rsid w:val="00572E9A"/>
    <w:rsid w:val="00573E18"/>
    <w:rsid w:val="00573EC0"/>
    <w:rsid w:val="0057418A"/>
    <w:rsid w:val="005749DE"/>
    <w:rsid w:val="005755E5"/>
    <w:rsid w:val="0057565D"/>
    <w:rsid w:val="00576E13"/>
    <w:rsid w:val="00576E88"/>
    <w:rsid w:val="00577213"/>
    <w:rsid w:val="00577A2F"/>
    <w:rsid w:val="00577AB9"/>
    <w:rsid w:val="00580055"/>
    <w:rsid w:val="00580A65"/>
    <w:rsid w:val="00581377"/>
    <w:rsid w:val="00581451"/>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B7"/>
    <w:rsid w:val="005869FC"/>
    <w:rsid w:val="00587619"/>
    <w:rsid w:val="0059002E"/>
    <w:rsid w:val="00590058"/>
    <w:rsid w:val="00591219"/>
    <w:rsid w:val="00592318"/>
    <w:rsid w:val="005924F5"/>
    <w:rsid w:val="00592D35"/>
    <w:rsid w:val="00592F9E"/>
    <w:rsid w:val="005936F2"/>
    <w:rsid w:val="00593989"/>
    <w:rsid w:val="005940C2"/>
    <w:rsid w:val="0059432F"/>
    <w:rsid w:val="00594464"/>
    <w:rsid w:val="00594F23"/>
    <w:rsid w:val="00595579"/>
    <w:rsid w:val="00595FD7"/>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19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1B6"/>
    <w:rsid w:val="005B2A3E"/>
    <w:rsid w:val="005B37A1"/>
    <w:rsid w:val="005B467F"/>
    <w:rsid w:val="005B49B9"/>
    <w:rsid w:val="005B5BAE"/>
    <w:rsid w:val="005B6CA6"/>
    <w:rsid w:val="005B6F9E"/>
    <w:rsid w:val="005B7095"/>
    <w:rsid w:val="005C01EA"/>
    <w:rsid w:val="005C098F"/>
    <w:rsid w:val="005C0C02"/>
    <w:rsid w:val="005C0F98"/>
    <w:rsid w:val="005C16C6"/>
    <w:rsid w:val="005C18CA"/>
    <w:rsid w:val="005C1D6D"/>
    <w:rsid w:val="005C234B"/>
    <w:rsid w:val="005C2E92"/>
    <w:rsid w:val="005C2EAE"/>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5B9C"/>
    <w:rsid w:val="005D6663"/>
    <w:rsid w:val="005D698E"/>
    <w:rsid w:val="005D6CFC"/>
    <w:rsid w:val="005D6E25"/>
    <w:rsid w:val="005D736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B6B"/>
    <w:rsid w:val="005F1D47"/>
    <w:rsid w:val="005F228A"/>
    <w:rsid w:val="005F2689"/>
    <w:rsid w:val="005F2A78"/>
    <w:rsid w:val="005F2ACB"/>
    <w:rsid w:val="005F2EFB"/>
    <w:rsid w:val="005F326A"/>
    <w:rsid w:val="005F38FF"/>
    <w:rsid w:val="005F3CD3"/>
    <w:rsid w:val="005F41BD"/>
    <w:rsid w:val="005F4351"/>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3F"/>
    <w:rsid w:val="00611B9C"/>
    <w:rsid w:val="0061280B"/>
    <w:rsid w:val="00613047"/>
    <w:rsid w:val="00613A06"/>
    <w:rsid w:val="00613C5B"/>
    <w:rsid w:val="006151DF"/>
    <w:rsid w:val="0061641F"/>
    <w:rsid w:val="00616577"/>
    <w:rsid w:val="00616CDD"/>
    <w:rsid w:val="0062107A"/>
    <w:rsid w:val="00621242"/>
    <w:rsid w:val="00621FD9"/>
    <w:rsid w:val="00623216"/>
    <w:rsid w:val="006243DE"/>
    <w:rsid w:val="00624876"/>
    <w:rsid w:val="00624BC1"/>
    <w:rsid w:val="0062580A"/>
    <w:rsid w:val="00625949"/>
    <w:rsid w:val="00626B97"/>
    <w:rsid w:val="00626F24"/>
    <w:rsid w:val="0062730C"/>
    <w:rsid w:val="00627F75"/>
    <w:rsid w:val="0063012B"/>
    <w:rsid w:val="006307DA"/>
    <w:rsid w:val="006313A2"/>
    <w:rsid w:val="006314B3"/>
    <w:rsid w:val="00631D8C"/>
    <w:rsid w:val="00631DA8"/>
    <w:rsid w:val="0063339F"/>
    <w:rsid w:val="00634DFC"/>
    <w:rsid w:val="0063516E"/>
    <w:rsid w:val="00635B9A"/>
    <w:rsid w:val="00635C79"/>
    <w:rsid w:val="00635F0D"/>
    <w:rsid w:val="006367F9"/>
    <w:rsid w:val="00636B92"/>
    <w:rsid w:val="00636BAF"/>
    <w:rsid w:val="00637262"/>
    <w:rsid w:val="006377C2"/>
    <w:rsid w:val="00640DAC"/>
    <w:rsid w:val="006413FA"/>
    <w:rsid w:val="006421B3"/>
    <w:rsid w:val="006427B6"/>
    <w:rsid w:val="0064292F"/>
    <w:rsid w:val="00643C15"/>
    <w:rsid w:val="00644C0B"/>
    <w:rsid w:val="006454D8"/>
    <w:rsid w:val="00645D3E"/>
    <w:rsid w:val="0064632D"/>
    <w:rsid w:val="00646361"/>
    <w:rsid w:val="00647E25"/>
    <w:rsid w:val="0065007C"/>
    <w:rsid w:val="00650BFF"/>
    <w:rsid w:val="00650E41"/>
    <w:rsid w:val="00651032"/>
    <w:rsid w:val="00651250"/>
    <w:rsid w:val="00651505"/>
    <w:rsid w:val="00652339"/>
    <w:rsid w:val="0065247B"/>
    <w:rsid w:val="006529BE"/>
    <w:rsid w:val="00652BD0"/>
    <w:rsid w:val="00653341"/>
    <w:rsid w:val="00653691"/>
    <w:rsid w:val="006539B9"/>
    <w:rsid w:val="006540D1"/>
    <w:rsid w:val="006541F1"/>
    <w:rsid w:val="00654239"/>
    <w:rsid w:val="0065498A"/>
    <w:rsid w:val="00654FBB"/>
    <w:rsid w:val="0065523C"/>
    <w:rsid w:val="00655547"/>
    <w:rsid w:val="00655A2D"/>
    <w:rsid w:val="00656B78"/>
    <w:rsid w:val="006575E3"/>
    <w:rsid w:val="00657CE5"/>
    <w:rsid w:val="006602CA"/>
    <w:rsid w:val="00660401"/>
    <w:rsid w:val="0066091C"/>
    <w:rsid w:val="00661670"/>
    <w:rsid w:val="0066169A"/>
    <w:rsid w:val="00661A4C"/>
    <w:rsid w:val="00661AFB"/>
    <w:rsid w:val="00662B41"/>
    <w:rsid w:val="006630EF"/>
    <w:rsid w:val="00663C67"/>
    <w:rsid w:val="00663F3E"/>
    <w:rsid w:val="00663F8F"/>
    <w:rsid w:val="006655D5"/>
    <w:rsid w:val="006679A9"/>
    <w:rsid w:val="00670549"/>
    <w:rsid w:val="00670A3B"/>
    <w:rsid w:val="006715A3"/>
    <w:rsid w:val="00672043"/>
    <w:rsid w:val="0067206C"/>
    <w:rsid w:val="006724ED"/>
    <w:rsid w:val="006733E9"/>
    <w:rsid w:val="006734E5"/>
    <w:rsid w:val="00673874"/>
    <w:rsid w:val="006739B3"/>
    <w:rsid w:val="00673AFD"/>
    <w:rsid w:val="00673E11"/>
    <w:rsid w:val="006744A5"/>
    <w:rsid w:val="00674E7B"/>
    <w:rsid w:val="0067564D"/>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2E6"/>
    <w:rsid w:val="00681884"/>
    <w:rsid w:val="006838D1"/>
    <w:rsid w:val="00683B1B"/>
    <w:rsid w:val="00683F41"/>
    <w:rsid w:val="006847D7"/>
    <w:rsid w:val="00684A68"/>
    <w:rsid w:val="00684DCA"/>
    <w:rsid w:val="00685793"/>
    <w:rsid w:val="006859CA"/>
    <w:rsid w:val="00685F18"/>
    <w:rsid w:val="0068628F"/>
    <w:rsid w:val="006867E7"/>
    <w:rsid w:val="006868B1"/>
    <w:rsid w:val="006879BC"/>
    <w:rsid w:val="00687C3C"/>
    <w:rsid w:val="006908AD"/>
    <w:rsid w:val="00691450"/>
    <w:rsid w:val="0069146D"/>
    <w:rsid w:val="006916FC"/>
    <w:rsid w:val="006928C5"/>
    <w:rsid w:val="00692AE0"/>
    <w:rsid w:val="00692D58"/>
    <w:rsid w:val="00693669"/>
    <w:rsid w:val="006936FF"/>
    <w:rsid w:val="00693947"/>
    <w:rsid w:val="00693D71"/>
    <w:rsid w:val="0069415F"/>
    <w:rsid w:val="00694505"/>
    <w:rsid w:val="006946E5"/>
    <w:rsid w:val="006948D2"/>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7A"/>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45B"/>
    <w:rsid w:val="006C57A4"/>
    <w:rsid w:val="006C5877"/>
    <w:rsid w:val="006C5B94"/>
    <w:rsid w:val="006C63B4"/>
    <w:rsid w:val="006C6592"/>
    <w:rsid w:val="006C6D2C"/>
    <w:rsid w:val="006D0537"/>
    <w:rsid w:val="006D0EED"/>
    <w:rsid w:val="006D0F06"/>
    <w:rsid w:val="006D108A"/>
    <w:rsid w:val="006D1E44"/>
    <w:rsid w:val="006D25F0"/>
    <w:rsid w:val="006D2665"/>
    <w:rsid w:val="006D3023"/>
    <w:rsid w:val="006D491A"/>
    <w:rsid w:val="006D4E49"/>
    <w:rsid w:val="006D51F7"/>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8C2"/>
    <w:rsid w:val="006F0A90"/>
    <w:rsid w:val="006F152F"/>
    <w:rsid w:val="006F16B1"/>
    <w:rsid w:val="006F2573"/>
    <w:rsid w:val="006F3064"/>
    <w:rsid w:val="006F34FF"/>
    <w:rsid w:val="006F36A4"/>
    <w:rsid w:val="006F3FCF"/>
    <w:rsid w:val="006F45D4"/>
    <w:rsid w:val="006F47A1"/>
    <w:rsid w:val="006F54A9"/>
    <w:rsid w:val="006F5995"/>
    <w:rsid w:val="006F635B"/>
    <w:rsid w:val="006F6720"/>
    <w:rsid w:val="006F7438"/>
    <w:rsid w:val="006F7A19"/>
    <w:rsid w:val="007000CC"/>
    <w:rsid w:val="00700588"/>
    <w:rsid w:val="007007C9"/>
    <w:rsid w:val="007017F0"/>
    <w:rsid w:val="007018AE"/>
    <w:rsid w:val="00702A93"/>
    <w:rsid w:val="00705054"/>
    <w:rsid w:val="00705253"/>
    <w:rsid w:val="00706219"/>
    <w:rsid w:val="007063CF"/>
    <w:rsid w:val="00706BCD"/>
    <w:rsid w:val="00707B17"/>
    <w:rsid w:val="00710CD8"/>
    <w:rsid w:val="007110AB"/>
    <w:rsid w:val="00711FC0"/>
    <w:rsid w:val="0071229A"/>
    <w:rsid w:val="007124DE"/>
    <w:rsid w:val="0071263B"/>
    <w:rsid w:val="00712A6F"/>
    <w:rsid w:val="00712AF9"/>
    <w:rsid w:val="0071309D"/>
    <w:rsid w:val="007130AC"/>
    <w:rsid w:val="007137C5"/>
    <w:rsid w:val="0071500D"/>
    <w:rsid w:val="00715731"/>
    <w:rsid w:val="00715D50"/>
    <w:rsid w:val="00715EC2"/>
    <w:rsid w:val="007202E9"/>
    <w:rsid w:val="0072063B"/>
    <w:rsid w:val="0072070D"/>
    <w:rsid w:val="007216DF"/>
    <w:rsid w:val="00721D01"/>
    <w:rsid w:val="00722199"/>
    <w:rsid w:val="007226C1"/>
    <w:rsid w:val="00722ECB"/>
    <w:rsid w:val="00722F96"/>
    <w:rsid w:val="00722FF9"/>
    <w:rsid w:val="00723303"/>
    <w:rsid w:val="00723309"/>
    <w:rsid w:val="00723893"/>
    <w:rsid w:val="00724421"/>
    <w:rsid w:val="007251B3"/>
    <w:rsid w:val="007255FD"/>
    <w:rsid w:val="007256FD"/>
    <w:rsid w:val="00725F91"/>
    <w:rsid w:val="0072639F"/>
    <w:rsid w:val="00726896"/>
    <w:rsid w:val="00727EAC"/>
    <w:rsid w:val="00730855"/>
    <w:rsid w:val="00731913"/>
    <w:rsid w:val="00731A6A"/>
    <w:rsid w:val="007324F2"/>
    <w:rsid w:val="00732E5C"/>
    <w:rsid w:val="007336FC"/>
    <w:rsid w:val="00733C2F"/>
    <w:rsid w:val="00734260"/>
    <w:rsid w:val="007366BA"/>
    <w:rsid w:val="00737D75"/>
    <w:rsid w:val="00740554"/>
    <w:rsid w:val="00740F3C"/>
    <w:rsid w:val="0074143C"/>
    <w:rsid w:val="00741B7B"/>
    <w:rsid w:val="007422C9"/>
    <w:rsid w:val="0074237F"/>
    <w:rsid w:val="0074265B"/>
    <w:rsid w:val="00742C08"/>
    <w:rsid w:val="0074315E"/>
    <w:rsid w:val="00744034"/>
    <w:rsid w:val="00744056"/>
    <w:rsid w:val="007447CB"/>
    <w:rsid w:val="007449F7"/>
    <w:rsid w:val="00744CB3"/>
    <w:rsid w:val="00744D68"/>
    <w:rsid w:val="00744D8C"/>
    <w:rsid w:val="0074570E"/>
    <w:rsid w:val="00746701"/>
    <w:rsid w:val="00746A22"/>
    <w:rsid w:val="00746B7C"/>
    <w:rsid w:val="00746F96"/>
    <w:rsid w:val="007475CB"/>
    <w:rsid w:val="00747985"/>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09A"/>
    <w:rsid w:val="0076624C"/>
    <w:rsid w:val="00766402"/>
    <w:rsid w:val="00767FFC"/>
    <w:rsid w:val="0077064F"/>
    <w:rsid w:val="0077072E"/>
    <w:rsid w:val="00770CFD"/>
    <w:rsid w:val="00770FB6"/>
    <w:rsid w:val="00772000"/>
    <w:rsid w:val="00772016"/>
    <w:rsid w:val="007724CD"/>
    <w:rsid w:val="00773281"/>
    <w:rsid w:val="0077354C"/>
    <w:rsid w:val="007737FD"/>
    <w:rsid w:val="0077413A"/>
    <w:rsid w:val="00775D9F"/>
    <w:rsid w:val="00776202"/>
    <w:rsid w:val="0077751E"/>
    <w:rsid w:val="0077779C"/>
    <w:rsid w:val="007777C4"/>
    <w:rsid w:val="0077791D"/>
    <w:rsid w:val="00777A81"/>
    <w:rsid w:val="00777D21"/>
    <w:rsid w:val="00780438"/>
    <w:rsid w:val="0078083A"/>
    <w:rsid w:val="00780965"/>
    <w:rsid w:val="007812AA"/>
    <w:rsid w:val="0078184A"/>
    <w:rsid w:val="00781B87"/>
    <w:rsid w:val="00781DF9"/>
    <w:rsid w:val="007820F9"/>
    <w:rsid w:val="0078237E"/>
    <w:rsid w:val="007831E2"/>
    <w:rsid w:val="007833AD"/>
    <w:rsid w:val="00784446"/>
    <w:rsid w:val="007847BD"/>
    <w:rsid w:val="0078578D"/>
    <w:rsid w:val="00786917"/>
    <w:rsid w:val="00786CF8"/>
    <w:rsid w:val="0078789A"/>
    <w:rsid w:val="00787FAA"/>
    <w:rsid w:val="00790471"/>
    <w:rsid w:val="00791B88"/>
    <w:rsid w:val="00791C82"/>
    <w:rsid w:val="00792716"/>
    <w:rsid w:val="0079279A"/>
    <w:rsid w:val="007928DE"/>
    <w:rsid w:val="00792ECB"/>
    <w:rsid w:val="00793487"/>
    <w:rsid w:val="00793E36"/>
    <w:rsid w:val="0079417A"/>
    <w:rsid w:val="00794229"/>
    <w:rsid w:val="0079457F"/>
    <w:rsid w:val="007945D8"/>
    <w:rsid w:val="00794C60"/>
    <w:rsid w:val="00795093"/>
    <w:rsid w:val="007951AF"/>
    <w:rsid w:val="00795D59"/>
    <w:rsid w:val="00796370"/>
    <w:rsid w:val="00797B22"/>
    <w:rsid w:val="007A0C38"/>
    <w:rsid w:val="007A10CF"/>
    <w:rsid w:val="007A118D"/>
    <w:rsid w:val="007A1479"/>
    <w:rsid w:val="007A1A6F"/>
    <w:rsid w:val="007A1F83"/>
    <w:rsid w:val="007A2444"/>
    <w:rsid w:val="007A27DF"/>
    <w:rsid w:val="007A3184"/>
    <w:rsid w:val="007A3422"/>
    <w:rsid w:val="007A37BC"/>
    <w:rsid w:val="007A3AFF"/>
    <w:rsid w:val="007A443C"/>
    <w:rsid w:val="007A46FD"/>
    <w:rsid w:val="007A4AAC"/>
    <w:rsid w:val="007A5888"/>
    <w:rsid w:val="007A5D68"/>
    <w:rsid w:val="007A6083"/>
    <w:rsid w:val="007A64C3"/>
    <w:rsid w:val="007A6880"/>
    <w:rsid w:val="007A6B38"/>
    <w:rsid w:val="007B0ED1"/>
    <w:rsid w:val="007B1098"/>
    <w:rsid w:val="007B162B"/>
    <w:rsid w:val="007B176D"/>
    <w:rsid w:val="007B1AB0"/>
    <w:rsid w:val="007B1C5D"/>
    <w:rsid w:val="007B1ED4"/>
    <w:rsid w:val="007B280A"/>
    <w:rsid w:val="007B3040"/>
    <w:rsid w:val="007B3F33"/>
    <w:rsid w:val="007B42A1"/>
    <w:rsid w:val="007B4617"/>
    <w:rsid w:val="007B4E89"/>
    <w:rsid w:val="007B5204"/>
    <w:rsid w:val="007B520B"/>
    <w:rsid w:val="007B5301"/>
    <w:rsid w:val="007B5AAD"/>
    <w:rsid w:val="007B5F22"/>
    <w:rsid w:val="007B719D"/>
    <w:rsid w:val="007B7880"/>
    <w:rsid w:val="007C06A9"/>
    <w:rsid w:val="007C1F74"/>
    <w:rsid w:val="007C307B"/>
    <w:rsid w:val="007C34C6"/>
    <w:rsid w:val="007C4FDA"/>
    <w:rsid w:val="007C5904"/>
    <w:rsid w:val="007C7399"/>
    <w:rsid w:val="007C768D"/>
    <w:rsid w:val="007C7E34"/>
    <w:rsid w:val="007D13AD"/>
    <w:rsid w:val="007D1427"/>
    <w:rsid w:val="007D17A2"/>
    <w:rsid w:val="007D1A99"/>
    <w:rsid w:val="007D27F7"/>
    <w:rsid w:val="007D28EB"/>
    <w:rsid w:val="007D29CF"/>
    <w:rsid w:val="007D2C53"/>
    <w:rsid w:val="007D2C8A"/>
    <w:rsid w:val="007D391A"/>
    <w:rsid w:val="007D54BE"/>
    <w:rsid w:val="007D6510"/>
    <w:rsid w:val="007D693A"/>
    <w:rsid w:val="007D733D"/>
    <w:rsid w:val="007D7471"/>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1D"/>
    <w:rsid w:val="007E6222"/>
    <w:rsid w:val="007E7048"/>
    <w:rsid w:val="007E7323"/>
    <w:rsid w:val="007E78BF"/>
    <w:rsid w:val="007F0396"/>
    <w:rsid w:val="007F14A3"/>
    <w:rsid w:val="007F1F1F"/>
    <w:rsid w:val="007F2C2F"/>
    <w:rsid w:val="007F3003"/>
    <w:rsid w:val="007F3A7E"/>
    <w:rsid w:val="007F3FC9"/>
    <w:rsid w:val="007F45E3"/>
    <w:rsid w:val="007F46C6"/>
    <w:rsid w:val="007F4B8F"/>
    <w:rsid w:val="007F4EAC"/>
    <w:rsid w:val="007F556D"/>
    <w:rsid w:val="007F563C"/>
    <w:rsid w:val="007F583E"/>
    <w:rsid w:val="007F733E"/>
    <w:rsid w:val="007F7B29"/>
    <w:rsid w:val="008001F6"/>
    <w:rsid w:val="00800A0A"/>
    <w:rsid w:val="0080112C"/>
    <w:rsid w:val="008012E7"/>
    <w:rsid w:val="00801AB9"/>
    <w:rsid w:val="00801D6B"/>
    <w:rsid w:val="00802B3A"/>
    <w:rsid w:val="00802FA5"/>
    <w:rsid w:val="0080343C"/>
    <w:rsid w:val="0080365F"/>
    <w:rsid w:val="00803C86"/>
    <w:rsid w:val="00804166"/>
    <w:rsid w:val="008044C2"/>
    <w:rsid w:val="008045A1"/>
    <w:rsid w:val="00804A79"/>
    <w:rsid w:val="00805487"/>
    <w:rsid w:val="00805A08"/>
    <w:rsid w:val="00807188"/>
    <w:rsid w:val="008072A0"/>
    <w:rsid w:val="00807680"/>
    <w:rsid w:val="00807CAD"/>
    <w:rsid w:val="008104F9"/>
    <w:rsid w:val="0081053D"/>
    <w:rsid w:val="008105DF"/>
    <w:rsid w:val="008109D4"/>
    <w:rsid w:val="00810B9C"/>
    <w:rsid w:val="00810EEA"/>
    <w:rsid w:val="008115B2"/>
    <w:rsid w:val="00811C05"/>
    <w:rsid w:val="008131C1"/>
    <w:rsid w:val="00813325"/>
    <w:rsid w:val="008134F4"/>
    <w:rsid w:val="00814415"/>
    <w:rsid w:val="008152F6"/>
    <w:rsid w:val="00815745"/>
    <w:rsid w:val="008165F9"/>
    <w:rsid w:val="00816A7D"/>
    <w:rsid w:val="00816A8F"/>
    <w:rsid w:val="00816B6D"/>
    <w:rsid w:val="00816E86"/>
    <w:rsid w:val="008205F9"/>
    <w:rsid w:val="0082085C"/>
    <w:rsid w:val="00821677"/>
    <w:rsid w:val="00821740"/>
    <w:rsid w:val="00821821"/>
    <w:rsid w:val="0082193C"/>
    <w:rsid w:val="0082250B"/>
    <w:rsid w:val="008228CA"/>
    <w:rsid w:val="00822F48"/>
    <w:rsid w:val="008232C0"/>
    <w:rsid w:val="00824C17"/>
    <w:rsid w:val="00824D2B"/>
    <w:rsid w:val="00825183"/>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433C"/>
    <w:rsid w:val="0083582C"/>
    <w:rsid w:val="0083598C"/>
    <w:rsid w:val="00835CC2"/>
    <w:rsid w:val="008363C2"/>
    <w:rsid w:val="008368DE"/>
    <w:rsid w:val="00836E56"/>
    <w:rsid w:val="0084012C"/>
    <w:rsid w:val="008403FE"/>
    <w:rsid w:val="00841F6E"/>
    <w:rsid w:val="00843273"/>
    <w:rsid w:val="008437DE"/>
    <w:rsid w:val="008446EC"/>
    <w:rsid w:val="00844A39"/>
    <w:rsid w:val="00844CA3"/>
    <w:rsid w:val="0084520E"/>
    <w:rsid w:val="008455EC"/>
    <w:rsid w:val="008458B3"/>
    <w:rsid w:val="008458B7"/>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84E"/>
    <w:rsid w:val="00854A3B"/>
    <w:rsid w:val="00855179"/>
    <w:rsid w:val="008555EB"/>
    <w:rsid w:val="008562A7"/>
    <w:rsid w:val="00856789"/>
    <w:rsid w:val="008569BD"/>
    <w:rsid w:val="00856E51"/>
    <w:rsid w:val="00857489"/>
    <w:rsid w:val="00857FF2"/>
    <w:rsid w:val="00860A2F"/>
    <w:rsid w:val="00860B29"/>
    <w:rsid w:val="0086151A"/>
    <w:rsid w:val="00861C5C"/>
    <w:rsid w:val="008620E3"/>
    <w:rsid w:val="008628A8"/>
    <w:rsid w:val="0086297B"/>
    <w:rsid w:val="00862FF2"/>
    <w:rsid w:val="00863505"/>
    <w:rsid w:val="0086383F"/>
    <w:rsid w:val="0086474A"/>
    <w:rsid w:val="00864D2F"/>
    <w:rsid w:val="008653BB"/>
    <w:rsid w:val="0086573B"/>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053"/>
    <w:rsid w:val="00890B01"/>
    <w:rsid w:val="0089124A"/>
    <w:rsid w:val="00891C4A"/>
    <w:rsid w:val="008925F4"/>
    <w:rsid w:val="0089290A"/>
    <w:rsid w:val="00892DE2"/>
    <w:rsid w:val="008937AB"/>
    <w:rsid w:val="0089389D"/>
    <w:rsid w:val="00893C08"/>
    <w:rsid w:val="00893FF8"/>
    <w:rsid w:val="0089406F"/>
    <w:rsid w:val="008942C4"/>
    <w:rsid w:val="0089474B"/>
    <w:rsid w:val="00894E11"/>
    <w:rsid w:val="00894FFD"/>
    <w:rsid w:val="00895024"/>
    <w:rsid w:val="00895942"/>
    <w:rsid w:val="00896A3D"/>
    <w:rsid w:val="00896B36"/>
    <w:rsid w:val="00897359"/>
    <w:rsid w:val="0089736C"/>
    <w:rsid w:val="00897575"/>
    <w:rsid w:val="00897862"/>
    <w:rsid w:val="00897FDF"/>
    <w:rsid w:val="008A02C6"/>
    <w:rsid w:val="008A1129"/>
    <w:rsid w:val="008A167A"/>
    <w:rsid w:val="008A19B9"/>
    <w:rsid w:val="008A1E57"/>
    <w:rsid w:val="008A2447"/>
    <w:rsid w:val="008A2971"/>
    <w:rsid w:val="008A2B44"/>
    <w:rsid w:val="008A39C6"/>
    <w:rsid w:val="008A3B8C"/>
    <w:rsid w:val="008A47BE"/>
    <w:rsid w:val="008A4A16"/>
    <w:rsid w:val="008A51B1"/>
    <w:rsid w:val="008A583C"/>
    <w:rsid w:val="008A5A71"/>
    <w:rsid w:val="008A62FD"/>
    <w:rsid w:val="008A6534"/>
    <w:rsid w:val="008A65F9"/>
    <w:rsid w:val="008A666C"/>
    <w:rsid w:val="008A6687"/>
    <w:rsid w:val="008A670C"/>
    <w:rsid w:val="008A745D"/>
    <w:rsid w:val="008B0F95"/>
    <w:rsid w:val="008B1601"/>
    <w:rsid w:val="008B1F58"/>
    <w:rsid w:val="008B2203"/>
    <w:rsid w:val="008B2765"/>
    <w:rsid w:val="008B2882"/>
    <w:rsid w:val="008B2A55"/>
    <w:rsid w:val="008B2E5C"/>
    <w:rsid w:val="008B39B8"/>
    <w:rsid w:val="008B4AD4"/>
    <w:rsid w:val="008B6200"/>
    <w:rsid w:val="008B7904"/>
    <w:rsid w:val="008B7C13"/>
    <w:rsid w:val="008C00DF"/>
    <w:rsid w:val="008C083D"/>
    <w:rsid w:val="008C0BD8"/>
    <w:rsid w:val="008C0D6D"/>
    <w:rsid w:val="008C1025"/>
    <w:rsid w:val="008C165F"/>
    <w:rsid w:val="008C22D3"/>
    <w:rsid w:val="008C2D20"/>
    <w:rsid w:val="008C38D1"/>
    <w:rsid w:val="008C3959"/>
    <w:rsid w:val="008C43D6"/>
    <w:rsid w:val="008C460B"/>
    <w:rsid w:val="008C5D74"/>
    <w:rsid w:val="008C61BC"/>
    <w:rsid w:val="008C7982"/>
    <w:rsid w:val="008D0999"/>
    <w:rsid w:val="008D1BBA"/>
    <w:rsid w:val="008D22A9"/>
    <w:rsid w:val="008D2309"/>
    <w:rsid w:val="008D2BA7"/>
    <w:rsid w:val="008D2C63"/>
    <w:rsid w:val="008D32D9"/>
    <w:rsid w:val="008D33AC"/>
    <w:rsid w:val="008D3842"/>
    <w:rsid w:val="008D39B3"/>
    <w:rsid w:val="008D417E"/>
    <w:rsid w:val="008D41DC"/>
    <w:rsid w:val="008D4B3E"/>
    <w:rsid w:val="008D4DAB"/>
    <w:rsid w:val="008D51F6"/>
    <w:rsid w:val="008D61F9"/>
    <w:rsid w:val="008D7913"/>
    <w:rsid w:val="008D7D33"/>
    <w:rsid w:val="008D7DFA"/>
    <w:rsid w:val="008D7F45"/>
    <w:rsid w:val="008E07D6"/>
    <w:rsid w:val="008E0E3F"/>
    <w:rsid w:val="008E14BC"/>
    <w:rsid w:val="008E22CE"/>
    <w:rsid w:val="008E2A00"/>
    <w:rsid w:val="008E3541"/>
    <w:rsid w:val="008E3D02"/>
    <w:rsid w:val="008E4DF9"/>
    <w:rsid w:val="008E4FEF"/>
    <w:rsid w:val="008E51DB"/>
    <w:rsid w:val="008E5234"/>
    <w:rsid w:val="008E52F5"/>
    <w:rsid w:val="008E5527"/>
    <w:rsid w:val="008E559C"/>
    <w:rsid w:val="008E5EF5"/>
    <w:rsid w:val="008E61C9"/>
    <w:rsid w:val="008E6688"/>
    <w:rsid w:val="008E6B05"/>
    <w:rsid w:val="008E6F4B"/>
    <w:rsid w:val="008E78DB"/>
    <w:rsid w:val="008E7E0E"/>
    <w:rsid w:val="008F0558"/>
    <w:rsid w:val="008F0C0C"/>
    <w:rsid w:val="008F11CD"/>
    <w:rsid w:val="008F1EA0"/>
    <w:rsid w:val="008F2989"/>
    <w:rsid w:val="008F310D"/>
    <w:rsid w:val="008F3125"/>
    <w:rsid w:val="008F331C"/>
    <w:rsid w:val="008F3DAF"/>
    <w:rsid w:val="008F3F30"/>
    <w:rsid w:val="008F4203"/>
    <w:rsid w:val="008F4277"/>
    <w:rsid w:val="008F4971"/>
    <w:rsid w:val="008F5053"/>
    <w:rsid w:val="008F5250"/>
    <w:rsid w:val="008F5E8F"/>
    <w:rsid w:val="008F6FE3"/>
    <w:rsid w:val="008F71DC"/>
    <w:rsid w:val="008F73F5"/>
    <w:rsid w:val="00900C2E"/>
    <w:rsid w:val="00900D8F"/>
    <w:rsid w:val="00900DF9"/>
    <w:rsid w:val="009015EC"/>
    <w:rsid w:val="009018BE"/>
    <w:rsid w:val="0090234A"/>
    <w:rsid w:val="009029D0"/>
    <w:rsid w:val="00902B78"/>
    <w:rsid w:val="00904378"/>
    <w:rsid w:val="00904616"/>
    <w:rsid w:val="00904EF0"/>
    <w:rsid w:val="00904FA4"/>
    <w:rsid w:val="00905AFF"/>
    <w:rsid w:val="0090637E"/>
    <w:rsid w:val="00907544"/>
    <w:rsid w:val="00907CA6"/>
    <w:rsid w:val="00910204"/>
    <w:rsid w:val="0091096C"/>
    <w:rsid w:val="00910B0F"/>
    <w:rsid w:val="00910B54"/>
    <w:rsid w:val="00910FBC"/>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766"/>
    <w:rsid w:val="00923BC8"/>
    <w:rsid w:val="00923CDA"/>
    <w:rsid w:val="00923EA1"/>
    <w:rsid w:val="00924408"/>
    <w:rsid w:val="00924688"/>
    <w:rsid w:val="00924AF7"/>
    <w:rsid w:val="00925542"/>
    <w:rsid w:val="00925570"/>
    <w:rsid w:val="0092598E"/>
    <w:rsid w:val="00925E00"/>
    <w:rsid w:val="00927E57"/>
    <w:rsid w:val="00930830"/>
    <w:rsid w:val="009309E4"/>
    <w:rsid w:val="00930BBB"/>
    <w:rsid w:val="00930D2E"/>
    <w:rsid w:val="009318C1"/>
    <w:rsid w:val="00931901"/>
    <w:rsid w:val="00931BA8"/>
    <w:rsid w:val="00933132"/>
    <w:rsid w:val="009331B7"/>
    <w:rsid w:val="00933596"/>
    <w:rsid w:val="00933AC1"/>
    <w:rsid w:val="00933B18"/>
    <w:rsid w:val="0093403B"/>
    <w:rsid w:val="009347FF"/>
    <w:rsid w:val="009349DE"/>
    <w:rsid w:val="00934F65"/>
    <w:rsid w:val="00934F73"/>
    <w:rsid w:val="00935FB7"/>
    <w:rsid w:val="00936E26"/>
    <w:rsid w:val="009376EB"/>
    <w:rsid w:val="00937C58"/>
    <w:rsid w:val="00937DB1"/>
    <w:rsid w:val="00940164"/>
    <w:rsid w:val="009406B6"/>
    <w:rsid w:val="00940F5F"/>
    <w:rsid w:val="0094256D"/>
    <w:rsid w:val="00942972"/>
    <w:rsid w:val="00942F50"/>
    <w:rsid w:val="00942FBD"/>
    <w:rsid w:val="009430C5"/>
    <w:rsid w:val="00943733"/>
    <w:rsid w:val="009438A4"/>
    <w:rsid w:val="009438C3"/>
    <w:rsid w:val="00945665"/>
    <w:rsid w:val="009456A0"/>
    <w:rsid w:val="00945799"/>
    <w:rsid w:val="00946605"/>
    <w:rsid w:val="00946C40"/>
    <w:rsid w:val="00946ED5"/>
    <w:rsid w:val="009471E9"/>
    <w:rsid w:val="00950217"/>
    <w:rsid w:val="009506DB"/>
    <w:rsid w:val="00950B61"/>
    <w:rsid w:val="00952128"/>
    <w:rsid w:val="009533C1"/>
    <w:rsid w:val="00953845"/>
    <w:rsid w:val="00953A00"/>
    <w:rsid w:val="00953C74"/>
    <w:rsid w:val="00954867"/>
    <w:rsid w:val="00955503"/>
    <w:rsid w:val="00955F92"/>
    <w:rsid w:val="00955FB7"/>
    <w:rsid w:val="009560E8"/>
    <w:rsid w:val="00956504"/>
    <w:rsid w:val="0095678C"/>
    <w:rsid w:val="00957ADC"/>
    <w:rsid w:val="009601F2"/>
    <w:rsid w:val="00960353"/>
    <w:rsid w:val="0096081D"/>
    <w:rsid w:val="00961027"/>
    <w:rsid w:val="009616A5"/>
    <w:rsid w:val="0096170A"/>
    <w:rsid w:val="009618F0"/>
    <w:rsid w:val="009628B8"/>
    <w:rsid w:val="0096300D"/>
    <w:rsid w:val="009635CB"/>
    <w:rsid w:val="00963777"/>
    <w:rsid w:val="00963B34"/>
    <w:rsid w:val="0096463B"/>
    <w:rsid w:val="00964A92"/>
    <w:rsid w:val="009654B8"/>
    <w:rsid w:val="009654EB"/>
    <w:rsid w:val="00966002"/>
    <w:rsid w:val="009669F2"/>
    <w:rsid w:val="00966D0B"/>
    <w:rsid w:val="0096703C"/>
    <w:rsid w:val="00967571"/>
    <w:rsid w:val="00970AA0"/>
    <w:rsid w:val="009720E7"/>
    <w:rsid w:val="00972261"/>
    <w:rsid w:val="0097229F"/>
    <w:rsid w:val="00972CDF"/>
    <w:rsid w:val="00972DE5"/>
    <w:rsid w:val="0097319F"/>
    <w:rsid w:val="0097375B"/>
    <w:rsid w:val="00973899"/>
    <w:rsid w:val="009739BD"/>
    <w:rsid w:val="0097431F"/>
    <w:rsid w:val="009743C4"/>
    <w:rsid w:val="0097551A"/>
    <w:rsid w:val="00975596"/>
    <w:rsid w:val="009756C7"/>
    <w:rsid w:val="00975A23"/>
    <w:rsid w:val="00975B9E"/>
    <w:rsid w:val="00975FFB"/>
    <w:rsid w:val="00976372"/>
    <w:rsid w:val="00976C8A"/>
    <w:rsid w:val="009773A4"/>
    <w:rsid w:val="00977E0B"/>
    <w:rsid w:val="00981FD2"/>
    <w:rsid w:val="0098262D"/>
    <w:rsid w:val="00982754"/>
    <w:rsid w:val="00982A17"/>
    <w:rsid w:val="00983173"/>
    <w:rsid w:val="009833DF"/>
    <w:rsid w:val="009838D1"/>
    <w:rsid w:val="0098478B"/>
    <w:rsid w:val="009849B0"/>
    <w:rsid w:val="00984F3F"/>
    <w:rsid w:val="009853C9"/>
    <w:rsid w:val="009854C1"/>
    <w:rsid w:val="009858D8"/>
    <w:rsid w:val="00986043"/>
    <w:rsid w:val="0098675C"/>
    <w:rsid w:val="00986917"/>
    <w:rsid w:val="00986C4D"/>
    <w:rsid w:val="00987714"/>
    <w:rsid w:val="00987871"/>
    <w:rsid w:val="00987A67"/>
    <w:rsid w:val="00987DF9"/>
    <w:rsid w:val="00990A8B"/>
    <w:rsid w:val="0099107B"/>
    <w:rsid w:val="009910C3"/>
    <w:rsid w:val="00991902"/>
    <w:rsid w:val="00991DCD"/>
    <w:rsid w:val="009923B4"/>
    <w:rsid w:val="00992997"/>
    <w:rsid w:val="00993D8D"/>
    <w:rsid w:val="00993DE4"/>
    <w:rsid w:val="00994F7C"/>
    <w:rsid w:val="009958E7"/>
    <w:rsid w:val="00995C5E"/>
    <w:rsid w:val="00995CDF"/>
    <w:rsid w:val="00996E70"/>
    <w:rsid w:val="00996F37"/>
    <w:rsid w:val="0099716F"/>
    <w:rsid w:val="00997350"/>
    <w:rsid w:val="0099736B"/>
    <w:rsid w:val="0099776F"/>
    <w:rsid w:val="00997A48"/>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771"/>
    <w:rsid w:val="009B0DD7"/>
    <w:rsid w:val="009B12F1"/>
    <w:rsid w:val="009B16B6"/>
    <w:rsid w:val="009B177D"/>
    <w:rsid w:val="009B1850"/>
    <w:rsid w:val="009B1950"/>
    <w:rsid w:val="009B1C32"/>
    <w:rsid w:val="009B2100"/>
    <w:rsid w:val="009B2388"/>
    <w:rsid w:val="009B2B7E"/>
    <w:rsid w:val="009B2C23"/>
    <w:rsid w:val="009B3590"/>
    <w:rsid w:val="009B3D14"/>
    <w:rsid w:val="009B4725"/>
    <w:rsid w:val="009B65A4"/>
    <w:rsid w:val="009B6C5A"/>
    <w:rsid w:val="009C0071"/>
    <w:rsid w:val="009C0B25"/>
    <w:rsid w:val="009C1A67"/>
    <w:rsid w:val="009C22EE"/>
    <w:rsid w:val="009C24B2"/>
    <w:rsid w:val="009C28B5"/>
    <w:rsid w:val="009C33F0"/>
    <w:rsid w:val="009C3A81"/>
    <w:rsid w:val="009C40AE"/>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C7D16"/>
    <w:rsid w:val="009D0B21"/>
    <w:rsid w:val="009D19CB"/>
    <w:rsid w:val="009D205C"/>
    <w:rsid w:val="009D2238"/>
    <w:rsid w:val="009D25A2"/>
    <w:rsid w:val="009D3B04"/>
    <w:rsid w:val="009D42A7"/>
    <w:rsid w:val="009D4485"/>
    <w:rsid w:val="009D4C8D"/>
    <w:rsid w:val="009D584E"/>
    <w:rsid w:val="009D5A1E"/>
    <w:rsid w:val="009D61AB"/>
    <w:rsid w:val="009D64CA"/>
    <w:rsid w:val="009D64EF"/>
    <w:rsid w:val="009D6609"/>
    <w:rsid w:val="009D75EC"/>
    <w:rsid w:val="009D7728"/>
    <w:rsid w:val="009E06B3"/>
    <w:rsid w:val="009E0D43"/>
    <w:rsid w:val="009E193B"/>
    <w:rsid w:val="009E1BB2"/>
    <w:rsid w:val="009E1D64"/>
    <w:rsid w:val="009E2450"/>
    <w:rsid w:val="009E2970"/>
    <w:rsid w:val="009E29F4"/>
    <w:rsid w:val="009E2DAD"/>
    <w:rsid w:val="009E2EA9"/>
    <w:rsid w:val="009E2FD9"/>
    <w:rsid w:val="009E324B"/>
    <w:rsid w:val="009E3648"/>
    <w:rsid w:val="009E3B99"/>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16E3"/>
    <w:rsid w:val="009F2658"/>
    <w:rsid w:val="009F39E2"/>
    <w:rsid w:val="009F3F31"/>
    <w:rsid w:val="009F46C6"/>
    <w:rsid w:val="009F4E3A"/>
    <w:rsid w:val="009F4F79"/>
    <w:rsid w:val="009F6A66"/>
    <w:rsid w:val="00A000B3"/>
    <w:rsid w:val="00A00326"/>
    <w:rsid w:val="00A01586"/>
    <w:rsid w:val="00A01B9B"/>
    <w:rsid w:val="00A01C31"/>
    <w:rsid w:val="00A01CFF"/>
    <w:rsid w:val="00A02BC3"/>
    <w:rsid w:val="00A02D14"/>
    <w:rsid w:val="00A039A8"/>
    <w:rsid w:val="00A03F2D"/>
    <w:rsid w:val="00A055D5"/>
    <w:rsid w:val="00A05B92"/>
    <w:rsid w:val="00A07057"/>
    <w:rsid w:val="00A07B70"/>
    <w:rsid w:val="00A10352"/>
    <w:rsid w:val="00A10542"/>
    <w:rsid w:val="00A115BF"/>
    <w:rsid w:val="00A11ADD"/>
    <w:rsid w:val="00A11BE6"/>
    <w:rsid w:val="00A120E8"/>
    <w:rsid w:val="00A131A1"/>
    <w:rsid w:val="00A13AAF"/>
    <w:rsid w:val="00A13E32"/>
    <w:rsid w:val="00A14979"/>
    <w:rsid w:val="00A14A3A"/>
    <w:rsid w:val="00A15622"/>
    <w:rsid w:val="00A1574C"/>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6C3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121"/>
    <w:rsid w:val="00A334C8"/>
    <w:rsid w:val="00A3370F"/>
    <w:rsid w:val="00A33B6C"/>
    <w:rsid w:val="00A3421F"/>
    <w:rsid w:val="00A34323"/>
    <w:rsid w:val="00A348DC"/>
    <w:rsid w:val="00A355FD"/>
    <w:rsid w:val="00A37B83"/>
    <w:rsid w:val="00A40606"/>
    <w:rsid w:val="00A406D7"/>
    <w:rsid w:val="00A406E7"/>
    <w:rsid w:val="00A41316"/>
    <w:rsid w:val="00A4136F"/>
    <w:rsid w:val="00A413BA"/>
    <w:rsid w:val="00A43822"/>
    <w:rsid w:val="00A44BA1"/>
    <w:rsid w:val="00A44C85"/>
    <w:rsid w:val="00A45670"/>
    <w:rsid w:val="00A457FC"/>
    <w:rsid w:val="00A45DA3"/>
    <w:rsid w:val="00A508E8"/>
    <w:rsid w:val="00A51336"/>
    <w:rsid w:val="00A51948"/>
    <w:rsid w:val="00A52B17"/>
    <w:rsid w:val="00A52DC0"/>
    <w:rsid w:val="00A52EF0"/>
    <w:rsid w:val="00A53229"/>
    <w:rsid w:val="00A533B8"/>
    <w:rsid w:val="00A53670"/>
    <w:rsid w:val="00A537C1"/>
    <w:rsid w:val="00A5397A"/>
    <w:rsid w:val="00A53A40"/>
    <w:rsid w:val="00A550F0"/>
    <w:rsid w:val="00A5586F"/>
    <w:rsid w:val="00A55EC0"/>
    <w:rsid w:val="00A570DC"/>
    <w:rsid w:val="00A57265"/>
    <w:rsid w:val="00A576F1"/>
    <w:rsid w:val="00A611C8"/>
    <w:rsid w:val="00A6189F"/>
    <w:rsid w:val="00A61C53"/>
    <w:rsid w:val="00A63051"/>
    <w:rsid w:val="00A6372A"/>
    <w:rsid w:val="00A638B8"/>
    <w:rsid w:val="00A63B7B"/>
    <w:rsid w:val="00A641B2"/>
    <w:rsid w:val="00A646FD"/>
    <w:rsid w:val="00A64DFC"/>
    <w:rsid w:val="00A6532D"/>
    <w:rsid w:val="00A6544A"/>
    <w:rsid w:val="00A664E2"/>
    <w:rsid w:val="00A66C36"/>
    <w:rsid w:val="00A6718B"/>
    <w:rsid w:val="00A675BC"/>
    <w:rsid w:val="00A67D22"/>
    <w:rsid w:val="00A67E42"/>
    <w:rsid w:val="00A70A3C"/>
    <w:rsid w:val="00A72628"/>
    <w:rsid w:val="00A72F0E"/>
    <w:rsid w:val="00A7402C"/>
    <w:rsid w:val="00A742D1"/>
    <w:rsid w:val="00A74862"/>
    <w:rsid w:val="00A75D4E"/>
    <w:rsid w:val="00A76EE5"/>
    <w:rsid w:val="00A77581"/>
    <w:rsid w:val="00A775A9"/>
    <w:rsid w:val="00A778D4"/>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695"/>
    <w:rsid w:val="00A94D80"/>
    <w:rsid w:val="00A95231"/>
    <w:rsid w:val="00A95961"/>
    <w:rsid w:val="00A95AC6"/>
    <w:rsid w:val="00A962D7"/>
    <w:rsid w:val="00A9661D"/>
    <w:rsid w:val="00A96698"/>
    <w:rsid w:val="00A9686B"/>
    <w:rsid w:val="00A96EA7"/>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0EF"/>
    <w:rsid w:val="00AD2693"/>
    <w:rsid w:val="00AD2701"/>
    <w:rsid w:val="00AD3265"/>
    <w:rsid w:val="00AD382D"/>
    <w:rsid w:val="00AD39A6"/>
    <w:rsid w:val="00AD3D6E"/>
    <w:rsid w:val="00AD3E09"/>
    <w:rsid w:val="00AD3FE8"/>
    <w:rsid w:val="00AD44BD"/>
    <w:rsid w:val="00AD4D36"/>
    <w:rsid w:val="00AD4DB1"/>
    <w:rsid w:val="00AD4ED9"/>
    <w:rsid w:val="00AD519D"/>
    <w:rsid w:val="00AD56FA"/>
    <w:rsid w:val="00AD625D"/>
    <w:rsid w:val="00AD6472"/>
    <w:rsid w:val="00AD685B"/>
    <w:rsid w:val="00AD6D26"/>
    <w:rsid w:val="00AD6FFF"/>
    <w:rsid w:val="00AE0393"/>
    <w:rsid w:val="00AE14C4"/>
    <w:rsid w:val="00AE173E"/>
    <w:rsid w:val="00AE1EDD"/>
    <w:rsid w:val="00AE1F55"/>
    <w:rsid w:val="00AE22E4"/>
    <w:rsid w:val="00AE2A83"/>
    <w:rsid w:val="00AE2F07"/>
    <w:rsid w:val="00AE349B"/>
    <w:rsid w:val="00AE39AD"/>
    <w:rsid w:val="00AE426E"/>
    <w:rsid w:val="00AE4561"/>
    <w:rsid w:val="00AE493A"/>
    <w:rsid w:val="00AE503D"/>
    <w:rsid w:val="00AE536E"/>
    <w:rsid w:val="00AE58B8"/>
    <w:rsid w:val="00AE6800"/>
    <w:rsid w:val="00AE6A12"/>
    <w:rsid w:val="00AE7C3F"/>
    <w:rsid w:val="00AF0122"/>
    <w:rsid w:val="00AF025C"/>
    <w:rsid w:val="00AF0A3A"/>
    <w:rsid w:val="00AF1337"/>
    <w:rsid w:val="00AF201D"/>
    <w:rsid w:val="00AF20D0"/>
    <w:rsid w:val="00AF21AF"/>
    <w:rsid w:val="00AF3762"/>
    <w:rsid w:val="00AF3A16"/>
    <w:rsid w:val="00AF3E98"/>
    <w:rsid w:val="00AF4E3B"/>
    <w:rsid w:val="00AF54D7"/>
    <w:rsid w:val="00AF5898"/>
    <w:rsid w:val="00AF6436"/>
    <w:rsid w:val="00AF68C8"/>
    <w:rsid w:val="00AF6C12"/>
    <w:rsid w:val="00AF7005"/>
    <w:rsid w:val="00B000EF"/>
    <w:rsid w:val="00B00C7C"/>
    <w:rsid w:val="00B01CFF"/>
    <w:rsid w:val="00B0215A"/>
    <w:rsid w:val="00B02582"/>
    <w:rsid w:val="00B036E6"/>
    <w:rsid w:val="00B03A6B"/>
    <w:rsid w:val="00B04002"/>
    <w:rsid w:val="00B04755"/>
    <w:rsid w:val="00B04AC8"/>
    <w:rsid w:val="00B05C04"/>
    <w:rsid w:val="00B05FEE"/>
    <w:rsid w:val="00B07E35"/>
    <w:rsid w:val="00B10866"/>
    <w:rsid w:val="00B115FE"/>
    <w:rsid w:val="00B1265D"/>
    <w:rsid w:val="00B12C1C"/>
    <w:rsid w:val="00B12F97"/>
    <w:rsid w:val="00B1303B"/>
    <w:rsid w:val="00B13D6B"/>
    <w:rsid w:val="00B13DE8"/>
    <w:rsid w:val="00B14280"/>
    <w:rsid w:val="00B14DD5"/>
    <w:rsid w:val="00B15490"/>
    <w:rsid w:val="00B15995"/>
    <w:rsid w:val="00B17019"/>
    <w:rsid w:val="00B1707D"/>
    <w:rsid w:val="00B1730E"/>
    <w:rsid w:val="00B203E9"/>
    <w:rsid w:val="00B20606"/>
    <w:rsid w:val="00B213C6"/>
    <w:rsid w:val="00B2157A"/>
    <w:rsid w:val="00B215C9"/>
    <w:rsid w:val="00B21ACB"/>
    <w:rsid w:val="00B22934"/>
    <w:rsid w:val="00B231A7"/>
    <w:rsid w:val="00B243F0"/>
    <w:rsid w:val="00B24566"/>
    <w:rsid w:val="00B24C95"/>
    <w:rsid w:val="00B260D1"/>
    <w:rsid w:val="00B265FA"/>
    <w:rsid w:val="00B26CD1"/>
    <w:rsid w:val="00B26CDE"/>
    <w:rsid w:val="00B272D8"/>
    <w:rsid w:val="00B27CCF"/>
    <w:rsid w:val="00B306E9"/>
    <w:rsid w:val="00B30CA1"/>
    <w:rsid w:val="00B30F98"/>
    <w:rsid w:val="00B310CA"/>
    <w:rsid w:val="00B312CA"/>
    <w:rsid w:val="00B31BB6"/>
    <w:rsid w:val="00B31D4F"/>
    <w:rsid w:val="00B32A52"/>
    <w:rsid w:val="00B3385D"/>
    <w:rsid w:val="00B33B5B"/>
    <w:rsid w:val="00B33EA8"/>
    <w:rsid w:val="00B341BD"/>
    <w:rsid w:val="00B34459"/>
    <w:rsid w:val="00B345EC"/>
    <w:rsid w:val="00B34CFF"/>
    <w:rsid w:val="00B35377"/>
    <w:rsid w:val="00B353CF"/>
    <w:rsid w:val="00B355F9"/>
    <w:rsid w:val="00B366F7"/>
    <w:rsid w:val="00B36F3D"/>
    <w:rsid w:val="00B378D3"/>
    <w:rsid w:val="00B37D48"/>
    <w:rsid w:val="00B37EB0"/>
    <w:rsid w:val="00B40351"/>
    <w:rsid w:val="00B40623"/>
    <w:rsid w:val="00B40771"/>
    <w:rsid w:val="00B40B4A"/>
    <w:rsid w:val="00B40C34"/>
    <w:rsid w:val="00B41120"/>
    <w:rsid w:val="00B43A46"/>
    <w:rsid w:val="00B43B6C"/>
    <w:rsid w:val="00B445D0"/>
    <w:rsid w:val="00B44726"/>
    <w:rsid w:val="00B44E89"/>
    <w:rsid w:val="00B45272"/>
    <w:rsid w:val="00B45589"/>
    <w:rsid w:val="00B45F3C"/>
    <w:rsid w:val="00B45FE3"/>
    <w:rsid w:val="00B477C1"/>
    <w:rsid w:val="00B47AEF"/>
    <w:rsid w:val="00B503DC"/>
    <w:rsid w:val="00B514DE"/>
    <w:rsid w:val="00B51B9C"/>
    <w:rsid w:val="00B52943"/>
    <w:rsid w:val="00B52B64"/>
    <w:rsid w:val="00B531BC"/>
    <w:rsid w:val="00B53228"/>
    <w:rsid w:val="00B5331D"/>
    <w:rsid w:val="00B549C2"/>
    <w:rsid w:val="00B55C10"/>
    <w:rsid w:val="00B55D3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1EC"/>
    <w:rsid w:val="00B8223A"/>
    <w:rsid w:val="00B822CB"/>
    <w:rsid w:val="00B82902"/>
    <w:rsid w:val="00B82ED0"/>
    <w:rsid w:val="00B8306B"/>
    <w:rsid w:val="00B83EAE"/>
    <w:rsid w:val="00B83F64"/>
    <w:rsid w:val="00B8431D"/>
    <w:rsid w:val="00B85C55"/>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03"/>
    <w:rsid w:val="00B957DF"/>
    <w:rsid w:val="00B96265"/>
    <w:rsid w:val="00B96FBE"/>
    <w:rsid w:val="00B97204"/>
    <w:rsid w:val="00B974C1"/>
    <w:rsid w:val="00BA02D6"/>
    <w:rsid w:val="00BA182F"/>
    <w:rsid w:val="00BA1833"/>
    <w:rsid w:val="00BA18C6"/>
    <w:rsid w:val="00BA2028"/>
    <w:rsid w:val="00BA2C94"/>
    <w:rsid w:val="00BA2D63"/>
    <w:rsid w:val="00BA38E0"/>
    <w:rsid w:val="00BA3A8E"/>
    <w:rsid w:val="00BA49AE"/>
    <w:rsid w:val="00BA4CFB"/>
    <w:rsid w:val="00BA55F6"/>
    <w:rsid w:val="00BA641D"/>
    <w:rsid w:val="00BA670C"/>
    <w:rsid w:val="00BA7565"/>
    <w:rsid w:val="00BB02E6"/>
    <w:rsid w:val="00BB0D54"/>
    <w:rsid w:val="00BB187C"/>
    <w:rsid w:val="00BB192F"/>
    <w:rsid w:val="00BB1E02"/>
    <w:rsid w:val="00BB2152"/>
    <w:rsid w:val="00BB2373"/>
    <w:rsid w:val="00BB25AC"/>
    <w:rsid w:val="00BB2AFE"/>
    <w:rsid w:val="00BB2D41"/>
    <w:rsid w:val="00BB46E0"/>
    <w:rsid w:val="00BB4AF1"/>
    <w:rsid w:val="00BB4F52"/>
    <w:rsid w:val="00BB5A09"/>
    <w:rsid w:val="00BB5C96"/>
    <w:rsid w:val="00BB6BBD"/>
    <w:rsid w:val="00BB7112"/>
    <w:rsid w:val="00BB79EC"/>
    <w:rsid w:val="00BC096B"/>
    <w:rsid w:val="00BC109F"/>
    <w:rsid w:val="00BC1575"/>
    <w:rsid w:val="00BC2255"/>
    <w:rsid w:val="00BC2D42"/>
    <w:rsid w:val="00BC2E65"/>
    <w:rsid w:val="00BC3E6E"/>
    <w:rsid w:val="00BC4204"/>
    <w:rsid w:val="00BC497E"/>
    <w:rsid w:val="00BC49F4"/>
    <w:rsid w:val="00BC4F59"/>
    <w:rsid w:val="00BC5373"/>
    <w:rsid w:val="00BC6279"/>
    <w:rsid w:val="00BC64C3"/>
    <w:rsid w:val="00BC69A0"/>
    <w:rsid w:val="00BC7979"/>
    <w:rsid w:val="00BC7B2E"/>
    <w:rsid w:val="00BC7BDA"/>
    <w:rsid w:val="00BD03D8"/>
    <w:rsid w:val="00BD06C3"/>
    <w:rsid w:val="00BD0F83"/>
    <w:rsid w:val="00BD2D87"/>
    <w:rsid w:val="00BD352F"/>
    <w:rsid w:val="00BD3B6B"/>
    <w:rsid w:val="00BD3E3E"/>
    <w:rsid w:val="00BD3F50"/>
    <w:rsid w:val="00BD3F8E"/>
    <w:rsid w:val="00BD4B77"/>
    <w:rsid w:val="00BD51B4"/>
    <w:rsid w:val="00BD5B46"/>
    <w:rsid w:val="00BD5B66"/>
    <w:rsid w:val="00BD5DCC"/>
    <w:rsid w:val="00BD5EFA"/>
    <w:rsid w:val="00BD66B1"/>
    <w:rsid w:val="00BD6B23"/>
    <w:rsid w:val="00BD6B47"/>
    <w:rsid w:val="00BD7D9E"/>
    <w:rsid w:val="00BE0781"/>
    <w:rsid w:val="00BE09C6"/>
    <w:rsid w:val="00BE169E"/>
    <w:rsid w:val="00BE1D5F"/>
    <w:rsid w:val="00BE2189"/>
    <w:rsid w:val="00BE3190"/>
    <w:rsid w:val="00BE436B"/>
    <w:rsid w:val="00BE4A65"/>
    <w:rsid w:val="00BE5857"/>
    <w:rsid w:val="00BE5CBE"/>
    <w:rsid w:val="00BE5F9D"/>
    <w:rsid w:val="00BE6319"/>
    <w:rsid w:val="00BE6BFB"/>
    <w:rsid w:val="00BE732B"/>
    <w:rsid w:val="00BE744C"/>
    <w:rsid w:val="00BF09FE"/>
    <w:rsid w:val="00BF0C79"/>
    <w:rsid w:val="00BF0D85"/>
    <w:rsid w:val="00BF1959"/>
    <w:rsid w:val="00BF1E26"/>
    <w:rsid w:val="00BF20EC"/>
    <w:rsid w:val="00BF2200"/>
    <w:rsid w:val="00BF47B5"/>
    <w:rsid w:val="00BF4EEE"/>
    <w:rsid w:val="00BF55BC"/>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0DA0"/>
    <w:rsid w:val="00C11823"/>
    <w:rsid w:val="00C127CD"/>
    <w:rsid w:val="00C129A2"/>
    <w:rsid w:val="00C13127"/>
    <w:rsid w:val="00C13811"/>
    <w:rsid w:val="00C13E3F"/>
    <w:rsid w:val="00C142E9"/>
    <w:rsid w:val="00C146F7"/>
    <w:rsid w:val="00C1492D"/>
    <w:rsid w:val="00C14CA1"/>
    <w:rsid w:val="00C154F7"/>
    <w:rsid w:val="00C15A4A"/>
    <w:rsid w:val="00C15C9F"/>
    <w:rsid w:val="00C15CDE"/>
    <w:rsid w:val="00C16C72"/>
    <w:rsid w:val="00C17968"/>
    <w:rsid w:val="00C2022D"/>
    <w:rsid w:val="00C20986"/>
    <w:rsid w:val="00C20FDF"/>
    <w:rsid w:val="00C21A0E"/>
    <w:rsid w:val="00C21D84"/>
    <w:rsid w:val="00C21F51"/>
    <w:rsid w:val="00C228D7"/>
    <w:rsid w:val="00C22DF6"/>
    <w:rsid w:val="00C2329F"/>
    <w:rsid w:val="00C24C25"/>
    <w:rsid w:val="00C253C7"/>
    <w:rsid w:val="00C26333"/>
    <w:rsid w:val="00C267E7"/>
    <w:rsid w:val="00C26C6A"/>
    <w:rsid w:val="00C275C7"/>
    <w:rsid w:val="00C27A5C"/>
    <w:rsid w:val="00C30A1D"/>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A5B"/>
    <w:rsid w:val="00C53B99"/>
    <w:rsid w:val="00C53D15"/>
    <w:rsid w:val="00C541D6"/>
    <w:rsid w:val="00C5483A"/>
    <w:rsid w:val="00C54CA6"/>
    <w:rsid w:val="00C5507F"/>
    <w:rsid w:val="00C55137"/>
    <w:rsid w:val="00C55613"/>
    <w:rsid w:val="00C557DC"/>
    <w:rsid w:val="00C56368"/>
    <w:rsid w:val="00C563CF"/>
    <w:rsid w:val="00C567BD"/>
    <w:rsid w:val="00C56A67"/>
    <w:rsid w:val="00C570D8"/>
    <w:rsid w:val="00C571E9"/>
    <w:rsid w:val="00C57B6A"/>
    <w:rsid w:val="00C57CA2"/>
    <w:rsid w:val="00C57DDC"/>
    <w:rsid w:val="00C60ED7"/>
    <w:rsid w:val="00C61012"/>
    <w:rsid w:val="00C61485"/>
    <w:rsid w:val="00C62180"/>
    <w:rsid w:val="00C6245F"/>
    <w:rsid w:val="00C63000"/>
    <w:rsid w:val="00C6301D"/>
    <w:rsid w:val="00C6306F"/>
    <w:rsid w:val="00C634E0"/>
    <w:rsid w:val="00C63501"/>
    <w:rsid w:val="00C63949"/>
    <w:rsid w:val="00C63A18"/>
    <w:rsid w:val="00C65BE0"/>
    <w:rsid w:val="00C66D54"/>
    <w:rsid w:val="00C67045"/>
    <w:rsid w:val="00C672D8"/>
    <w:rsid w:val="00C67A19"/>
    <w:rsid w:val="00C70996"/>
    <w:rsid w:val="00C70AFE"/>
    <w:rsid w:val="00C7176B"/>
    <w:rsid w:val="00C72850"/>
    <w:rsid w:val="00C72B21"/>
    <w:rsid w:val="00C72BCE"/>
    <w:rsid w:val="00C73837"/>
    <w:rsid w:val="00C74328"/>
    <w:rsid w:val="00C74C83"/>
    <w:rsid w:val="00C75312"/>
    <w:rsid w:val="00C75CD3"/>
    <w:rsid w:val="00C75E3E"/>
    <w:rsid w:val="00C76314"/>
    <w:rsid w:val="00C766BF"/>
    <w:rsid w:val="00C76D1F"/>
    <w:rsid w:val="00C77735"/>
    <w:rsid w:val="00C7773E"/>
    <w:rsid w:val="00C7784D"/>
    <w:rsid w:val="00C77D21"/>
    <w:rsid w:val="00C80535"/>
    <w:rsid w:val="00C80AAF"/>
    <w:rsid w:val="00C80AD2"/>
    <w:rsid w:val="00C81430"/>
    <w:rsid w:val="00C82663"/>
    <w:rsid w:val="00C82858"/>
    <w:rsid w:val="00C82915"/>
    <w:rsid w:val="00C831A7"/>
    <w:rsid w:val="00C83CD6"/>
    <w:rsid w:val="00C851CA"/>
    <w:rsid w:val="00C85204"/>
    <w:rsid w:val="00C85EEF"/>
    <w:rsid w:val="00C85F2D"/>
    <w:rsid w:val="00C867C6"/>
    <w:rsid w:val="00C87F03"/>
    <w:rsid w:val="00C900D5"/>
    <w:rsid w:val="00C90C86"/>
    <w:rsid w:val="00C90D15"/>
    <w:rsid w:val="00C917F5"/>
    <w:rsid w:val="00C91DE4"/>
    <w:rsid w:val="00C922AB"/>
    <w:rsid w:val="00C9257A"/>
    <w:rsid w:val="00C92982"/>
    <w:rsid w:val="00C92B64"/>
    <w:rsid w:val="00C92C34"/>
    <w:rsid w:val="00C93820"/>
    <w:rsid w:val="00C941FE"/>
    <w:rsid w:val="00C94606"/>
    <w:rsid w:val="00C94709"/>
    <w:rsid w:val="00C94B6C"/>
    <w:rsid w:val="00C94D72"/>
    <w:rsid w:val="00C9542F"/>
    <w:rsid w:val="00C95B73"/>
    <w:rsid w:val="00C95E90"/>
    <w:rsid w:val="00C96231"/>
    <w:rsid w:val="00C9628B"/>
    <w:rsid w:val="00C96B49"/>
    <w:rsid w:val="00C96C2F"/>
    <w:rsid w:val="00C978D5"/>
    <w:rsid w:val="00C97ADB"/>
    <w:rsid w:val="00CA0906"/>
    <w:rsid w:val="00CA0B8B"/>
    <w:rsid w:val="00CA14B2"/>
    <w:rsid w:val="00CA1948"/>
    <w:rsid w:val="00CA2886"/>
    <w:rsid w:val="00CA371E"/>
    <w:rsid w:val="00CA3834"/>
    <w:rsid w:val="00CA3E07"/>
    <w:rsid w:val="00CA4137"/>
    <w:rsid w:val="00CA45E1"/>
    <w:rsid w:val="00CA478B"/>
    <w:rsid w:val="00CA49D7"/>
    <w:rsid w:val="00CA4A1D"/>
    <w:rsid w:val="00CA591D"/>
    <w:rsid w:val="00CA5D1C"/>
    <w:rsid w:val="00CA6BB2"/>
    <w:rsid w:val="00CB1842"/>
    <w:rsid w:val="00CB192E"/>
    <w:rsid w:val="00CB2845"/>
    <w:rsid w:val="00CB2E83"/>
    <w:rsid w:val="00CB3614"/>
    <w:rsid w:val="00CB3724"/>
    <w:rsid w:val="00CB3933"/>
    <w:rsid w:val="00CB3ABE"/>
    <w:rsid w:val="00CB3B77"/>
    <w:rsid w:val="00CB3CEF"/>
    <w:rsid w:val="00CB4064"/>
    <w:rsid w:val="00CB4693"/>
    <w:rsid w:val="00CB4B75"/>
    <w:rsid w:val="00CB4D43"/>
    <w:rsid w:val="00CB5357"/>
    <w:rsid w:val="00CB59F5"/>
    <w:rsid w:val="00CB78E9"/>
    <w:rsid w:val="00CB796A"/>
    <w:rsid w:val="00CC01D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0E23"/>
    <w:rsid w:val="00CD0FEF"/>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4B2"/>
    <w:rsid w:val="00CF780B"/>
    <w:rsid w:val="00CF7ABD"/>
    <w:rsid w:val="00D007CA"/>
    <w:rsid w:val="00D019AF"/>
    <w:rsid w:val="00D03396"/>
    <w:rsid w:val="00D037F8"/>
    <w:rsid w:val="00D0395A"/>
    <w:rsid w:val="00D04035"/>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2DF"/>
    <w:rsid w:val="00D14646"/>
    <w:rsid w:val="00D147ED"/>
    <w:rsid w:val="00D149CF"/>
    <w:rsid w:val="00D149DC"/>
    <w:rsid w:val="00D153F5"/>
    <w:rsid w:val="00D15B5B"/>
    <w:rsid w:val="00D15C97"/>
    <w:rsid w:val="00D15F44"/>
    <w:rsid w:val="00D16EAA"/>
    <w:rsid w:val="00D176F0"/>
    <w:rsid w:val="00D203BE"/>
    <w:rsid w:val="00D20D30"/>
    <w:rsid w:val="00D215F7"/>
    <w:rsid w:val="00D21DF1"/>
    <w:rsid w:val="00D22281"/>
    <w:rsid w:val="00D224C5"/>
    <w:rsid w:val="00D22CE6"/>
    <w:rsid w:val="00D23002"/>
    <w:rsid w:val="00D23A43"/>
    <w:rsid w:val="00D2430E"/>
    <w:rsid w:val="00D2441B"/>
    <w:rsid w:val="00D246F5"/>
    <w:rsid w:val="00D25133"/>
    <w:rsid w:val="00D251AD"/>
    <w:rsid w:val="00D2546E"/>
    <w:rsid w:val="00D25A85"/>
    <w:rsid w:val="00D277DD"/>
    <w:rsid w:val="00D27AC0"/>
    <w:rsid w:val="00D27C02"/>
    <w:rsid w:val="00D27E34"/>
    <w:rsid w:val="00D307A0"/>
    <w:rsid w:val="00D30817"/>
    <w:rsid w:val="00D319F4"/>
    <w:rsid w:val="00D31E29"/>
    <w:rsid w:val="00D3249C"/>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610"/>
    <w:rsid w:val="00D40ACD"/>
    <w:rsid w:val="00D40D3F"/>
    <w:rsid w:val="00D418C9"/>
    <w:rsid w:val="00D419A5"/>
    <w:rsid w:val="00D423B3"/>
    <w:rsid w:val="00D4271B"/>
    <w:rsid w:val="00D42BE5"/>
    <w:rsid w:val="00D42CCD"/>
    <w:rsid w:val="00D43572"/>
    <w:rsid w:val="00D43E54"/>
    <w:rsid w:val="00D44376"/>
    <w:rsid w:val="00D4557F"/>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6F"/>
    <w:rsid w:val="00D547FA"/>
    <w:rsid w:val="00D54E30"/>
    <w:rsid w:val="00D55FDC"/>
    <w:rsid w:val="00D575C5"/>
    <w:rsid w:val="00D57679"/>
    <w:rsid w:val="00D60F63"/>
    <w:rsid w:val="00D6133A"/>
    <w:rsid w:val="00D61421"/>
    <w:rsid w:val="00D616A9"/>
    <w:rsid w:val="00D61E40"/>
    <w:rsid w:val="00D623D2"/>
    <w:rsid w:val="00D62503"/>
    <w:rsid w:val="00D62579"/>
    <w:rsid w:val="00D6363A"/>
    <w:rsid w:val="00D6369B"/>
    <w:rsid w:val="00D63B39"/>
    <w:rsid w:val="00D64C73"/>
    <w:rsid w:val="00D64D8E"/>
    <w:rsid w:val="00D654BA"/>
    <w:rsid w:val="00D6598D"/>
    <w:rsid w:val="00D66500"/>
    <w:rsid w:val="00D6677C"/>
    <w:rsid w:val="00D66B87"/>
    <w:rsid w:val="00D70768"/>
    <w:rsid w:val="00D724C4"/>
    <w:rsid w:val="00D73850"/>
    <w:rsid w:val="00D739A2"/>
    <w:rsid w:val="00D73E92"/>
    <w:rsid w:val="00D73F2B"/>
    <w:rsid w:val="00D740DA"/>
    <w:rsid w:val="00D74C1D"/>
    <w:rsid w:val="00D74F1D"/>
    <w:rsid w:val="00D754CC"/>
    <w:rsid w:val="00D757CD"/>
    <w:rsid w:val="00D75E4D"/>
    <w:rsid w:val="00D76AED"/>
    <w:rsid w:val="00D77092"/>
    <w:rsid w:val="00D77E8C"/>
    <w:rsid w:val="00D805E5"/>
    <w:rsid w:val="00D807FF"/>
    <w:rsid w:val="00D80B73"/>
    <w:rsid w:val="00D80D2E"/>
    <w:rsid w:val="00D810B4"/>
    <w:rsid w:val="00D81283"/>
    <w:rsid w:val="00D8151D"/>
    <w:rsid w:val="00D81F4E"/>
    <w:rsid w:val="00D83AA5"/>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38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EA3"/>
    <w:rsid w:val="00DA704D"/>
    <w:rsid w:val="00DA7059"/>
    <w:rsid w:val="00DB04A7"/>
    <w:rsid w:val="00DB057D"/>
    <w:rsid w:val="00DB0D17"/>
    <w:rsid w:val="00DB15C2"/>
    <w:rsid w:val="00DB1AFC"/>
    <w:rsid w:val="00DB1BE3"/>
    <w:rsid w:val="00DB1E93"/>
    <w:rsid w:val="00DB1FBB"/>
    <w:rsid w:val="00DB248E"/>
    <w:rsid w:val="00DB2ED7"/>
    <w:rsid w:val="00DB30B1"/>
    <w:rsid w:val="00DB32C9"/>
    <w:rsid w:val="00DB38AE"/>
    <w:rsid w:val="00DB3FDD"/>
    <w:rsid w:val="00DB435F"/>
    <w:rsid w:val="00DB46FF"/>
    <w:rsid w:val="00DB493F"/>
    <w:rsid w:val="00DB4C90"/>
    <w:rsid w:val="00DB53DA"/>
    <w:rsid w:val="00DB5661"/>
    <w:rsid w:val="00DB6553"/>
    <w:rsid w:val="00DB65A1"/>
    <w:rsid w:val="00DB7333"/>
    <w:rsid w:val="00DB754F"/>
    <w:rsid w:val="00DB7771"/>
    <w:rsid w:val="00DB7A3F"/>
    <w:rsid w:val="00DC0916"/>
    <w:rsid w:val="00DC0E2C"/>
    <w:rsid w:val="00DC129F"/>
    <w:rsid w:val="00DC139F"/>
    <w:rsid w:val="00DC159C"/>
    <w:rsid w:val="00DC1F07"/>
    <w:rsid w:val="00DC2380"/>
    <w:rsid w:val="00DC3A35"/>
    <w:rsid w:val="00DC4087"/>
    <w:rsid w:val="00DC417A"/>
    <w:rsid w:val="00DC4531"/>
    <w:rsid w:val="00DC4B4C"/>
    <w:rsid w:val="00DC6069"/>
    <w:rsid w:val="00DC6180"/>
    <w:rsid w:val="00DC7389"/>
    <w:rsid w:val="00DC7604"/>
    <w:rsid w:val="00DC790B"/>
    <w:rsid w:val="00DD2495"/>
    <w:rsid w:val="00DD2D72"/>
    <w:rsid w:val="00DD345F"/>
    <w:rsid w:val="00DD40C1"/>
    <w:rsid w:val="00DD5463"/>
    <w:rsid w:val="00DD662A"/>
    <w:rsid w:val="00DD6636"/>
    <w:rsid w:val="00DD6E2A"/>
    <w:rsid w:val="00DD710C"/>
    <w:rsid w:val="00DD73BC"/>
    <w:rsid w:val="00DD7689"/>
    <w:rsid w:val="00DD7910"/>
    <w:rsid w:val="00DD7ED0"/>
    <w:rsid w:val="00DD7EF2"/>
    <w:rsid w:val="00DE06C7"/>
    <w:rsid w:val="00DE1016"/>
    <w:rsid w:val="00DE23CC"/>
    <w:rsid w:val="00DE2C3E"/>
    <w:rsid w:val="00DE40FA"/>
    <w:rsid w:val="00DE46A4"/>
    <w:rsid w:val="00DE503E"/>
    <w:rsid w:val="00DE624B"/>
    <w:rsid w:val="00DE6B56"/>
    <w:rsid w:val="00DE6C63"/>
    <w:rsid w:val="00DE6D6D"/>
    <w:rsid w:val="00DE70A6"/>
    <w:rsid w:val="00DE78DD"/>
    <w:rsid w:val="00DF0B44"/>
    <w:rsid w:val="00DF1960"/>
    <w:rsid w:val="00DF21B4"/>
    <w:rsid w:val="00DF2E66"/>
    <w:rsid w:val="00DF2FBA"/>
    <w:rsid w:val="00DF316E"/>
    <w:rsid w:val="00DF3498"/>
    <w:rsid w:val="00DF39C7"/>
    <w:rsid w:val="00DF3AF9"/>
    <w:rsid w:val="00DF3C96"/>
    <w:rsid w:val="00DF4642"/>
    <w:rsid w:val="00DF4971"/>
    <w:rsid w:val="00DF4B70"/>
    <w:rsid w:val="00DF51E2"/>
    <w:rsid w:val="00DF526B"/>
    <w:rsid w:val="00DF5470"/>
    <w:rsid w:val="00DF58FB"/>
    <w:rsid w:val="00DF6622"/>
    <w:rsid w:val="00DF700D"/>
    <w:rsid w:val="00DF710D"/>
    <w:rsid w:val="00DF7C44"/>
    <w:rsid w:val="00E006E5"/>
    <w:rsid w:val="00E00BFB"/>
    <w:rsid w:val="00E011F3"/>
    <w:rsid w:val="00E0126D"/>
    <w:rsid w:val="00E0273F"/>
    <w:rsid w:val="00E02FC2"/>
    <w:rsid w:val="00E0307B"/>
    <w:rsid w:val="00E0324B"/>
    <w:rsid w:val="00E03541"/>
    <w:rsid w:val="00E036A5"/>
    <w:rsid w:val="00E03B99"/>
    <w:rsid w:val="00E03E7F"/>
    <w:rsid w:val="00E03ECC"/>
    <w:rsid w:val="00E03F02"/>
    <w:rsid w:val="00E0466E"/>
    <w:rsid w:val="00E0471D"/>
    <w:rsid w:val="00E049E0"/>
    <w:rsid w:val="00E053C7"/>
    <w:rsid w:val="00E05A28"/>
    <w:rsid w:val="00E05C5E"/>
    <w:rsid w:val="00E063FB"/>
    <w:rsid w:val="00E0783C"/>
    <w:rsid w:val="00E07FAF"/>
    <w:rsid w:val="00E1045E"/>
    <w:rsid w:val="00E10A5F"/>
    <w:rsid w:val="00E1118C"/>
    <w:rsid w:val="00E11253"/>
    <w:rsid w:val="00E11E23"/>
    <w:rsid w:val="00E12779"/>
    <w:rsid w:val="00E127B7"/>
    <w:rsid w:val="00E1360E"/>
    <w:rsid w:val="00E13A8D"/>
    <w:rsid w:val="00E144A6"/>
    <w:rsid w:val="00E15A94"/>
    <w:rsid w:val="00E15E4C"/>
    <w:rsid w:val="00E1623A"/>
    <w:rsid w:val="00E16482"/>
    <w:rsid w:val="00E16850"/>
    <w:rsid w:val="00E16AD5"/>
    <w:rsid w:val="00E16B88"/>
    <w:rsid w:val="00E16F53"/>
    <w:rsid w:val="00E1752A"/>
    <w:rsid w:val="00E203B0"/>
    <w:rsid w:val="00E21000"/>
    <w:rsid w:val="00E213CE"/>
    <w:rsid w:val="00E218BF"/>
    <w:rsid w:val="00E21BEF"/>
    <w:rsid w:val="00E236D1"/>
    <w:rsid w:val="00E24ED9"/>
    <w:rsid w:val="00E251A5"/>
    <w:rsid w:val="00E255EC"/>
    <w:rsid w:val="00E2578B"/>
    <w:rsid w:val="00E25CC1"/>
    <w:rsid w:val="00E2639D"/>
    <w:rsid w:val="00E275FC"/>
    <w:rsid w:val="00E27D0E"/>
    <w:rsid w:val="00E31CC1"/>
    <w:rsid w:val="00E31D04"/>
    <w:rsid w:val="00E32678"/>
    <w:rsid w:val="00E33B7E"/>
    <w:rsid w:val="00E34013"/>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EB"/>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1D8D"/>
    <w:rsid w:val="00E62538"/>
    <w:rsid w:val="00E630E0"/>
    <w:rsid w:val="00E6391A"/>
    <w:rsid w:val="00E63BD1"/>
    <w:rsid w:val="00E63D6A"/>
    <w:rsid w:val="00E6443A"/>
    <w:rsid w:val="00E64495"/>
    <w:rsid w:val="00E647BA"/>
    <w:rsid w:val="00E65241"/>
    <w:rsid w:val="00E658B6"/>
    <w:rsid w:val="00E65C19"/>
    <w:rsid w:val="00E65FD6"/>
    <w:rsid w:val="00E66612"/>
    <w:rsid w:val="00E67511"/>
    <w:rsid w:val="00E67983"/>
    <w:rsid w:val="00E7135D"/>
    <w:rsid w:val="00E714F1"/>
    <w:rsid w:val="00E71C61"/>
    <w:rsid w:val="00E724A9"/>
    <w:rsid w:val="00E72C43"/>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05A"/>
    <w:rsid w:val="00E91266"/>
    <w:rsid w:val="00E9190A"/>
    <w:rsid w:val="00E93255"/>
    <w:rsid w:val="00E947C6"/>
    <w:rsid w:val="00E94991"/>
    <w:rsid w:val="00E94BBB"/>
    <w:rsid w:val="00E94E46"/>
    <w:rsid w:val="00E95D7A"/>
    <w:rsid w:val="00E97092"/>
    <w:rsid w:val="00E974DE"/>
    <w:rsid w:val="00E97F70"/>
    <w:rsid w:val="00EA00A1"/>
    <w:rsid w:val="00EA0387"/>
    <w:rsid w:val="00EA18F1"/>
    <w:rsid w:val="00EA1CAF"/>
    <w:rsid w:val="00EA2077"/>
    <w:rsid w:val="00EA2904"/>
    <w:rsid w:val="00EA2E52"/>
    <w:rsid w:val="00EA325B"/>
    <w:rsid w:val="00EA3746"/>
    <w:rsid w:val="00EA3A1A"/>
    <w:rsid w:val="00EA3C7A"/>
    <w:rsid w:val="00EA4122"/>
    <w:rsid w:val="00EA5099"/>
    <w:rsid w:val="00EA6103"/>
    <w:rsid w:val="00EA7D00"/>
    <w:rsid w:val="00EB0039"/>
    <w:rsid w:val="00EB01CE"/>
    <w:rsid w:val="00EB0448"/>
    <w:rsid w:val="00EB0503"/>
    <w:rsid w:val="00EB247B"/>
    <w:rsid w:val="00EB2AC4"/>
    <w:rsid w:val="00EB2AD3"/>
    <w:rsid w:val="00EB2E6A"/>
    <w:rsid w:val="00EB2F51"/>
    <w:rsid w:val="00EB300F"/>
    <w:rsid w:val="00EB61E4"/>
    <w:rsid w:val="00EB62D0"/>
    <w:rsid w:val="00EB6B7C"/>
    <w:rsid w:val="00EB7832"/>
    <w:rsid w:val="00EB7B6F"/>
    <w:rsid w:val="00EB7D43"/>
    <w:rsid w:val="00EB7EEB"/>
    <w:rsid w:val="00EC03EC"/>
    <w:rsid w:val="00EC0F99"/>
    <w:rsid w:val="00EC15F1"/>
    <w:rsid w:val="00EC195A"/>
    <w:rsid w:val="00EC1D8B"/>
    <w:rsid w:val="00EC23CB"/>
    <w:rsid w:val="00EC23E5"/>
    <w:rsid w:val="00EC258B"/>
    <w:rsid w:val="00EC2AFE"/>
    <w:rsid w:val="00EC2CF8"/>
    <w:rsid w:val="00EC309E"/>
    <w:rsid w:val="00EC317E"/>
    <w:rsid w:val="00EC3DC7"/>
    <w:rsid w:val="00EC561B"/>
    <w:rsid w:val="00EC5DA2"/>
    <w:rsid w:val="00EC6717"/>
    <w:rsid w:val="00EC6A5D"/>
    <w:rsid w:val="00EC72F9"/>
    <w:rsid w:val="00EC7586"/>
    <w:rsid w:val="00EC7849"/>
    <w:rsid w:val="00ED0580"/>
    <w:rsid w:val="00ED072C"/>
    <w:rsid w:val="00ED2856"/>
    <w:rsid w:val="00ED2957"/>
    <w:rsid w:val="00ED30E9"/>
    <w:rsid w:val="00ED314C"/>
    <w:rsid w:val="00ED31DF"/>
    <w:rsid w:val="00ED37CD"/>
    <w:rsid w:val="00ED3E08"/>
    <w:rsid w:val="00ED48D3"/>
    <w:rsid w:val="00ED4CB5"/>
    <w:rsid w:val="00ED4DF4"/>
    <w:rsid w:val="00ED4E00"/>
    <w:rsid w:val="00ED4F33"/>
    <w:rsid w:val="00ED5350"/>
    <w:rsid w:val="00ED5F12"/>
    <w:rsid w:val="00ED5FED"/>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28D8"/>
    <w:rsid w:val="00EE3300"/>
    <w:rsid w:val="00EE3E4C"/>
    <w:rsid w:val="00EE47A0"/>
    <w:rsid w:val="00EE4CCD"/>
    <w:rsid w:val="00EE5011"/>
    <w:rsid w:val="00EE56E4"/>
    <w:rsid w:val="00EE584D"/>
    <w:rsid w:val="00EE5B8C"/>
    <w:rsid w:val="00EE6B0D"/>
    <w:rsid w:val="00EE735A"/>
    <w:rsid w:val="00EF0BA4"/>
    <w:rsid w:val="00EF0D24"/>
    <w:rsid w:val="00EF1080"/>
    <w:rsid w:val="00EF124F"/>
    <w:rsid w:val="00EF13DC"/>
    <w:rsid w:val="00EF1E89"/>
    <w:rsid w:val="00EF2B58"/>
    <w:rsid w:val="00EF3116"/>
    <w:rsid w:val="00EF3527"/>
    <w:rsid w:val="00EF3961"/>
    <w:rsid w:val="00EF45C1"/>
    <w:rsid w:val="00EF51C5"/>
    <w:rsid w:val="00EF5A3A"/>
    <w:rsid w:val="00EF5E7C"/>
    <w:rsid w:val="00EF6419"/>
    <w:rsid w:val="00EF69B3"/>
    <w:rsid w:val="00EF6A80"/>
    <w:rsid w:val="00EF721D"/>
    <w:rsid w:val="00EF75BE"/>
    <w:rsid w:val="00F00AFE"/>
    <w:rsid w:val="00F015FF"/>
    <w:rsid w:val="00F01B67"/>
    <w:rsid w:val="00F03045"/>
    <w:rsid w:val="00F03074"/>
    <w:rsid w:val="00F03703"/>
    <w:rsid w:val="00F041A7"/>
    <w:rsid w:val="00F0435E"/>
    <w:rsid w:val="00F04A59"/>
    <w:rsid w:val="00F062A7"/>
    <w:rsid w:val="00F06EB0"/>
    <w:rsid w:val="00F06EE8"/>
    <w:rsid w:val="00F071BD"/>
    <w:rsid w:val="00F108A3"/>
    <w:rsid w:val="00F11005"/>
    <w:rsid w:val="00F113EC"/>
    <w:rsid w:val="00F11BB0"/>
    <w:rsid w:val="00F11D7A"/>
    <w:rsid w:val="00F11D8F"/>
    <w:rsid w:val="00F1229F"/>
    <w:rsid w:val="00F1282F"/>
    <w:rsid w:val="00F12AFF"/>
    <w:rsid w:val="00F13015"/>
    <w:rsid w:val="00F13184"/>
    <w:rsid w:val="00F13CD2"/>
    <w:rsid w:val="00F1462E"/>
    <w:rsid w:val="00F14C50"/>
    <w:rsid w:val="00F14D83"/>
    <w:rsid w:val="00F1520D"/>
    <w:rsid w:val="00F15613"/>
    <w:rsid w:val="00F15B3D"/>
    <w:rsid w:val="00F15C77"/>
    <w:rsid w:val="00F16E78"/>
    <w:rsid w:val="00F1739E"/>
    <w:rsid w:val="00F175D5"/>
    <w:rsid w:val="00F175D7"/>
    <w:rsid w:val="00F20095"/>
    <w:rsid w:val="00F208C8"/>
    <w:rsid w:val="00F209D8"/>
    <w:rsid w:val="00F21116"/>
    <w:rsid w:val="00F212FD"/>
    <w:rsid w:val="00F2130B"/>
    <w:rsid w:val="00F21783"/>
    <w:rsid w:val="00F2228F"/>
    <w:rsid w:val="00F22337"/>
    <w:rsid w:val="00F22A0F"/>
    <w:rsid w:val="00F22FF0"/>
    <w:rsid w:val="00F232B9"/>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839"/>
    <w:rsid w:val="00F31D07"/>
    <w:rsid w:val="00F326AF"/>
    <w:rsid w:val="00F328BE"/>
    <w:rsid w:val="00F32D68"/>
    <w:rsid w:val="00F32F21"/>
    <w:rsid w:val="00F32F66"/>
    <w:rsid w:val="00F33381"/>
    <w:rsid w:val="00F33E72"/>
    <w:rsid w:val="00F34BF6"/>
    <w:rsid w:val="00F35007"/>
    <w:rsid w:val="00F35942"/>
    <w:rsid w:val="00F366F8"/>
    <w:rsid w:val="00F36B00"/>
    <w:rsid w:val="00F36C23"/>
    <w:rsid w:val="00F37049"/>
    <w:rsid w:val="00F370F4"/>
    <w:rsid w:val="00F37925"/>
    <w:rsid w:val="00F37AB2"/>
    <w:rsid w:val="00F37AF2"/>
    <w:rsid w:val="00F37C84"/>
    <w:rsid w:val="00F404BB"/>
    <w:rsid w:val="00F404DE"/>
    <w:rsid w:val="00F41377"/>
    <w:rsid w:val="00F41AF3"/>
    <w:rsid w:val="00F41BE4"/>
    <w:rsid w:val="00F41D59"/>
    <w:rsid w:val="00F42B9A"/>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C4B"/>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481"/>
    <w:rsid w:val="00F63627"/>
    <w:rsid w:val="00F64C26"/>
    <w:rsid w:val="00F65625"/>
    <w:rsid w:val="00F656FF"/>
    <w:rsid w:val="00F6587F"/>
    <w:rsid w:val="00F66110"/>
    <w:rsid w:val="00F66612"/>
    <w:rsid w:val="00F66F26"/>
    <w:rsid w:val="00F66FF1"/>
    <w:rsid w:val="00F674F3"/>
    <w:rsid w:val="00F67803"/>
    <w:rsid w:val="00F67B9B"/>
    <w:rsid w:val="00F70B35"/>
    <w:rsid w:val="00F70B66"/>
    <w:rsid w:val="00F70BD6"/>
    <w:rsid w:val="00F726CD"/>
    <w:rsid w:val="00F72BDD"/>
    <w:rsid w:val="00F73962"/>
    <w:rsid w:val="00F7515A"/>
    <w:rsid w:val="00F752DC"/>
    <w:rsid w:val="00F75812"/>
    <w:rsid w:val="00F76072"/>
    <w:rsid w:val="00F763C1"/>
    <w:rsid w:val="00F7649D"/>
    <w:rsid w:val="00F76542"/>
    <w:rsid w:val="00F76564"/>
    <w:rsid w:val="00F76A5E"/>
    <w:rsid w:val="00F77226"/>
    <w:rsid w:val="00F772F1"/>
    <w:rsid w:val="00F773B6"/>
    <w:rsid w:val="00F77D6D"/>
    <w:rsid w:val="00F77E21"/>
    <w:rsid w:val="00F802F6"/>
    <w:rsid w:val="00F8032A"/>
    <w:rsid w:val="00F80696"/>
    <w:rsid w:val="00F809DB"/>
    <w:rsid w:val="00F81C3F"/>
    <w:rsid w:val="00F82FBA"/>
    <w:rsid w:val="00F83110"/>
    <w:rsid w:val="00F83557"/>
    <w:rsid w:val="00F83861"/>
    <w:rsid w:val="00F85BB1"/>
    <w:rsid w:val="00F86912"/>
    <w:rsid w:val="00F86A72"/>
    <w:rsid w:val="00F86B74"/>
    <w:rsid w:val="00F87269"/>
    <w:rsid w:val="00F87365"/>
    <w:rsid w:val="00F876FA"/>
    <w:rsid w:val="00F87A1D"/>
    <w:rsid w:val="00F87A75"/>
    <w:rsid w:val="00F909A0"/>
    <w:rsid w:val="00F90A48"/>
    <w:rsid w:val="00F91429"/>
    <w:rsid w:val="00F9173E"/>
    <w:rsid w:val="00F91DB3"/>
    <w:rsid w:val="00F923D0"/>
    <w:rsid w:val="00F92705"/>
    <w:rsid w:val="00F928C3"/>
    <w:rsid w:val="00F92E0E"/>
    <w:rsid w:val="00F93BF5"/>
    <w:rsid w:val="00F93C4F"/>
    <w:rsid w:val="00F93D39"/>
    <w:rsid w:val="00F94189"/>
    <w:rsid w:val="00F946A7"/>
    <w:rsid w:val="00F94BD2"/>
    <w:rsid w:val="00F94C93"/>
    <w:rsid w:val="00F9560D"/>
    <w:rsid w:val="00F95E30"/>
    <w:rsid w:val="00F961C2"/>
    <w:rsid w:val="00F96358"/>
    <w:rsid w:val="00F96384"/>
    <w:rsid w:val="00F96828"/>
    <w:rsid w:val="00F9685A"/>
    <w:rsid w:val="00F96A2E"/>
    <w:rsid w:val="00F97B42"/>
    <w:rsid w:val="00FA0915"/>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1FCB"/>
    <w:rsid w:val="00FB2EC2"/>
    <w:rsid w:val="00FB33B9"/>
    <w:rsid w:val="00FB3710"/>
    <w:rsid w:val="00FB3A98"/>
    <w:rsid w:val="00FB3AAC"/>
    <w:rsid w:val="00FB4C59"/>
    <w:rsid w:val="00FB4DD5"/>
    <w:rsid w:val="00FB55A4"/>
    <w:rsid w:val="00FB5744"/>
    <w:rsid w:val="00FB5C44"/>
    <w:rsid w:val="00FB5D13"/>
    <w:rsid w:val="00FB603A"/>
    <w:rsid w:val="00FB6557"/>
    <w:rsid w:val="00FB6BA1"/>
    <w:rsid w:val="00FB6C98"/>
    <w:rsid w:val="00FB6E73"/>
    <w:rsid w:val="00FB7094"/>
    <w:rsid w:val="00FC159C"/>
    <w:rsid w:val="00FC1BA7"/>
    <w:rsid w:val="00FC201C"/>
    <w:rsid w:val="00FC2CD0"/>
    <w:rsid w:val="00FC2F01"/>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2BCF"/>
    <w:rsid w:val="00FE335E"/>
    <w:rsid w:val="00FE378E"/>
    <w:rsid w:val="00FE380D"/>
    <w:rsid w:val="00FE54D2"/>
    <w:rsid w:val="00FE54E3"/>
    <w:rsid w:val="00FE70D4"/>
    <w:rsid w:val="00FE75F0"/>
    <w:rsid w:val="00FE799D"/>
    <w:rsid w:val="00FF0923"/>
    <w:rsid w:val="00FF0A1B"/>
    <w:rsid w:val="00FF0CE2"/>
    <w:rsid w:val="00FF12A9"/>
    <w:rsid w:val="00FF1DBE"/>
    <w:rsid w:val="00FF255A"/>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9ECD92E"/>
  <w15:docId w15:val="{6D61A438-FD5C-4FA9-AFC9-2A0ED4A3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2E48"/>
    <w:pPr>
      <w:spacing w:line="360" w:lineRule="auto"/>
      <w:jc w:val="both"/>
    </w:pPr>
    <w:rPr>
      <w:rFonts w:ascii="Georgia" w:hAnsi="Georgia" w:cs="Arial"/>
    </w:rPr>
  </w:style>
  <w:style w:type="paragraph" w:styleId="Heading1">
    <w:name w:val="heading 1"/>
    <w:basedOn w:val="Normal"/>
    <w:next w:val="Normal"/>
    <w:link w:val="Heading1Char"/>
    <w:uiPriority w:val="9"/>
    <w:qFormat/>
    <w:rsid w:val="00142E48"/>
    <w:pPr>
      <w:keepNext/>
      <w:keepLines/>
      <w:spacing w:before="240" w:after="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142E48"/>
    <w:pPr>
      <w:keepNext/>
      <w:keepLines/>
      <w:spacing w:before="40" w:after="0"/>
      <w:jc w:val="left"/>
      <w:outlineLvl w:val="1"/>
    </w:pPr>
    <w:rPr>
      <w:rFonts w:ascii="Arial" w:eastAsiaTheme="majorEastAsia" w:hAnsi="Arial" w:cstheme="majorBidi"/>
      <w:color w:val="000000" w:themeColor="text1"/>
      <w:sz w:val="24"/>
      <w:szCs w:val="26"/>
    </w:rPr>
  </w:style>
  <w:style w:type="paragraph" w:styleId="Heading3">
    <w:name w:val="heading 3"/>
    <w:basedOn w:val="Normal"/>
    <w:next w:val="Normal"/>
    <w:link w:val="Heading3Char"/>
    <w:uiPriority w:val="9"/>
    <w:unhideWhenUsed/>
    <w:qFormat/>
    <w:rsid w:val="00142E48"/>
    <w:pPr>
      <w:keepNext/>
      <w:keepLines/>
      <w:spacing w:before="40" w:after="0"/>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qFormat/>
    <w:rsid w:val="00142E48"/>
    <w:pPr>
      <w:keepNext/>
      <w:keepLines/>
      <w:spacing w:before="40" w:after="0"/>
      <w:outlineLvl w:val="3"/>
    </w:pPr>
    <w:rPr>
      <w:rFonts w:ascii="Arial" w:eastAsiaTheme="majorEastAsia" w:hAnsi="Arial" w:cstheme="majorBid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Arial" w:eastAsiaTheme="majorEastAsia" w:hAnsi="Arial" w:cstheme="majorBidi"/>
      <w:b/>
      <w:color w:val="000000" w:themeColor="text1"/>
      <w:sz w:val="36"/>
      <w:szCs w:val="32"/>
    </w:rPr>
  </w:style>
  <w:style w:type="paragraph" w:styleId="Title">
    <w:name w:val="Title"/>
    <w:basedOn w:val="Normal"/>
    <w:next w:val="Normal"/>
    <w:link w:val="TitleChar"/>
    <w:uiPriority w:val="10"/>
    <w:qFormat/>
    <w:rsid w:val="00142E48"/>
    <w:pPr>
      <w:spacing w:after="0" w:line="240" w:lineRule="auto"/>
      <w:contextualSpacing/>
    </w:pPr>
    <w:rPr>
      <w:rFonts w:ascii="Calibri" w:eastAsiaTheme="majorEastAsia" w:hAnsi="Calibri" w:cstheme="majorBidi"/>
      <w:b/>
      <w:spacing w:val="-10"/>
      <w:kern w:val="28"/>
      <w:sz w:val="36"/>
      <w:szCs w:val="56"/>
    </w:rPr>
  </w:style>
  <w:style w:type="character" w:customStyle="1" w:styleId="TitleChar">
    <w:name w:val="Title Char"/>
    <w:basedOn w:val="DefaultParagraphFont"/>
    <w:link w:val="Title"/>
    <w:uiPriority w:val="10"/>
    <w:rsid w:val="006B33EA"/>
    <w:rPr>
      <w:rFonts w:ascii="Calibri" w:eastAsiaTheme="majorEastAsia" w:hAnsi="Calibri" w:cstheme="majorBidi"/>
      <w:b/>
      <w:spacing w:val="-10"/>
      <w:kern w:val="28"/>
      <w:sz w:val="36"/>
      <w:szCs w:val="56"/>
    </w:rPr>
  </w:style>
  <w:style w:type="character" w:customStyle="1" w:styleId="Heading2Char">
    <w:name w:val="Heading 2 Char"/>
    <w:basedOn w:val="DefaultParagraphFont"/>
    <w:link w:val="Heading2"/>
    <w:uiPriority w:val="9"/>
    <w:rsid w:val="00D04EE5"/>
    <w:rPr>
      <w:rFonts w:ascii="Arial" w:eastAsiaTheme="majorEastAsia" w:hAnsi="Arial" w:cstheme="majorBidi"/>
      <w:color w:val="000000" w:themeColor="text1"/>
      <w:sz w:val="24"/>
      <w:szCs w:val="26"/>
    </w:rPr>
  </w:style>
  <w:style w:type="character" w:customStyle="1" w:styleId="Heading3Char">
    <w:name w:val="Heading 3 Char"/>
    <w:basedOn w:val="DefaultParagraphFont"/>
    <w:link w:val="Heading3"/>
    <w:uiPriority w:val="9"/>
    <w:rsid w:val="0037529B"/>
    <w:rPr>
      <w:rFonts w:ascii="Arial" w:eastAsiaTheme="majorEastAsia" w:hAnsi="Arial" w:cstheme="majorBidi"/>
      <w:color w:val="000000" w:themeColor="text1"/>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142E48"/>
    <w:pPr>
      <w:numPr>
        <w:ilvl w:val="1"/>
      </w:numPr>
      <w:ind w:left="720" w:right="720"/>
    </w:pPr>
    <w:rPr>
      <w:rFonts w:ascii="Arial" w:eastAsiaTheme="minorEastAsia" w:hAnsi="Arial"/>
      <w:color w:val="000000" w:themeColor="text1"/>
      <w:spacing w:val="15"/>
      <w:sz w:val="20"/>
    </w:rPr>
  </w:style>
  <w:style w:type="character" w:customStyle="1" w:styleId="SubtitleChar">
    <w:name w:val="Subtitle Char"/>
    <w:basedOn w:val="DefaultParagraphFont"/>
    <w:link w:val="Subtitle"/>
    <w:uiPriority w:val="11"/>
    <w:rsid w:val="00256622"/>
    <w:rPr>
      <w:rFonts w:ascii="Arial" w:eastAsiaTheme="minorEastAsia" w:hAnsi="Arial" w:cs="Arial"/>
      <w:color w:val="000000" w:themeColor="text1"/>
      <w:spacing w:val="15"/>
      <w:sz w:val="20"/>
    </w:rPr>
  </w:style>
  <w:style w:type="character" w:customStyle="1" w:styleId="Heading4Char">
    <w:name w:val="Heading 4 Char"/>
    <w:basedOn w:val="DefaultParagraphFont"/>
    <w:link w:val="Heading4"/>
    <w:uiPriority w:val="9"/>
    <w:rsid w:val="00975596"/>
    <w:rPr>
      <w:rFonts w:ascii="Arial" w:eastAsiaTheme="majorEastAsia" w:hAnsi="Arial" w:cstheme="majorBidi"/>
      <w:iCs/>
      <w:color w:val="000000" w:themeColor="text1"/>
      <w:sz w:val="20"/>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 w:type="paragraph" w:styleId="DocumentMap">
    <w:name w:val="Document Map"/>
    <w:basedOn w:val="Normal"/>
    <w:link w:val="DocumentMapChar"/>
    <w:uiPriority w:val="99"/>
    <w:semiHidden/>
    <w:unhideWhenUsed/>
    <w:rsid w:val="00132EBC"/>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32EB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468746205">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van.baxter@ars.usda.gov" TargetMode="External"/><Relationship Id="rId13" Type="http://schemas.openxmlformats.org/officeDocument/2006/relationships/hyperlink" Target="http://github.com/schae234/Camoco"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maizesequence.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cmyers@cs.umn.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0E51-A6EB-43D3-8B9F-ADF0AB151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69919</Words>
  <Characters>398544</Characters>
  <Application>Microsoft Office Word</Application>
  <DocSecurity>0</DocSecurity>
  <Lines>3321</Lines>
  <Paragraphs>935</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467528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2</cp:revision>
  <dcterms:created xsi:type="dcterms:W3CDTF">2017-11-08T18:36:00Z</dcterms:created>
  <dcterms:modified xsi:type="dcterms:W3CDTF">2017-11-08T18:36:00Z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