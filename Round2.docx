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C9797E">
      <w:pPr>
        <w:pStyle w:val="Title"/>
        <w:spacing w:line="360" w:lineRule="auto"/>
        <w:jc w:val="center"/>
      </w:pPr>
    </w:p>
    <w:p w14:paraId="5E1BF247" w14:textId="142C45B8" w:rsidR="006B33EA" w:rsidRPr="006B33EA" w:rsidRDefault="006B33EA" w:rsidP="00C9797E">
      <w:pPr>
        <w:pStyle w:val="Title"/>
        <w:spacing w:line="36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5EA0061B" w14:textId="088CDEE0" w:rsidR="00AF54D7" w:rsidRDefault="00AF54D7" w:rsidP="00BD7995"/>
    <w:p w14:paraId="3C17270E" w14:textId="77777777" w:rsidR="00AF54D7" w:rsidRPr="003A2CA1" w:rsidRDefault="00AF54D7" w:rsidP="00BD7995"/>
    <w:p w14:paraId="02C5444E" w14:textId="5FEE3ADE" w:rsidR="00AA7E96" w:rsidRDefault="006B33EA" w:rsidP="00C9797E">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35A1A184" w14:textId="77777777" w:rsidR="006B33EA" w:rsidRDefault="00570CDD" w:rsidP="00BD7995">
      <w:pPr>
        <w:pStyle w:val="Heading1"/>
      </w:pPr>
      <w:r>
        <w:tab/>
      </w:r>
    </w:p>
    <w:p w14:paraId="1BB3F08D" w14:textId="77777777" w:rsidR="006B33EA" w:rsidRDefault="006B33EA" w:rsidP="00C9797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C9797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C9797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C9797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C9797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C9797E">
      <w:pPr>
        <w:pStyle w:val="ListParagraph"/>
        <w:numPr>
          <w:ilvl w:val="0"/>
          <w:numId w:val="8"/>
        </w:numPr>
        <w:jc w:val="left"/>
      </w:pPr>
      <w:bookmarkStart w:id="5" w:name="_Ref488755539"/>
      <w:r>
        <w:t>Donald Danforth Plant Science Center, St. Louis, MO, USA</w:t>
      </w:r>
      <w:bookmarkEnd w:id="5"/>
    </w:p>
    <w:p w14:paraId="584F7012" w14:textId="77777777" w:rsidR="00005D7D" w:rsidRDefault="006B33EA" w:rsidP="00C9797E">
      <w:pPr>
        <w:pStyle w:val="ListParagraph"/>
        <w:numPr>
          <w:ilvl w:val="0"/>
          <w:numId w:val="8"/>
        </w:numPr>
        <w:jc w:val="left"/>
      </w:pPr>
      <w:bookmarkStart w:id="6" w:name="_Ref488755546"/>
      <w:r>
        <w:t>USDA-ARS Plant Genetics Re</w:t>
      </w:r>
      <w:r w:rsidR="00E56B10">
        <w:t>search Unit, St. Louis, MO, USA</w:t>
      </w:r>
      <w:bookmarkEnd w:id="6"/>
    </w:p>
    <w:p w14:paraId="14BE1C53" w14:textId="77777777" w:rsidR="009E1BB2" w:rsidRDefault="009E1BB2" w:rsidP="00BD7995">
      <w:pPr>
        <w:pStyle w:val="ListParagraph"/>
        <w:ind w:left="0"/>
        <w:jc w:val="left"/>
      </w:pPr>
    </w:p>
    <w:p w14:paraId="3E6D16E0" w14:textId="77777777" w:rsidR="004D7022" w:rsidRDefault="00570CDD" w:rsidP="00BD7995">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7A135C40" w14:textId="77777777" w:rsidR="004D7899" w:rsidRDefault="004D7022" w:rsidP="00BD7995">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53C6EB06" w14:textId="77777777" w:rsidR="004D7899" w:rsidRDefault="004D7899" w:rsidP="00BD7995">
      <w:pPr>
        <w:jc w:val="left"/>
      </w:pPr>
      <w:r>
        <w:br w:type="page"/>
      </w:r>
    </w:p>
    <w:p w14:paraId="7A8B558D" w14:textId="3537F2DF" w:rsidR="006B33EA" w:rsidRDefault="006B33EA" w:rsidP="006804EA">
      <w:pPr>
        <w:pStyle w:val="Heading1"/>
      </w:pPr>
      <w:r>
        <w:lastRenderedPageBreak/>
        <w:t>Abstract</w:t>
      </w:r>
    </w:p>
    <w:p w14:paraId="4E5DFB75" w14:textId="7E24059D" w:rsidR="006B33EA" w:rsidRPr="006B33EA" w:rsidRDefault="00D23002" w:rsidP="00C9797E">
      <w:pPr>
        <w:pStyle w:val="Subtitle"/>
      </w:pPr>
      <w:r>
        <w:t xml:space="preserve">Genome wide association studies (GWAS) have identified thousands of loci linked to hundreds of traits in many different species. However, </w:t>
      </w:r>
      <w:r w:rsidR="007017F0">
        <w:t>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 </w:t>
      </w:r>
      <w:r w:rsidR="004904F4">
        <w:t>Given little information about a gene, patterns of</w:t>
      </w:r>
      <w:r w:rsidR="00D019AF">
        <w:t xml:space="preserve"> expression </w:t>
      </w:r>
      <w:r>
        <w:t xml:space="preserve">are a </w:t>
      </w:r>
      <w:r w:rsidR="00662B41">
        <w:t>powerful</w:t>
      </w:r>
      <w:r>
        <w:t xml:space="preserve"> </w:t>
      </w:r>
      <w:r w:rsidR="004904F4">
        <w:t xml:space="preserve">tool for inferring biological function. </w:t>
      </w:r>
      <w:r w:rsidR="009D4485">
        <w:t>Here, w</w:t>
      </w:r>
      <w:r w:rsidR="002F548A">
        <w:t>e developed a computational framework called Camoco that integrates</w:t>
      </w:r>
      <w:r w:rsidR="00621242">
        <w:t xml:space="preserve"> loci</w:t>
      </w:r>
      <w:r w:rsidR="00537F3E">
        <w:t xml:space="preserve"> identified by GWAS</w:t>
      </w:r>
      <w:r w:rsidR="003E2104">
        <w:t xml:space="preserve"> </w:t>
      </w:r>
      <w:r w:rsidR="00BB0D54">
        <w:t xml:space="preserve">with </w:t>
      </w:r>
      <w:r w:rsidR="00621242">
        <w:t>functional information derived from gene co-expression networks.</w:t>
      </w:r>
      <w:r w:rsidR="0090637E" w:rsidRPr="0090637E">
        <w:t xml:space="preserve"> </w:t>
      </w:r>
      <w:r w:rsidR="00BB25AC">
        <w:t xml:space="preserve">We </w:t>
      </w:r>
      <w:r w:rsidR="00DC129F">
        <w:t xml:space="preserve">built </w:t>
      </w:r>
      <w:r w:rsidR="003E2104">
        <w:t>co-expression networks</w:t>
      </w:r>
      <w:r w:rsidR="0030483D">
        <w:t xml:space="preserve"> from three distinct </w:t>
      </w:r>
      <w:r w:rsidR="00DC129F">
        <w:t xml:space="preserve">biological </w:t>
      </w:r>
      <w:r w:rsidR="0030483D">
        <w:t>contexts</w:t>
      </w:r>
      <w:r w:rsidR="003E2104">
        <w:t xml:space="preserve"> </w:t>
      </w:r>
      <w:r w:rsidR="00B833F6">
        <w:t>and</w:t>
      </w:r>
      <w:r w:rsidR="00DC129F">
        <w:t xml:space="preserve"> </w:t>
      </w:r>
      <w:r w:rsidR="00AD39A6">
        <w:t>establish</w:t>
      </w:r>
      <w:r w:rsidR="00DC129F">
        <w:t xml:space="preserve"> the</w:t>
      </w:r>
      <w:r w:rsidR="00B833F6">
        <w:t xml:space="preserve"> precision </w:t>
      </w:r>
      <w:r w:rsidR="0090637E">
        <w:t xml:space="preserve">of </w:t>
      </w:r>
      <w:r w:rsidR="003D2D91">
        <w:t>our method</w:t>
      </w:r>
      <w:r w:rsidR="00BB25AC">
        <w:t xml:space="preserve"> </w:t>
      </w:r>
      <w:r w:rsidR="0090637E">
        <w:t>with simulated GWAS data. We</w:t>
      </w:r>
      <w:r w:rsidR="004D01EA">
        <w:t xml:space="preserve"> </w:t>
      </w:r>
      <w:r w:rsidR="0090637E">
        <w:t xml:space="preserve">applied </w:t>
      </w:r>
      <w:r w:rsidR="00B95703">
        <w:t>Camoco</w:t>
      </w:r>
      <w:r w:rsidR="0090637E">
        <w:t xml:space="preserve"> </w:t>
      </w:r>
      <w:r w:rsidR="00BB25AC">
        <w:t xml:space="preserve">to </w:t>
      </w:r>
      <w:r w:rsidR="0090637E">
        <w:t>prioritize</w:t>
      </w:r>
      <w:r w:rsidR="002A7856">
        <w:t xml:space="preserve"> candidate genes </w:t>
      </w:r>
      <w:r w:rsidR="009B0771">
        <w:t>from</w:t>
      </w:r>
      <w:r w:rsidR="00BB25AC">
        <w:t xml:space="preserve"> a </w:t>
      </w:r>
      <w:r w:rsidR="00E9105A">
        <w:t>large scale</w:t>
      </w:r>
      <w:r w:rsidR="00DB7333">
        <w:t xml:space="preserve"> </w:t>
      </w:r>
      <w:r w:rsidR="00E9105A">
        <w:t>GWAS</w:t>
      </w:r>
      <w:r w:rsidR="00BB25AC">
        <w:t xml:space="preserve"> examining</w:t>
      </w:r>
      <w:r w:rsidR="009C1A67">
        <w:t xml:space="preserve"> the</w:t>
      </w:r>
      <w:r>
        <w:t xml:space="preserve"> accumulation</w:t>
      </w:r>
      <w:r w:rsidR="009C1A67">
        <w:t xml:space="preserve"> of 17 different</w:t>
      </w:r>
      <w:r w:rsidR="005B37A1">
        <w:t xml:space="preserve"> elements</w:t>
      </w:r>
      <w:r>
        <w:t xml:space="preserve"> in</w:t>
      </w:r>
      <w:r w:rsidR="0086573B">
        <w:t xml:space="preserve"> </w:t>
      </w:r>
      <w:r w:rsidR="0090637E">
        <w:t>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ur</w:t>
      </w:r>
      <w:r w:rsidRPr="004F0FE1">
        <w:t xml:space="preserve"> results </w:t>
      </w:r>
      <w:r w:rsidR="00F37049">
        <w:t>show</w:t>
      </w:r>
      <w:r w:rsidR="00DB7333" w:rsidRPr="004F0FE1">
        <w:t xml:space="preserve"> that simply taking the closest genes to significant </w:t>
      </w:r>
      <w:r w:rsidR="00E947C6" w:rsidRPr="004F0FE1">
        <w:t xml:space="preserve">GWAS </w:t>
      </w:r>
      <w:r w:rsidR="00EE5B8C">
        <w:t>loci</w:t>
      </w:r>
      <w:r w:rsidRPr="004F0FE1">
        <w:t xml:space="preserve"> will often lead to spurious results</w:t>
      </w:r>
      <w:r w:rsidR="00B833F6">
        <w:t>,</w:t>
      </w:r>
      <w:r w:rsidRPr="004F0FE1">
        <w:t xml:space="preserve"> </w:t>
      </w:r>
      <w:r w:rsidR="0074265B">
        <w:t>indicating</w:t>
      </w:r>
      <w:r w:rsidR="001A7232" w:rsidRPr="004F0FE1">
        <w:t xml:space="preserve">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5241AD">
        <w:t xml:space="preserve"> </w:t>
      </w:r>
      <w:r w:rsidR="00747985">
        <w:t xml:space="preserve">two genes identified by our approach using mutants and </w:t>
      </w:r>
      <w:r w:rsidR="00950217">
        <w:t>annotate</w:t>
      </w:r>
      <w:r w:rsidR="00747985">
        <w:t xml:space="preserve"> other high priority candidates with </w:t>
      </w:r>
      <w:r w:rsidR="00595FD7">
        <w:t xml:space="preserve">ontological enrichment and </w:t>
      </w:r>
      <w:r w:rsidR="00156201">
        <w:t>curated literature support</w:t>
      </w:r>
      <w:bookmarkStart w:id="7" w:name="_GoBack"/>
      <w:ins w:id="8" w:author="Henry_Ward" w:date="2017-11-08T16:44:00Z">
        <w:r w:rsidR="00B833F6">
          <w:t>,</w:t>
        </w:r>
      </w:ins>
      <w:bookmarkEnd w:id="7"/>
      <w:r w:rsidR="00156201">
        <w:t xml:space="preserve"> resulting in a targeted set of candidate genes that drive elemental accumulation in maize grain.</w:t>
      </w:r>
    </w:p>
    <w:p w14:paraId="6CF1ABF2" w14:textId="77777777" w:rsidR="00D83AA5" w:rsidRDefault="00D83AA5" w:rsidP="00BD7995">
      <w:pPr>
        <w:jc w:val="left"/>
        <w:rPr>
          <w:del w:id="9" w:author="Henry_Ward" w:date="2017-11-08T16:44:00Z"/>
        </w:rPr>
      </w:pPr>
      <w:del w:id="10" w:author="Henry_Ward" w:date="2017-11-08T16:44:00Z">
        <w:r>
          <w:br w:type="page"/>
        </w:r>
      </w:del>
    </w:p>
    <w:p w14:paraId="0E5E4200" w14:textId="77777777" w:rsidR="006B33EA" w:rsidRPr="006B33EA" w:rsidRDefault="006B33EA" w:rsidP="00BD7995">
      <w:pPr>
        <w:rPr>
          <w:del w:id="11" w:author="Henry_Ward" w:date="2017-11-08T16:44:00Z"/>
        </w:rPr>
      </w:pPr>
    </w:p>
    <w:p w14:paraId="06848D73" w14:textId="77777777" w:rsidR="006B33EA" w:rsidRDefault="006B33EA" w:rsidP="006804EA">
      <w:pPr>
        <w:pStyle w:val="Heading1"/>
      </w:pPr>
      <w:r>
        <w:t>Introduction</w:t>
      </w:r>
    </w:p>
    <w:p w14:paraId="60421D4D" w14:textId="77777777" w:rsidR="00F946A7" w:rsidRDefault="00EF75BE" w:rsidP="00BD7995">
      <w:pPr>
        <w:rPr>
          <w:del w:id="12" w:author="Henry_Ward" w:date="2017-11-08T16:44:00Z"/>
        </w:rPr>
      </w:pPr>
      <w:r w:rsidRPr="006804EA">
        <w:t xml:space="preserve">Genome wide association </w:t>
      </w:r>
      <w:ins w:id="13" w:author="Henry_Ward" w:date="2017-11-08T16:44:00Z">
        <w:r w:rsidRPr="006804EA">
          <w:t xml:space="preserve">(GWA) </w:t>
        </w:r>
      </w:ins>
      <w:r w:rsidRPr="006804EA">
        <w:t xml:space="preserve">studies </w:t>
      </w:r>
      <w:del w:id="14" w:author="Henry_Ward" w:date="2017-11-08T16:44:00Z">
        <w:r w:rsidR="00F946A7">
          <w:delText>(GWAS)</w:delText>
        </w:r>
        <w:r w:rsidR="00F946A7" w:rsidRPr="006804EA">
          <w:delText xml:space="preserve"> </w:delText>
        </w:r>
      </w:del>
      <w:r w:rsidRPr="006804EA">
        <w:t>are a powerful tool for understanding the genetic basis of trait</w:t>
      </w:r>
      <w:r w:rsidR="00D4682E">
        <w:t xml:space="preserve"> variation</w:t>
      </w:r>
      <w:r w:rsidRPr="006804EA">
        <w:t xml:space="preserve">. This approach has </w:t>
      </w:r>
      <w:del w:id="15" w:author="Henry_Ward" w:date="2017-11-08T16:44:00Z">
        <w:r w:rsidR="00F946A7" w:rsidRPr="006804EA">
          <w:delText xml:space="preserve">been </w:delText>
        </w:r>
      </w:del>
      <w:r w:rsidRPr="006804EA">
        <w:t xml:space="preserve">successfully </w:t>
      </w:r>
      <w:del w:id="16" w:author="Henry_Ward" w:date="2017-11-08T16:44:00Z">
        <w:r w:rsidR="00F946A7" w:rsidRPr="006804EA">
          <w:delText>applied for</w:delText>
        </w:r>
      </w:del>
      <w:ins w:id="17" w:author="Henry_Ward" w:date="2017-11-08T16:44:00Z">
        <w:r w:rsidR="00F974DA">
          <w:t>helped identify the genetic bases of</w:t>
        </w:r>
      </w:ins>
      <w:r w:rsidR="00F974DA">
        <w:t xml:space="preserve"> </w:t>
      </w:r>
      <w:r w:rsidRPr="006804EA">
        <w:t xml:space="preserve">hundreds of important traits in different species, including important yield-relevant traits in crops. Sufficiently powered </w:t>
      </w:r>
      <w:del w:id="18" w:author="Henry_Ward" w:date="2017-11-08T16:44:00Z">
        <w:r w:rsidR="00F946A7" w:rsidRPr="006804EA">
          <w:delText xml:space="preserve"> GWA</w:delText>
        </w:r>
        <w:r w:rsidR="009773A4">
          <w:delText>S</w:delText>
        </w:r>
      </w:del>
      <w:ins w:id="19" w:author="Henry_Ward" w:date="2017-11-08T16:44:00Z">
        <w:r w:rsidRPr="006804EA">
          <w:t>GWA studies</w:t>
        </w:r>
      </w:ins>
      <w:r w:rsidRPr="006804EA">
        <w:t xml:space="preserve"> often identify tens to hundreds of loci</w:t>
      </w:r>
      <w:ins w:id="20" w:author="Henry_Ward" w:date="2017-11-08T16:44:00Z">
        <w:r w:rsidR="00534B30">
          <w:t>,</w:t>
        </w:r>
      </w:ins>
      <w:r w:rsidRPr="006804EA">
        <w:t xml:space="preserve">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rsidR="00534B30">
        <w:t xml:space="preserve">, </w:t>
      </w:r>
      <w:ins w:id="21" w:author="Henry_Ward" w:date="2017-11-08T16:44:00Z">
        <w:r w:rsidR="00534B30">
          <w:t xml:space="preserve">although </w:t>
        </w:r>
      </w:ins>
      <w:r w:rsidR="00534B30">
        <w:t>m</w:t>
      </w:r>
      <w:r>
        <w:t>any</w:t>
      </w:r>
      <w:r w:rsidR="00534B30">
        <w:t xml:space="preserve"> </w:t>
      </w:r>
      <w:del w:id="22" w:author="Henry_Ward" w:date="2017-11-08T16:44:00Z">
        <w:r w:rsidR="00F946A7">
          <w:delText>of which fall</w:delText>
        </w:r>
      </w:del>
      <w:ins w:id="23" w:author="Henry_Ward" w:date="2017-11-08T16:44:00Z">
        <w:r w:rsidR="00534B30">
          <w:t xml:space="preserve">SNPs </w:t>
        </w:r>
        <w:r w:rsidR="00D4682E">
          <w:t>reside</w:t>
        </w:r>
      </w:ins>
      <w:r w:rsidR="00D4682E">
        <w:t xml:space="preserv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w:t>
      </w:r>
      <w:del w:id="24" w:author="Henry_Ward" w:date="2017-11-08T16:44:00Z">
        <w:r w:rsidR="00F946A7" w:rsidRPr="006804EA">
          <w:delText xml:space="preserve">For example, in </w:delText>
        </w:r>
      </w:del>
      <w:ins w:id="25" w:author="Henry_Ward" w:date="2017-11-08T16:44:00Z">
        <w:r w:rsidR="00534B30">
          <w:t>I</w:t>
        </w:r>
        <w:r w:rsidRPr="006804EA">
          <w:t xml:space="preserve">n </w:t>
        </w:r>
        <w:r w:rsidR="00E11253" w:rsidRPr="00391E2C">
          <w:rPr>
            <w:i/>
          </w:rPr>
          <w:t>Zea mays</w:t>
        </w:r>
        <w:r w:rsidR="00E11253">
          <w:t xml:space="preserve"> (</w:t>
        </w:r>
      </w:ins>
      <w:r w:rsidRPr="006804EA">
        <w:t>maize</w:t>
      </w:r>
      <w:ins w:id="26" w:author="Henry_Ward" w:date="2017-11-08T16:44:00Z">
        <w:r w:rsidR="00E11253">
          <w:t>)</w:t>
        </w:r>
      </w:ins>
      <w:r w:rsidRPr="006804EA">
        <w:t xml:space="preserve"> alone, </w:t>
      </w:r>
      <w:del w:id="27" w:author="Henry_Ward" w:date="2017-11-08T16:44:00Z">
        <w:r w:rsidR="00F946A7" w:rsidRPr="006804EA">
          <w:delText>GWA</w:delText>
        </w:r>
        <w:r w:rsidR="003B155A">
          <w:delText>S</w:delText>
        </w:r>
      </w:del>
      <w:ins w:id="28" w:author="Henry_Ward" w:date="2017-11-08T16:44:00Z">
        <w:r w:rsidRPr="006804EA">
          <w:t>GWA studies</w:t>
        </w:r>
      </w:ins>
      <w:r w:rsidRPr="006804EA">
        <w:t xml:space="preserve">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del w:id="29" w:author="Henry_Ward" w:date="2017-11-08T16:44:00Z">
        <w:r w:rsidR="00F946A7" w:rsidRPr="00002A0F">
          <w:delText xml:space="preserve">Despite an understanding of </w:delText>
        </w:r>
      </w:del>
      <w:ins w:id="30" w:author="Henry_Ward" w:date="2017-11-08T16:44:00Z">
        <w:r w:rsidR="00D4682E">
          <w:t xml:space="preserve">These studies describe </w:t>
        </w:r>
      </w:ins>
      <w:r w:rsidR="00D4682E">
        <w:t>the</w:t>
      </w:r>
      <w:r w:rsidRPr="00002A0F">
        <w:t xml:space="preserve"> </w:t>
      </w:r>
      <w:del w:id="31" w:author="Henry_Ward" w:date="2017-11-08T16:44:00Z">
        <w:r w:rsidR="00F946A7" w:rsidRPr="00002A0F">
          <w:delText xml:space="preserve">overall </w:delText>
        </w:r>
      </w:del>
      <w:r w:rsidRPr="00002A0F">
        <w:t>genetic architecture</w:t>
      </w:r>
      <w:r w:rsidR="00D4682E">
        <w:t xml:space="preserve"> </w:t>
      </w:r>
      <w:ins w:id="32" w:author="Henry_Ward" w:date="2017-11-08T16:44:00Z">
        <w:r w:rsidR="00D4682E">
          <w:t>of</w:t>
        </w:r>
        <w:r w:rsidRPr="00002A0F">
          <w:t xml:space="preserve"> </w:t>
        </w:r>
      </w:ins>
      <w:r w:rsidRPr="00002A0F">
        <w:t xml:space="preserve">and </w:t>
      </w:r>
      <w:del w:id="33" w:author="Henry_Ward" w:date="2017-11-08T16:44:00Z">
        <w:r w:rsidR="00F946A7" w:rsidRPr="00002A0F">
          <w:delText xml:space="preserve">the ability to statistically associate </w:delText>
        </w:r>
      </w:del>
      <w:ins w:id="34" w:author="Henry_Ward" w:date="2017-11-08T16:44:00Z">
        <w:r w:rsidRPr="00002A0F">
          <w:t>statistical associat</w:t>
        </w:r>
        <w:r w:rsidR="00D4682E">
          <w:t>ions between</w:t>
        </w:r>
        <w:r w:rsidRPr="00002A0F">
          <w:t xml:space="preserve"> </w:t>
        </w:r>
      </w:ins>
      <w:r w:rsidRPr="00002A0F">
        <w:t xml:space="preserve">many loci </w:t>
      </w:r>
      <w:del w:id="35" w:author="Henry_Ward" w:date="2017-11-08T16:44:00Z">
        <w:r w:rsidR="00F946A7" w:rsidRPr="00002A0F">
          <w:delText>with</w:delText>
        </w:r>
      </w:del>
      <w:ins w:id="36" w:author="Henry_Ward" w:date="2017-11-08T16:44:00Z">
        <w:r w:rsidR="00D4682E">
          <w:t>and</w:t>
        </w:r>
      </w:ins>
      <w:r w:rsidR="00D4682E" w:rsidRPr="00002A0F">
        <w:t xml:space="preserve"> </w:t>
      </w:r>
      <w:r w:rsidRPr="00002A0F">
        <w:t>a trait of interest,</w:t>
      </w:r>
      <w:r>
        <w:t xml:space="preserve"> </w:t>
      </w:r>
      <w:del w:id="37" w:author="Henry_Ward" w:date="2017-11-08T16:44:00Z">
        <w:r w:rsidR="00F946A7">
          <w:delText>a major challenge has been</w:delText>
        </w:r>
      </w:del>
      <w:ins w:id="38" w:author="Henry_Ward" w:date="2017-11-08T16:44:00Z">
        <w:r w:rsidR="00D4682E">
          <w:t>but</w:t>
        </w:r>
      </w:ins>
      <w:r w:rsidR="00D4682E">
        <w:t xml:space="preserve"> the </w:t>
      </w:r>
      <w:r>
        <w:t>identification of caus</w:t>
      </w:r>
      <w:r w:rsidR="00FF6D89">
        <w:t xml:space="preserve">al genes and functional alleles </w:t>
      </w:r>
      <w:del w:id="39" w:author="Henry_Ward" w:date="2017-11-08T16:44:00Z">
        <w:r w:rsidR="00F946A7">
          <w:delText>associated with these loci, and more broadly, interpreting the</w:delText>
        </w:r>
      </w:del>
      <w:ins w:id="40" w:author="Henry_Ward" w:date="2017-11-08T16:44:00Z">
        <w:r w:rsidR="00D4682E">
          <w:t xml:space="preserve">remains a challenge. </w:t>
        </w:r>
        <w:commentRangeStart w:id="41"/>
        <w:r w:rsidR="00D4682E">
          <w:t xml:space="preserve">The molecular identities of genes responsible for trait variation also </w:t>
        </w:r>
        <w:r w:rsidR="00E97092">
          <w:t>ascribes function to</w:t>
        </w:r>
      </w:ins>
      <w:r>
        <w:t xml:space="preserve"> biological pathways and processes that are affected by the identified variants. </w:t>
      </w:r>
      <w:commentRangeEnd w:id="41"/>
      <w:del w:id="42" w:author="Henry_Ward" w:date="2017-11-08T16:44:00Z">
        <w:r w:rsidR="00F946A7">
          <w:delText xml:space="preserve">One major </w:delText>
        </w:r>
      </w:del>
      <w:ins w:id="43" w:author="Henry_Ward" w:date="2017-11-08T16:44:00Z">
        <w:r w:rsidR="000F67AE">
          <w:rPr>
            <w:rStyle w:val="CommentReference"/>
          </w:rPr>
          <w:commentReference w:id="41"/>
        </w:r>
        <w:r w:rsidR="000F67AE">
          <w:t>Linkage disequilibrium (LD), which powers GWAS, also acts as a</w:t>
        </w:r>
        <w:r>
          <w:t xml:space="preserve"> major </w:t>
        </w:r>
      </w:ins>
      <w:r>
        <w:t>hurdle that limits the identification of caus</w:t>
      </w:r>
      <w:r w:rsidR="00746A22">
        <w:t xml:space="preserve">al </w:t>
      </w:r>
      <w:r w:rsidR="000F67AE">
        <w:t>genes</w:t>
      </w:r>
      <w:del w:id="44" w:author="Henry_Ward" w:date="2017-11-08T16:44:00Z">
        <w:r w:rsidR="00F946A7">
          <w:delText xml:space="preserve"> is the fact that</w:delText>
        </w:r>
        <w:r w:rsidR="004C123B">
          <w:delText xml:space="preserve"> due to linkage disequilibrium</w:delText>
        </w:r>
        <w:r w:rsidR="00F946A7">
          <w:delText xml:space="preserve"> (LD)</w:delText>
        </w:r>
        <w:r w:rsidR="00923BC8">
          <w:delText>.</w:delText>
        </w:r>
        <w:r w:rsidR="00F946A7">
          <w:delText xml:space="preserve"> </w:delText>
        </w:r>
        <w:r w:rsidR="00923BC8">
          <w:delText>T</w:delText>
        </w:r>
        <w:r w:rsidR="00F946A7">
          <w:delText>he genetic marker</w:delText>
        </w:r>
      </w:del>
      <w:ins w:id="45" w:author="Henry_Ward" w:date="2017-11-08T16:44:00Z">
        <w:r w:rsidR="000F67AE">
          <w:t xml:space="preserve">. </w:t>
        </w:r>
        <w:r w:rsidR="00746A22">
          <w:t>G</w:t>
        </w:r>
        <w:r>
          <w:t>enetic marker</w:t>
        </w:r>
        <w:r w:rsidR="00746A22">
          <w:t xml:space="preserve">s </w:t>
        </w:r>
        <w:r w:rsidR="00E97092">
          <w:t>are</w:t>
        </w:r>
      </w:ins>
      <w:r w:rsidR="00E97092">
        <w:t xml:space="preserve"> </w:t>
      </w:r>
      <w:r w:rsidR="00746A22">
        <w:t xml:space="preserve">identified by a </w:t>
      </w:r>
      <w:del w:id="46" w:author="Henry_Ward" w:date="2017-11-08T16:44:00Z">
        <w:r w:rsidR="00F946A7">
          <w:delText>GWAS-reported association</w:delText>
        </w:r>
      </w:del>
      <w:ins w:id="47" w:author="Henry_Ward" w:date="2017-11-08T16:44:00Z">
        <w:r w:rsidR="00746A22">
          <w:t>GWA study</w:t>
        </w:r>
        <w:r w:rsidR="00E97092">
          <w:t>, but</w:t>
        </w:r>
      </w:ins>
      <w:r>
        <w:t xml:space="preserve"> can be </w:t>
      </w:r>
      <w:del w:id="48" w:author="Henry_Ward" w:date="2017-11-08T16:44:00Z">
        <w:r w:rsidR="00F946A7">
          <w:delText xml:space="preserve">relatively </w:delText>
        </w:r>
        <w:r w:rsidR="004C123B">
          <w:delText>far</w:delText>
        </w:r>
      </w:del>
      <w:ins w:id="49" w:author="Henry_Ward" w:date="2017-11-08T16:44:00Z">
        <w:r w:rsidR="00E97092">
          <w:t>physically displaced</w:t>
        </w:r>
      </w:ins>
      <w:r>
        <w:t xml:space="preserve"> from the </w:t>
      </w:r>
      <w:del w:id="50" w:author="Henry_Ward" w:date="2017-11-08T16:44:00Z">
        <w:r w:rsidR="00F946A7">
          <w:delText xml:space="preserve">actual </w:delText>
        </w:r>
      </w:del>
      <w:r>
        <w:t xml:space="preserve">causal </w:t>
      </w:r>
      <w:del w:id="51" w:author="Henry_Ward" w:date="2017-11-08T16:44:00Z">
        <w:r w:rsidR="00F946A7">
          <w:delText xml:space="preserve">variant, which </w:delText>
        </w:r>
      </w:del>
      <w:ins w:id="52" w:author="Henry_Ward" w:date="2017-11-08T16:44:00Z">
        <w:r w:rsidR="00E97092">
          <w:t>mutation. Thus</w:t>
        </w:r>
        <w:r w:rsidR="000F67AE">
          <w:t>,</w:t>
        </w:r>
        <w:r w:rsidR="00E97092">
          <w:t xml:space="preserve"> a GWA “hit”</w:t>
        </w:r>
        <w:r>
          <w:t xml:space="preserve"> </w:t>
        </w:r>
      </w:ins>
      <w:r>
        <w:t xml:space="preserve">can implicate </w:t>
      </w:r>
      <w:del w:id="53" w:author="Henry_Ward" w:date="2017-11-08T16:44:00Z">
        <w:r w:rsidR="00F946A7">
          <w:delText>a large number of</w:delText>
        </w:r>
      </w:del>
      <w:ins w:id="54" w:author="Henry_Ward" w:date="2017-11-08T16:44:00Z">
        <w:r w:rsidR="000F67AE">
          <w:t>many</w:t>
        </w:r>
      </w:ins>
      <w:r w:rsidR="000F67AE">
        <w:t xml:space="preserve"> c</w:t>
      </w:r>
      <w:r>
        <w:t>ausal genes</w:t>
      </w:r>
      <w:del w:id="55" w:author="Henry_Ward" w:date="2017-11-08T16:44:00Z">
        <w:r w:rsidR="00F946A7">
          <w:delText>. For example, LD in</w:delText>
        </w:r>
      </w:del>
      <w:ins w:id="56" w:author="Henry_Ward" w:date="2017-11-08T16:44:00Z">
        <w:r w:rsidR="00B650EF">
          <w:t xml:space="preserve"> at each associated locus</w:t>
        </w:r>
        <w:r>
          <w:t xml:space="preserve">. </w:t>
        </w:r>
        <w:r w:rsidR="009739BD">
          <w:t>In</w:t>
        </w:r>
      </w:ins>
      <w:r>
        <w:t xml:space="preserve"> maize</w:t>
      </w:r>
      <w:del w:id="57" w:author="Henry_Ward" w:date="2017-11-08T16:44:00Z">
        <w:r w:rsidR="00F946A7">
          <w:delText xml:space="preserve"> can vary</w:delText>
        </w:r>
      </w:del>
      <w:ins w:id="58" w:author="Henry_Ward" w:date="2017-11-08T16:44:00Z">
        <w:r w:rsidR="009739BD">
          <w:t>, LD</w:t>
        </w:r>
        <w:r>
          <w:t xml:space="preserve"> var</w:t>
        </w:r>
        <w:r w:rsidR="00E97092">
          <w:t>ies</w:t>
        </w:r>
      </w:ins>
      <w:r>
        <w:t xml:space="preserve"> between 1kb to over </w:t>
      </w:r>
      <w:del w:id="59" w:author="Henry_Ward" w:date="2017-11-08T16:44:00Z">
        <w:r w:rsidR="00F946A7">
          <w:delText>1</w:delText>
        </w:r>
        <w:r w:rsidR="00580A65">
          <w:delText>Mb</w:delText>
        </w:r>
        <w:r w:rsidR="00F946A7">
          <w:delText xml:space="preserve"> </w:delText>
        </w:r>
      </w:del>
      <w:ins w:id="60" w:author="Henry_Ward" w:date="2017-11-08T16:44:00Z">
        <w:r>
          <w:t>1 million bases</w:t>
        </w:r>
      </w:ins>
      <w:r>
        <w:t xml:space="preserve">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del w:id="61" w:author="Henry_Ward" w:date="2017-11-08T16:44:00Z">
        <w:r w:rsidR="00F946A7">
          <w:delText>, and this can be even broader in</w:delText>
        </w:r>
      </w:del>
      <w:ins w:id="62" w:author="Henry_Ward" w:date="2017-11-08T16:44:00Z">
        <w:r w:rsidR="000A6953">
          <w:t>. I</w:t>
        </w:r>
        <w:r w:rsidR="00E97092">
          <w:t xml:space="preserve">n </w:t>
        </w:r>
        <w:r w:rsidR="0008296B">
          <w:t>other</w:t>
        </w:r>
      </w:ins>
      <w:r w:rsidR="0008296B">
        <w:t xml:space="preserve"> </w:t>
      </w:r>
      <w:r>
        <w:t>crop species</w:t>
      </w:r>
      <w:del w:id="63" w:author="Henry_Ward" w:date="2017-11-08T16:44:00Z">
        <w:r w:rsidR="00F946A7">
          <w:delText xml:space="preserve"> beyond maize</w:delText>
        </w:r>
      </w:del>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del w:id="64" w:author="Henry_Ward" w:date="2017-11-08T16:44:00Z">
        <w:r w:rsidR="00F946A7">
          <w:delText xml:space="preserve">. </w:delText>
        </w:r>
        <w:r w:rsidR="00BD03D8">
          <w:delText>Moreover,</w:delText>
        </w:r>
        <w:r w:rsidR="00F946A7">
          <w:delText xml:space="preserve"> there is increasing evidence that</w:delText>
        </w:r>
      </w:del>
      <w:ins w:id="65" w:author="Henry_Ward" w:date="2017-11-08T16:44:00Z">
        <w:r w:rsidR="00E97092">
          <w:t xml:space="preserve"> and </w:t>
        </w:r>
        <w:r w:rsidR="00FB5C44">
          <w:t>humans</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commentRangeStart w:id="66"/>
        <w:r w:rsidR="00E97092">
          <w:t>it</w:t>
        </w:r>
        <w:commentRangeEnd w:id="66"/>
        <w:r w:rsidR="000D6801">
          <w:rPr>
            <w:rStyle w:val="CommentReference"/>
          </w:rPr>
          <w:commentReference w:id="66"/>
        </w:r>
        <w:r w:rsidR="00E97092">
          <w:t xml:space="preserve"> </w:t>
        </w:r>
        <w:r w:rsidR="0057418A">
          <w:t xml:space="preserve">can </w:t>
        </w:r>
        <w:r w:rsidR="00E97092">
          <w:t>extend even farther</w:t>
        </w:r>
        <w:r>
          <w:t xml:space="preserve">. </w:t>
        </w:r>
        <w:r w:rsidR="001204BA">
          <w:t>Furthermore,</w:t>
        </w:r>
      </w:ins>
      <w:r w:rsidR="001204BA">
        <w:t xml:space="preserve"> g</w:t>
      </w:r>
      <w:r>
        <w:t xml:space="preserve">ene regulatory regions play a significant role in functional variation </w:t>
      </w:r>
      <w:del w:id="67" w:author="Henry_Ward" w:date="2017-11-08T16:44:00Z">
        <w:r w:rsidR="00F946A7">
          <w:fldChar w:fldCharType="begin" w:fldLock="1"/>
        </w:r>
        <w:r w:rsidR="00EC7849">
          <w:del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"(Wray 2007; Wallace et al. 2014)", "plainTextFormattedCitation" : "(Wray 2007; Wallace et al. 2014)", "previouslyFormattedCitation" : "(Wray 2007; Wallace et al. 2014)" }, "properties" : { "noteIndex" : 0 }, "schema" : "https://github.com/citation-style-language/schema/raw/master/csl-citation.json" }</w:delInstrText>
        </w:r>
        <w:r w:rsidR="00F946A7">
          <w:fldChar w:fldCharType="separate"/>
        </w:r>
        <w:r w:rsidR="004541ED" w:rsidRPr="004541ED">
          <w:rPr>
            <w:noProof/>
          </w:rPr>
          <w:delText>(Wray 2007; Wallace et al. 2014)</w:delText>
        </w:r>
        <w:r w:rsidR="00F946A7">
          <w:fldChar w:fldCharType="end"/>
        </w:r>
        <w:r w:rsidR="00F946A7">
          <w:delText>, which means that causal variants can be quite far from the gene whose expression is affected. Several examples of non-coding sequences having major functional effects</w:delText>
        </w:r>
      </w:del>
      <w:ins w:id="68" w:author="Henry_Ward" w:date="2017-11-08T16:44:00Z">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w:t>
        </w:r>
      </w:ins>
      <w:r>
        <w:t xml:space="preserve">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del w:id="69" w:author="Henry_Ward" w:date="2017-11-08T16:44:00Z">
        <w:r w:rsidR="00F946A7">
          <w:delText>The combination of these two</w:delText>
        </w:r>
      </w:del>
      <w:commentRangeStart w:id="70"/>
      <w:ins w:id="71" w:author="Henry_Ward" w:date="2017-11-08T16:44:00Z">
        <w:r w:rsidR="0057418A">
          <w:t>T</w:t>
        </w:r>
        <w:r>
          <w:t>hese</w:t>
        </w:r>
      </w:ins>
      <w:r>
        <w:t xml:space="preserve"> challenging factors </w:t>
      </w:r>
      <w:commentRangeEnd w:id="70"/>
      <w:del w:id="72" w:author="Henry_Ward" w:date="2017-11-08T16:44:00Z">
        <w:r w:rsidR="00F946A7">
          <w:delText>means</w:delText>
        </w:r>
      </w:del>
      <w:ins w:id="73" w:author="Henry_Ward" w:date="2017-11-08T16:44:00Z">
        <w:r w:rsidR="00855360">
          <w:rPr>
            <w:rStyle w:val="CommentReference"/>
          </w:rPr>
          <w:commentReference w:id="70"/>
        </w:r>
        <w:r>
          <w:t>mean</w:t>
        </w:r>
      </w:ins>
      <w:r>
        <w:t xml:space="preserve"> that even when </w:t>
      </w:r>
      <w:del w:id="74" w:author="Henry_Ward" w:date="2017-11-08T16:44:00Z">
        <w:r w:rsidR="00F946A7">
          <w:delText xml:space="preserve">presented with </w:delText>
        </w:r>
      </w:del>
      <w:r>
        <w:t xml:space="preserve">a </w:t>
      </w:r>
      <w:r>
        <w:lastRenderedPageBreak/>
        <w:t>variant</w:t>
      </w:r>
      <w:r w:rsidR="00D73850">
        <w:t xml:space="preserve"> </w:t>
      </w:r>
      <w:ins w:id="75" w:author="Henry_Ward" w:date="2017-11-08T16:44:00Z">
        <w:r w:rsidR="00D73850">
          <w:t>is</w:t>
        </w:r>
        <w:r>
          <w:t xml:space="preserve"> </w:t>
        </w:r>
      </w:ins>
      <w:r>
        <w:t xml:space="preserve">strongly associated with a trait, </w:t>
      </w:r>
      <w:del w:id="76" w:author="Henry_Ward" w:date="2017-11-08T16:44:00Z">
        <w:r w:rsidR="00F946A7">
          <w:delText xml:space="preserve">one can be left with a large number of </w:delText>
        </w:r>
      </w:del>
      <w:ins w:id="77" w:author="Henry_Ward" w:date="2017-11-08T16:44:00Z">
        <w:r w:rsidR="0057418A">
          <w:t>many plausible</w:t>
        </w:r>
        <w:r>
          <w:t xml:space="preserve"> </w:t>
        </w:r>
      </w:ins>
      <w:r>
        <w:t>candidate genes</w:t>
      </w:r>
      <w:r w:rsidR="00D73850">
        <w:t xml:space="preserve"> </w:t>
      </w:r>
      <w:del w:id="78" w:author="Henry_Ward" w:date="2017-11-08T16:44:00Z">
        <w:r w:rsidR="00F946A7">
          <w:delText xml:space="preserve">that are plausibly causal. </w:delText>
        </w:r>
      </w:del>
    </w:p>
    <w:p w14:paraId="2633355E" w14:textId="753F825C" w:rsidR="00EF75BE" w:rsidRDefault="00F946A7" w:rsidP="00EF75BE">
      <w:del w:id="79" w:author="Henry_Ward" w:date="2017-11-08T16:44:00Z">
        <w:r>
          <w:delText>The problem of pinpointing</w:delText>
        </w:r>
      </w:del>
      <w:ins w:id="80" w:author="Henry_Ward" w:date="2017-11-08T16:44:00Z">
        <w:r w:rsidR="0057418A">
          <w:t>are implicated</w:t>
        </w:r>
        <w:r w:rsidR="004647EF">
          <w:t xml:space="preserve"> b</w:t>
        </w:r>
        <w:r w:rsidR="00212DEC">
          <w:t>ecause of</w:t>
        </w:r>
        <w:r w:rsidR="004647EF">
          <w:t xml:space="preserve"> their location</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ins>
      <w:r w:rsidR="00EF75BE">
        <w:t xml:space="preserve"> causal genes </w:t>
      </w:r>
      <w:ins w:id="81" w:author="Henry_Ward" w:date="2017-11-08T16:44:00Z">
        <w:r w:rsidR="0057418A">
          <w:t xml:space="preserve">through prior knowledge </w:t>
        </w:r>
      </w:ins>
      <w:r w:rsidR="00EF75BE">
        <w:t>is exacerbated in crop species</w:t>
      </w:r>
      <w:ins w:id="82" w:author="Henry_Ward" w:date="2017-11-08T16:44:00Z">
        <w:r w:rsidR="00212DEC">
          <w:t>,</w:t>
        </w:r>
      </w:ins>
      <w:r w:rsidR="00212DEC">
        <w:t xml:space="preserve"> </w:t>
      </w:r>
      <w:r w:rsidR="00EF75BE">
        <w:t xml:space="preserve">where gene annotation is largely incomplete. </w:t>
      </w:r>
      <w:r w:rsidR="004A3458">
        <w:t xml:space="preserve">For example, </w:t>
      </w:r>
      <w:del w:id="83" w:author="Henry_Ward" w:date="2017-11-08T16:44:00Z">
        <w:r>
          <w:delText xml:space="preserve">in </w:delText>
        </w:r>
      </w:del>
      <w:ins w:id="84" w:author="Henry_Ward" w:date="2017-11-08T16:44:00Z">
        <w:r w:rsidR="00691DA0">
          <w:t>mutant analysis of</w:t>
        </w:r>
        <w:r w:rsidR="004A3458">
          <w:t xml:space="preserve"> </w:t>
        </w:r>
      </w:ins>
      <w:r w:rsidR="004A3458">
        <w:t>maize</w:t>
      </w:r>
      <w:del w:id="85" w:author="Henry_Ward" w:date="2017-11-08T16:44:00Z">
        <w:r>
          <w:delText xml:space="preserve">, </w:delText>
        </w:r>
      </w:del>
      <w:ins w:id="86" w:author="Henry_Ward" w:date="2017-11-08T16:44:00Z">
        <w:r w:rsidR="004A678F">
          <w:t xml:space="preserve"> reveals that</w:t>
        </w:r>
        <w:r w:rsidR="004A3458">
          <w:t xml:space="preserve"> </w:t>
        </w:r>
      </w:ins>
      <w:r w:rsidR="004A3458">
        <w:t>only ~1% of genes have functional annotations</w:t>
      </w:r>
      <w:del w:id="87" w:author="Henry_Ward" w:date="2017-11-08T16:44:00Z">
        <w:r>
          <w:delText xml:space="preserve"> based on mutant analyses</w:delText>
        </w:r>
      </w:del>
      <w:r w:rsidR="004A3458">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del w:id="88" w:author="Henry_Ward" w:date="2017-11-08T16:44:00Z">
        <w:r>
          <w:delText xml:space="preserve"> </w:delText>
        </w:r>
        <w:r w:rsidRPr="00002A0F">
          <w:delText xml:space="preserve">Thus, even when a list of potential candidate genes can be identified for a particular trait, </w:delText>
        </w:r>
        <w:r>
          <w:delText>there are very few other sources of information that can help identify strong candidate genes</w:delText>
        </w:r>
        <w:r w:rsidRPr="00002A0F">
          <w:delText xml:space="preserve"> influenc</w:delText>
        </w:r>
        <w:r>
          <w:delText>ing</w:delText>
        </w:r>
        <w:r w:rsidRPr="00002A0F">
          <w:delText xml:space="preserve"> a trait. The interpretation and narrowing of large lists of highly associated SNPs with complex traits is now the bottleneck in developing new mechanistic understanding</w:delText>
        </w:r>
        <w:r>
          <w:delText xml:space="preserve"> of how genes influence traits. </w:delText>
        </w:r>
        <w:r w:rsidRPr="00002A0F">
          <w:delText>Advanced mapping populations</w:delText>
        </w:r>
        <w:r>
          <w:delText xml:space="preserve"> developed in crops species</w:delText>
        </w:r>
        <w:r w:rsidRPr="00002A0F">
          <w:delText xml:space="preserve"> have enabled the rapid identification of hundreds of loci that characterize traits critical to important, global issues </w:delText>
        </w:r>
        <w:r w:rsidR="0029761B">
          <w:delText xml:space="preserve">such as </w:delText>
        </w:r>
        <w:r w:rsidRPr="00002A0F">
          <w:delText>worldwide food supply and crop nutritional quality, yet we lack the keys to understand the wealth of information linking genotypic variation to phenotype, especially when the trait of interest involves many genes that ha</w:delText>
        </w:r>
        <w:r w:rsidR="0074265B">
          <w:delText>ve interactions that a GWAS</w:delText>
        </w:r>
        <w:r w:rsidRPr="00002A0F">
          <w:delText xml:space="preserve"> cannot explicitly model. </w:delText>
        </w:r>
      </w:del>
    </w:p>
    <w:p w14:paraId="159320A8" w14:textId="20790AF8" w:rsidR="00EF75BE" w:rsidRPr="00002A0F" w:rsidRDefault="00F946A7" w:rsidP="00EF75BE">
      <w:pPr>
        <w:rPr>
          <w:ins w:id="89" w:author="Henry_Ward" w:date="2017-11-08T16:44:00Z"/>
        </w:rPr>
      </w:pPr>
      <w:del w:id="90" w:author="Henry_Ward" w:date="2017-11-08T16:44:00Z">
        <w:r w:rsidRPr="00002A0F">
          <w:delText>One</w:delText>
        </w:r>
      </w:del>
      <w:commentRangeStart w:id="91"/>
      <w:ins w:id="92" w:author="Henry_Ward" w:date="2017-11-08T16:44:00Z">
        <w:r w:rsidR="00B8306B">
          <w:t>E</w:t>
        </w:r>
        <w:r w:rsidR="00EF75BE" w:rsidRPr="00002A0F">
          <w:t xml:space="preserve">ven when a </w:t>
        </w:r>
        <w:r w:rsidR="00B8306B">
          <w:t xml:space="preserve">short </w:t>
        </w:r>
        <w:r w:rsidR="00EF75BE" w:rsidRPr="00002A0F">
          <w:t xml:space="preserve">list of candidate genes </w:t>
        </w:r>
        <w:r w:rsidR="00E02CF9">
          <w:t xml:space="preserve">is </w:t>
        </w:r>
        <w:r w:rsidR="00EF75BE" w:rsidRPr="00002A0F">
          <w:t xml:space="preserve">identified for a </w:t>
        </w:r>
        <w:r w:rsidR="00B8306B">
          <w:t>locus,</w:t>
        </w:r>
        <w:r w:rsidR="00EF75BE" w:rsidRPr="00002A0F">
          <w:t xml:space="preserve"> </w:t>
        </w:r>
        <w:r w:rsidR="00B8306B">
          <w:t xml:space="preserve">it is </w:t>
        </w:r>
        <w:r w:rsidR="00C22DF6">
          <w:t>difficult to integrate</w:t>
        </w:r>
        <w:r w:rsidR="00B8306B">
          <w:t xml:space="preserve"> disparate </w:t>
        </w:r>
        <w:r w:rsidR="00B05FEE">
          <w:t xml:space="preserve">genomic </w:t>
        </w:r>
        <w:r w:rsidR="00153092">
          <w:t>data</w:t>
        </w:r>
        <w:r w:rsidR="00EF75BE">
          <w:t xml:space="preserve"> </w:t>
        </w:r>
        <w:r w:rsidR="00B8306B">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rsidR="00B8306B">
          <w:t>candidates linked to</w:t>
        </w:r>
        <w:r w:rsidR="00EF75BE" w:rsidRPr="00002A0F">
          <w:t xml:space="preserve"> SNPs with </w:t>
        </w:r>
        <w:r w:rsidR="00B8306B">
          <w:t xml:space="preserve">strong association </w:t>
        </w:r>
        <w:r w:rsidR="0074315E">
          <w:t>to</w:t>
        </w:r>
        <w:r w:rsidR="00B8306B">
          <w:t xml:space="preserve"> </w:t>
        </w:r>
        <w:r w:rsidR="00EF75BE" w:rsidRPr="00002A0F">
          <w:t xml:space="preserve">complex traits </w:t>
        </w:r>
        <w:r w:rsidR="00E02CF9">
          <w:t>bottlenecks</w:t>
        </w:r>
        <w:r w:rsidR="00EF75BE" w:rsidRPr="00002A0F">
          <w:t xml:space="preserve"> </w:t>
        </w:r>
        <w:r w:rsidR="00E02CF9">
          <w:t>our</w:t>
        </w:r>
        <w:r w:rsidR="00EF75BE" w:rsidRPr="00002A0F">
          <w:t xml:space="preserve"> mechanistic understanding</w:t>
        </w:r>
        <w:r w:rsidR="00EF75BE">
          <w:t xml:space="preserve"> of how </w:t>
        </w:r>
        <w:r w:rsidR="00B8306B">
          <w:t xml:space="preserve">natural variation in genes </w:t>
        </w:r>
        <w:r w:rsidR="00EF75BE">
          <w:t>influence</w:t>
        </w:r>
        <w:r w:rsidR="00B8306B">
          <w:t>s</w:t>
        </w:r>
        <w:r w:rsidR="00EF75BE">
          <w:t xml:space="preserve"> traits. </w:t>
        </w:r>
        <w:r w:rsidR="00EF75BE" w:rsidRPr="00002A0F">
          <w:t>Advanced mapping populations</w:t>
        </w:r>
        <w:r w:rsidR="00B8306B">
          <w:t>,</w:t>
        </w:r>
        <w:r w:rsidR="00EF75BE">
          <w:t xml:space="preserve"> developed in crops </w:t>
        </w:r>
        <w:r w:rsidR="00B8306B">
          <w:t xml:space="preserve">and model </w:t>
        </w:r>
        <w:r w:rsidR="00EF75BE">
          <w:t>species</w:t>
        </w:r>
        <w:r w:rsidR="00B8306B">
          <w:t>,</w:t>
        </w:r>
        <w:r w:rsidR="00EF75BE" w:rsidRPr="00002A0F">
          <w:t xml:space="preserve"> enabled the rapid identification of hundreds of loci that </w:t>
        </w:r>
        <w:r w:rsidR="00B8306B">
          <w:t>affect</w:t>
        </w:r>
        <w:r w:rsidR="00B8306B" w:rsidRPr="00002A0F">
          <w:t xml:space="preserve"> </w:t>
        </w:r>
        <w:r w:rsidR="00EF75BE" w:rsidRPr="00002A0F">
          <w:t>traits critical to important issues such as worldwide food supply and crop nutritional quality</w:t>
        </w:r>
        <w:r w:rsidR="00B8306B">
          <w:t>.</w:t>
        </w:r>
        <w:r w:rsidR="00EF75BE" w:rsidRPr="00002A0F">
          <w:t xml:space="preserve"> </w:t>
        </w:r>
        <w:r w:rsidR="00B8306B">
          <w:t>Y</w:t>
        </w:r>
        <w:r w:rsidR="00EF75BE" w:rsidRPr="00002A0F">
          <w:t>et</w:t>
        </w:r>
        <w:r w:rsidR="00B8306B">
          <w:t>,</w:t>
        </w:r>
        <w:r w:rsidR="00EF75BE" w:rsidRPr="00002A0F">
          <w:t xml:space="preserve"> we lack the </w:t>
        </w:r>
        <w:r w:rsidR="00EC03EC">
          <w:t>tools</w:t>
        </w:r>
        <w:r w:rsidR="00EF75BE" w:rsidRPr="00002A0F">
          <w:t xml:space="preserve"> to understand the wealth of information linking genotypic variation to phenotype</w:t>
        </w:r>
        <w:r w:rsidR="00B8306B">
          <w:t xml:space="preserve">. </w:t>
        </w:r>
        <w:r w:rsidR="00A64D5D">
          <w:t>Although</w:t>
        </w:r>
        <w:r w:rsidR="00B8306B">
          <w:t xml:space="preserve"> we expect that genes interact to affect phenotyp</w:t>
        </w:r>
        <w:r w:rsidR="00425B03">
          <w:t>ical changes</w:t>
        </w:r>
        <w:r w:rsidR="00B8306B">
          <w:t xml:space="preserve">, </w:t>
        </w:r>
        <w:r w:rsidR="00EF75BE" w:rsidRPr="00002A0F">
          <w:t>GWA stud</w:t>
        </w:r>
        <w:r w:rsidR="00B8306B">
          <w:t xml:space="preserve">ies do not </w:t>
        </w:r>
        <w:r w:rsidR="00EF75BE" w:rsidRPr="00002A0F">
          <w:t>explicitly model</w:t>
        </w:r>
        <w:r w:rsidR="00B8306B">
          <w:t xml:space="preserve"> interactions between genes</w:t>
        </w:r>
        <w:r w:rsidR="00EF75BE" w:rsidRPr="00002A0F">
          <w:t xml:space="preserve">. </w:t>
        </w:r>
        <w:commentRangeEnd w:id="91"/>
        <w:r w:rsidR="006E5CFF">
          <w:rPr>
            <w:rStyle w:val="CommentReference"/>
          </w:rPr>
          <w:commentReference w:id="91"/>
        </w:r>
      </w:ins>
    </w:p>
    <w:p w14:paraId="485887C6" w14:textId="20944455" w:rsidR="00EF75BE" w:rsidRPr="00002A0F" w:rsidRDefault="00A64D5D" w:rsidP="00EF75BE">
      <w:ins w:id="93" w:author="Henry_Ward" w:date="2017-11-08T16:44:00Z">
        <w:r>
          <w:t>RNA expression</w:t>
        </w:r>
        <w:r w:rsidRPr="00002A0F">
          <w:t xml:space="preserve"> </w:t>
        </w:r>
        <w:r>
          <w:t>data provides an</w:t>
        </w:r>
      </w:ins>
      <w:r>
        <w:t xml:space="preserve"> </w:t>
      </w:r>
      <w:r w:rsidR="00EF75BE" w:rsidRPr="00002A0F">
        <w:t xml:space="preserve">informative and easily measurable source of </w:t>
      </w:r>
      <w:del w:id="94" w:author="Henry_Ward" w:date="2017-11-08T16:44:00Z">
        <w:r w:rsidR="00F946A7">
          <w:delText xml:space="preserve">functional </w:delText>
        </w:r>
      </w:del>
      <w:r w:rsidR="00EF75BE" w:rsidRPr="00002A0F">
        <w:t xml:space="preserve">information </w:t>
      </w:r>
      <w:del w:id="95" w:author="Henry_Ward" w:date="2017-11-08T16:44:00Z">
        <w:r w:rsidR="00F946A7">
          <w:delText>is</w:delText>
        </w:r>
      </w:del>
      <w:ins w:id="96" w:author="Henry_Ward" w:date="2017-11-08T16:44:00Z">
        <w:r w:rsidR="00DE6D6D">
          <w:t>about</w:t>
        </w:r>
      </w:ins>
      <w:r w:rsidR="00DE6D6D">
        <w:t xml:space="preserve"> gene </w:t>
      </w:r>
      <w:del w:id="97" w:author="Henry_Ward" w:date="2017-11-08T16:44:00Z">
        <w:r w:rsidR="00F946A7" w:rsidRPr="00002A0F">
          <w:delText>expression. Surveying gene</w:delText>
        </w:r>
      </w:del>
      <w:ins w:id="98" w:author="Henry_Ward" w:date="2017-11-08T16:44:00Z">
        <w:r w:rsidR="00DE6D6D">
          <w:t>function</w:t>
        </w:r>
        <w:r w:rsidR="00EF75BE" w:rsidRPr="00002A0F">
          <w:t xml:space="preserve">. </w:t>
        </w:r>
        <w:r w:rsidR="00DE6D6D">
          <w:t>Simultaneous assessment of all</w:t>
        </w:r>
        <w:r w:rsidR="00DE6D6D" w:rsidRPr="00002A0F">
          <w:t xml:space="preserve"> </w:t>
        </w:r>
        <w:r w:rsidR="00EF75BE" w:rsidRPr="00002A0F">
          <w:t>genes’</w:t>
        </w:r>
      </w:ins>
      <w:r w:rsidR="00EF75BE" w:rsidRPr="00002A0F">
        <w:t xml:space="preserve"> expression profiles in different contexts, such as </w:t>
      </w:r>
      <w:del w:id="99" w:author="Henry_Ward" w:date="2017-11-08T16:44:00Z">
        <w:r w:rsidR="00F946A7" w:rsidRPr="00002A0F">
          <w:delText>throughout tissue</w:delText>
        </w:r>
      </w:del>
      <w:ins w:id="100" w:author="Henry_Ward" w:date="2017-11-08T16:44:00Z">
        <w:r w:rsidR="00DE6D6D">
          <w:t>during</w:t>
        </w:r>
      </w:ins>
      <w:r w:rsidR="00DE6D6D" w:rsidRPr="00002A0F">
        <w:t xml:space="preserve"> </w:t>
      </w:r>
      <w:r w:rsidR="00EF75BE" w:rsidRPr="00002A0F">
        <w:t>development or within different genetic backgrounds, helps establish how a gene’s expression is linked to its biological function</w:t>
      </w:r>
      <w:del w:id="101" w:author="Henry_Ward" w:date="2017-11-08T16:44:00Z">
        <w:r w:rsidR="00F946A7" w:rsidRPr="00002A0F">
          <w:delText>, including variation in phenotype. Comparing the similarity of two gene’s expression profiles, or</w:delText>
        </w:r>
        <w:r w:rsidR="0029761B">
          <w:delText xml:space="preserve"> co-expression</w:delText>
        </w:r>
        <w:r w:rsidR="00F946A7" w:rsidRPr="00002A0F">
          <w:delText xml:space="preserve">, quantifies the joint response of the genes to various </w:delText>
        </w:r>
        <w:r w:rsidR="00F946A7" w:rsidRPr="00002A0F">
          <w:lastRenderedPageBreak/>
          <w:delText>biological contexts, and highly similar expression profiles can indicate shared regulation and function</w:delText>
        </w:r>
        <w:r w:rsidR="00EC7849">
          <w:delText xml:space="preserve"> </w:delText>
        </w:r>
        <w:r w:rsidR="00EC7849">
          <w:fldChar w:fldCharType="begin" w:fldLock="1"/>
        </w:r>
        <w:r w:rsidR="00D4557F">
          <w:del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"(Eisen et al. 1998)", "plainTextFormattedCitation" : "(Eisen et al. 1998)", "previouslyFormattedCitation" : "(Eisen et al. 1998)" }, "properties" : { "noteIndex" : 0 }, "schema" : "https://github.com/citation-style-language/schema/raw/master/csl-citation.json" }</w:delInstrText>
        </w:r>
        <w:r w:rsidR="00EC7849">
          <w:fldChar w:fldCharType="separate"/>
        </w:r>
        <w:r w:rsidR="00EC7849" w:rsidRPr="00EC7849">
          <w:rPr>
            <w:noProof/>
          </w:rPr>
          <w:delText>(Eisen et al. 1998)</w:delText>
        </w:r>
        <w:r w:rsidR="00EC7849">
          <w:fldChar w:fldCharType="end"/>
        </w:r>
        <w:r w:rsidR="00F946A7" w:rsidRPr="00002A0F">
          <w:delText xml:space="preserve">. Analysis of co-expression or co-expression networks have been used successfully for identifying functionally related genes, including in several crop </w:delText>
        </w:r>
        <w:r w:rsidR="00F946A7">
          <w:delText xml:space="preserve">species </w:delText>
        </w:r>
      </w:del>
      <w:ins w:id="102" w:author="Henry_Ward" w:date="2017-11-08T16:44:00Z">
        <w:r w:rsidR="000F5DEA">
          <w:t>. In general, w</w:t>
        </w:r>
        <w:r w:rsidR="004647EF">
          <w:t xml:space="preserve">e expect that the cellular machinery underlying specific processes or traits require many genes with </w:t>
        </w:r>
        <w:r w:rsidR="00455551">
          <w:t>h</w:t>
        </w:r>
        <w:r w:rsidR="00DE6D6D" w:rsidRPr="00002A0F">
          <w:t>ighly simil</w:t>
        </w:r>
        <w:r w:rsidR="00695F7F">
          <w:t>ar expression profiles</w:t>
        </w:r>
        <w:r w:rsidR="00DE6D6D" w:rsidRPr="00002A0F">
          <w:t>.</w:t>
        </w:r>
        <w:r w:rsidR="00DE6D6D">
          <w:t xml:space="preserve"> </w:t>
        </w:r>
        <w:r w:rsidR="000523BA">
          <w:t>Additionally, v</w:t>
        </w:r>
        <w:r w:rsidR="0027128D">
          <w:t xml:space="preserve">ariation in </w:t>
        </w:r>
        <w:r w:rsidR="0021714E">
          <w:t xml:space="preserve">the pattern or intensity of gene expression can underlie variation in </w:t>
        </w:r>
        <w:r w:rsidR="004647EF">
          <w:t xml:space="preserve">observed </w:t>
        </w:r>
        <w:r w:rsidR="0021714E">
          <w:t>phenotypes, even where protein sequences maybe identical</w:t>
        </w:r>
        <w:r w:rsidR="00EF75BE" w:rsidRPr="00002A0F">
          <w:t xml:space="preserve">. </w:t>
        </w:r>
        <w:commentRangeStart w:id="103"/>
        <w:r w:rsidR="00EF75BE" w:rsidRPr="00002A0F">
          <w:t xml:space="preserve">Analysis of co-expression </w:t>
        </w:r>
        <w:r w:rsidR="00731913">
          <w:t>in the form of gene networks</w:t>
        </w:r>
        <w:r w:rsidR="00EF75BE" w:rsidRPr="00002A0F">
          <w:t xml:space="preserve"> </w:t>
        </w:r>
        <w:r w:rsidR="00A95231">
          <w:t>has</w:t>
        </w:r>
        <w:r w:rsidR="00EF75BE" w:rsidRPr="00002A0F">
          <w:t xml:space="preserve"> identif</w:t>
        </w:r>
        <w:r w:rsidR="00A95231">
          <w:t>ied</w:t>
        </w:r>
        <w:r w:rsidR="00EF75BE" w:rsidRPr="00002A0F">
          <w:t xml:space="preserve"> functionally related genes, including in several crop </w:t>
        </w:r>
        <w:r w:rsidR="00EF75BE">
          <w:t xml:space="preserve">species </w:t>
        </w:r>
        <w:commentRangeEnd w:id="103"/>
        <w:r w:rsidR="00F27C7C">
          <w:rPr>
            <w:rStyle w:val="CommentReference"/>
          </w:rPr>
          <w:commentReference w:id="103"/>
        </w:r>
      </w:ins>
      <w:r w:rsidR="00EF75BE">
        <w:fldChar w:fldCharType="begin" w:fldLock="1"/>
      </w:r>
      <w:r w:rsidR="003C1D52">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rsidR="00EF75BE">
        <w:fldChar w:fldCharType="separate"/>
      </w:r>
      <w:r w:rsidR="00D90D33" w:rsidRPr="00D90D33">
        <w:rPr>
          <w:noProof/>
        </w:rPr>
        <w:t>(R.J. Schaefer et al. 2014; Mochida et al. 2011; Obayashi et al. 2014; Sarkar, Kim, and Grover 2014; Zheng and Zhao 2013; Ozaki et al. 2010; Ruth Swanson-Wagner et al. 2012)</w:t>
      </w:r>
      <w:r w:rsidR="00EF75BE">
        <w:fldChar w:fldCharType="end"/>
      </w:r>
      <w:r w:rsidR="00EF75BE" w:rsidRPr="00002A0F">
        <w:t>.</w:t>
      </w:r>
    </w:p>
    <w:p w14:paraId="075DA05C" w14:textId="05C3E243" w:rsidR="00EF75BE" w:rsidRPr="00002A0F" w:rsidRDefault="00EF75BE" w:rsidP="00EF75BE">
      <w:r w:rsidRPr="00002A0F">
        <w:t>B</w:t>
      </w:r>
      <w:r w:rsidR="0026085C">
        <w:t>ecause co-expression provides a</w:t>
      </w:r>
      <w:r w:rsidRPr="00002A0F">
        <w:t xml:space="preserve"> </w:t>
      </w:r>
      <w:del w:id="104" w:author="Henry_Ward" w:date="2017-11-08T16:44:00Z">
        <w:r w:rsidR="00F946A7" w:rsidRPr="00002A0F">
          <w:delText xml:space="preserve">global </w:delText>
        </w:r>
      </w:del>
      <w:r w:rsidRPr="00002A0F">
        <w:t xml:space="preserve">measure of functional </w:t>
      </w:r>
      <w:del w:id="105" w:author="Henry_Ward" w:date="2017-11-08T16:44:00Z">
        <w:r w:rsidR="00F946A7" w:rsidRPr="00002A0F">
          <w:delText>relation</w:delText>
        </w:r>
      </w:del>
      <w:ins w:id="106" w:author="Henry_Ward" w:date="2017-11-08T16:44:00Z">
        <w:r w:rsidRPr="00002A0F">
          <w:t>relationships</w:t>
        </w:r>
      </w:ins>
      <w:r w:rsidRPr="00002A0F">
        <w:t xml:space="preserve">, it </w:t>
      </w:r>
      <w:del w:id="107" w:author="Henry_Ward" w:date="2017-11-08T16:44:00Z">
        <w:r w:rsidR="00F946A7" w:rsidRPr="00002A0F">
          <w:delText xml:space="preserve">can </w:delText>
        </w:r>
      </w:del>
      <w:ins w:id="108" w:author="Henry_Ward" w:date="2017-11-08T16:44:00Z">
        <w:r w:rsidR="00A95231">
          <w:t>has the potential to</w:t>
        </w:r>
        <w:r w:rsidR="00A95231" w:rsidRPr="00002A0F">
          <w:t xml:space="preserve"> </w:t>
        </w:r>
      </w:ins>
      <w:r w:rsidRPr="00002A0F">
        <w:t xml:space="preserve">serve as a powerful means </w:t>
      </w:r>
      <w:del w:id="109" w:author="Henry_Ward" w:date="2017-11-08T16:44:00Z">
        <w:r w:rsidR="00ED37CD">
          <w:delText>for</w:delText>
        </w:r>
      </w:del>
      <w:ins w:id="110" w:author="Henry_Ward" w:date="2017-11-08T16:44:00Z">
        <w:r w:rsidRPr="00002A0F">
          <w:t>of</w:t>
        </w:r>
      </w:ins>
      <w:r w:rsidRPr="00002A0F">
        <w:t xml:space="preserve"> interpreting GWAS candidate loci. </w:t>
      </w:r>
      <w:del w:id="111" w:author="Henry_Ward" w:date="2017-11-08T16:44:00Z">
        <w:r w:rsidR="00F946A7" w:rsidRPr="00002A0F">
          <w:delText>Specifically, we</w:delText>
        </w:r>
      </w:del>
      <w:ins w:id="112" w:author="Henry_Ward" w:date="2017-11-08T16:44:00Z">
        <w:r w:rsidR="00A95231" w:rsidRPr="0056390E">
          <w:t>W</w:t>
        </w:r>
        <w:r w:rsidRPr="0056390E">
          <w:t>e</w:t>
        </w:r>
      </w:ins>
      <w:r w:rsidRPr="0056390E">
        <w:t xml:space="preserve"> expect that </w:t>
      </w:r>
      <w:del w:id="113" w:author="Henry_Ward" w:date="2017-11-08T16:44:00Z">
        <w:r w:rsidR="00F946A7" w:rsidRPr="00002A0F">
          <w:delText>variation in several different</w:delText>
        </w:r>
      </w:del>
      <w:ins w:id="114" w:author="Henry_Ward" w:date="2017-11-08T16:44:00Z">
        <w:r w:rsidR="009628B8">
          <w:t>a set of</w:t>
        </w:r>
      </w:ins>
      <w:r w:rsidR="009628B8" w:rsidRPr="0056390E">
        <w:t xml:space="preserve"> </w:t>
      </w:r>
      <w:r w:rsidRPr="0056390E">
        <w:t xml:space="preserve">genes contributing to the same biological process </w:t>
      </w:r>
      <w:del w:id="115" w:author="Henry_Ward" w:date="2017-11-08T16:44:00Z">
        <w:r w:rsidR="00F946A7" w:rsidRPr="00002A0F">
          <w:delText xml:space="preserve">would be associated with </w:delText>
        </w:r>
      </w:del>
      <w:ins w:id="116" w:author="Henry_Ward" w:date="2017-11-08T16:44:00Z">
        <w:r w:rsidR="00A95231" w:rsidRPr="0056390E">
          <w:t>will affect variation in</w:t>
        </w:r>
        <w:r w:rsidRPr="0056390E">
          <w:t xml:space="preserve"> </w:t>
        </w:r>
      </w:ins>
      <w:r w:rsidRPr="0056390E">
        <w:t>a given phenotype</w:t>
      </w:r>
      <w:ins w:id="117" w:author="Henry_Ward" w:date="2017-11-08T16:44:00Z">
        <w:r w:rsidR="005A7F54">
          <w:t xml:space="preserve"> through guilt-by-association</w:t>
        </w:r>
      </w:ins>
      <w:r w:rsidRPr="0056390E">
        <w:t xml:space="preserv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 xml:space="preserve">Thus, </w:t>
      </w:r>
      <w:del w:id="118" w:author="Henry_Ward" w:date="2017-11-08T16:44:00Z">
        <w:r w:rsidR="00F946A7" w:rsidRPr="00002A0F">
          <w:delText xml:space="preserve">if </w:delText>
        </w:r>
      </w:del>
      <w:r w:rsidR="00A95231">
        <w:t>g</w:t>
      </w:r>
      <w:r w:rsidRPr="00002A0F">
        <w:t xml:space="preserve">enetic variation </w:t>
      </w:r>
      <w:del w:id="119" w:author="Henry_Ward" w:date="2017-11-08T16:44:00Z">
        <w:r w:rsidR="00F946A7" w:rsidRPr="00002A0F">
          <w:delText xml:space="preserve">driving the phenotype captured by </w:delText>
        </w:r>
      </w:del>
      <w:ins w:id="120" w:author="Henry_Ward" w:date="2017-11-08T16:44:00Z">
        <w:r w:rsidR="00A95231">
          <w:t>discovered</w:t>
        </w:r>
        <w:r w:rsidRPr="00002A0F">
          <w:t xml:space="preserve"> by </w:t>
        </w:r>
      </w:ins>
      <w:r w:rsidRPr="00002A0F">
        <w:t>GWAS</w:t>
      </w:r>
      <w:r w:rsidR="00A95231">
        <w:t xml:space="preserve"> </w:t>
      </w:r>
      <w:r w:rsidRPr="00002A0F">
        <w:t xml:space="preserve">is </w:t>
      </w:r>
      <w:ins w:id="121" w:author="Henry_Ward" w:date="2017-11-08T16:44:00Z">
        <w:r w:rsidR="00A95231">
          <w:t xml:space="preserve">likely </w:t>
        </w:r>
      </w:ins>
      <w:r w:rsidRPr="00002A0F">
        <w:t>encoded by co-regulated genes</w:t>
      </w:r>
      <w:r w:rsidR="000C6B4B">
        <w:t>,</w:t>
      </w:r>
      <w:r w:rsidR="00A95231">
        <w:t xml:space="preserve"> </w:t>
      </w:r>
      <w:ins w:id="122" w:author="Henry_Ward" w:date="2017-11-08T16:44:00Z">
        <w:r w:rsidR="00A95231">
          <w:t>and</w:t>
        </w:r>
        <w:r w:rsidRPr="00002A0F">
          <w:t xml:space="preserve"> </w:t>
        </w:r>
      </w:ins>
      <w:r w:rsidRPr="00002A0F">
        <w:t xml:space="preserve">these data sets </w:t>
      </w:r>
      <w:del w:id="123" w:author="Henry_Ward" w:date="2017-11-08T16:44:00Z">
        <w:r w:rsidR="00F946A7" w:rsidRPr="00002A0F">
          <w:delText>will</w:delText>
        </w:r>
      </w:del>
      <w:ins w:id="124" w:author="Henry_Ward" w:date="2017-11-08T16:44:00Z">
        <w:r w:rsidR="00A95231">
          <w:t>should</w:t>
        </w:r>
      </w:ins>
      <w:r w:rsidR="00A95231" w:rsidRPr="00002A0F">
        <w:t xml:space="preserve"> </w:t>
      </w:r>
      <w:r w:rsidRPr="00002A0F">
        <w:t>non-randomly overlap.</w:t>
      </w:r>
      <w:r w:rsidR="0037619E">
        <w:t xml:space="preserve"> </w:t>
      </w:r>
      <w:del w:id="125" w:author="Henry_Ward" w:date="2017-11-08T16:44:00Z">
        <w:r w:rsidR="00F946A7" w:rsidRPr="00002A0F">
          <w:delText>Systematic integration of candidate loci identified by</w:delText>
        </w:r>
      </w:del>
      <w:ins w:id="126" w:author="Henry_Ward" w:date="2017-11-08T16:44:00Z">
        <w:r w:rsidR="0037619E">
          <w:t>By directly integrating</w:t>
        </w:r>
      </w:ins>
      <w:r w:rsidR="0037619E">
        <w:t xml:space="preserve"> GWAS </w:t>
      </w:r>
      <w:ins w:id="127" w:author="Henry_Ward" w:date="2017-11-08T16:44:00Z">
        <w:r w:rsidR="0037619E">
          <w:t xml:space="preserve">data </w:t>
        </w:r>
      </w:ins>
      <w:r w:rsidR="0037619E">
        <w:t xml:space="preserve">with co-expression </w:t>
      </w:r>
      <w:del w:id="128" w:author="Henry_Ward" w:date="2017-11-08T16:44:00Z">
        <w:r w:rsidR="00F946A7" w:rsidRPr="00002A0F">
          <w:delText>interactions provides an opportunity to prioritize</w:delText>
        </w:r>
      </w:del>
      <w:ins w:id="129" w:author="Henry_Ward" w:date="2017-11-08T16:44:00Z">
        <w:r w:rsidR="0037619E">
          <w:t>networks,</w:t>
        </w:r>
      </w:ins>
      <w:r w:rsidR="0037619E">
        <w:t xml:space="preserve"> </w:t>
      </w:r>
      <w:r w:rsidRPr="00002A0F">
        <w:t xml:space="preserve">candidate genes linked to GWAS SNPs </w:t>
      </w:r>
      <w:ins w:id="130" w:author="Henry_Ward" w:date="2017-11-08T16:44:00Z">
        <w:r w:rsidR="0037619E">
          <w:t xml:space="preserve">can be prioritized </w:t>
        </w:r>
      </w:ins>
      <w:r w:rsidR="0037619E">
        <w:t xml:space="preserve">based on </w:t>
      </w:r>
      <w:r w:rsidRPr="00002A0F">
        <w:t xml:space="preserve">putative functional information </w:t>
      </w:r>
      <w:del w:id="131" w:author="Henry_Ward" w:date="2017-11-08T16:44:00Z">
        <w:r w:rsidR="00547FCA">
          <w:delText>(</w:delText>
        </w:r>
      </w:del>
      <w:r w:rsidRPr="00002A0F">
        <w:t xml:space="preserve">captured by </w:t>
      </w:r>
      <w:del w:id="132" w:author="Henry_Ward" w:date="2017-11-08T16:44:00Z">
        <w:r w:rsidR="00F946A7" w:rsidRPr="00002A0F">
          <w:delText>a</w:delText>
        </w:r>
      </w:del>
      <w:ins w:id="133" w:author="Henry_Ward" w:date="2017-11-08T16:44:00Z">
        <w:r w:rsidR="0037619E">
          <w:t>the</w:t>
        </w:r>
      </w:ins>
      <w:r w:rsidRPr="00002A0F">
        <w:t xml:space="preserve"> gene co-expression network</w:t>
      </w:r>
      <w:del w:id="134" w:author="Henry_Ward" w:date="2017-11-08T16:44:00Z">
        <w:r w:rsidR="00893C08">
          <w:delText>)</w:delText>
        </w:r>
        <w:r w:rsidR="00F946A7" w:rsidRPr="00002A0F">
          <w:delText>.</w:delText>
        </w:r>
      </w:del>
      <w:ins w:id="135" w:author="Henry_Ward" w:date="2017-11-08T16:44:00Z">
        <w:r w:rsidR="00A95231">
          <w:t xml:space="preserve"> and simultaneously annotate</w:t>
        </w:r>
        <w:r w:rsidR="0037619E">
          <w:t>d to</w:t>
        </w:r>
        <w:r w:rsidR="00A95231">
          <w:t xml:space="preserve"> biological processes</w:t>
        </w:r>
        <w:r w:rsidRPr="00002A0F">
          <w:t>.</w:t>
        </w:r>
      </w:ins>
      <w:r w:rsidRPr="00002A0F">
        <w:t xml:space="preserve"> Though not all functional relationships are captured using co-expression</w:t>
      </w:r>
      <w:ins w:id="136" w:author="Henry_Ward" w:date="2017-11-08T16:44:00Z">
        <w:r w:rsidR="00EC0F99">
          <w:t xml:space="preserve"> </w:t>
        </w:r>
      </w:ins>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xml:space="preserve">, </w:t>
      </w:r>
      <w:ins w:id="137" w:author="Henry_Ward" w:date="2017-11-08T16:44:00Z">
        <w:r w:rsidRPr="00002A0F">
          <w:t>th</w:t>
        </w:r>
        <w:r w:rsidR="00EC0F99">
          <w:t xml:space="preserve">e comparison of </w:t>
        </w:r>
      </w:ins>
      <w:r w:rsidR="00EC0F99">
        <w:t>these</w:t>
      </w:r>
      <w:r w:rsidRPr="00002A0F">
        <w:t xml:space="preserve"> data </w:t>
      </w:r>
      <w:del w:id="138" w:author="Henry_Ward" w:date="2017-11-08T16:44:00Z">
        <w:r w:rsidR="00F946A7" w:rsidRPr="00002A0F">
          <w:delText>still</w:delText>
        </w:r>
      </w:del>
      <w:ins w:id="139" w:author="Henry_Ward" w:date="2017-11-08T16:44:00Z">
        <w:r w:rsidR="005D75CC">
          <w:t>have the potential to</w:t>
        </w:r>
      </w:ins>
      <w:r w:rsidR="005D75CC" w:rsidRPr="00002A0F">
        <w:t xml:space="preserve"> </w:t>
      </w:r>
      <w:r w:rsidRPr="00002A0F">
        <w:t xml:space="preserve">provide </w:t>
      </w:r>
      <w:del w:id="140" w:author="Henry_Ward" w:date="2017-11-08T16:44:00Z">
        <w:r w:rsidR="00F946A7" w:rsidRPr="00002A0F">
          <w:delText xml:space="preserve">a </w:delText>
        </w:r>
      </w:del>
      <w:r w:rsidRPr="00002A0F">
        <w:t xml:space="preserve">highly informative, and sometimes </w:t>
      </w:r>
      <w:del w:id="141" w:author="Henry_Ward" w:date="2017-11-08T16:44:00Z">
        <w:r w:rsidR="00F946A7" w:rsidRPr="00002A0F">
          <w:delText>only, set of</w:delText>
        </w:r>
      </w:del>
      <w:ins w:id="142" w:author="Henry_Ward" w:date="2017-11-08T16:44:00Z">
        <w:r w:rsidR="00EC0F99">
          <w:t>exclusive</w:t>
        </w:r>
        <w:r w:rsidRPr="00002A0F">
          <w:t>,</w:t>
        </w:r>
      </w:ins>
      <w:r w:rsidRPr="00002A0F">
        <w:t xml:space="preserve"> clues about genes </w:t>
      </w:r>
      <w:commentRangeStart w:id="143"/>
      <w:r w:rsidRPr="00002A0F">
        <w:t xml:space="preserve">that have </w:t>
      </w:r>
      <w:ins w:id="144" w:author="Henry_Ward" w:date="2017-11-08T16:44:00Z">
        <w:r w:rsidR="00EC0F99">
          <w:t xml:space="preserve">been </w:t>
        </w:r>
      </w:ins>
      <w:r w:rsidRPr="00002A0F">
        <w:t>otherwise not been studied</w:t>
      </w:r>
      <w:commentRangeEnd w:id="143"/>
      <w:r w:rsidR="00EA6A23">
        <w:rPr>
          <w:rStyle w:val="CommentReference"/>
        </w:rPr>
        <w:commentReference w:id="143"/>
      </w:r>
      <w:r w:rsidRPr="00002A0F">
        <w:t xml:space="preserve">. This </w:t>
      </w:r>
      <w:commentRangeStart w:id="145"/>
      <w:r w:rsidRPr="00002A0F">
        <w:t xml:space="preserve">principle </w:t>
      </w:r>
      <w:commentRangeEnd w:id="145"/>
      <w:r w:rsidR="00125934">
        <w:rPr>
          <w:rStyle w:val="CommentReference"/>
        </w:rPr>
        <w:commentReference w:id="145"/>
      </w:r>
      <w:r w:rsidRPr="00002A0F">
        <w:t>has been used successfully with other ty</w:t>
      </w:r>
      <w:r>
        <w:t xml:space="preserve">pes of networks, </w:t>
      </w:r>
      <w:del w:id="146" w:author="Henry_Ward" w:date="2017-11-08T16:44:00Z">
        <w:r w:rsidR="00F946A7">
          <w:delText>for example</w:delText>
        </w:r>
      </w:del>
      <w:ins w:id="147" w:author="Henry_Ward" w:date="2017-11-08T16:44:00Z">
        <w:r w:rsidR="00EA7DEC">
          <w:t>such as</w:t>
        </w:r>
      </w:ins>
      <w:r w:rsidR="00EA7DEC">
        <w:t xml:space="preserve"> </w:t>
      </w:r>
      <w:r>
        <w:t xml:space="preserve">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w:t>
      </w:r>
      <w:del w:id="148" w:author="Henry_Ward" w:date="2017-11-08T16:44:00Z">
        <w:r w:rsidR="000833C3">
          <w:delText>GWAS</w:delText>
        </w:r>
      </w:del>
      <w:ins w:id="149" w:author="Henry_Ward" w:date="2017-11-08T16:44:00Z">
        <w:r>
          <w:t>GWA studies</w:t>
        </w:r>
      </w:ins>
      <w:r>
        <w:t xml:space="preserve"> in mouse and human </w:t>
      </w:r>
      <w:del w:id="150" w:author="Henry_Ward" w:date="2017-11-08T16:44:00Z">
        <w:r w:rsidR="00F946A7">
          <w:fldChar w:fldCharType="begin" w:fldLock="1"/>
        </w:r>
        <w:r w:rsidR="00F946A7">
          <w:del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delInstrText>
        </w:r>
        <w:r w:rsidR="00F946A7">
          <w:fldChar w:fldCharType="separate"/>
        </w:r>
        <w:r w:rsidR="00F946A7" w:rsidRPr="001F27D0">
          <w:rPr>
            <w:noProof/>
          </w:rPr>
          <w:delText>(Calabrese et al. 2017; Bunyavanich et al. 2014; Taşan et al. 2014)</w:delText>
        </w:r>
        <w:r w:rsidR="00F946A7">
          <w:fldChar w:fldCharType="end"/>
        </w:r>
      </w:del>
      <w:ins w:id="151" w:author="Henry_Ward" w:date="2017-11-08T16:44:00Z">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ins>
      <w:r w:rsidRPr="00002A0F">
        <w:t>.</w:t>
      </w:r>
      <w:ins w:id="152" w:author="Henry_Ward" w:date="2017-11-08T16:44:00Z">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 xml:space="preserve">performance in functional assays. </w:t>
        </w:r>
        <w:commentRangeStart w:id="153"/>
        <w:r w:rsidR="009331B7">
          <w:t>A simple ranking or overlap is likely to identify genes present in co</w:t>
        </w:r>
        <w:r w:rsidR="00613A06">
          <w:t>-</w:t>
        </w:r>
        <w:r w:rsidR="009331B7">
          <w:t xml:space="preserve">expression networks and GWAS candidate gene lists, but a thoughtful consideration of overlap expectations is required to provide confidence that such an overlap </w:t>
        </w:r>
        <w:r w:rsidR="00904616">
          <w:t>could not be found by</w:t>
        </w:r>
        <w:r w:rsidR="009331B7">
          <w:t xml:space="preserve"> picking two lists at random.</w:t>
        </w:r>
        <w:commentRangeEnd w:id="153"/>
        <w:r w:rsidR="00EA7DEC">
          <w:rPr>
            <w:rStyle w:val="CommentReference"/>
          </w:rPr>
          <w:commentReference w:id="153"/>
        </w:r>
      </w:ins>
    </w:p>
    <w:p w14:paraId="2DDD8C57" w14:textId="1FCA870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del w:id="154" w:author="Henry_Ward" w:date="2017-11-08T16:44:00Z">
        <w:r w:rsidR="00F946A7" w:rsidRPr="00002A0F">
          <w:delText xml:space="preserve">specifically </w:delText>
        </w:r>
      </w:del>
      <w:r w:rsidR="0056169A">
        <w:t xml:space="preserve">for </w:t>
      </w:r>
      <w:r w:rsidRPr="00002A0F">
        <w:t>integrat</w:t>
      </w:r>
      <w:r w:rsidR="0056169A">
        <w:t>ing</w:t>
      </w:r>
      <w:r w:rsidRPr="00002A0F">
        <w:t xml:space="preserve"> GWAS candidate lists </w:t>
      </w:r>
      <w:r w:rsidRPr="00002A0F">
        <w:lastRenderedPageBreak/>
        <w:t xml:space="preserve">with gene co-expression networks to </w:t>
      </w:r>
      <w:commentRangeStart w:id="155"/>
      <w:r w:rsidRPr="00002A0F">
        <w:t xml:space="preserve">prioritize </w:t>
      </w:r>
      <w:commentRangeEnd w:id="155"/>
      <w:r w:rsidR="00945D14">
        <w:rPr>
          <w:rStyle w:val="CommentReference"/>
        </w:rPr>
        <w:commentReference w:id="155"/>
      </w:r>
      <w:r w:rsidRPr="00002A0F">
        <w:t>individual candidate genes. C</w:t>
      </w:r>
      <w:r>
        <w:t>amoco</w:t>
      </w:r>
      <w:r w:rsidRPr="00002A0F">
        <w:t xml:space="preserve"> </w:t>
      </w:r>
      <w:del w:id="156" w:author="Henry_Ward" w:date="2017-11-08T16:44:00Z">
        <w:r w:rsidR="00F946A7" w:rsidRPr="00002A0F">
          <w:delText>takes as input a list of</w:delText>
        </w:r>
      </w:del>
      <w:ins w:id="157" w:author="Henry_Ward" w:date="2017-11-08T16:44:00Z">
        <w:r w:rsidR="009F4F79">
          <w:t>evaluates</w:t>
        </w:r>
      </w:ins>
      <w:r w:rsidRPr="00002A0F">
        <w:t xml:space="preserve"> candidate SNPs and corresponding association statistics derived from a typical GWAS study</w:t>
      </w:r>
      <w:del w:id="158" w:author="Henry_Ward" w:date="2017-11-08T16:44:00Z">
        <w:r w:rsidR="00F946A7" w:rsidRPr="00002A0F">
          <w:delText xml:space="preserve"> and</w:delText>
        </w:r>
      </w:del>
      <w:ins w:id="159" w:author="Henry_Ward" w:date="2017-11-08T16:44:00Z">
        <w:r w:rsidR="003F3F60">
          <w:t>,</w:t>
        </w:r>
        <w:r w:rsidRPr="00002A0F">
          <w:t xml:space="preserve"> </w:t>
        </w:r>
        <w:r w:rsidR="003F3F60">
          <w:t>then</w:t>
        </w:r>
      </w:ins>
      <w:r w:rsidR="003F3F60" w:rsidRPr="00002A0F">
        <w:t xml:space="preserve"> </w:t>
      </w:r>
      <w:r w:rsidRPr="00002A0F">
        <w:t xml:space="preserve">identifies a ranked list of high confidence candidate genes </w:t>
      </w:r>
      <w:del w:id="160" w:author="Henry_Ward" w:date="2017-11-08T16:44:00Z">
        <w:r w:rsidR="00F946A7" w:rsidRPr="00002A0F">
          <w:delText xml:space="preserve">that are </w:delText>
        </w:r>
      </w:del>
      <w:r w:rsidRPr="00002A0F">
        <w:t>embedde</w:t>
      </w:r>
      <w:r w:rsidR="00F87365">
        <w:t xml:space="preserve">d in </w:t>
      </w:r>
      <w:del w:id="161" w:author="Henry_Ward" w:date="2017-11-08T16:44:00Z">
        <w:r w:rsidR="00F946A7" w:rsidRPr="00002A0F">
          <w:delText>densely</w:delText>
        </w:r>
      </w:del>
      <w:ins w:id="162" w:author="Henry_Ward" w:date="2017-11-08T16:44:00Z">
        <w:r w:rsidR="00F87365">
          <w:t>strongly</w:t>
        </w:r>
      </w:ins>
      <w:r w:rsidRPr="00002A0F">
        <w:t xml:space="preserve"> connected functional modules where multiple members of those modules are associated with the phenotype of</w:t>
      </w:r>
      <w:r>
        <w:t xml:space="preserve"> interest. </w:t>
      </w:r>
    </w:p>
    <w:p w14:paraId="37AAEBEA" w14:textId="77777777" w:rsidR="00F946A7" w:rsidRDefault="00F946A7" w:rsidP="00BD7995">
      <w:pPr>
        <w:rPr>
          <w:del w:id="163" w:author="Henry_Ward" w:date="2017-11-08T16:44:00Z"/>
        </w:rPr>
      </w:pPr>
      <w:del w:id="164" w:author="Henry_Ward" w:date="2017-11-08T16:44:00Z">
        <w:r>
          <w:delText xml:space="preserve">We </w:delText>
        </w:r>
        <w:r w:rsidR="006540D1">
          <w:delText>applied</w:delText>
        </w:r>
        <w:r>
          <w:delText xml:space="preserve"> this approach</w:delText>
        </w:r>
        <w:r w:rsidRPr="00002A0F">
          <w:delText xml:space="preserve"> in the context of maize,</w:delText>
        </w:r>
        <w:r>
          <w:delText xml:space="preserve"> one of the most important agricultural crops in the world, yielding </w:delText>
        </w:r>
        <w:r w:rsidR="00953845">
          <w:delText>15.1</w:delText>
        </w:r>
        <w:r>
          <w:delText xml:space="preserve"> billion bushels of grain alone in the USA in </w:delText>
        </w:r>
        <w:r w:rsidR="00953845">
          <w:delText>2016</w:delText>
        </w:r>
        <w:r>
          <w:delText xml:space="preserve"> </w:delText>
        </w:r>
        <w:r>
          <w:fldChar w:fldCharType="begin" w:fldLock="1"/>
        </w:r>
        <w:r>
          <w:del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delInstrText>
        </w:r>
        <w:r>
          <w:fldChar w:fldCharType="separate"/>
        </w:r>
        <w:r w:rsidRPr="00780438">
          <w:rPr>
            <w:noProof/>
          </w:rPr>
          <w:delText>(USDA 2016)</w:delText>
        </w:r>
        <w:r>
          <w:fldChar w:fldCharType="end"/>
        </w:r>
        <w:r>
          <w:delText xml:space="preserve">. </w:delText>
        </w:r>
        <w:r w:rsidRPr="00002A0F">
          <w:delText>We specifically focused on quantitative phenotypes measuring the</w:delText>
        </w:r>
        <w:r>
          <w:delText xml:space="preserve"> </w:delText>
        </w:r>
        <w:r w:rsidRPr="00002A0F">
          <w:delText xml:space="preserve">accumulation of 17 different elements in maize grain ionome (Al, As, B, Ca, Cd, Fe, K, Mg, Mn, Mo, Na, Ni, Rb, S, Se, Sr and Zn). </w:delText>
        </w:r>
        <w:r>
          <w:delText>Plants must take up all elements except carbon and oxygen from the soil making the plant ionome a critical component in understanding plant environmental response</w:delText>
        </w:r>
        <w:r>
          <w:fldChar w:fldCharType="begin" w:fldLock="1"/>
        </w:r>
        <w:r w:rsidR="001C2C84">
          <w:del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delInstrText>
        </w:r>
        <w:r>
          <w:fldChar w:fldCharType="separate"/>
        </w:r>
        <w:r w:rsidR="00EA4122" w:rsidRPr="00EA4122">
          <w:rPr>
            <w:noProof/>
          </w:rPr>
          <w:delText>(I. Baxter 2010)</w:delText>
        </w:r>
        <w:r>
          <w:fldChar w:fldCharType="end"/>
        </w:r>
        <w:r>
          <w:delText>, grain nutritional quality</w:delText>
        </w:r>
        <w:r>
          <w:fldChar w:fldCharType="begin" w:fldLock="1"/>
        </w:r>
        <w:r w:rsidR="001C2C84">
          <w:del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delInstrText>
        </w:r>
        <w:r>
          <w:fldChar w:fldCharType="separate"/>
        </w:r>
        <w:r w:rsidR="00EA4122" w:rsidRPr="00EA4122">
          <w:rPr>
            <w:noProof/>
          </w:rPr>
          <w:delText>(Guerinot and Salt 2017)</w:delText>
        </w:r>
        <w:r>
          <w:fldChar w:fldCharType="end"/>
        </w:r>
        <w:r w:rsidR="00AF6436">
          <w:delText>,</w:delText>
        </w:r>
        <w:r>
          <w:delText xml:space="preserve"> and plant physiology </w:delText>
        </w:r>
        <w:r>
          <w:fldChar w:fldCharType="begin" w:fldLock="1"/>
        </w:r>
        <w:r w:rsidR="001C2C84">
          <w:del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delInstrText>
        </w:r>
        <w:r>
          <w:fldChar w:fldCharType="separate"/>
        </w:r>
        <w:r w:rsidR="00EA4122" w:rsidRPr="00EA4122">
          <w:rPr>
            <w:noProof/>
          </w:rPr>
          <w:delText>(I. R. Baxter et al. 2008)</w:delText>
        </w:r>
        <w:r>
          <w:fldChar w:fldCharType="end"/>
        </w:r>
        <w:r>
          <w:delText>.</w:delText>
        </w:r>
      </w:del>
    </w:p>
    <w:p w14:paraId="33294337" w14:textId="77777777" w:rsidR="00F946A7" w:rsidRDefault="00F946A7" w:rsidP="00BD7995">
      <w:pPr>
        <w:rPr>
          <w:del w:id="165" w:author="Henry_Ward" w:date="2017-11-08T16:44:00Z"/>
        </w:rPr>
      </w:pPr>
      <w:del w:id="166" w:author="Henry_Ward" w:date="2017-11-08T16:44:00Z">
        <w:r w:rsidRPr="00002A0F">
          <w:delText xml:space="preserve">We evaluated the utility of </w:delText>
        </w:r>
        <w:r w:rsidR="00B04002">
          <w:delText xml:space="preserve">three </w:delText>
        </w:r>
        <w:r w:rsidRPr="00002A0F">
          <w:delText>different types of co-expression networks for supporting the</w:delText>
        </w:r>
        <w:r>
          <w:delText xml:space="preserve"> application of Camoco, and </w:delText>
        </w:r>
        <w:r w:rsidRPr="00002A0F">
          <w:delText>demonstrate the efficacy of our approach by simulating GWA</w:delText>
        </w:r>
        <w:r w:rsidR="00130FB2">
          <w:delText>S</w:delText>
        </w:r>
        <w:r w:rsidRPr="00002A0F">
          <w:delText xml:space="preserve"> to establish maize specific SNP-to-gene mapping parameters as well as a robust null model for GWAS-network overlap. </w:delText>
        </w:r>
        <w:r w:rsidR="00B04002">
          <w:delText>This</w:delText>
        </w:r>
        <w:r w:rsidRPr="00002A0F">
          <w:delText xml:space="preserve"> approach does indeed confirm overlap between functional modules captured by co-expression networks and GWAS candidate SNPs for the maize grain ionome. We present high-confidence candidate genes identified for a variety of different ionomic traits, </w:delText>
        </w:r>
        <w:r w:rsidR="00065A66">
          <w:delText xml:space="preserve">test single gene knockouts demonstrating the utility of this approach, </w:delText>
        </w:r>
        <w:r w:rsidRPr="00002A0F">
          <w:delText>and more generally, highlight lessons about the connection between co-expression and GWAS loci from our study that are likely to generalize to other traits and other species.</w:delText>
        </w:r>
      </w:del>
    </w:p>
    <w:p w14:paraId="275DB1CF" w14:textId="214EE257" w:rsidR="00EF75BE" w:rsidRPr="00002A0F" w:rsidRDefault="00EF75BE" w:rsidP="00EF75BE">
      <w:pPr>
        <w:rPr>
          <w:ins w:id="167" w:author="Henry_Ward" w:date="2017-11-08T16:44:00Z"/>
        </w:rPr>
      </w:pPr>
      <w:ins w:id="168" w:author="Henry_Ward" w:date="2017-11-08T16:44:00Z">
        <w:r>
          <w:t xml:space="preserve">We </w:t>
        </w:r>
        <w:commentRangeStart w:id="169"/>
        <w:r w:rsidR="006540D1">
          <w:t>applied</w:t>
        </w:r>
        <w:r>
          <w:t xml:space="preserve"> this approach</w:t>
        </w:r>
        <w:r w:rsidRPr="00002A0F">
          <w:t xml:space="preserve"> </w:t>
        </w:r>
        <w:commentRangeEnd w:id="169"/>
        <w:r w:rsidR="003F3F60">
          <w:rPr>
            <w:rStyle w:val="CommentReference"/>
          </w:rPr>
          <w:commentReference w:id="169"/>
        </w:r>
        <w:r w:rsidRPr="00002A0F">
          <w:t>in maize,</w:t>
        </w:r>
        <w:r>
          <w:t xml:space="preserve"> </w:t>
        </w:r>
        <w:r w:rsidR="003F3F60">
          <w:t>which serves as a</w:t>
        </w:r>
        <w:r w:rsidR="009331B7">
          <w:t xml:space="preserve"> genetic model system and is </w:t>
        </w:r>
        <w:r>
          <w:t xml:space="preserve">one of the most important agricultural crops in the </w:t>
        </w:r>
        <w:commentRangeStart w:id="170"/>
        <w:r>
          <w:t>world</w:t>
        </w:r>
        <w:commentRangeEnd w:id="170"/>
        <w:r w:rsidR="003F3F60">
          <w:rPr>
            <w:rStyle w:val="CommentReference"/>
          </w:rPr>
          <w:commentReference w:id="170"/>
        </w:r>
        <w:r w:rsidR="003F3F60">
          <w:t xml:space="preserve">. </w:t>
        </w:r>
        <w:r w:rsidRPr="00002A0F">
          <w:t>We focused on quantitative phenotypes measuring the</w:t>
        </w:r>
        <w:r>
          <w:t xml:space="preserve"> </w:t>
        </w:r>
        <w:r w:rsidRPr="00002A0F">
          <w:t xml:space="preserve">accumulation of 17 different elements in </w:t>
        </w:r>
        <w:r w:rsidR="003F3F60">
          <w:t xml:space="preserve">the </w:t>
        </w:r>
        <w:r w:rsidRPr="00002A0F">
          <w:t xml:space="preserve">maize grain ionome (Al, As, B, Ca, Cd, Fe, K, Mg, Mn, Mo, Na, Ni, Rb, S, Se, Sr and Zn). </w:t>
        </w:r>
        <w:r>
          <w:t>Plants must take up all elements except carbon and oxygen from the soil</w:t>
        </w:r>
        <w:r w:rsidR="003F3F60">
          <w:t>,</w:t>
        </w:r>
        <w:r>
          <w:t xml:space="preserve">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w:t>
        </w:r>
        <w:r w:rsidR="003F3F60">
          <w:t xml:space="preserve"> </w:t>
        </w:r>
        <w:r w:rsidRPr="00002A0F">
          <w:t>confirm</w:t>
        </w:r>
        <w:r w:rsidR="003F3F60">
          <w:t>s</w:t>
        </w:r>
        <w:r w:rsidRPr="00002A0F">
          <w:t xml:space="preserve"> </w:t>
        </w:r>
        <w:r w:rsidR="003F3F60">
          <w:t xml:space="preserve">the </w:t>
        </w:r>
        <w:r w:rsidRPr="00002A0F">
          <w:t xml:space="preserve">overlap between functional modules captured by co-expression networks and GWAS candidate SNPs for the maize grain ionome. We present high-confidence candidate genes </w:t>
        </w:r>
        <w:r w:rsidRPr="00002A0F">
          <w:lastRenderedPageBreak/>
          <w:t>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3F3F60">
          <w:t>.</w:t>
        </w:r>
      </w:ins>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503CAA4E"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del w:id="171" w:author="Henry_Ward" w:date="2017-11-08T16:44:00Z">
        <w:r w:rsidR="00A57265">
          <w:delText>the</w:delText>
        </w:r>
      </w:del>
      <w:ins w:id="172" w:author="Henry_Ward" w:date="2017-11-08T16:44:00Z">
        <w:r>
          <w:t>GWAS</w:t>
        </w:r>
      </w:ins>
      <w:r>
        <w:t xml:space="preserve"> </w:t>
      </w:r>
      <w:r w:rsidR="000548F2">
        <w:t>outputs</w:t>
      </w:r>
      <w:del w:id="173" w:author="Henry_Ward" w:date="2017-11-08T16:44:00Z">
        <w:r w:rsidR="00A57265">
          <w:delText xml:space="preserve"> of </w:delText>
        </w:r>
        <w:r>
          <w:delText>GWAS</w:delText>
        </w:r>
      </w:del>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del w:id="174" w:author="Henry_Ward" w:date="2017-11-08T16:44:00Z">
        <w:r>
          <w:delText>T</w:delText>
        </w:r>
        <w:r w:rsidR="00B45F3C">
          <w:delText>he</w:delText>
        </w:r>
      </w:del>
      <w:ins w:id="175" w:author="Henry_Ward" w:date="2017-11-08T16:44:00Z">
        <w:r w:rsidR="000548F2">
          <w:t>Camoco’s</w:t>
        </w:r>
      </w:ins>
      <w:r w:rsidR="000548F2">
        <w:t xml:space="preserve"> rationale </w:t>
      </w:r>
      <w:del w:id="176" w:author="Henry_Ward" w:date="2017-11-08T16:44:00Z">
        <w:r w:rsidR="00B45F3C">
          <w:delText xml:space="preserve">for our approach </w:delText>
        </w:r>
      </w:del>
      <w:r w:rsidR="00B45F3C">
        <w:t>is that genes</w:t>
      </w:r>
      <w:r w:rsidR="0000230A">
        <w:t xml:space="preserve"> </w:t>
      </w:r>
      <w:del w:id="177" w:author="Henry_Ward" w:date="2017-11-08T16:44:00Z">
        <w:r w:rsidR="0000230A">
          <w:delText>that</w:delText>
        </w:r>
      </w:del>
      <w:ins w:id="178" w:author="Henry_Ward" w:date="2017-11-08T16:44:00Z">
        <w:r w:rsidR="000548F2">
          <w:t>which</w:t>
        </w:r>
      </w:ins>
      <w:r w:rsidR="000548F2">
        <w:t xml:space="preserve"> </w:t>
      </w:r>
      <w:r w:rsidR="0000230A">
        <w:t>function together in a biological process</w:t>
      </w:r>
      <w:del w:id="179" w:author="Henry_Ward" w:date="2017-11-08T16:44:00Z">
        <w:r w:rsidR="0000230A">
          <w:delText xml:space="preserve"> that are</w:delText>
        </w:r>
      </w:del>
      <w:ins w:id="180" w:author="Henry_Ward" w:date="2017-11-08T16:44:00Z">
        <w:r w:rsidR="000548F2">
          <w:t>, as</w:t>
        </w:r>
      </w:ins>
      <w:r w:rsidR="000548F2">
        <w:t xml:space="preserve"> </w:t>
      </w:r>
      <w:r w:rsidR="00B45F3C">
        <w:t xml:space="preserve">identified by </w:t>
      </w:r>
      <w:del w:id="181" w:author="Henry_Ward" w:date="2017-11-08T16:44:00Z">
        <w:r w:rsidR="00092892">
          <w:delText>GWAS</w:delText>
        </w:r>
      </w:del>
      <w:ins w:id="182" w:author="Henry_Ward" w:date="2017-11-08T16:44:00Z">
        <w:r w:rsidR="00B45F3C">
          <w:t>a GWA study</w:t>
        </w:r>
        <w:r w:rsidR="000548F2">
          <w:t>,</w:t>
        </w:r>
      </w:ins>
      <w:r w:rsidR="00B45F3C">
        <w:t xml:space="preserve"> </w:t>
      </w:r>
      <w:r w:rsidR="0000230A">
        <w:t xml:space="preserve">should also </w:t>
      </w:r>
      <w:r w:rsidR="00B45F3C">
        <w:t xml:space="preserve">have non-random structure in co-expression networks </w:t>
      </w:r>
      <w:del w:id="183" w:author="Henry_Ward" w:date="2017-11-08T16:44:00Z">
        <w:r w:rsidR="00B45F3C">
          <w:delText>that</w:delText>
        </w:r>
      </w:del>
      <w:ins w:id="184" w:author="Henry_Ward" w:date="2017-11-08T16:44:00Z">
        <w:r w:rsidR="000548F2">
          <w:t>which</w:t>
        </w:r>
      </w:ins>
      <w:r w:rsidR="000548F2">
        <w:t xml:space="preserve"> </w:t>
      </w:r>
      <w:r w:rsidR="00B45F3C">
        <w:t xml:space="preserve">capture the same biological function. </w:t>
      </w:r>
      <w:r w:rsidR="00D67A90">
        <w:t>Our approach takes</w:t>
      </w:r>
      <w:del w:id="185" w:author="Henry_Ward" w:date="2017-11-08T16:44:00Z">
        <w:r w:rsidR="00A27F8D">
          <w:delText>,</w:delText>
        </w:r>
        <w:r w:rsidR="00B45F3C">
          <w:delText xml:space="preserve"> as input</w:delText>
        </w:r>
        <w:r w:rsidR="00A27F8D">
          <w:delText>,</w:delText>
        </w:r>
      </w:del>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ins w:id="186" w:author="Henry_Ward" w:date="2017-11-08T16:44:00Z">
        <w:r w:rsidR="00D67A90">
          <w:t>as input,</w:t>
        </w:r>
        <w:r w:rsidR="00B45F3C">
          <w:t xml:space="preserve"> </w:t>
        </w:r>
      </w:ins>
      <w:r w:rsidR="00B45F3C">
        <w:t>and produces</w:t>
      </w:r>
      <w:del w:id="187" w:author="Henry_Ward" w:date="2017-11-08T16:44:00Z">
        <w:r w:rsidR="00A27F8D">
          <w:delText>,</w:delText>
        </w:r>
        <w:r w:rsidR="00B45F3C">
          <w:delText xml:space="preserve"> as output</w:delText>
        </w:r>
        <w:r w:rsidR="00A27F8D">
          <w:delText>,</w:delText>
        </w:r>
      </w:del>
      <w:r w:rsidR="00D67A90">
        <w:t xml:space="preserve"> </w:t>
      </w:r>
      <w:r w:rsidR="00B45F3C">
        <w:t xml:space="preserve">a </w:t>
      </w:r>
      <w:r w:rsidR="00F9560D">
        <w:t>list</w:t>
      </w:r>
      <w:r w:rsidR="00B45F3C">
        <w:t xml:space="preserve"> of high priority candidate genes </w:t>
      </w:r>
      <w:del w:id="188" w:author="Henry_Ward" w:date="2017-11-08T16:44:00Z">
        <w:r w:rsidR="00B45F3C">
          <w:delText xml:space="preserve">that are </w:delText>
        </w:r>
      </w:del>
      <w:r w:rsidR="00B45F3C">
        <w:t xml:space="preserve">near GWAS peaks </w:t>
      </w:r>
      <w:del w:id="189" w:author="Henry_Ward" w:date="2017-11-08T16:44:00Z">
        <w:r w:rsidR="00A27F8D">
          <w:delText>having</w:delText>
        </w:r>
      </w:del>
      <w:ins w:id="190" w:author="Henry_Ward" w:date="2017-11-08T16:44:00Z">
        <w:r w:rsidR="00D67A90">
          <w:t>that have</w:t>
        </w:r>
      </w:ins>
      <w:r w:rsidR="00D67A90">
        <w:t xml:space="preserve"> </w:t>
      </w:r>
      <w:r w:rsidR="00B45F3C">
        <w:t>evidence of strong co-expression</w:t>
      </w:r>
      <w:ins w:id="191" w:author="Henry_Ward" w:date="2017-11-08T16:44:00Z">
        <w:r w:rsidR="00D67A90">
          <w:t xml:space="preserve"> as output</w:t>
        </w:r>
      </w:ins>
      <w:r w:rsidR="00D67A90">
        <w:t>.</w:t>
      </w:r>
    </w:p>
    <w:p w14:paraId="1CCB5B9D" w14:textId="19F9D006" w:rsidR="00013461" w:rsidRDefault="00EA3C7A" w:rsidP="006804EA">
      <w:del w:id="192" w:author="Henry_Ward" w:date="2017-11-08T16:44:00Z">
        <w:r>
          <w:delText>There are</w:delText>
        </w:r>
      </w:del>
      <w:ins w:id="193" w:author="Henry_Ward" w:date="2017-11-08T16:44:00Z">
        <w:r w:rsidR="00B77B21">
          <w:t>The</w:t>
        </w:r>
      </w:ins>
      <w:r w:rsidR="00B77B21">
        <w:t xml:space="preserve"> three major components of the Camoco system</w:t>
      </w:r>
      <w:del w:id="194" w:author="Henry_Ward" w:date="2017-11-08T16:44:00Z">
        <w:r>
          <w:delText>:</w:delText>
        </w:r>
      </w:del>
      <w:ins w:id="195" w:author="Henry_Ward" w:date="2017-11-08T16:44:00Z">
        <w:r w:rsidR="00B77B21">
          <w:t xml:space="preserve"> are</w:t>
        </w:r>
      </w:ins>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w:t>
      </w:r>
      <w:del w:id="196" w:author="Henry_Ward" w:date="2017-11-08T16:44:00Z">
        <w:r w:rsidR="00B77B21">
          <w:delText xml:space="preserve">the </w:delText>
        </w:r>
      </w:del>
      <w:r w:rsidR="00B77B21">
        <w:t>co</w:t>
      </w:r>
      <w:r w:rsidR="008730B1">
        <w:t xml:space="preserve">-expression networks </w:t>
      </w:r>
      <w:del w:id="197" w:author="Henry_Ward" w:date="2017-11-08T16:44:00Z">
        <w:r w:rsidR="00D15F44">
          <w:delText xml:space="preserve">to </w:delText>
        </w:r>
        <w:r w:rsidR="0002616A">
          <w:delText>identif</w:delText>
        </w:r>
        <w:r w:rsidR="00D15F44">
          <w:delText>y</w:delText>
        </w:r>
      </w:del>
      <w:ins w:id="198" w:author="Henry_Ward" w:date="2017-11-08T16:44:00Z">
        <w:r w:rsidR="008730B1">
          <w:t>and</w:t>
        </w:r>
        <w:r w:rsidR="0002616A">
          <w:t xml:space="preserve"> identifies</w:t>
        </w:r>
      </w:ins>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del w:id="199" w:author="Henry_Ward" w:date="2017-11-08T16:44:00Z">
        <w:r w:rsidR="0002616A">
          <w:fldChar w:fldCharType="begin"/>
        </w:r>
        <w:r w:rsidR="0002616A">
          <w:delInstrText xml:space="preserve"> REF _Ref444765587 \h </w:delInstrText>
        </w:r>
        <w:r w:rsidR="00BD7995">
          <w:delInstrText xml:space="preserve"> \* MERGEFORMAT </w:delInstrText>
        </w:r>
        <w:r w:rsidR="0002616A">
          <w:fldChar w:fldCharType="separate"/>
        </w:r>
        <w:r w:rsidR="000B0BA4">
          <w:delText>Fig. 1</w:delText>
        </w:r>
        <w:r w:rsidR="0002616A">
          <w:fldChar w:fldCharType="end"/>
        </w:r>
        <w:r w:rsidR="00C46D31" w:rsidRPr="0002616A">
          <w:delText>C</w:delText>
        </w:r>
        <w:r w:rsidR="00C46D31">
          <w:delText xml:space="preserve">) (see </w:delText>
        </w:r>
        <w:r w:rsidR="00ED0580">
          <w:fldChar w:fldCharType="begin"/>
        </w:r>
        <w:r w:rsidR="00ED0580">
          <w:delInstrText xml:space="preserve"> REF _Ref463088833 \h </w:delInstrText>
        </w:r>
        <w:r w:rsidR="00BD7995">
          <w:delInstrText xml:space="preserve"> \* MERGEFORMAT </w:delInstrText>
        </w:r>
        <w:r w:rsidR="00ED0580">
          <w:fldChar w:fldCharType="separate"/>
        </w:r>
        <w:r w:rsidR="000B0BA4">
          <w:delText>Materials and Methods</w:delText>
        </w:r>
        <w:r w:rsidR="00ED0580">
          <w:fldChar w:fldCharType="end"/>
        </w:r>
        <w:r w:rsidR="00ED0580">
          <w:delText xml:space="preserve"> </w:delText>
        </w:r>
        <w:r w:rsidR="00C46D31">
          <w:delText>for details on each component)</w:delText>
        </w:r>
        <w:r w:rsidR="00B77B21">
          <w:delText>.</w:delText>
        </w:r>
      </w:del>
      <w:ins w:id="200" w:author="Henry_Ward" w:date="2017-11-08T16:44:00Z">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commentRangeStart w:id="201"/>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commentRangeEnd w:id="201"/>
        <w:r w:rsidR="00E46ACD">
          <w:rPr>
            <w:rStyle w:val="CommentReference"/>
          </w:rPr>
          <w:commentReference w:id="201"/>
        </w:r>
      </w:ins>
    </w:p>
    <w:p w14:paraId="40865892" w14:textId="244647C2" w:rsidR="00F42CCC" w:rsidRDefault="00AF201D" w:rsidP="006804EA">
      <w:del w:id="202" w:author="Henry_Ward" w:date="2017-11-08T16:44:00Z">
        <w:r>
          <w:delText xml:space="preserve"> The overlap algorithm uses</w:delText>
        </w:r>
      </w:del>
      <w:commentRangeStart w:id="203"/>
      <w:ins w:id="204" w:author="Henry_Ward" w:date="2017-11-08T16:44:00Z">
        <w:r w:rsidR="00C46D31">
          <w:t>To accomplish this, we implemented and evaluated</w:t>
        </w:r>
      </w:ins>
      <w:r w:rsidR="00C46D31">
        <w:t xml:space="preserve"> two different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del w:id="205" w:author="Henry_Ward" w:date="2017-11-08T16:44:00Z">
        <w:r w:rsidR="00CE1A7A">
          <w:fldChar w:fldCharType="begin"/>
        </w:r>
        <w:r w:rsidR="00CE1A7A">
          <w:delInstrText xml:space="preserve"> REF _Ref447101528 \h </w:delInstrText>
        </w:r>
        <w:r w:rsidR="00BD7995">
          <w:delInstrText xml:space="preserve"> \* MERGEFORMAT </w:delInstrText>
        </w:r>
        <w:r w:rsidR="00CE1A7A">
          <w:fldChar w:fldCharType="separate"/>
        </w:r>
        <w:r w:rsidR="000B0BA4" w:rsidRPr="0045686C">
          <w:rPr>
            <w:rFonts w:eastAsiaTheme="minorEastAsia"/>
          </w:rPr>
          <w:delText>Eq.1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0B0BA4">
          <w:delText>Eq.2</w:delText>
        </w:r>
        <w:r w:rsidR="00CE1A7A">
          <w:fldChar w:fldCharType="end"/>
        </w:r>
        <w:r w:rsidR="00C46D31">
          <w:delText xml:space="preserve">). </w:delText>
        </w:r>
      </w:del>
      <w:ins w:id="206" w:author="Henry_Ward" w:date="2017-11-08T16:44:00Z">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rsidR="00C46D31">
          <w:t xml:space="preserve">). </w:t>
        </w:r>
        <w:commentRangeEnd w:id="203"/>
        <w:r w:rsidR="00705548">
          <w:rPr>
            <w:rStyle w:val="CommentReference"/>
          </w:rPr>
          <w:commentReference w:id="203"/>
        </w:r>
      </w:ins>
      <w:commentRangeStart w:id="207"/>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del w:id="208" w:author="Henry_Ward" w:date="2017-11-08T16:44:00Z">
        <w:r w:rsidR="00BE09C6">
          <w:delText xml:space="preserve">. Density and locality </w:delText>
        </w:r>
        <w:r w:rsidR="002A55CF">
          <w:delText xml:space="preserve">were also calculated on a </w:delText>
        </w:r>
        <w:r w:rsidR="000B2E54">
          <w:delText>gene</w:delText>
        </w:r>
        <w:r w:rsidR="002A55CF">
          <w:delText>-specific</w:delText>
        </w:r>
        <w:r w:rsidR="000B2E54">
          <w:delText xml:space="preserve"> basis (</w:delText>
        </w:r>
        <w:r w:rsidR="000B2E54">
          <w:fldChar w:fldCharType="begin"/>
        </w:r>
        <w:r w:rsidR="000B2E54">
          <w:delInstrText xml:space="preserve"> REF _Ref464738379 \h </w:delInstrText>
        </w:r>
        <w:r w:rsidR="00BD7995">
          <w:delInstrText xml:space="preserve"> \* MERGEFORMAT </w:delInstrText>
        </w:r>
        <w:r w:rsidR="000B2E54">
          <w:fldChar w:fldCharType="separate"/>
        </w:r>
        <w:r w:rsidR="000B2E54" w:rsidRPr="0045686C">
          <w:rPr>
            <w:rFonts w:eastAsiaTheme="minorEastAsia"/>
          </w:rPr>
          <w:delText>Eq.</w:delText>
        </w:r>
        <w:r w:rsidR="000B2E54">
          <w:rPr>
            <w:rFonts w:eastAsiaTheme="minorEastAsia"/>
          </w:rPr>
          <w:delText>3</w:delText>
        </w:r>
        <w:r w:rsidR="000B2E54">
          <w:fldChar w:fldCharType="end"/>
        </w:r>
        <w:r w:rsidR="000B2E54">
          <w:delText xml:space="preserve"> and </w:delText>
        </w:r>
        <w:r w:rsidR="000B2E54">
          <w:fldChar w:fldCharType="begin"/>
        </w:r>
        <w:r w:rsidR="000B2E54">
          <w:delInstrText xml:space="preserve"> REF _Ref447101571 \h </w:delInstrText>
        </w:r>
        <w:r w:rsidR="00BD7995">
          <w:delInstrText xml:space="preserve"> \* MERGEFORMAT </w:delInstrText>
        </w:r>
        <w:r w:rsidR="000B2E54">
          <w:fldChar w:fldCharType="separate"/>
        </w:r>
        <w:r w:rsidR="000B2E54">
          <w:delText>Eq.4</w:delText>
        </w:r>
        <w:r w:rsidR="000B2E54">
          <w:fldChar w:fldCharType="end"/>
        </w:r>
        <w:r w:rsidR="000B2E54">
          <w:delText>)</w:delText>
        </w:r>
      </w:del>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w:t>
      </w:r>
      <w:ins w:id="209" w:author="Henry_Ward" w:date="2017-11-08T16:44:00Z">
        <w:r w:rsidR="00B77B21">
          <w:t xml:space="preserve">score </w:t>
        </w:r>
      </w:ins>
      <w:r w:rsidR="00B77B21">
        <w:t>details).</w:t>
      </w:r>
      <w:commentRangeEnd w:id="207"/>
      <w:r w:rsidR="000B2E54">
        <w:rPr>
          <w:rStyle w:val="CommentReference"/>
        </w:rPr>
        <w:commentReference w:id="207"/>
      </w:r>
      <w:r w:rsidR="00B77B21">
        <w:t xml:space="preserve"> </w:t>
      </w:r>
      <w:commentRangeStart w:id="210"/>
      <w:r w:rsidR="00DC139F">
        <w:t xml:space="preserve">For </w:t>
      </w:r>
      <w:del w:id="211" w:author="Henry_Ward" w:date="2017-11-08T16:44:00Z">
        <w:r w:rsidR="00DC139F">
          <w:delText>a given</w:delText>
        </w:r>
      </w:del>
      <w:ins w:id="212" w:author="Henry_Ward" w:date="2017-11-08T16:44:00Z">
        <w:r w:rsidR="00DC139F">
          <w:t>a</w:t>
        </w:r>
        <w:r w:rsidR="004D738A">
          <w:t>n</w:t>
        </w:r>
      </w:ins>
      <w:r w:rsidR="004D738A">
        <w:t xml:space="preserve"> </w:t>
      </w:r>
      <w:r w:rsidR="00C17968">
        <w:t xml:space="preserve">input </w:t>
      </w:r>
      <w:r w:rsidR="00DC139F">
        <w:t>GWAS trait</w:t>
      </w:r>
      <w:r w:rsidR="0000230A">
        <w:t xml:space="preserve"> and </w:t>
      </w:r>
      <w:del w:id="213" w:author="Henry_Ward" w:date="2017-11-08T16:44:00Z">
        <w:r w:rsidR="00415C99">
          <w:delText>co-</w:delText>
        </w:r>
      </w:del>
      <w:ins w:id="214" w:author="Henry_Ward" w:date="2017-11-08T16:44:00Z">
        <w:r w:rsidR="0000230A">
          <w:t xml:space="preserve">gene </w:t>
        </w:r>
      </w:ins>
      <w:r w:rsidR="0000230A">
        <w:t xml:space="preserve">expression </w:t>
      </w:r>
      <w:del w:id="215" w:author="Henry_Ward" w:date="2017-11-08T16:44:00Z">
        <w:r w:rsidR="00415C99">
          <w:delText>network</w:delText>
        </w:r>
        <w:r w:rsidR="00DC139F">
          <w:delText>,</w:delText>
        </w:r>
        <w:r w:rsidR="00415C99">
          <w:delText xml:space="preserve"> the</w:delText>
        </w:r>
      </w:del>
      <w:ins w:id="216" w:author="Henry_Ward" w:date="2017-11-08T16:44:00Z">
        <w:r w:rsidR="0000230A">
          <w:t>data set</w:t>
        </w:r>
        <w:r w:rsidR="00DC139F">
          <w:t>,</w:t>
        </w:r>
      </w:ins>
      <w:r w:rsidR="00DC139F">
        <w:t xml:space="preserve"> s</w:t>
      </w:r>
      <w:r w:rsidR="00B77B21">
        <w:t>tatistical significance</w:t>
      </w:r>
      <w:r w:rsidR="00B26CDE">
        <w:t xml:space="preserve"> for</w:t>
      </w:r>
      <w:r w:rsidR="00B77B21">
        <w:t xml:space="preserve"> both density </w:t>
      </w:r>
      <w:del w:id="217" w:author="Henry_Ward" w:date="2017-11-08T16:44:00Z">
        <w:r w:rsidR="00415C99">
          <w:delText>and</w:delText>
        </w:r>
      </w:del>
      <w:ins w:id="218" w:author="Henry_Ward" w:date="2017-11-08T16:44:00Z">
        <w:r w:rsidR="00B77B21">
          <w:t>as well as</w:t>
        </w:r>
      </w:ins>
      <w:r w:rsidR="00B77B21">
        <w:t xml:space="preserve"> locality is determined by</w:t>
      </w:r>
      <w:r w:rsidR="00DC139F">
        <w:t xml:space="preserve"> generating a null</w:t>
      </w:r>
      <w:r w:rsidR="00074EEA">
        <w:t>-</w:t>
      </w:r>
      <w:r w:rsidR="00DC139F">
        <w:t>distribution</w:t>
      </w:r>
      <w:r w:rsidR="003374CD">
        <w:t xml:space="preserve"> based </w:t>
      </w:r>
      <w:r w:rsidR="004D738A">
        <w:t xml:space="preserve">on </w:t>
      </w:r>
      <w:del w:id="219" w:author="Henry_Ward" w:date="2017-11-08T16:44:00Z">
        <w:r w:rsidR="003374CD">
          <w:delText>random</w:delText>
        </w:r>
        <w:r w:rsidR="00415C99">
          <w:delText>ly</w:delText>
        </w:r>
        <w:r w:rsidR="003374CD">
          <w:delText xml:space="preserve"> </w:delText>
        </w:r>
        <w:r w:rsidR="00415C99">
          <w:delText>generated</w:delText>
        </w:r>
      </w:del>
      <w:ins w:id="220" w:author="Henry_Ward" w:date="2017-11-08T16:44:00Z">
        <w:r w:rsidR="003374CD">
          <w:t>generating random</w:t>
        </w:r>
      </w:ins>
      <w:r w:rsidR="003374CD">
        <w:t xml:space="preserve"> GWAS traits (n=1000) with the same number of implicated loci and corresponding candidate genes</w:t>
      </w:r>
      <w:commentRangeEnd w:id="210"/>
      <w:r w:rsidR="004D738A">
        <w:rPr>
          <w:rStyle w:val="CommentReference"/>
        </w:rPr>
        <w:commentReference w:id="210"/>
      </w:r>
      <w:r w:rsidR="0092598E">
        <w:t>.</w:t>
      </w:r>
      <w:r w:rsidR="004B02B7">
        <w:t xml:space="preserve"> </w:t>
      </w:r>
      <w:r w:rsidR="003374CD">
        <w:t>This null-</w:t>
      </w:r>
      <w:r w:rsidR="00DC139F">
        <w:t>distribution is</w:t>
      </w:r>
      <w:del w:id="221" w:author="Henry_Ward" w:date="2017-11-08T16:44:00Z">
        <w:r w:rsidR="00415C99">
          <w:delText xml:space="preserve"> then</w:delText>
        </w:r>
      </w:del>
      <w:r w:rsidR="00DC139F">
        <w:t xml:space="preserve"> used to derive </w:t>
      </w:r>
      <w:r w:rsidR="00DC139F">
        <w:lastRenderedPageBreak/>
        <w:t xml:space="preserve">a p-value for the observed </w:t>
      </w:r>
      <w:r w:rsidR="00C74328">
        <w:t>sub</w:t>
      </w:r>
      <w:r w:rsidR="00DC139F">
        <w:t>network density and locality for all putative causal genes (</w:t>
      </w:r>
      <w:del w:id="222" w:author="Henry_Ward" w:date="2017-11-08T16:44:00Z">
        <w:r w:rsidR="006575E3">
          <w:fldChar w:fldCharType="begin"/>
        </w:r>
        <w:r w:rsidR="006575E3">
          <w:delInstrText xml:space="preserve"> REF _Ref444765587 \h </w:delInstrText>
        </w:r>
        <w:r w:rsidR="00BD7995">
          <w:delInstrText xml:space="preserve"> \* MERGEFORMAT </w:delInstrText>
        </w:r>
        <w:r w:rsidR="006575E3">
          <w:fldChar w:fldCharType="separate"/>
        </w:r>
        <w:r w:rsidR="000B0BA4">
          <w:delText>Fig. 1</w:delText>
        </w:r>
        <w:r w:rsidR="006575E3">
          <w:fldChar w:fldCharType="end"/>
        </w:r>
        <w:r w:rsidR="00DC139F">
          <w:delText>D).</w:delText>
        </w:r>
        <w:r w:rsidR="004B02B7">
          <w:delText xml:space="preserve"> </w:delText>
        </w:r>
        <w:r w:rsidR="00E236D1">
          <w:delText>Thus</w:delText>
        </w:r>
      </w:del>
      <w:ins w:id="223" w:author="Henry_Ward" w:date="2017-11-08T16:44:00Z">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894FFD">
          <w:t>The end result of this process is</w:t>
        </w:r>
      </w:ins>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del w:id="224" w:author="Henry_Ward" w:date="2017-11-08T16:44:00Z">
        <w:r w:rsidR="00415C99">
          <w:delText xml:space="preserve">that have strong trait association and are also highly co-expressed </w:delText>
        </w:r>
      </w:del>
      <w:r w:rsidR="00C91DE4">
        <w:t xml:space="preserve">with </w:t>
      </w:r>
      <w:del w:id="225" w:author="Henry_Ward" w:date="2017-11-08T16:44:00Z">
        <w:r w:rsidR="00415C99">
          <w:delText xml:space="preserve"> other </w:delText>
        </w:r>
        <w:r w:rsidR="00F63481">
          <w:delText xml:space="preserve">GWAS </w:delText>
        </w:r>
        <w:r w:rsidR="00415C99">
          <w:delText>associated genes</w:delText>
        </w:r>
        <w:r w:rsidR="00802FA5">
          <w:delText>.</w:delText>
        </w:r>
      </w:del>
      <w:ins w:id="226" w:author="Henry_Ward" w:date="2017-11-08T16:44:00Z">
        <w:r w:rsidR="000B7D0F">
          <w:t>two levels of functional evidence</w:t>
        </w:r>
        <w:r w:rsidR="00802FA5">
          <w:t>.</w:t>
        </w:r>
      </w:ins>
      <w:r w:rsidR="00802FA5">
        <w:t xml:space="preserve"> O</w:t>
      </w:r>
      <w:r w:rsidR="00C56A67">
        <w:t>ur meth</w:t>
      </w:r>
      <w:r w:rsidR="00A63051">
        <w:t>od can be applied to any trait and species where</w:t>
      </w:r>
      <w:r w:rsidR="000572EF">
        <w:t xml:space="preserve"> GWAS </w:t>
      </w:r>
      <w:del w:id="227" w:author="Henry_Ward" w:date="2017-11-08T16:44:00Z">
        <w:r w:rsidR="00415C99">
          <w:delText>has been completed and sufficient</w:delText>
        </w:r>
      </w:del>
      <w:ins w:id="228" w:author="Henry_Ward" w:date="2017-11-08T16:44:00Z">
        <w:r w:rsidR="000572EF">
          <w:t>and</w:t>
        </w:r>
      </w:ins>
      <w:r w:rsidR="00A63051">
        <w:t xml:space="preserve"> </w:t>
      </w:r>
      <w:r w:rsidR="00250555">
        <w:t>gene expression</w:t>
      </w:r>
      <w:r w:rsidR="004D2ED8">
        <w:t xml:space="preserve"> </w:t>
      </w:r>
      <w:del w:id="229" w:author="Henry_Ward" w:date="2017-11-08T16:44:00Z">
        <w:r w:rsidR="00415C99">
          <w:delText>data exists to construct a co-expression network</w:delText>
        </w:r>
      </w:del>
      <w:ins w:id="230" w:author="Henry_Ward" w:date="2017-11-08T16:44:00Z">
        <w:r w:rsidR="004D2ED8">
          <w:t>experiments</w:t>
        </w:r>
        <w:r w:rsidR="00A63051">
          <w:t xml:space="preserve"> </w:t>
        </w:r>
        <w:r w:rsidR="00705548">
          <w:t>are applicable</w:t>
        </w:r>
      </w:ins>
      <w:r w:rsidR="00A63051">
        <w:t>.</w:t>
      </w:r>
    </w:p>
    <w:p w14:paraId="7D00BE44" w14:textId="77777777" w:rsidR="00BD3E3E" w:rsidRDefault="00F87A75" w:rsidP="006804EA">
      <w:pPr>
        <w:pStyle w:val="Heading3"/>
      </w:pPr>
      <w:bookmarkStart w:id="231" w:name="_Ref444765587"/>
      <w:r>
        <w:t>Fig.</w:t>
      </w:r>
      <w:r w:rsidR="00BD3E3E">
        <w:t xml:space="preserve"> 1</w:t>
      </w:r>
      <w:bookmarkEnd w:id="231"/>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373B9B3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w:t>
      </w:r>
      <w:commentRangeStart w:id="232"/>
      <w:r w:rsidR="00E7135D" w:rsidRPr="00E7135D">
        <w:t xml:space="preserve">genes </w:t>
      </w:r>
      <w:r w:rsidR="00D739A2" w:rsidRPr="00E7135D">
        <w:t>uncovering</w:t>
      </w:r>
      <w:commentRangeEnd w:id="232"/>
      <w:r w:rsidR="00A25EB9">
        <w:rPr>
          <w:rStyle w:val="CommentReference"/>
          <w:rFonts w:eastAsiaTheme="minorHAnsi"/>
          <w:color w:val="auto"/>
          <w:spacing w:val="0"/>
        </w:rPr>
        <w:commentReference w:id="232"/>
      </w:r>
      <w:r w:rsidR="00D739A2" w:rsidRPr="00E7135D">
        <w:t xml:space="preserve">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w:t>
      </w:r>
      <w:ins w:id="233" w:author="Henry_Ward" w:date="2017-11-08T16:44:00Z">
        <w:r w:rsidR="00A25EB9">
          <w:t>,</w:t>
        </w:r>
      </w:ins>
      <w:r w:rsidR="00E7135D" w:rsidRPr="00E7135D">
        <w:t xml:space="preserve">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del w:id="234" w:author="Henry_Ward" w:date="2017-11-08T16:44:00Z">
        <w:r w:rsidR="00B37EB0">
          <w:delText>are</w:delText>
        </w:r>
      </w:del>
      <w:ins w:id="235" w:author="Henry_Ward" w:date="2017-11-08T16:44:00Z">
        <w:r w:rsidR="00A25EB9">
          <w:t>is</w:t>
        </w:r>
      </w:ins>
      <w:r w:rsidR="00A25EB9" w:rsidRPr="00E7135D">
        <w:t xml:space="preserve"> </w:t>
      </w:r>
      <w:r w:rsidR="00E7135D" w:rsidRPr="00E7135D">
        <w:t xml:space="preserve">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w:t>
      </w:r>
      <w:commentRangeStart w:id="236"/>
      <w:r w:rsidR="00B82ED0">
        <w:t xml:space="preserve">interesting </w:t>
      </w:r>
      <w:commentRangeEnd w:id="236"/>
      <w:r w:rsidR="00A25EB9">
        <w:rPr>
          <w:rStyle w:val="CommentReference"/>
          <w:rFonts w:eastAsiaTheme="minorHAnsi"/>
          <w:color w:val="auto"/>
          <w:spacing w:val="0"/>
        </w:rPr>
        <w:commentReference w:id="236"/>
      </w:r>
      <w:r w:rsidR="00B82ED0">
        <w:t>subnetwork has both high density as well as locality.</w:t>
      </w:r>
    </w:p>
    <w:p w14:paraId="43B8E08E" w14:textId="49F7CAD7" w:rsidR="008E4FEF" w:rsidRDefault="008E4FEF" w:rsidP="00D04EE5">
      <w:pPr>
        <w:pStyle w:val="Heading2"/>
      </w:pPr>
      <w:r w:rsidRPr="00C36685">
        <w:lastRenderedPageBreak/>
        <w:t>Generating co-expression networks from diverse transcriptional data</w:t>
      </w:r>
    </w:p>
    <w:p w14:paraId="268B9343" w14:textId="1349453D" w:rsidR="00B41120" w:rsidRDefault="00C63949" w:rsidP="00930BBB">
      <w:commentRangeStart w:id="237"/>
      <w:r>
        <w:t xml:space="preserve">A </w:t>
      </w:r>
      <w:r w:rsidR="00894FFD">
        <w:t>co-expression network</w:t>
      </w:r>
      <w:del w:id="238" w:author="Henry_Ward" w:date="2017-11-08T16:44:00Z">
        <w:r w:rsidR="00894FFD">
          <w:delText xml:space="preserve"> </w:delText>
        </w:r>
        <w:r>
          <w:delText>that is</w:delText>
        </w:r>
      </w:del>
      <w:r w:rsidR="00894FFD">
        <w:t xml:space="preserve"> </w:t>
      </w:r>
      <w:r w:rsidR="00565DE5">
        <w:t xml:space="preserve">derived </w:t>
      </w:r>
      <w:r>
        <w:t xml:space="preserve">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xml:space="preserve">. </w:t>
      </w:r>
      <w:commentRangeEnd w:id="237"/>
      <w:r w:rsidR="00565DE5">
        <w:rPr>
          <w:rStyle w:val="CommentReference"/>
        </w:rPr>
        <w:commentReference w:id="237"/>
      </w:r>
      <w:r>
        <w:t>A well</w:t>
      </w:r>
      <w:del w:id="239" w:author="Henry_Ward" w:date="2017-11-08T16:44:00Z">
        <w:r>
          <w:delText xml:space="preserve"> </w:delText>
        </w:r>
      </w:del>
      <w:ins w:id="240" w:author="Henry_Ward" w:date="2017-11-08T16:44:00Z">
        <w:r w:rsidR="00565DE5">
          <w:t>-</w:t>
        </w:r>
      </w:ins>
      <w:r>
        <w:t>matched co</w:t>
      </w:r>
      <w:r w:rsidR="00CF17E5">
        <w:t>-</w:t>
      </w:r>
      <w:r>
        <w:t>expression network will</w:t>
      </w:r>
      <w:r w:rsidR="00894FFD">
        <w:t xml:space="preserve"> </w:t>
      </w:r>
      <w:r>
        <w:t>describe</w:t>
      </w:r>
      <w:r w:rsidR="00894FFD">
        <w:t xml:space="preserve"> </w:t>
      </w:r>
      <w:del w:id="241" w:author="Henry_Ward" w:date="2017-11-08T16:44:00Z">
        <w:r w:rsidR="00C634E0">
          <w:delText xml:space="preserve">the most relevant </w:delText>
        </w:r>
      </w:del>
      <w:commentRangeStart w:id="242"/>
      <w:r w:rsidR="00894FFD">
        <w:t xml:space="preserve">functional relationships </w:t>
      </w:r>
      <w:del w:id="243" w:author="Henry_Ward" w:date="2017-11-08T16:44:00Z">
        <w:r w:rsidR="00C634E0">
          <w:delText>and</w:delText>
        </w:r>
        <w:r w:rsidR="00894FFD">
          <w:delText xml:space="preserve"> </w:delText>
        </w:r>
      </w:del>
      <w:r w:rsidR="00556982">
        <w:t>identify</w:t>
      </w:r>
      <w:r>
        <w:t xml:space="preserve"> </w:t>
      </w:r>
      <w:commentRangeEnd w:id="242"/>
      <w:r w:rsidR="00565DE5">
        <w:rPr>
          <w:rStyle w:val="CommentReference"/>
        </w:rPr>
        <w:commentReference w:id="242"/>
      </w:r>
      <w:r w:rsidR="00894FFD">
        <w:t>coherent s</w:t>
      </w:r>
      <w:r w:rsidR="00CF17E5">
        <w:t>ubsets of GWAS-implicated genes</w:t>
      </w:r>
      <w:r w:rsidR="00A31B27">
        <w:t>. We and others have</w:t>
      </w:r>
      <w:del w:id="244" w:author="Henry_Ward" w:date="2017-11-08T16:44:00Z">
        <w:r w:rsidR="00DB46FF">
          <w:delText xml:space="preserve"> previously</w:delText>
        </w:r>
      </w:del>
      <w:r w:rsidR="00DB46FF">
        <w:t xml:space="preserve"> </w:t>
      </w:r>
      <w:r w:rsidR="00A31B27">
        <w:t>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w:t>
      </w:r>
      <w:del w:id="245" w:author="Henry_Ward" w:date="2017-11-08T16:44:00Z">
        <w:r w:rsidR="00930BBB">
          <w:delText xml:space="preserve"> all of</w:delText>
        </w:r>
      </w:del>
      <w:r w:rsidR="00930BBB">
        <w:t xml:space="preserve"> </w:t>
      </w:r>
      <w:r w:rsidR="0055784A">
        <w:t>these</w:t>
      </w:r>
      <w:r w:rsidR="00930BBB">
        <w:t xml:space="preserv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EF021A2" w:rsidR="00097BC0" w:rsidRDefault="00B41120" w:rsidP="006804EA">
      <w:commentRangeStart w:id="246"/>
      <w:r>
        <w:t xml:space="preserve">All datasets used </w:t>
      </w:r>
      <w:r w:rsidR="000A71F2">
        <w:t xml:space="preserve">here </w:t>
      </w:r>
      <w:r>
        <w:t>were generated from whole-genome RNA-Seq analysis</w:t>
      </w:r>
      <w:commentRangeEnd w:id="246"/>
      <w:del w:id="247" w:author="Henry_Ward" w:date="2017-11-08T16:44:00Z">
        <w:r w:rsidR="000A71F2">
          <w:delText>, although Camoco could also be applied to microarray</w:delText>
        </w:r>
        <w:r w:rsidR="007D1A99">
          <w:delText>-</w:delText>
        </w:r>
        <w:r w:rsidR="000A71F2">
          <w:delText>derived expression data</w:delText>
        </w:r>
        <w:r>
          <w:delText>.</w:delText>
        </w:r>
      </w:del>
      <w:ins w:id="248" w:author="Henry_Ward" w:date="2017-11-08T16:44:00Z">
        <w:r w:rsidR="00077515">
          <w:rPr>
            <w:rStyle w:val="CommentReference"/>
          </w:rPr>
          <w:commentReference w:id="246"/>
        </w:r>
        <w:r w:rsidR="00077515">
          <w:t>.</w:t>
        </w:r>
      </w:ins>
      <w:r w:rsidR="00077515">
        <w:t xml:space="preserve"> </w:t>
      </w:r>
      <w:r w:rsidR="00FD3978">
        <w:t>The first</w:t>
      </w:r>
      <w:r w:rsidR="00431848">
        <w:t xml:space="preserve"> </w:t>
      </w:r>
      <w:r w:rsidR="00BD06C3">
        <w:t>dataset</w:t>
      </w:r>
      <w:r w:rsidR="00705054">
        <w:t xml:space="preserve"> </w:t>
      </w:r>
      <w:ins w:id="249" w:author="Henry_Ward" w:date="2017-11-08T16:44:00Z">
        <w:r w:rsidR="00705054">
          <w:t>(ZmPAN)</w:t>
        </w:r>
        <w:r w:rsidR="002F1453">
          <w:t xml:space="preserve"> </w:t>
        </w:r>
      </w:ins>
      <w:r w:rsidR="00FD3978">
        <w:t>targeted</w:t>
      </w:r>
      <w:r w:rsidR="00D34056" w:rsidRPr="00573E18">
        <w:t xml:space="preserve"> expression variation </w:t>
      </w:r>
      <w:del w:id="250" w:author="Henry_Ward" w:date="2017-11-08T16:44:00Z">
        <w:r w:rsidR="00D34056" w:rsidRPr="00573E18">
          <w:delText xml:space="preserve">that exists </w:delText>
        </w:r>
      </w:del>
      <w:r w:rsidR="00D34056" w:rsidRPr="00573E18">
        <w:t>between diverse maize accessions</w:t>
      </w:r>
      <w:r w:rsidR="00705054">
        <w:t>,</w:t>
      </w:r>
      <w:r w:rsidR="00C35A97">
        <w:t xml:space="preserve"> </w:t>
      </w:r>
      <w:ins w:id="251" w:author="Henry_Ward" w:date="2017-11-08T16:44:00Z">
        <w:r w:rsidR="00C35A97">
          <w:t xml:space="preserve">and was </w:t>
        </w:r>
      </w:ins>
      <w:r w:rsidR="00D34056" w:rsidRPr="00573E18">
        <w:t xml:space="preserve">built from whole-seedling transcriptomes on a panel of 503 diverse </w:t>
      </w:r>
      <w:ins w:id="252" w:author="Henry_Ward" w:date="2017-11-08T16:44:00Z">
        <w:r w:rsidR="00D34056" w:rsidRPr="00573E18">
          <w:t xml:space="preserve">maize </w:t>
        </w:r>
      </w:ins>
      <w:r w:rsidR="00D34056" w:rsidRPr="00573E18">
        <w:t>inbred lines from a previously published dataset</w:t>
      </w:r>
      <w:r w:rsidR="00D34056">
        <w:t xml:space="preserve"> </w:t>
      </w:r>
      <w:del w:id="253" w:author="Henry_Ward" w:date="2017-11-08T16:44:00Z">
        <w:r w:rsidR="00D807FF">
          <w:delText>characterizing the maize pan-genome</w:delText>
        </w:r>
        <w:r w:rsidR="00D34056">
          <w:delText xml:space="preserve"> </w:delText>
        </w:r>
      </w:del>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del w:id="254" w:author="Henry_Ward" w:date="2017-11-08T16:44:00Z">
        <w:r w:rsidR="007D1A99">
          <w:delText xml:space="preserve"> (called ZmPAN </w:delText>
        </w:r>
        <w:r w:rsidR="00D807FF">
          <w:delText xml:space="preserve">network </w:delText>
        </w:r>
        <w:r w:rsidR="007D1A99">
          <w:delText>hereafter)</w:delText>
        </w:r>
        <w:r w:rsidR="00D34056" w:rsidRPr="00573E18">
          <w:delText>.</w:delText>
        </w:r>
      </w:del>
      <w:ins w:id="255" w:author="Henry_Ward" w:date="2017-11-08T16:44:00Z">
        <w:r w:rsidR="00D34056" w:rsidRPr="00573E18">
          <w:t>.</w:t>
        </w:r>
      </w:ins>
      <w:r w:rsidR="00D34056" w:rsidRPr="00573E18">
        <w:t xml:space="preserve"> Briefly, Hirsch et al. chose these lines to represent major heterotic groups within the US, sweet corns, pop corns, and exotic maize lines </w:t>
      </w:r>
      <w:del w:id="256" w:author="Henry_Ward" w:date="2017-11-08T16:44:00Z">
        <w:r w:rsidR="009C40AE">
          <w:delText>and measured gene expression profiles for</w:delText>
        </w:r>
      </w:del>
      <w:ins w:id="257" w:author="Henry_Ward" w:date="2017-11-08T16:44:00Z">
        <w:r w:rsidR="00D34056" w:rsidRPr="00573E18">
          <w:t>while</w:t>
        </w:r>
      </w:ins>
      <w:r w:rsidR="00D34056" w:rsidRPr="00573E18">
        <w:t xml:space="preserve"> seedling tissue </w:t>
      </w:r>
      <w:del w:id="258" w:author="Henry_Ward" w:date="2017-11-08T16:44:00Z">
        <w:r w:rsidR="009C40AE">
          <w:delText>as a representative tissue for all lines</w:delText>
        </w:r>
        <w:r w:rsidR="00D34056" w:rsidRPr="00573E18">
          <w:delText>.</w:delText>
        </w:r>
      </w:del>
      <w:ins w:id="259" w:author="Henry_Ward" w:date="2017-11-08T16:44:00Z">
        <w:r w:rsidR="00D34056" w:rsidRPr="00573E18">
          <w:t xml:space="preserve">was chosen due to the number of </w:t>
        </w:r>
        <w:r w:rsidR="00C35A97">
          <w:t xml:space="preserve">represented </w:t>
        </w:r>
        <w:r w:rsidR="00D34056" w:rsidRPr="00573E18">
          <w:t>tissues.</w:t>
        </w:r>
      </w:ins>
      <w:r w:rsidR="00027815">
        <w:t xml:space="preserve"> </w:t>
      </w:r>
      <w:r w:rsidR="00FD3978">
        <w:t xml:space="preserve">The second </w:t>
      </w:r>
      <w:r w:rsidR="00BD06C3">
        <w:t>dataset</w:t>
      </w:r>
      <w:r w:rsidR="00705054">
        <w:t xml:space="preserve"> </w:t>
      </w:r>
      <w:ins w:id="260" w:author="Henry_Ward" w:date="2017-11-08T16:44:00Z">
        <w:r w:rsidR="00705054">
          <w:t>(ZmSAM)</w:t>
        </w:r>
        <w:r w:rsidR="008E4FEF" w:rsidRPr="004E79F7">
          <w:t xml:space="preserve"> </w:t>
        </w:r>
      </w:ins>
      <w:r w:rsidR="000A71F2">
        <w:t xml:space="preserve">examined </w:t>
      </w:r>
      <w:del w:id="261" w:author="Henry_Ward" w:date="2017-11-08T16:44:00Z">
        <w:r w:rsidR="009C40AE">
          <w:delText>gene expression</w:delText>
        </w:r>
      </w:del>
      <w:ins w:id="262" w:author="Henry_Ward" w:date="2017-11-08T16:44:00Z">
        <w:r w:rsidR="008E4FEF" w:rsidRPr="004E79F7">
          <w:t>genotypic</w:t>
        </w:r>
      </w:ins>
      <w:r w:rsidR="008E4FEF" w:rsidRPr="004E79F7">
        <w:t xml:space="preserve"> variation </w:t>
      </w:r>
      <w:del w:id="263" w:author="Henry_Ward" w:date="2017-11-08T16:44:00Z">
        <w:r w:rsidR="0077791D">
          <w:delText>from a previous study characterizing</w:delText>
        </w:r>
      </w:del>
      <w:ins w:id="264" w:author="Henry_Ward" w:date="2017-11-08T16:44:00Z">
        <w:r w:rsidR="008E4FEF" w:rsidRPr="004E79F7">
          <w:t>of</w:t>
        </w:r>
      </w:ins>
      <w:r w:rsidR="008E4FEF" w:rsidRPr="004E79F7">
        <w:t xml:space="preserve"> different tissues and </w:t>
      </w:r>
      <w:ins w:id="265" w:author="Henry_Ward" w:date="2017-11-08T16:44:00Z">
        <w:r w:rsidR="008E4FEF" w:rsidRPr="004E79F7">
          <w:t>across developmenta</w:t>
        </w:r>
        <w:r w:rsidR="00917AD0">
          <w:t>l time points</w:t>
        </w:r>
        <w:r w:rsidR="00FD3978">
          <w:t xml:space="preserve">. </w:t>
        </w:r>
        <w:r w:rsidR="00917AD0">
          <w:t>Whole genome RNA-</w:t>
        </w:r>
        <w:r w:rsidR="004E0511">
          <w:t>S</w:t>
        </w:r>
        <w:r w:rsidR="008E4FEF" w:rsidRPr="004E79F7">
          <w:t xml:space="preserve">eq transcriptome profiles from 76 different diverse tissues and </w:t>
        </w:r>
      </w:ins>
      <w:r w:rsidR="008E4FEF" w:rsidRPr="004E79F7">
        <w:t xml:space="preserve">developmental time points </w:t>
      </w:r>
      <w:ins w:id="266" w:author="Henry_Ward" w:date="2017-11-08T16:44:00Z">
        <w:r w:rsidR="008E4FEF" w:rsidRPr="004E79F7">
          <w:t>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ins>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del w:id="267" w:author="Henry_Ward" w:date="2017-11-08T16:44:00Z">
        <w:r w:rsidR="00FD3978">
          <w:delText xml:space="preserve">. </w:delText>
        </w:r>
        <w:r w:rsidR="00917AD0">
          <w:delText>Whole genome RNA-</w:delText>
        </w:r>
        <w:r w:rsidR="004E0511">
          <w:delText>S</w:delText>
        </w:r>
        <w:r w:rsidR="008E4FEF" w:rsidRPr="004E79F7">
          <w:delText xml:space="preserve">eq transcriptome profiles from 76 different tissues and developmental time points </w:delText>
        </w:r>
        <w:r w:rsidR="009C40AE">
          <w:delText>f</w:delText>
        </w:r>
        <w:r w:rsidR="00FB603A">
          <w:delText>rom</w:delText>
        </w:r>
        <w:r w:rsidR="008E4FEF" w:rsidRPr="004E79F7">
          <w:delText xml:space="preserve"> the maize reference accession, B73, were used to build </w:delText>
        </w:r>
        <w:r w:rsidR="00BF55BC">
          <w:delText>a</w:delText>
        </w:r>
        <w:r w:rsidR="00821677">
          <w:delText xml:space="preserve"> network</w:delText>
        </w:r>
        <w:r w:rsidR="002A4F46">
          <w:delText xml:space="preserve"> representing a</w:delText>
        </w:r>
        <w:r w:rsidR="00BF55BC">
          <w:delText xml:space="preserve"> "</w:delText>
        </w:r>
        <w:r w:rsidR="00997A48">
          <w:delText>Single A</w:delText>
        </w:r>
        <w:r w:rsidR="00BF55BC">
          <w:delText>ccession</w:delText>
        </w:r>
        <w:r w:rsidR="00821677">
          <w:delText xml:space="preserve"> expression Map</w:delText>
        </w:r>
        <w:r w:rsidR="00BF55BC">
          <w:delText>"</w:delText>
        </w:r>
        <w:r w:rsidR="009C40AE">
          <w:delText xml:space="preserve"> (called ZmSAM</w:delText>
        </w:r>
        <w:r w:rsidR="0080343C">
          <w:delText xml:space="preserve"> network</w:delText>
        </w:r>
        <w:r w:rsidR="009C40AE">
          <w:delText xml:space="preserve"> hereafter)</w:delText>
        </w:r>
        <w:r w:rsidR="008E4FEF" w:rsidRPr="004E79F7">
          <w:delText>.</w:delText>
        </w:r>
      </w:del>
      <w:ins w:id="268" w:author="Henry_Ward" w:date="2017-11-08T16:44:00Z">
        <w:r w:rsidR="008E4FEF" w:rsidRPr="004E79F7">
          <w:t>.</w:t>
        </w:r>
      </w:ins>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ins w:id="269" w:author="Henry_Ward" w:date="2017-11-08T16:44:00Z">
        <w:r w:rsidR="005D6663">
          <w:t>(ZmRoot hereafter)</w:t>
        </w:r>
      </w:ins>
      <w:r w:rsidR="00097BC0">
        <w:t xml:space="preserve"> </w:t>
      </w:r>
      <w:r w:rsidR="000A71F2">
        <w:t>as part of the ionomics GWAS research program</w:t>
      </w:r>
      <w:r w:rsidR="00C63949">
        <w:t>. These data measure</w:t>
      </w:r>
      <w:r w:rsidR="000A71F2">
        <w:t xml:space="preserve"> </w:t>
      </w:r>
      <w:del w:id="270" w:author="Henry_Ward" w:date="2017-11-08T16:44:00Z">
        <w:r w:rsidR="00791C82">
          <w:delText xml:space="preserve">gene </w:delText>
        </w:r>
        <w:r w:rsidR="00791C82">
          <w:lastRenderedPageBreak/>
          <w:delText>expression</w:delText>
        </w:r>
      </w:del>
      <w:ins w:id="271" w:author="Henry_Ward" w:date="2017-11-08T16:44:00Z">
        <w:r w:rsidR="001D3930">
          <w:t>genotypic</w:t>
        </w:r>
      </w:ins>
      <w:r w:rsidR="001D3930">
        <w:t xml:space="preserve"> variation </w:t>
      </w:r>
      <w:del w:id="272" w:author="Henry_Ward" w:date="2017-11-08T16:44:00Z">
        <w:r w:rsidR="00791C82">
          <w:delText>in</w:delText>
        </w:r>
      </w:del>
      <w:ins w:id="273" w:author="Henry_Ward" w:date="2017-11-08T16:44:00Z">
        <w:r w:rsidR="00097BC0">
          <w:t xml:space="preserve">existing </w:t>
        </w:r>
        <w:r w:rsidR="00097BC0" w:rsidRPr="00C06B71">
          <w:t>within</w:t>
        </w:r>
      </w:ins>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del w:id="274" w:author="Henry_Ward" w:date="2017-11-08T16:44:00Z">
        <w:r w:rsidR="001D2C55">
          <w:delText xml:space="preserve"> (called ZmRoot network hereafter)</w:delText>
        </w:r>
        <w:r w:rsidR="00FD3978">
          <w:delText>.</w:delText>
        </w:r>
      </w:del>
      <w:ins w:id="275" w:author="Henry_Ward" w:date="2017-11-08T16:44:00Z">
        <w:r w:rsidR="00FD3978">
          <w:t>.</w:t>
        </w:r>
      </w:ins>
      <w:bookmarkStart w:id="276" w:name="EditPoint"/>
      <w:bookmarkEnd w:id="276"/>
    </w:p>
    <w:p w14:paraId="4EB4166F" w14:textId="77777777" w:rsidR="002B1DB8" w:rsidRDefault="002B1DB8" w:rsidP="006804EA">
      <w:pPr>
        <w:pStyle w:val="Heading3"/>
      </w:pPr>
      <w:bookmarkStart w:id="277" w:name="_Ref458774860"/>
      <w:r>
        <w:t>Table 1</w:t>
      </w:r>
      <w:bookmarkEnd w:id="277"/>
    </w:p>
    <w:p w14:paraId="6DCD7AFC" w14:textId="77777777" w:rsidR="002B1DB8" w:rsidRDefault="002B1DB8" w:rsidP="006804EA">
      <w:pPr>
        <w:pStyle w:val="Heading4"/>
      </w:pPr>
      <w:r>
        <w:t>Significantly Co-expressed GO Terms</w:t>
      </w:r>
    </w:p>
    <w:p w14:paraId="7EF40D81" w14:textId="5D474254"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w:t>
      </w:r>
      <w:ins w:id="278" w:author="Henry_Ward" w:date="2017-11-08T16:44:00Z">
        <w:r w:rsidR="001D1E4B">
          <w:t>,</w:t>
        </w:r>
      </w:ins>
      <w:r>
        <w:t xml:space="preserve"> using both density (</w:t>
      </w:r>
      <w:r>
        <w:fldChar w:fldCharType="begin"/>
      </w:r>
      <w:r>
        <w:instrText xml:space="preserve"> REF _Ref447101528 \h  \* MERGEFORMAT </w:instrText>
      </w:r>
      <w:r>
        <w:fldChar w:fldCharType="separate"/>
      </w:r>
      <w:r w:rsidR="000B0BA4" w:rsidRPr="0045686C">
        <w:t>Eq.1</w:t>
      </w:r>
      <w:r>
        <w:fldChar w:fldCharType="end"/>
      </w:r>
      <w:r>
        <w:t>) and locality (</w:t>
      </w:r>
      <w:del w:id="279" w:author="Henry_Ward" w:date="2017-11-08T16:44:00Z">
        <w:r w:rsidR="00F77E21">
          <w:fldChar w:fldCharType="begin"/>
        </w:r>
        <w:r w:rsidR="00F77E21">
          <w:delInstrText xml:space="preserve"> REF _Ref464049667 \h </w:delInstrText>
        </w:r>
        <w:r w:rsidR="00BD7995">
          <w:delInstrText xml:space="preserve"> \* MERGEFORMAT </w:delInstrText>
        </w:r>
        <w:r w:rsidR="00F77E21">
          <w:fldChar w:fldCharType="separate"/>
        </w:r>
        <w:r w:rsidR="000B0BA4">
          <w:delText>Eq.2</w:delText>
        </w:r>
        <w:r w:rsidR="00F77E21">
          <w:fldChar w:fldCharType="end"/>
        </w:r>
        <w:r>
          <w:delText>).</w:delText>
        </w:r>
      </w:del>
      <w:ins w:id="280" w:author="Henry_Ward" w:date="2017-11-08T16:44:00Z">
        <w:r w:rsidR="00F77E21">
          <w:fldChar w:fldCharType="begin"/>
        </w:r>
        <w:r w:rsidR="00F77E21">
          <w:instrText xml:space="preserve"> REF _Ref464049667 \h </w:instrText>
        </w:r>
        <w:r w:rsidR="00F77E21">
          <w:fldChar w:fldCharType="separate"/>
        </w:r>
        <w:r w:rsidR="000B0BA4">
          <w:t>Eq.2</w:t>
        </w:r>
        <w:r w:rsidR="00F77E21">
          <w:fldChar w:fldCharType="end"/>
        </w:r>
        <w:r>
          <w:t>).</w:t>
        </w:r>
      </w:ins>
      <w:r>
        <w:t xml:space="preserve"> Significance of co-expression metrics was assessed by comparing </w:t>
      </w:r>
      <w:r w:rsidR="003F603B">
        <w:t>values</w:t>
      </w:r>
      <w:r>
        <w:t xml:space="preserve"> to 1000 random </w:t>
      </w:r>
      <w:r w:rsidR="00A87714">
        <w:t>gene sets of the same size</w:t>
      </w:r>
      <w:r>
        <w:t>.</w:t>
      </w:r>
    </w:p>
    <w:p w14:paraId="73B706B8" w14:textId="496B4B36"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del w:id="281" w:author="Henry_Ward" w:date="2017-11-08T16:44:00Z">
        <w:r w:rsidR="00321694">
          <w:fldChar w:fldCharType="begin"/>
        </w:r>
        <w:r w:rsidR="00321694">
          <w:delInstrText xml:space="preserve"> REF _Ref463088833 \h </w:delInstrText>
        </w:r>
        <w:r w:rsidR="00BD7995">
          <w:delInstrText xml:space="preserve"> \* MERGEFORMAT </w:delInstrText>
        </w:r>
        <w:r w:rsidR="00321694">
          <w:fldChar w:fldCharType="separate"/>
        </w:r>
        <w:r w:rsidR="000B0BA4">
          <w:delText>Materials and Methods</w:delText>
        </w:r>
        <w:r w:rsidR="00321694">
          <w:fldChar w:fldCharType="end"/>
        </w:r>
      </w:del>
      <w:ins w:id="282" w:author="Henry_Ward" w:date="2017-11-08T16:44:00Z">
        <w:r w:rsidR="00321694">
          <w:fldChar w:fldCharType="begin"/>
        </w:r>
        <w:r w:rsidR="00321694">
          <w:instrText xml:space="preserve"> REF _Ref463088833 \h </w:instrText>
        </w:r>
        <w:r w:rsidR="00321694">
          <w:fldChar w:fldCharType="separate"/>
        </w:r>
        <w:r w:rsidR="000B0BA4">
          <w:t>Materials and Methods</w:t>
        </w:r>
        <w:r w:rsidR="00321694">
          <w:fldChar w:fldCharType="end"/>
        </w:r>
      </w:ins>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w:t>
      </w:r>
      <w:commentRangeStart w:id="283"/>
      <w:r w:rsidR="00462F47" w:rsidRPr="004727BA">
        <w:t xml:space="preserve"> interactions </w:t>
      </w:r>
      <w:r w:rsidR="00F2399B">
        <w:t>that</w:t>
      </w:r>
      <w:r w:rsidR="00462F47" w:rsidRPr="004727BA">
        <w:t xml:space="preserve"> arise from </w:t>
      </w:r>
      <w:r w:rsidR="00533478">
        <w:t xml:space="preserve">genes </w:t>
      </w:r>
      <w:commentRangeEnd w:id="283"/>
      <w:r w:rsidR="00FA1BC1">
        <w:rPr>
          <w:rStyle w:val="CommentReference"/>
        </w:rPr>
        <w:commentReference w:id="283"/>
      </w:r>
      <w:r w:rsidR="00533478">
        <w:t xml:space="preserve">in </w:t>
      </w:r>
      <w:r w:rsidR="00462F47" w:rsidRPr="004727BA">
        <w:t>the network</w:t>
      </w:r>
      <w:r w:rsidR="00BB5A09">
        <w:t xml:space="preserve"> (</w:t>
      </w:r>
      <w:del w:id="284" w:author="Henry_Ward" w:date="2017-11-08T16:44:00Z">
        <w:r w:rsidR="00371F3F">
          <w:fldChar w:fldCharType="begin"/>
        </w:r>
        <w:r w:rsidR="00371F3F">
          <w:delInstrText xml:space="preserve"> REF _Ref447013206 \h </w:delInstrText>
        </w:r>
        <w:r w:rsidR="00BD7995">
          <w:delInstrText xml:space="preserve"> \* MERGEFORMAT </w:delInstrText>
        </w:r>
        <w:r w:rsidR="00371F3F">
          <w:fldChar w:fldCharType="separate"/>
        </w:r>
        <w:r w:rsidR="000B0BA4">
          <w:delText>Supp. Fig. 1</w:delText>
        </w:r>
        <w:r w:rsidR="00371F3F">
          <w:fldChar w:fldCharType="end"/>
        </w:r>
      </w:del>
      <w:ins w:id="285" w:author="Henry_Ward" w:date="2017-11-08T16:44:00Z">
        <w:r w:rsidR="00371F3F">
          <w:fldChar w:fldCharType="begin"/>
        </w:r>
        <w:r w:rsidR="00371F3F">
          <w:instrText xml:space="preserve"> REF _Ref447013206 \h </w:instrText>
        </w:r>
        <w:r w:rsidR="00371F3F">
          <w:fldChar w:fldCharType="separate"/>
        </w:r>
        <w:r w:rsidR="000B0BA4">
          <w:t>Supp. Fig. 1</w:t>
        </w:r>
        <w:r w:rsidR="00371F3F">
          <w:fldChar w:fldCharType="end"/>
        </w:r>
      </w:ins>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 xml:space="preserve">how well density and locality captured terms with annotated biological </w:t>
      </w:r>
      <w:del w:id="286" w:author="Henry_Ward" w:date="2017-11-08T16:44:00Z">
        <w:r w:rsidR="00576E88">
          <w:delText>function</w:delText>
        </w:r>
      </w:del>
      <w:ins w:id="287" w:author="Henry_Ward" w:date="2017-11-08T16:44:00Z">
        <w:r w:rsidR="00576E88">
          <w:t>function</w:t>
        </w:r>
        <w:r w:rsidR="00FA1BC1">
          <w:t>s</w:t>
        </w:r>
      </w:ins>
      <w:r w:rsidR="00576E88">
        <w:t>.</w:t>
      </w:r>
      <w:r w:rsidR="00510A31">
        <w:t xml:space="preserve"> </w:t>
      </w:r>
    </w:p>
    <w:p w14:paraId="4F89C099" w14:textId="4E005E7D"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del w:id="288" w:author="Henry_Ward" w:date="2017-11-08T16:44:00Z">
        <w:r w:rsidR="00102F3D">
          <w:rPr>
            <w:highlight w:val="yellow"/>
          </w:rPr>
          <w:fldChar w:fldCharType="begin"/>
        </w:r>
        <w:r w:rsidR="00102F3D">
          <w:delInstrText xml:space="preserve"> REF _Ref479246505 \h </w:delInstrText>
        </w:r>
        <w:r w:rsidR="00BD7995">
          <w:rPr>
            <w:highlight w:val="yellow"/>
          </w:rPr>
          <w:delInstrText xml:space="preserve"> \* MERGEFORMAT </w:delInstrText>
        </w:r>
        <w:r w:rsidR="00102F3D">
          <w:rPr>
            <w:highlight w:val="yellow"/>
          </w:rPr>
        </w:r>
        <w:r w:rsidR="00102F3D">
          <w:rPr>
            <w:highlight w:val="yellow"/>
          </w:rPr>
          <w:fldChar w:fldCharType="separate"/>
        </w:r>
        <w:r w:rsidR="000B0BA4">
          <w:delText>Supp. Table 1</w:delText>
        </w:r>
        <w:r w:rsidR="00102F3D">
          <w:rPr>
            <w:highlight w:val="yellow"/>
          </w:rPr>
          <w:fldChar w:fldCharType="end"/>
        </w:r>
      </w:del>
      <w:ins w:id="289" w:author="Henry_Ward" w:date="2017-11-08T16:44:00Z">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ins>
      <w:r w:rsidR="00102F3D">
        <w:t xml:space="preserve"> for full data</w:t>
      </w:r>
      <w:r w:rsidR="00C57DDC">
        <w:t>)</w:t>
      </w:r>
      <w:r w:rsidR="00857FF2">
        <w:t>.</w:t>
      </w:r>
      <w:r w:rsidR="00C57DDC">
        <w:t xml:space="preserve"> In total, 818 GO </w:t>
      </w:r>
      <w:del w:id="290" w:author="Henry_Ward" w:date="2017-11-08T16:44:00Z">
        <w:r w:rsidR="00F92705">
          <w:delText>t</w:delText>
        </w:r>
        <w:r w:rsidR="00C57DDC">
          <w:delText>erms</w:delText>
        </w:r>
      </w:del>
      <w:ins w:id="291" w:author="Henry_Ward" w:date="2017-11-08T16:44:00Z">
        <w:r w:rsidR="00C57DDC">
          <w:t>Terms</w:t>
        </w:r>
      </w:ins>
      <w:r w:rsidR="00C57DDC">
        <w:t xml:space="preserve">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del w:id="292" w:author="Henry_Ward" w:date="2017-11-08T16:44:00Z">
        <w:r w:rsidR="00F92705">
          <w:delText>t</w:delText>
        </w:r>
        <w:r w:rsidR="009A74CB">
          <w:delText>erms</w:delText>
        </w:r>
      </w:del>
      <w:ins w:id="293" w:author="Henry_Ward" w:date="2017-11-08T16:44:00Z">
        <w:r w:rsidR="009A74CB">
          <w:t>Terms</w:t>
        </w:r>
      </w:ins>
      <w:r w:rsidR="009A74CB">
        <w:t xml:space="preserve">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 xml:space="preserve">while locality </w:t>
      </w:r>
      <w:del w:id="294" w:author="Henry_Ward" w:date="2017-11-08T16:44:00Z">
        <w:r w:rsidR="009A74CB">
          <w:delText>performs</w:delText>
        </w:r>
      </w:del>
      <w:ins w:id="295" w:author="Henry_Ward" w:date="2017-11-08T16:44:00Z">
        <w:r w:rsidR="009A74CB">
          <w:t>perform</w:t>
        </w:r>
        <w:r w:rsidR="00C74261">
          <w:t>ed</w:t>
        </w:r>
      </w:ins>
      <w:r w:rsidR="009A74CB">
        <w:t xml:space="preserve"> best in</w:t>
      </w:r>
      <w:r w:rsidR="00CE4DB4">
        <w:t xml:space="preserve"> ZmPAN</w:t>
      </w:r>
      <w:r w:rsidR="007B162B">
        <w:t xml:space="preserve"> (See </w:t>
      </w:r>
      <w:del w:id="296" w:author="Henry_Ward" w:date="2017-11-08T16:44:00Z">
        <w:r w:rsidR="007B162B">
          <w:fldChar w:fldCharType="begin"/>
        </w:r>
        <w:r w:rsidR="007B162B">
          <w:delInstrText xml:space="preserve"> REF _Ref458774860 \h </w:delInstrText>
        </w:r>
        <w:r w:rsidR="00BD7995">
          <w:delInstrText xml:space="preserve"> \* MERGEFORMAT </w:delInstrText>
        </w:r>
        <w:r w:rsidR="007B162B">
          <w:fldChar w:fldCharType="separate"/>
        </w:r>
        <w:r w:rsidR="000B0BA4">
          <w:delText>Table 1</w:delText>
        </w:r>
        <w:r w:rsidR="007B162B">
          <w:fldChar w:fldCharType="end"/>
        </w:r>
      </w:del>
      <w:ins w:id="297" w:author="Henry_Ward" w:date="2017-11-08T16:44:00Z">
        <w:r w:rsidR="007B162B">
          <w:fldChar w:fldCharType="begin"/>
        </w:r>
        <w:r w:rsidR="007B162B">
          <w:instrText xml:space="preserve"> REF _Ref458774860 \h </w:instrText>
        </w:r>
        <w:r w:rsidR="007B162B">
          <w:fldChar w:fldCharType="separate"/>
        </w:r>
        <w:r w:rsidR="000B0BA4">
          <w:t>Table 1</w:t>
        </w:r>
        <w:r w:rsidR="007B162B">
          <w:fldChar w:fldCharType="end"/>
        </w:r>
      </w:ins>
      <w:r w:rsidR="006F3FCF">
        <w:t>)</w:t>
      </w:r>
      <w:r w:rsidR="00CE4DB4">
        <w:t xml:space="preserve">. </w:t>
      </w:r>
      <w:del w:id="298" w:author="Henry_Ward" w:date="2017-11-08T16:44:00Z">
        <w:r w:rsidR="00CE4DB4">
          <w:delText>Considering</w:delText>
        </w:r>
      </w:del>
      <w:ins w:id="299" w:author="Henry_Ward" w:date="2017-11-08T16:44:00Z">
        <w:r w:rsidR="00C74261">
          <w:t>Taking into account</w:t>
        </w:r>
      </w:ins>
      <w:r w:rsidR="00C74261">
        <w:t xml:space="preserve"> </w:t>
      </w:r>
      <w:r w:rsidR="00CE4DB4">
        <w:t>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del w:id="300" w:author="Henry_Ward" w:date="2017-11-08T16:44:00Z">
        <w:r w:rsidR="000B7C31">
          <w:fldChar w:fldCharType="begin"/>
        </w:r>
        <w:r w:rsidR="000B7C31">
          <w:delInstrText xml:space="preserve"> REF _Ref479246505 \h </w:delInstrText>
        </w:r>
        <w:r w:rsidR="00BD7995">
          <w:delInstrText xml:space="preserve"> \* MERGEFORMAT </w:delInstrText>
        </w:r>
        <w:r w:rsidR="000B7C31">
          <w:fldChar w:fldCharType="separate"/>
        </w:r>
        <w:r w:rsidR="000B0BA4">
          <w:delText>Supp. Table 1</w:delText>
        </w:r>
        <w:r w:rsidR="000B7C31">
          <w:fldChar w:fldCharType="end"/>
        </w:r>
        <w:r w:rsidR="006F3FCF">
          <w:delText>).</w:delText>
        </w:r>
      </w:del>
      <w:ins w:id="301" w:author="Henry_Ward" w:date="2017-11-08T16:44:00Z">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ins>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 xml:space="preserve">the subset of GO terms </w:t>
      </w:r>
      <w:del w:id="302" w:author="Henry_Ward" w:date="2017-11-08T16:44:00Z">
        <w:r w:rsidR="006F3FCF">
          <w:delText>that had</w:delText>
        </w:r>
      </w:del>
      <w:ins w:id="303" w:author="Henry_Ward" w:date="2017-11-08T16:44:00Z">
        <w:r w:rsidR="00EB1B43">
          <w:t>with</w:t>
        </w:r>
      </w:ins>
      <w:r w:rsidR="00EB1B43">
        <w:t xml:space="preserve"> </w:t>
      </w:r>
      <w:r w:rsidR="006F3FCF">
        <w:t>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xml:space="preserve">, </w:t>
      </w:r>
      <w:commentRangeStart w:id="304"/>
      <w:r w:rsidR="003246AF">
        <w:t>there are substantially more co-expressed GO terms, for either score, than w</w:t>
      </w:r>
      <w:r w:rsidR="00A614E1">
        <w:t>as</w:t>
      </w:r>
      <w:r w:rsidR="003246AF">
        <w:t xml:space="preserve"> found by</w:t>
      </w:r>
      <w:r w:rsidR="00B41120">
        <w:t xml:space="preserve"> size-matched randomly generated sets of genes </w:t>
      </w:r>
      <w:commentRangeEnd w:id="304"/>
      <w:del w:id="305" w:author="Henry_Ward" w:date="2017-11-08T16:44:00Z">
        <w:r w:rsidR="00B41120">
          <w:delText>(</w:delText>
        </w:r>
        <w:r w:rsidR="00452442">
          <w:fldChar w:fldCharType="begin"/>
        </w:r>
        <w:r w:rsidR="00452442">
          <w:delInstrText xml:space="preserve"> REF _Ref479246505 \h </w:delInstrText>
        </w:r>
        <w:r w:rsidR="00BD7995">
          <w:delInstrText xml:space="preserve"> \* MERGEFORMAT </w:delInstrText>
        </w:r>
        <w:r w:rsidR="00452442">
          <w:fldChar w:fldCharType="separate"/>
        </w:r>
        <w:r w:rsidR="000B0BA4">
          <w:delText>Supp. Table 1</w:delText>
        </w:r>
        <w:r w:rsidR="00452442">
          <w:fldChar w:fldCharType="end"/>
        </w:r>
      </w:del>
      <w:ins w:id="306" w:author="Henry_Ward" w:date="2017-11-08T16:44:00Z">
        <w:r w:rsidR="00A614E1">
          <w:rPr>
            <w:rStyle w:val="CommentReference"/>
          </w:rPr>
          <w:commentReference w:id="304"/>
        </w:r>
        <w:r w:rsidR="00B41120">
          <w:t>(</w:t>
        </w:r>
        <w:r w:rsidR="00452442">
          <w:fldChar w:fldCharType="begin"/>
        </w:r>
        <w:r w:rsidR="00452442">
          <w:instrText xml:space="preserve"> REF _Ref479246505 \h </w:instrText>
        </w:r>
        <w:r w:rsidR="00452442">
          <w:fldChar w:fldCharType="separate"/>
        </w:r>
        <w:r w:rsidR="000B0BA4">
          <w:t>Supp. Table 1</w:t>
        </w:r>
        <w:r w:rsidR="00452442">
          <w:fldChar w:fldCharType="end"/>
        </w:r>
      </w:ins>
      <w:r w:rsidR="00B41120">
        <w:t>)</w:t>
      </w:r>
      <w:r w:rsidR="003246AF">
        <w:t>.</w:t>
      </w:r>
      <w:r w:rsidR="006E1CA7">
        <w:t xml:space="preserve"> </w:t>
      </w:r>
    </w:p>
    <w:p w14:paraId="72AE7BE1" w14:textId="77777777" w:rsidR="00A1751F" w:rsidRDefault="00A1751F" w:rsidP="006804EA">
      <w:pPr>
        <w:pStyle w:val="Heading3"/>
      </w:pPr>
      <w:bookmarkStart w:id="307" w:name="_Ref458774880"/>
      <w:r>
        <w:lastRenderedPageBreak/>
        <w:t>Table 2</w:t>
      </w:r>
      <w:bookmarkEnd w:id="307"/>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6820D6D9"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w:t>
      </w:r>
      <w:ins w:id="308" w:author="Henry_Ward" w:date="2017-11-08T16:44:00Z">
        <w:r w:rsidR="000E4135">
          <w:t>(hypergeometric p-value &lt; 0.01</w:t>
        </w:r>
        <w:r w:rsidR="000B6FDB">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0E4135">
          <w:t xml:space="preserve">) </w:t>
        </w:r>
      </w:ins>
      <w:r w:rsidR="000E4135">
        <w:t>for genes that are co-annotated for the same GO term</w:t>
      </w:r>
      <w:del w:id="309" w:author="Henry_Ward" w:date="2017-11-08T16:44:00Z">
        <w:r w:rsidR="00BA641D">
          <w:delText xml:space="preserve"> (hypergeometric p-value </w:delText>
        </w:r>
        <w:r w:rsidR="00B52943">
          <w:delText>≤</w:delText>
        </w:r>
        <w:r w:rsidR="00BA641D">
          <w:delText xml:space="preserve"> 0.01; </w:delText>
        </w:r>
        <w:r w:rsidR="00BA641D">
          <w:fldChar w:fldCharType="begin"/>
        </w:r>
        <w:r w:rsidR="00BA641D">
          <w:delInstrText xml:space="preserve"> REF _Ref494793753 \h </w:delInstrText>
        </w:r>
        <w:r w:rsidR="00BD7995">
          <w:delInstrText xml:space="preserve"> \* MERGEFORMAT </w:delInstrText>
        </w:r>
        <w:r w:rsidR="00BA641D">
          <w:fldChar w:fldCharType="separate"/>
        </w:r>
        <w:r w:rsidR="00BA641D">
          <w:delText>Supp. Table 3</w:delText>
        </w:r>
        <w:r w:rsidR="00BA641D">
          <w:fldChar w:fldCharType="end"/>
        </w:r>
        <w:r w:rsidR="00BA641D">
          <w:delText>)</w:delText>
        </w:r>
        <w:r w:rsidR="006F3FCF">
          <w:delText>.</w:delText>
        </w:r>
      </w:del>
      <w:ins w:id="310" w:author="Henry_Ward" w:date="2017-11-08T16:44:00Z">
        <w:r w:rsidR="006F3FCF">
          <w:t>.</w:t>
        </w:r>
      </w:ins>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del w:id="311" w:author="Henry_Ward" w:date="2017-11-08T16:44:00Z">
        <w:r w:rsidR="000B6FDB">
          <w:fldChar w:fldCharType="begin"/>
        </w:r>
        <w:r w:rsidR="000B6FDB">
          <w:delInstrText xml:space="preserve"> REF _Ref494793753 \h </w:delInstrText>
        </w:r>
        <w:r w:rsidR="00BD7995">
          <w:delInstrText xml:space="preserve"> \* MERGEFORMAT </w:delInstrText>
        </w:r>
        <w:r w:rsidR="000B6FDB">
          <w:fldChar w:fldCharType="separate"/>
        </w:r>
        <w:r w:rsidR="000B6FDB">
          <w:delText>Supp. Table 3</w:delText>
        </w:r>
        <w:r w:rsidR="000B6FDB">
          <w:fldChar w:fldCharType="end"/>
        </w:r>
        <w:r w:rsidR="00722199">
          <w:delText>)</w:delText>
        </w:r>
      </w:del>
      <w:ins w:id="312" w:author="Henry_Ward" w:date="2017-11-08T16:44:00Z">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A4399">
          <w:t>,</w:t>
        </w:r>
      </w:ins>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w:t>
      </w:r>
      <w:del w:id="313" w:author="Henry_Ward" w:date="2017-11-08T16:44:00Z">
        <w:r>
          <w:delText>had (</w:delText>
        </w:r>
        <w:r w:rsidR="005565EC">
          <w:fldChar w:fldCharType="begin"/>
        </w:r>
        <w:r w:rsidR="005565EC">
          <w:delInstrText xml:space="preserve"> REF _Ref447013206 \h </w:delInstrText>
        </w:r>
        <w:r w:rsidR="00BD7995">
          <w:delInstrText xml:space="preserve"> \* MERGEFORMAT </w:delInstrText>
        </w:r>
        <w:r w:rsidR="005565EC">
          <w:fldChar w:fldCharType="separate"/>
        </w:r>
        <w:r w:rsidR="000B0BA4">
          <w:delText>Supp. Fig. 1</w:delText>
        </w:r>
        <w:r w:rsidR="005565EC">
          <w:fldChar w:fldCharType="end"/>
        </w:r>
      </w:del>
      <w:ins w:id="314" w:author="Henry_Ward" w:date="2017-11-08T16:44:00Z">
        <w:r w:rsidR="009345FD">
          <w:t xml:space="preserve">possessed </w:t>
        </w:r>
        <w:r>
          <w:t>(</w:t>
        </w:r>
        <w:r w:rsidR="005565EC">
          <w:fldChar w:fldCharType="begin"/>
        </w:r>
        <w:r w:rsidR="005565EC">
          <w:instrText xml:space="preserve"> REF _Ref447013206 \h </w:instrText>
        </w:r>
        <w:r w:rsidR="005565EC">
          <w:fldChar w:fldCharType="separate"/>
        </w:r>
        <w:r w:rsidR="000B0BA4">
          <w:t>Supp. Fig. 1</w:t>
        </w:r>
        <w:r w:rsidR="005565EC">
          <w:fldChar w:fldCharType="end"/>
        </w:r>
      </w:ins>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4E364F55" w:rsidR="009756C7" w:rsidRDefault="009756C7" w:rsidP="006804EA">
      <w:del w:id="315" w:author="Henry_Ward" w:date="2017-11-08T16:44:00Z">
        <w:r>
          <w:delText>Integration</w:delText>
        </w:r>
      </w:del>
      <w:commentRangeStart w:id="316"/>
      <w:ins w:id="317" w:author="Henry_Ward" w:date="2017-11-08T16:44:00Z">
        <w:r w:rsidR="00894739">
          <w:t>Camoco models the i</w:t>
        </w:r>
        <w:r>
          <w:t>ntegration</w:t>
        </w:r>
        <w:commentRangeEnd w:id="316"/>
        <w:r w:rsidR="00894739">
          <w:rPr>
            <w:rStyle w:val="CommentReference"/>
          </w:rPr>
          <w:commentReference w:id="316"/>
        </w:r>
      </w:ins>
      <w:r>
        <w:t xml:space="preserve"> of GWAS candidates with co-expression interactions</w:t>
      </w:r>
      <w:del w:id="318" w:author="Henry_Ward" w:date="2017-11-08T16:44:00Z">
        <w:r>
          <w:delText xml:space="preserve"> is modeled in Camoco</w:delText>
        </w:r>
      </w:del>
      <w:r>
        <w:t xml:space="preserve"> by directly assessing the density or locality of interaction among candidat</w:t>
      </w:r>
      <w:r w:rsidR="00846095">
        <w:t>e genes near GWAS SNPs</w:t>
      </w:r>
      <w:r>
        <w:t xml:space="preserve">. However, </w:t>
      </w:r>
      <w:ins w:id="319" w:author="Henry_Ward" w:date="2017-11-08T16:44:00Z">
        <w:r w:rsidR="00F40F9D">
          <w:t xml:space="preserve">the process of </w:t>
        </w:r>
      </w:ins>
      <w:r>
        <w:t xml:space="preserve">mapping SNPs to surrounding candidate genes has inherent complications </w:t>
      </w:r>
      <w:r w:rsidR="008B0E51">
        <w:t>that</w:t>
      </w:r>
      <w:r w:rsidR="00F40F9D">
        <w:t xml:space="preserve"> can </w:t>
      </w:r>
      <w:del w:id="320" w:author="Henry_Ward" w:date="2017-11-08T16:44:00Z">
        <w:r w:rsidR="0039535A">
          <w:delText>have strong</w:delText>
        </w:r>
      </w:del>
      <w:ins w:id="321" w:author="Henry_Ward" w:date="2017-11-08T16:44:00Z">
        <w:r w:rsidR="00F40F9D">
          <w:t>strongly</w:t>
        </w:r>
      </w:ins>
      <w:r w:rsidR="00F40F9D">
        <w:t xml:space="preserve"> influence</w:t>
      </w:r>
      <w:r w:rsidR="0039535A">
        <w:t xml:space="preserve"> </w:t>
      </w:r>
      <w:del w:id="322" w:author="Henry_Ward" w:date="2017-11-08T16:44:00Z">
        <w:r w:rsidR="0039535A">
          <w:delText>on</w:delText>
        </w:r>
        <w:r>
          <w:delText xml:space="preserve"> </w:delText>
        </w:r>
      </w:del>
      <w:r>
        <w:t>subnetwork co-expression calculations.</w:t>
      </w:r>
      <w:r w:rsidR="00846095">
        <w:t xml:space="preserve"> While we assume that </w:t>
      </w:r>
      <w:del w:id="323" w:author="Henry_Ward" w:date="2017-11-08T16:44:00Z">
        <w:r w:rsidR="00846095">
          <w:delText>the majority of</w:delText>
        </w:r>
      </w:del>
      <w:ins w:id="324" w:author="Henry_Ward" w:date="2017-11-08T16:44:00Z">
        <w:r w:rsidR="004B197B">
          <w:t>most</w:t>
        </w:r>
      </w:ins>
      <w:r w:rsidR="004B197B">
        <w:t xml:space="preserve"> </w:t>
      </w:r>
      <w:r w:rsidR="001A2E3A">
        <w:t xml:space="preserve">informative </w:t>
      </w:r>
      <w:r w:rsidR="00846095">
        <w:t xml:space="preserve">interactions among candidate genes </w:t>
      </w:r>
      <w:commentRangeStart w:id="325"/>
      <w:r w:rsidR="00846095">
        <w:t xml:space="preserve">are between </w:t>
      </w:r>
      <w:commentRangeEnd w:id="325"/>
      <w:r w:rsidR="00477CC5">
        <w:rPr>
          <w:rStyle w:val="CommentReference"/>
        </w:rPr>
        <w:commentReference w:id="325"/>
      </w:r>
      <w:r w:rsidR="00846095">
        <w:t>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del w:id="326" w:author="Henry_Ward" w:date="2017-11-08T16:44:00Z">
        <w:r w:rsidR="00EB2AC4">
          <w:delText xml:space="preserve"> resulting</w:delText>
        </w:r>
      </w:del>
      <w:ins w:id="327" w:author="Henry_Ward" w:date="2017-11-08T16:44:00Z">
        <w:r w:rsidR="002A69C9">
          <w:t>, which can</w:t>
        </w:r>
      </w:ins>
      <w:r w:rsidR="002A69C9">
        <w:t xml:space="preserve"> in </w:t>
      </w:r>
      <w:del w:id="328" w:author="Henry_Ward" w:date="2017-11-08T16:44:00Z">
        <w:r w:rsidR="00EF45C1">
          <w:delText>bias</w:delText>
        </w:r>
        <w:r w:rsidR="000B24AB">
          <w:delText>ed</w:delText>
        </w:r>
      </w:del>
      <w:ins w:id="329" w:author="Henry_Ward" w:date="2017-11-08T16:44:00Z">
        <w:r w:rsidR="002A69C9">
          <w:t xml:space="preserve">turn </w:t>
        </w:r>
        <w:r w:rsidR="00EF45C1">
          <w:t>bias</w:t>
        </w:r>
      </w:ins>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 xml:space="preserve">are </w:t>
      </w:r>
      <w:del w:id="330" w:author="Henry_Ward" w:date="2017-11-08T16:44:00Z">
        <w:r>
          <w:delText xml:space="preserve">in </w:delText>
        </w:r>
      </w:del>
      <w:r w:rsidR="00D82036">
        <w:t xml:space="preserve">close </w:t>
      </w:r>
      <w:del w:id="331" w:author="Henry_Ward" w:date="2017-11-08T16:44:00Z">
        <w:r>
          <w:delText xml:space="preserve">proximity </w:delText>
        </w:r>
      </w:del>
      <w:r w:rsidR="00D82036">
        <w:t xml:space="preserve">to </w:t>
      </w:r>
      <w:del w:id="332" w:author="Henry_Ward" w:date="2017-11-08T16:44:00Z">
        <w:r>
          <w:delText>one another</w:delText>
        </w:r>
      </w:del>
      <w:ins w:id="333" w:author="Henry_Ward" w:date="2017-11-08T16:44:00Z">
        <w:r w:rsidR="00D82036">
          <w:t>each other</w:t>
        </w:r>
      </w:ins>
      <w:r w:rsidR="00D82036">
        <w:t xml:space="preserve"> on </w:t>
      </w:r>
      <w:r>
        <w:t>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0D866A02" w14:textId="13A594F1"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w:t>
      </w:r>
      <w:ins w:id="334" w:author="Henry_Ward" w:date="2017-11-08T16:44:00Z">
        <w:r w:rsidR="004232A1" w:rsidRPr="00C9797E">
          <w:t>cis</w:t>
        </w:r>
        <w:r w:rsidR="004232A1" w:rsidRPr="00C9797E">
          <w:softHyphen/>
        </w:r>
        <w:r w:rsidR="004232A1">
          <w:t>-</w:t>
        </w:r>
      </w:ins>
      <w:r w:rsidR="00D504B8" w:rsidRPr="004232A1">
        <w:t>interactions</w:t>
      </w:r>
      <w:r w:rsidR="00D504B8">
        <w:t xml:space="preserve"> for pairs of genes </w:t>
      </w:r>
      <w:del w:id="335" w:author="Henry_Ward" w:date="2017-11-08T16:44:00Z">
        <w:r w:rsidR="00D504B8">
          <w:delText xml:space="preserve">that were </w:delText>
        </w:r>
      </w:del>
      <w:r w:rsidR="00D504B8">
        <w:t>less than 50 kb apart</w:t>
      </w:r>
      <w:del w:id="336" w:author="Henry_Ward" w:date="2017-11-08T16:44:00Z">
        <w:r w:rsidR="00D504B8">
          <w:delText xml:space="preserve"> (</w:delText>
        </w:r>
        <w:r w:rsidR="00D504B8" w:rsidRPr="000D7009">
          <w:rPr>
            <w:i/>
          </w:rPr>
          <w:delText>cis</w:delText>
        </w:r>
        <w:r w:rsidR="00495486">
          <w:delText>-</w:delText>
        </w:r>
        <w:r w:rsidR="00D504B8">
          <w:delText>interactions).</w:delText>
        </w:r>
      </w:del>
      <w:ins w:id="337" w:author="Henry_Ward" w:date="2017-11-08T16:44:00Z">
        <w:r w:rsidR="00D504B8">
          <w:t>.</w:t>
        </w:r>
      </w:ins>
      <w:r w:rsidR="00D504B8">
        <w:t xml:space="preserve"> The </w:t>
      </w:r>
      <w:ins w:id="338" w:author="Henry_Ward" w:date="2017-11-08T16:44:00Z">
        <w:r w:rsidR="00D34FEA">
          <w:t xml:space="preserve">groups’ </w:t>
        </w:r>
      </w:ins>
      <w:r w:rsidR="00D34FEA">
        <w:t>distributions</w:t>
      </w:r>
      <w:r w:rsidR="00D504B8">
        <w:t xml:space="preserve"> </w:t>
      </w:r>
      <w:del w:id="339" w:author="Henry_Ward" w:date="2017-11-08T16:44:00Z">
        <w:r w:rsidR="00D504B8">
          <w:delText xml:space="preserve">of the two groups </w:delText>
        </w:r>
      </w:del>
      <w:r w:rsidR="00D504B8">
        <w:t xml:space="preserve">indicate that </w:t>
      </w:r>
      <w:r w:rsidR="00D504B8" w:rsidRPr="000D7009">
        <w:rPr>
          <w:i/>
        </w:rPr>
        <w:t>cis</w:t>
      </w:r>
      <w:ins w:id="340" w:author="Henry_Ward" w:date="2017-11-08T16:44:00Z">
        <w:r w:rsidR="00724685">
          <w:rPr>
            <w:i/>
          </w:rPr>
          <w:t>-</w:t>
        </w:r>
      </w:ins>
      <w:r w:rsidR="00D504B8">
        <w:t xml:space="preserve"> genes are </w:t>
      </w:r>
      <w:ins w:id="341" w:author="Henry_Ward" w:date="2017-11-08T16:44:00Z">
        <w:r w:rsidR="00D504B8">
          <w:t xml:space="preserve">much </w:t>
        </w:r>
      </w:ins>
      <w:r w:rsidR="00D504B8">
        <w:t xml:space="preserve">more likely to have </w:t>
      </w:r>
      <w:del w:id="342" w:author="Henry_Ward" w:date="2017-11-08T16:44:00Z">
        <w:r w:rsidR="00D504B8">
          <w:delText xml:space="preserve">a </w:delText>
        </w:r>
      </w:del>
      <w:r w:rsidR="00D504B8">
        <w:t xml:space="preserve">strong co-expression interaction </w:t>
      </w:r>
      <w:del w:id="343" w:author="Henry_Ward" w:date="2017-11-08T16:44:00Z">
        <w:r w:rsidR="00D504B8">
          <w:delText>score</w:delText>
        </w:r>
      </w:del>
      <w:ins w:id="344" w:author="Henry_Ward" w:date="2017-11-08T16:44:00Z">
        <w:r w:rsidR="00D504B8">
          <w:t>score</w:t>
        </w:r>
        <w:r w:rsidR="00955454">
          <w:t>s</w:t>
        </w:r>
      </w:ins>
      <w:r w:rsidR="00D504B8">
        <w:t xml:space="preserve"> than </w:t>
      </w:r>
      <w:r w:rsidR="00D504B8" w:rsidRPr="000D7009">
        <w:rPr>
          <w:i/>
        </w:rPr>
        <w:t>trans</w:t>
      </w:r>
      <w:ins w:id="345" w:author="Henry_Ward" w:date="2017-11-08T16:44:00Z">
        <w:r w:rsidR="00724685">
          <w:rPr>
            <w:i/>
          </w:rPr>
          <w:t>-</w:t>
        </w:r>
      </w:ins>
      <w:r w:rsidR="00D504B8">
        <w:t xml:space="preserve"> genes (</w:t>
      </w:r>
      <w:del w:id="346" w:author="Henry_Ward" w:date="2017-11-08T16:44:00Z">
        <w:r w:rsidR="008D33AC">
          <w:fldChar w:fldCharType="begin"/>
        </w:r>
        <w:r w:rsidR="008D33AC">
          <w:delInstrText xml:space="preserve"> REF _Ref487124030 \h </w:delInstrText>
        </w:r>
        <w:r w:rsidR="00BD7995">
          <w:delInstrText xml:space="preserve"> \* MERGEFORMAT </w:delInstrText>
        </w:r>
        <w:r w:rsidR="008D33AC">
          <w:fldChar w:fldCharType="separate"/>
        </w:r>
        <w:r w:rsidR="000B0BA4">
          <w:delText>Fig 2</w:delText>
        </w:r>
        <w:r w:rsidR="008D33AC">
          <w:fldChar w:fldCharType="end"/>
        </w:r>
      </w:del>
      <w:ins w:id="347" w:author="Henry_Ward" w:date="2017-11-08T16:44:00Z">
        <w:r w:rsidR="008D33AC">
          <w:fldChar w:fldCharType="begin"/>
        </w:r>
        <w:r w:rsidR="008D33AC">
          <w:instrText xml:space="preserve"> REF _Ref487124030 \h </w:instrText>
        </w:r>
        <w:r w:rsidR="008D33AC">
          <w:fldChar w:fldCharType="separate"/>
        </w:r>
        <w:r w:rsidR="000B0BA4">
          <w:t>Fig 2</w:t>
        </w:r>
        <w:r w:rsidR="008D33AC">
          <w:fldChar w:fldCharType="end"/>
        </w:r>
      </w:ins>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w:t>
      </w:r>
      <w:r w:rsidR="00F32D68">
        <w:lastRenderedPageBreak/>
        <w:t xml:space="preserve">expression, where we observed substantially stronger enrichment for linked gene pairs </w:t>
      </w:r>
      <w:del w:id="348" w:author="Henry_Ward" w:date="2017-11-08T16:44:00Z">
        <w:r w:rsidR="00F32D68">
          <w:delText xml:space="preserve">as </w:delText>
        </w:r>
      </w:del>
      <w:r w:rsidR="005A5DDF">
        <w:t>compared</w:t>
      </w:r>
      <w:r w:rsidR="00F32D68">
        <w:t xml:space="preserve"> to </w:t>
      </w:r>
      <w:ins w:id="349" w:author="Henry_Ward" w:date="2017-11-08T16:44:00Z">
        <w:r w:rsidR="00955454">
          <w:rPr>
            <w:i/>
          </w:rPr>
          <w:t>trans</w:t>
        </w:r>
        <w:r w:rsidR="00724685">
          <w:rPr>
            <w:i/>
          </w:rPr>
          <w:t>-</w:t>
        </w:r>
        <w:r w:rsidR="00955454">
          <w:rPr>
            <w:i/>
          </w:rPr>
          <w:t xml:space="preserve"> </w:t>
        </w:r>
      </w:ins>
      <w:r w:rsidR="00F32D68">
        <w:t xml:space="preserve">genes </w:t>
      </w:r>
      <w:del w:id="350" w:author="Henry_Ward" w:date="2017-11-08T16:44:00Z">
        <w:r w:rsidR="00F32D68">
          <w:delText>on different chromosomes</w:delText>
        </w:r>
        <w:r w:rsidR="00D504B8">
          <w:delText xml:space="preserve"> </w:delText>
        </w:r>
      </w:del>
      <w:r w:rsidR="00D504B8">
        <w:t xml:space="preserve">(e.g. Z-score ≥ 3, see </w:t>
      </w:r>
      <w:del w:id="351" w:author="Henry_Ward" w:date="2017-11-08T16:44:00Z">
        <w:r w:rsidR="008D33AC">
          <w:fldChar w:fldCharType="begin"/>
        </w:r>
        <w:r w:rsidR="008D33AC">
          <w:delInstrText xml:space="preserve"> REF _Ref487124030 \h </w:delInstrText>
        </w:r>
        <w:r w:rsidR="00BD7995">
          <w:delInstrText xml:space="preserve"> \* MERGEFORMAT </w:delInstrText>
        </w:r>
        <w:r w:rsidR="008D33AC">
          <w:fldChar w:fldCharType="separate"/>
        </w:r>
        <w:r w:rsidR="000B0BA4">
          <w:delText>Fig 2</w:delText>
        </w:r>
        <w:r w:rsidR="008D33AC">
          <w:fldChar w:fldCharType="end"/>
        </w:r>
      </w:del>
      <w:ins w:id="352" w:author="Henry_Ward" w:date="2017-11-08T16:44:00Z">
        <w:r w:rsidR="008D33AC">
          <w:fldChar w:fldCharType="begin"/>
        </w:r>
        <w:r w:rsidR="008D33AC">
          <w:instrText xml:space="preserve"> REF _Ref487124030 \h </w:instrText>
        </w:r>
        <w:r w:rsidR="008D33AC">
          <w:fldChar w:fldCharType="separate"/>
        </w:r>
        <w:r w:rsidR="000B0BA4">
          <w:t>Fig 2</w:t>
        </w:r>
        <w:r w:rsidR="008D33AC">
          <w:fldChar w:fldCharType="end"/>
        </w:r>
      </w:ins>
      <w:r w:rsidR="008D33AC">
        <w:t xml:space="preserve"> </w:t>
      </w:r>
      <w:r w:rsidR="00493EDC">
        <w:t>inset).</w:t>
      </w:r>
    </w:p>
    <w:p w14:paraId="789D971B" w14:textId="77777777" w:rsidR="00760BC6" w:rsidRDefault="00760BC6" w:rsidP="006F5995">
      <w:pPr>
        <w:pStyle w:val="Heading3"/>
      </w:pPr>
      <w:bookmarkStart w:id="353" w:name="_Ref487124030"/>
      <w:r>
        <w:t>Fig 2</w:t>
      </w:r>
      <w:bookmarkEnd w:id="353"/>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ins w:id="354" w:author="Henry_Ward" w:date="2017-11-08T16:44:00Z">
        <w:r w:rsidR="00E31D04">
          <w:rPr>
            <w:i/>
          </w:rPr>
          <w:t>-</w:t>
        </w:r>
      </w:ins>
      <w:r>
        <w:t xml:space="preserve"> and </w:t>
      </w:r>
      <w:r w:rsidRPr="00FF0923">
        <w:rPr>
          <w:i/>
        </w:rPr>
        <w:t>trans</w:t>
      </w:r>
      <w:ins w:id="355" w:author="Henry_Ward" w:date="2017-11-08T16:44:00Z">
        <w:r w:rsidR="00E31D04">
          <w:rPr>
            <w:i/>
          </w:rPr>
          <w:t>-</w:t>
        </w:r>
      </w:ins>
      <w:r w:rsidRPr="00FF0923">
        <w:t xml:space="preserve"> sets of</w:t>
      </w:r>
      <w:r>
        <w:t xml:space="preserve"> genes. Distribution densities of </w:t>
      </w:r>
      <w:r w:rsidR="003D48F9">
        <w:rPr>
          <w:i/>
        </w:rPr>
        <w:t>t</w:t>
      </w:r>
      <w:r w:rsidRPr="00FF0923">
        <w:rPr>
          <w:i/>
        </w:rPr>
        <w:t>rans</w:t>
      </w:r>
      <w:ins w:id="356" w:author="Henry_Ward" w:date="2017-11-08T16:44:00Z">
        <w:r w:rsidR="003D48F9">
          <w:rPr>
            <w:i/>
          </w:rPr>
          <w:t>-</w:t>
        </w:r>
      </w:ins>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ins w:id="357" w:author="Henry_Ward" w:date="2017-11-08T16:44:00Z">
        <w:r w:rsidR="003D48F9">
          <w:rPr>
            <w:i/>
          </w:rPr>
          <w:t>-</w:t>
        </w:r>
      </w:ins>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54AA2178" w:rsidR="002927F7" w:rsidRDefault="00760BC6" w:rsidP="006804EA">
      <w:r>
        <w:t>Th</w:t>
      </w:r>
      <w:r w:rsidR="00BF4EEE">
        <w:t xml:space="preserve">e enrichment of significant co-expression among </w:t>
      </w:r>
      <w:r w:rsidR="00BF4EEE" w:rsidRPr="00294A97">
        <w:rPr>
          <w:i/>
        </w:rPr>
        <w:t>cis</w:t>
      </w:r>
      <w:ins w:id="358" w:author="Henry_Ward" w:date="2017-11-08T16:44:00Z">
        <w:r w:rsidR="00BF4EEE" w:rsidRPr="00294A97">
          <w:t>-</w:t>
        </w:r>
      </w:ins>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ins w:id="359" w:author="Henry_Ward" w:date="2017-11-08T16:44:00Z">
        <w:r>
          <w:t xml:space="preserve"> </w:t>
        </w:r>
      </w:ins>
      <w:r>
        <w:t>interactions when examining co-expression relationships among candidate genes identified by GWAS</w:t>
      </w:r>
      <w:r w:rsidR="00FE799D">
        <w:t xml:space="preserve"> SNPs</w:t>
      </w:r>
      <w:r w:rsidR="00FA5637">
        <w:t xml:space="preserve"> in Camoco</w:t>
      </w:r>
      <w:r>
        <w:t xml:space="preserve">. To account for possible </w:t>
      </w:r>
      <w:r>
        <w:rPr>
          <w:rPrChange w:id="360" w:author="Henry_Ward" w:date="2017-11-08T16:44:00Z">
            <w:rPr>
              <w:i/>
            </w:rPr>
          </w:rPrChange>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del w:id="361" w:author="Henry_Ward" w:date="2017-11-08T16:44:00Z">
        <w:r w:rsidR="00133517">
          <w:delText>)</w:delText>
        </w:r>
      </w:del>
      <w:ins w:id="362" w:author="Henry_Ward" w:date="2017-11-08T16:44:00Z">
        <w:r w:rsidR="00133517">
          <w:rPr>
            <w:i/>
          </w:rPr>
          <w:t>-</w:t>
        </w:r>
        <w:r w:rsidR="00133517">
          <w:t>)</w:t>
        </w:r>
      </w:ins>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del w:id="363" w:author="Henry_Ward" w:date="2017-11-08T16:44:00Z">
        <w:r w:rsidR="00EF45C1">
          <w:delText xml:space="preserve">the purposes of </w:delText>
        </w:r>
      </w:del>
      <w:r w:rsidR="0074143C">
        <w:t>GWAS-</w:t>
      </w:r>
      <w:r w:rsidR="00EF45C1">
        <w:t xml:space="preserve">network overlap </w:t>
      </w:r>
      <w:commentRangeStart w:id="364"/>
      <w:ins w:id="365" w:author="Henry_Ward" w:date="2017-11-08T16:44:00Z">
        <w:r w:rsidR="00724685">
          <w:t xml:space="preserve">calculation </w:t>
        </w:r>
        <w:commentRangeEnd w:id="364"/>
        <w:r w:rsidR="00724685">
          <w:rPr>
            <w:rStyle w:val="CommentReference"/>
          </w:rPr>
          <w:commentReference w:id="364"/>
        </w:r>
      </w:ins>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73F5E974"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del w:id="366" w:author="Henry_Ward" w:date="2017-11-08T16:44:00Z">
        <w:r w:rsidR="0077779C">
          <w:delText>the</w:delText>
        </w:r>
      </w:del>
      <w:ins w:id="367" w:author="Henry_Ward" w:date="2017-11-08T16:44:00Z">
        <w:r>
          <w:t>overlap</w:t>
        </w:r>
      </w:ins>
      <w:r>
        <w:t xml:space="preserve"> </w:t>
      </w:r>
      <w:r w:rsidR="00D37822">
        <w:t xml:space="preserve">detection </w:t>
      </w:r>
      <w:del w:id="368" w:author="Henry_Ward" w:date="2017-11-08T16:44:00Z">
        <w:r w:rsidR="0077779C">
          <w:delText>of</w:delText>
        </w:r>
        <w:r>
          <w:delText xml:space="preserve"> overlap </w:delText>
        </w:r>
      </w:del>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del w:id="369" w:author="Henry_Ward" w:date="2017-11-08T16:44:00Z">
        <w:r w:rsidR="0076606D">
          <w:fldChar w:fldCharType="begin"/>
        </w:r>
        <w:r w:rsidR="0076606D">
          <w:delInstrText xml:space="preserve"> REF _Ref458794783 \h </w:delInstrText>
        </w:r>
        <w:r w:rsidR="00BD7995">
          <w:delInstrText xml:space="preserve"> \* MERGEFORMAT </w:delInstrText>
        </w:r>
        <w:r w:rsidR="0076606D">
          <w:fldChar w:fldCharType="separate"/>
        </w:r>
        <w:r w:rsidR="000B0BA4">
          <w:delText>Fig 3</w:delText>
        </w:r>
        <w:r w:rsidR="0076606D">
          <w:fldChar w:fldCharType="end"/>
        </w:r>
      </w:del>
      <w:ins w:id="370" w:author="Henry_Ward" w:date="2017-11-08T16:44:00Z">
        <w:r w:rsidR="0076606D">
          <w:fldChar w:fldCharType="begin"/>
        </w:r>
        <w:r w:rsidR="0076606D">
          <w:instrText xml:space="preserve"> REF _Ref458794783 \h </w:instrText>
        </w:r>
        <w:r w:rsidR="0076606D">
          <w:fldChar w:fldCharType="separate"/>
        </w:r>
        <w:r w:rsidR="000B0BA4">
          <w:t>Fig 3</w:t>
        </w:r>
        <w:r w:rsidR="0076606D">
          <w:fldChar w:fldCharType="end"/>
        </w:r>
      </w:ins>
      <w:r w:rsidR="0076606D">
        <w:t>).</w:t>
      </w:r>
      <w:r w:rsidR="000F1264">
        <w:t xml:space="preserve"> </w:t>
      </w:r>
      <w:del w:id="371" w:author="Henry_Ward" w:date="2017-11-08T16:44:00Z">
        <w:r w:rsidR="004F243E">
          <w:delText>In</w:delText>
        </w:r>
      </w:del>
      <w:ins w:id="372" w:author="Henry_Ward" w:date="2017-11-08T16:44:00Z">
        <w:r w:rsidR="006F036D">
          <w:t>But i</w:t>
        </w:r>
        <w:r w:rsidR="004F243E">
          <w:t>n</w:t>
        </w:r>
      </w:ins>
      <w:r w:rsidR="004F243E">
        <w:t xml:space="preserve"> practice, </w:t>
      </w:r>
      <w:r w:rsidR="00B036E6">
        <w:t xml:space="preserve">SNPs </w:t>
      </w:r>
      <w:r w:rsidR="00EF45C1">
        <w:t xml:space="preserve">can affect regulatory </w:t>
      </w:r>
      <w:del w:id="373" w:author="Henry_Ward" w:date="2017-11-08T16:44:00Z">
        <w:r w:rsidR="00EF45C1">
          <w:delText>sequence</w:delText>
        </w:r>
      </w:del>
      <w:ins w:id="374" w:author="Henry_Ward" w:date="2017-11-08T16:44:00Z">
        <w:r w:rsidR="00EF45C1">
          <w:t>sequence</w:t>
        </w:r>
        <w:r w:rsidR="006F036D">
          <w:t>s</w:t>
        </w:r>
      </w:ins>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401596B2"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w:t>
      </w:r>
      <w:r w:rsidR="006F036D">
        <w:t xml:space="preserve">s </w:t>
      </w:r>
      <w:del w:id="375" w:author="Henry_Ward" w:date="2017-11-08T16:44:00Z">
        <w:r w:rsidR="00CA0B8B">
          <w:delText xml:space="preserve">simply </w:delText>
        </w:r>
      </w:del>
      <w:r w:rsidR="00CA0B8B">
        <w:t xml:space="preserve">the total number of functionally related genes in a subnetwork, </w:t>
      </w:r>
      <w:del w:id="376" w:author="Henry_Ward" w:date="2017-11-08T16:44:00Z">
        <w:r w:rsidR="00CA0B8B">
          <w:delText>or</w:delText>
        </w:r>
      </w:del>
      <w:ins w:id="377" w:author="Henry_Ward" w:date="2017-11-08T16:44:00Z">
        <w:r w:rsidR="006F036D">
          <w:t>representing</w:t>
        </w:r>
      </w:ins>
      <w:r w:rsidR="006F036D">
        <w:t xml:space="preserve"> </w:t>
      </w:r>
      <w:r w:rsidR="00CA0B8B">
        <w:t>the fraction of genes involved in a causal biological process</w:t>
      </w:r>
      <w:ins w:id="378" w:author="Henry_Ward" w:date="2017-11-08T16:44:00Z">
        <w:r w:rsidR="00CA0B8B">
          <w:t>,</w:t>
        </w:r>
      </w:ins>
      <w:r w:rsidR="00CA0B8B">
        <w:t xml:space="preserve"> that are </w:t>
      </w:r>
      <w:ins w:id="379" w:author="Henry_Ward" w:date="2017-11-08T16:44:00Z">
        <w:r w:rsidR="00CA0B8B">
          <w:t xml:space="preserve">simultaneously </w:t>
        </w:r>
      </w:ins>
      <w:r w:rsidR="00CA0B8B">
        <w:t xml:space="preserve">identified by GWAS. </w:t>
      </w:r>
      <w:r w:rsidR="00066CFC">
        <w:t xml:space="preserve">In cases where </w:t>
      </w:r>
      <w:del w:id="380" w:author="Henry_Ward" w:date="2017-11-08T16:44:00Z">
        <w:r w:rsidR="00066CFC">
          <w:delText xml:space="preserve">there are </w:delText>
        </w:r>
      </w:del>
      <w:r w:rsidR="00FA5637">
        <w:t xml:space="preserve">too </w:t>
      </w:r>
      <w:r w:rsidR="00066CFC">
        <w:t xml:space="preserve">few genes </w:t>
      </w:r>
      <w:del w:id="381" w:author="Henry_Ward" w:date="2017-11-08T16:44:00Z">
        <w:r w:rsidR="00066CFC">
          <w:delText>representing</w:delText>
        </w:r>
      </w:del>
      <w:ins w:id="382" w:author="Henry_Ward" w:date="2017-11-08T16:44:00Z">
        <w:r w:rsidR="006F036D">
          <w:t>represent</w:t>
        </w:r>
      </w:ins>
      <w:r w:rsidR="006F036D">
        <w:t xml:space="preserve"> </w:t>
      </w:r>
      <w:r w:rsidR="00066CFC">
        <w:t xml:space="preserve">any one of the underlying causal processes, our proposed approach </w:t>
      </w:r>
      <w:del w:id="383" w:author="Henry_Ward" w:date="2017-11-08T16:44:00Z">
        <w:r w:rsidR="00066CFC">
          <w:delText>is</w:delText>
        </w:r>
      </w:del>
      <w:ins w:id="384" w:author="Henry_Ward" w:date="2017-11-08T16:44:00Z">
        <w:r w:rsidR="006F036D">
          <w:t>does</w:t>
        </w:r>
      </w:ins>
      <w:r w:rsidR="006F036D">
        <w:t xml:space="preserve"> not</w:t>
      </w:r>
      <w:r w:rsidR="00066CFC">
        <w:t xml:space="preserve"> </w:t>
      </w:r>
      <w:del w:id="385" w:author="Henry_Ward" w:date="2017-11-08T16:44:00Z">
        <w:r w:rsidR="00066CFC">
          <w:delText xml:space="preserve">likely to </w:delText>
        </w:r>
      </w:del>
      <w:r w:rsidR="00066CFC">
        <w:t>perform well.</w:t>
      </w:r>
      <w:r w:rsidR="0054740C">
        <w:t xml:space="preserve"> </w:t>
      </w:r>
      <w:commentRangeStart w:id="386"/>
      <w:r w:rsidR="0054740C">
        <w:t>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commentRangeEnd w:id="386"/>
      <w:r w:rsidR="006F036D">
        <w:rPr>
          <w:rStyle w:val="CommentReference"/>
        </w:rPr>
        <w:commentReference w:id="386"/>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w:t>
      </w:r>
      <w:r w:rsidR="00D0693D">
        <w:t xml:space="preserve"> </w:t>
      </w:r>
      <w:del w:id="387" w:author="Henry_Ward" w:date="2017-11-08T16:44:00Z">
        <w:r w:rsidR="00066CFC">
          <w:delText>that were</w:delText>
        </w:r>
        <w:r w:rsidR="00ED5FED">
          <w:delText xml:space="preserve"> </w:delText>
        </w:r>
      </w:del>
      <w:r w:rsidR="00D0693D">
        <w:t>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del w:id="388" w:author="Henry_Ward" w:date="2017-11-08T16:44:00Z">
        <w:r w:rsidR="00BD7995">
          <w:delInstrText xml:space="preserve"> \* MERGEFORMAT </w:delInstrText>
        </w:r>
      </w:del>
      <w:r w:rsidR="005364E4">
        <w:fldChar w:fldCharType="separate"/>
      </w:r>
      <w:r w:rsidR="000B0BA4">
        <w:t>Eq. 6</w:t>
      </w:r>
      <w:r w:rsidR="005364E4">
        <w:fldChar w:fldCharType="end"/>
      </w:r>
      <w:r w:rsidR="00126FBB">
        <w:t>)</w:t>
      </w:r>
      <w:r w:rsidR="00066CFC">
        <w:t>.</w:t>
      </w:r>
    </w:p>
    <w:p w14:paraId="5E85A01F" w14:textId="637DC550" w:rsidR="008D7F45" w:rsidRPr="00066CFC" w:rsidRDefault="00066CFC" w:rsidP="006804EA">
      <w:r>
        <w:lastRenderedPageBreak/>
        <w:t>A second key challenge</w:t>
      </w:r>
      <w:r w:rsidR="00F32D68">
        <w:t xml:space="preserve"> in using </w:t>
      </w:r>
      <w:del w:id="389" w:author="Henry_Ward" w:date="2017-11-08T16:44:00Z">
        <w:r w:rsidR="00F32D68">
          <w:delText>the proposed approach</w:delText>
        </w:r>
      </w:del>
      <w:ins w:id="390" w:author="Henry_Ward" w:date="2017-11-08T16:44:00Z">
        <w:r w:rsidR="00047588">
          <w:t>Camoco</w:t>
        </w:r>
      </w:ins>
      <w:r w:rsidR="00047588">
        <w:t xml:space="preserve"> </w:t>
      </w:r>
      <w:r w:rsidR="00F32D68">
        <w:t>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w:t>
      </w:r>
      <w:ins w:id="391" w:author="Henry_Ward" w:date="2017-11-08T16:44:00Z">
        <w:r w:rsidR="00047588">
          <w:t xml:space="preserve">framework’s </w:t>
        </w:r>
      </w:ins>
      <w:r w:rsidR="008D7F45">
        <w:t>ability to confidently identify subnetworks of highly co-expressed causal genes</w:t>
      </w:r>
      <w:del w:id="392" w:author="Henry_Ward" w:date="2017-11-08T16:44:00Z">
        <w:r w:rsidR="008D7F45">
          <w:delText>, which is the basis of our whole approach,</w:delText>
        </w:r>
      </w:del>
      <w:r w:rsidR="00047588">
        <w:t xml:space="preserve"> </w:t>
      </w:r>
      <w:r w:rsidR="008D7F45">
        <w:t xml:space="preserve">may be compromised. </w:t>
      </w:r>
      <w:commentRangeStart w:id="393"/>
      <w:r w:rsidR="00406FDD">
        <w:t>O</w:t>
      </w:r>
      <w:r w:rsidR="008D7F45">
        <w:t xml:space="preserve">ne would expect to find scenarios where the proposed approach does not work </w:t>
      </w:r>
      <w:ins w:id="394" w:author="Henry_Ward" w:date="2017-11-08T16:44:00Z">
        <w:r w:rsidR="008D7F45">
          <w:t xml:space="preserve">simply </w:t>
        </w:r>
      </w:ins>
      <w:r w:rsidR="008D7F45">
        <w:t xml:space="preserve">because there are too many non-causal genes implicated by </w:t>
      </w:r>
      <w:r w:rsidR="00177DC3">
        <w:t xml:space="preserve">linkage within </w:t>
      </w:r>
      <w:r w:rsidR="008D7F45">
        <w:t>each GWAS locus</w:t>
      </w:r>
      <w:del w:id="395" w:author="Henry_Ward" w:date="2017-11-08T16:44:00Z">
        <w:r w:rsidR="000722DE">
          <w:delText xml:space="preserve"> and</w:delText>
        </w:r>
      </w:del>
      <w:ins w:id="396" w:author="Henry_Ward" w:date="2017-11-08T16:44:00Z">
        <w:r w:rsidR="008D7F45">
          <w:t>, such that</w:t>
        </w:r>
      </w:ins>
      <w:r w:rsidR="008D7F45">
        <w:t xml:space="preserve"> the co-expression signal among the true causal genes is </w:t>
      </w:r>
      <w:r w:rsidR="00126FBB">
        <w:t>diminished</w:t>
      </w:r>
      <w:r w:rsidR="008D7F45">
        <w:t xml:space="preserve"> by the false candidates</w:t>
      </w:r>
      <w:del w:id="397" w:author="Henry_Ward" w:date="2017-11-08T16:44:00Z">
        <w:r w:rsidR="008D7F45">
          <w:delText>.</w:delText>
        </w:r>
        <w:r>
          <w:delText xml:space="preserve"> </w:delText>
        </w:r>
      </w:del>
      <w:ins w:id="398" w:author="Henry_Ward" w:date="2017-11-08T16:44:00Z">
        <w:r w:rsidR="008D7F45">
          <w:t xml:space="preserve"> linked to those regions.</w:t>
        </w:r>
        <w:r>
          <w:t xml:space="preserve"> </w:t>
        </w:r>
        <w:commentRangeEnd w:id="393"/>
        <w:r w:rsidR="00047588">
          <w:rPr>
            <w:rStyle w:val="CommentReference"/>
          </w:rPr>
          <w:commentReference w:id="393"/>
        </w:r>
      </w:ins>
      <w:r>
        <w:t xml:space="preserve">We refer to this as the </w:t>
      </w:r>
      <w:r w:rsidRPr="005A5DDF">
        <w:rPr>
          <w:i/>
        </w:rPr>
        <w:t>false candidate gene rate</w:t>
      </w:r>
      <w:r w:rsidR="005E534A">
        <w:rPr>
          <w:i/>
        </w:rPr>
        <w:t xml:space="preserve"> (FCR)</w:t>
      </w:r>
      <w:r>
        <w:t xml:space="preserve">, </w:t>
      </w:r>
      <w:r w:rsidR="00C053AD">
        <w:t xml:space="preserve">the fraction of all genes </w:t>
      </w:r>
      <w:r>
        <w:t xml:space="preserve">linked to GWAS loci that are not </w:t>
      </w:r>
      <w:del w:id="399" w:author="Henry_Ward" w:date="2017-11-08T16:44:00Z">
        <w:r>
          <w:delText xml:space="preserve">the </w:delText>
        </w:r>
      </w:del>
      <w:r>
        <w:t>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del w:id="400" w:author="Henry_Ward" w:date="2017-11-08T16:44:00Z">
        <w:r w:rsidR="005364E4">
          <w:fldChar w:fldCharType="begin"/>
        </w:r>
        <w:r w:rsidR="005364E4">
          <w:delInstrText xml:space="preserve"> REF _Ref484125256 \h </w:delInstrText>
        </w:r>
        <w:r w:rsidR="00BD7995">
          <w:delInstrText xml:space="preserve"> \* MERGEFORMAT </w:delInstrText>
        </w:r>
        <w:r w:rsidR="005364E4">
          <w:fldChar w:fldCharType="separate"/>
        </w:r>
        <w:r w:rsidR="000B0BA4">
          <w:delText>Eq. 7</w:delText>
        </w:r>
        <w:r w:rsidR="005364E4">
          <w:fldChar w:fldCharType="end"/>
        </w:r>
      </w:del>
      <w:ins w:id="401" w:author="Henry_Ward" w:date="2017-11-08T16:44:00Z">
        <w:r w:rsidR="005364E4">
          <w:fldChar w:fldCharType="begin"/>
        </w:r>
        <w:r w:rsidR="005364E4">
          <w:instrText xml:space="preserve"> REF _Ref484125256 \h </w:instrText>
        </w:r>
        <w:r w:rsidR="005364E4">
          <w:fldChar w:fldCharType="separate"/>
        </w:r>
        <w:r w:rsidR="000B0BA4">
          <w:t>Eq. 7</w:t>
        </w:r>
        <w:r w:rsidR="005364E4">
          <w:fldChar w:fldCharType="end"/>
        </w:r>
      </w:ins>
      <w:r w:rsidR="00126FBB">
        <w:t>)</w:t>
      </w:r>
      <w:r>
        <w:t>.</w:t>
      </w:r>
    </w:p>
    <w:p w14:paraId="475CB8E0" w14:textId="4E6485D9"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xml:space="preserve">. </w:t>
      </w:r>
      <w:del w:id="402" w:author="Henry_Ward" w:date="2017-11-08T16:44:00Z">
        <w:r w:rsidR="00D149DC">
          <w:delText>Of course, in</w:delText>
        </w:r>
      </w:del>
      <w:commentRangeStart w:id="403"/>
      <w:ins w:id="404" w:author="Henry_Ward" w:date="2017-11-08T16:44:00Z">
        <w:r w:rsidR="00047588">
          <w:t>I</w:t>
        </w:r>
        <w:r w:rsidR="00D149DC">
          <w:t>n</w:t>
        </w:r>
      </w:ins>
      <w:r w:rsidR="00D149DC">
        <w:t xml:space="preserve"> practice, neither of these quanti</w:t>
      </w:r>
      <w:r w:rsidR="00DB1BE3">
        <w:t>ties can be controlled</w:t>
      </w:r>
      <w:del w:id="405" w:author="Henry_Ward" w:date="2017-11-08T16:44:00Z">
        <w:r w:rsidR="000722DE">
          <w:delText>;</w:delText>
        </w:r>
      </w:del>
      <w:ins w:id="406" w:author="Henry_Ward" w:date="2017-11-08T16:44:00Z">
        <w:r w:rsidR="009F46C6">
          <w:t xml:space="preserve"> —</w:t>
        </w:r>
      </w:ins>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del w:id="407" w:author="Henry_Ward" w:date="2017-11-08T16:44:00Z">
        <w:r w:rsidR="003B6F65">
          <w:delText>GWA</w:delText>
        </w:r>
        <w:r w:rsidR="000722DE">
          <w:delText>S</w:delText>
        </w:r>
      </w:del>
      <w:ins w:id="408" w:author="Henry_Ward" w:date="2017-11-08T16:44:00Z">
        <w:r w:rsidR="003B6F65">
          <w:t xml:space="preserve">GWA </w:t>
        </w:r>
        <w:r w:rsidR="00D149DC">
          <w:t>study</w:t>
        </w:r>
      </w:ins>
      <w:r w:rsidR="00D149DC">
        <w:t xml:space="preserve"> population. </w:t>
      </w:r>
      <w:commentRangeEnd w:id="403"/>
      <w:r w:rsidR="00047588">
        <w:rPr>
          <w:rStyle w:val="CommentReference"/>
        </w:rPr>
        <w:commentReference w:id="403"/>
      </w:r>
    </w:p>
    <w:p w14:paraId="4B2D4DA1" w14:textId="2B76B947"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w:t>
      </w:r>
      <w:del w:id="409" w:author="Henry_Ward" w:date="2017-11-08T16:44:00Z">
        <w:r w:rsidR="00D149DC">
          <w:delText xml:space="preserve"> of these</w:delText>
        </w:r>
      </w:del>
      <w:r w:rsidR="00D149DC">
        <w:t xml:space="preserve"> </w:t>
      </w:r>
      <w:r>
        <w:t>parameters by</w:t>
      </w:r>
      <w:r w:rsidR="00AD4D36">
        <w:t xml:space="preserve"> simulating</w:t>
      </w:r>
      <w:r w:rsidR="00C0374E">
        <w:t xml:space="preserve"> ideal GWAS scenarios using co-expressed </w:t>
      </w:r>
      <w:r w:rsidR="00D149DC">
        <w:t>GO terms</w:t>
      </w:r>
      <w:r w:rsidR="00B67DB0">
        <w:t xml:space="preserve"> (p &lt; 0.05; </w:t>
      </w:r>
      <w:del w:id="410" w:author="Henry_Ward" w:date="2017-11-08T16:44:00Z">
        <w:r w:rsidR="00B67DB0">
          <w:fldChar w:fldCharType="begin"/>
        </w:r>
        <w:r w:rsidR="00B67DB0">
          <w:delInstrText xml:space="preserve"> REF _Ref458774860 \h </w:delInstrText>
        </w:r>
        <w:r w:rsidR="00BD7995">
          <w:delInstrText xml:space="preserve"> \* MERGEFORMAT </w:delInstrText>
        </w:r>
        <w:r w:rsidR="00B67DB0">
          <w:fldChar w:fldCharType="separate"/>
        </w:r>
        <w:r w:rsidR="000B0BA4">
          <w:delText>Table 1</w:delText>
        </w:r>
        <w:r w:rsidR="00B67DB0">
          <w:fldChar w:fldCharType="end"/>
        </w:r>
        <w:r w:rsidR="00B67DB0">
          <w:delText>)</w:delText>
        </w:r>
        <w:r w:rsidR="00C0374E">
          <w:delText>.</w:delText>
        </w:r>
      </w:del>
      <w:ins w:id="411" w:author="Henry_Ward" w:date="2017-11-08T16:44:00Z">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w:t>
        </w:r>
      </w:ins>
      <w:r w:rsidR="00C0374E">
        <w:t xml:space="preserve"> These ideal cases were then </w:t>
      </w:r>
      <w:commentRangeStart w:id="412"/>
      <w:r w:rsidR="00C0374E">
        <w:t>either subjected to</w:t>
      </w:r>
      <w:r w:rsidR="00D246F5">
        <w:t xml:space="preserve"> a </w:t>
      </w:r>
      <w:commentRangeEnd w:id="412"/>
      <w:r w:rsidR="00047588">
        <w:rPr>
          <w:rStyle w:val="CommentReference"/>
        </w:rPr>
        <w:commentReference w:id="412"/>
      </w:r>
      <w:r w:rsidR="00D246F5">
        <w:t>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w:t>
      </w:r>
      <w:del w:id="413" w:author="Henry_Ward" w:date="2017-11-08T16:44:00Z">
        <w:r w:rsidR="00D149DC">
          <w:delText xml:space="preserve">actually </w:delText>
        </w:r>
      </w:del>
      <w:r w:rsidR="00D149DC">
        <w:t xml:space="preserve">had the potential to </w:t>
      </w:r>
      <w:commentRangeStart w:id="414"/>
      <w:r w:rsidR="00D149DC">
        <w:t xml:space="preserve">work </w:t>
      </w:r>
      <w:commentRangeEnd w:id="414"/>
      <w:r w:rsidR="004610E6">
        <w:rPr>
          <w:rStyle w:val="CommentReference"/>
        </w:rPr>
        <w:commentReference w:id="414"/>
      </w:r>
      <w:r w:rsidR="00D149DC">
        <w:t>in the maize GWAS setting.</w:t>
      </w:r>
    </w:p>
    <w:p w14:paraId="2407F4AE" w14:textId="77777777" w:rsidR="008259D0" w:rsidRDefault="008259D0" w:rsidP="006804EA">
      <w:pPr>
        <w:pStyle w:val="Heading3"/>
      </w:pPr>
      <w:bookmarkStart w:id="415" w:name="_Ref456807908"/>
      <w:bookmarkStart w:id="416" w:name="_Ref458794783"/>
      <w:r>
        <w:t>Fig 3</w:t>
      </w:r>
      <w:bookmarkEnd w:id="415"/>
      <w:bookmarkEnd w:id="416"/>
    </w:p>
    <w:p w14:paraId="60426CDC" w14:textId="04AEAE8D" w:rsidR="008259D0" w:rsidRDefault="00AB785E" w:rsidP="006804EA">
      <w:pPr>
        <w:pStyle w:val="Heading4"/>
      </w:pPr>
      <w:r>
        <w:t>Simulating GWAS-network overlap</w:t>
      </w:r>
      <w:r w:rsidR="008259D0">
        <w:t xml:space="preserve"> using Gene Ontology </w:t>
      </w:r>
      <w:del w:id="417" w:author="Henry_Ward" w:date="2017-11-08T16:44:00Z">
        <w:r w:rsidR="00F92705">
          <w:delText>t</w:delText>
        </w:r>
        <w:r w:rsidR="008259D0">
          <w:delText>erms</w:delText>
        </w:r>
      </w:del>
      <w:ins w:id="418" w:author="Henry_Ward" w:date="2017-11-08T16:44:00Z">
        <w:r w:rsidR="008259D0">
          <w:t>Terms</w:t>
        </w:r>
      </w:ins>
    </w:p>
    <w:p w14:paraId="6F570FDB" w14:textId="48EC35C0"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 xml:space="preserve">an ideal </w:t>
      </w:r>
      <w:del w:id="419" w:author="Henry_Ward" w:date="2017-11-08T16:44:00Z">
        <w:r w:rsidR="00846095">
          <w:delText>GWA</w:delText>
        </w:r>
        <w:r w:rsidR="00732E5C">
          <w:delText>S</w:delText>
        </w:r>
        <w:r>
          <w:delText xml:space="preserve"> </w:delText>
        </w:r>
        <w:r w:rsidR="00846095">
          <w:delText>were</w:delText>
        </w:r>
      </w:del>
      <w:ins w:id="420" w:author="Henry_Ward" w:date="2017-11-08T16:44:00Z">
        <w:r w:rsidR="00846095">
          <w:t>GWA study</w:t>
        </w:r>
        <w:r>
          <w:t xml:space="preserve"> </w:t>
        </w:r>
        <w:r w:rsidR="00846095">
          <w:t>w</w:t>
        </w:r>
        <w:r w:rsidR="00364A8A">
          <w:t>h</w:t>
        </w:r>
        <w:r w:rsidR="00846095">
          <w:t>ere</w:t>
        </w:r>
      </w:ins>
      <w:r>
        <w:t xml:space="preserve"> SNPs (b</w:t>
      </w:r>
      <w:r w:rsidR="008F1EA0">
        <w:t>lue points) map directly to</w:t>
      </w:r>
      <w:r w:rsidR="00336DEA">
        <w:t xml:space="preserve"> </w:t>
      </w:r>
      <w:r>
        <w:t>candid</w:t>
      </w:r>
      <w:r w:rsidR="00375CE6">
        <w:t>at</w:t>
      </w:r>
      <w:r w:rsidR="008F1EA0">
        <w:t xml:space="preserve">e genes </w:t>
      </w:r>
      <w:del w:id="421" w:author="Henry_Ward" w:date="2017-11-08T16:44:00Z">
        <w:r w:rsidR="008F1EA0">
          <w:delText xml:space="preserve">that are </w:delText>
        </w:r>
      </w:del>
      <w:r w:rsidR="008F1EA0">
        <w:t xml:space="preserve">within </w:t>
      </w:r>
      <w:r w:rsidR="00D754CC">
        <w:t>the same biological process (i.e</w:t>
      </w:r>
      <w:r w:rsidR="008F1EA0">
        <w:t xml:space="preserve">. a GO </w:t>
      </w:r>
      <w:del w:id="422" w:author="Henry_Ward" w:date="2017-11-08T16:44:00Z">
        <w:r w:rsidR="00F92705">
          <w:delText>t</w:delText>
        </w:r>
        <w:r w:rsidR="008F1EA0">
          <w:delText>erm</w:delText>
        </w:r>
      </w:del>
      <w:ins w:id="423" w:author="Henry_Ward" w:date="2017-11-08T16:44:00Z">
        <w:r w:rsidR="008F1EA0">
          <w:t>Term</w:t>
        </w:r>
      </w:ins>
      <w:r w:rsidR="008F1EA0">
        <w:t>)</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xml:space="preserve">: missing </w:t>
      </w:r>
      <w:r w:rsidR="008F1EA0">
        <w:lastRenderedPageBreak/>
        <w:t>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w:t>
      </w:r>
      <w:commentRangeStart w:id="424"/>
      <w:r w:rsidR="002966F2">
        <w:t>Here the additional candidate genes introduce co-expression noise (</w:t>
      </w:r>
      <w:r w:rsidR="007945D8">
        <w:t>orange</w:t>
      </w:r>
      <w:r w:rsidR="002966F2">
        <w:t xml:space="preserve"> </w:t>
      </w:r>
      <w:r w:rsidR="00C374C5">
        <w:t>lines) that impedes the identification</w:t>
      </w:r>
      <w:r w:rsidR="002966F2">
        <w:t xml:space="preserve"> of network structure.</w:t>
      </w:r>
      <w:commentRangeEnd w:id="424"/>
      <w:r w:rsidR="00364A8A">
        <w:rPr>
          <w:rStyle w:val="CommentReference"/>
          <w:rFonts w:eastAsiaTheme="minorHAnsi"/>
          <w:color w:val="auto"/>
          <w:spacing w:val="0"/>
        </w:rPr>
        <w:commentReference w:id="424"/>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28D6E948" w:rsidR="009838D1" w:rsidRDefault="00727EAC" w:rsidP="006804EA">
      <w:commentRangeStart w:id="425"/>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del w:id="426" w:author="Henry_Ward" w:date="2017-11-08T16:44:00Z">
        <w:r w:rsidR="005F41BD">
          <w:fldChar w:fldCharType="begin"/>
        </w:r>
        <w:r w:rsidR="005F41BD">
          <w:delInstrText xml:space="preserve"> REF _Ref479248756 \h </w:delInstrText>
        </w:r>
        <w:r w:rsidR="00BD7995">
          <w:delInstrText xml:space="preserve"> \* MERGEFORMAT </w:delInstrText>
        </w:r>
        <w:r w:rsidR="005F41BD">
          <w:fldChar w:fldCharType="separate"/>
        </w:r>
        <w:r w:rsidR="000B0BA4">
          <w:delText>Supp. Table 4</w:delText>
        </w:r>
        <w:r w:rsidR="005F41BD">
          <w:fldChar w:fldCharType="end"/>
        </w:r>
        <w:r w:rsidR="005F2A78">
          <w:delText>)</w:delText>
        </w:r>
        <w:r>
          <w:delText xml:space="preserve">. </w:delText>
        </w:r>
      </w:del>
      <w:ins w:id="427" w:author="Henry_Ward" w:date="2017-11-08T16:44:00Z">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xml:space="preserve">. </w:t>
        </w:r>
        <w:commentRangeEnd w:id="425"/>
        <w:r w:rsidR="003F182C">
          <w:rPr>
            <w:rStyle w:val="CommentReference"/>
          </w:rPr>
          <w:commentReference w:id="425"/>
        </w:r>
      </w:ins>
      <w:r>
        <w:t>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428" w:name="_Ref458700744"/>
      <w:r>
        <w:t>Fig. 4</w:t>
      </w:r>
      <w:bookmarkEnd w:id="428"/>
    </w:p>
    <w:p w14:paraId="04F741E3" w14:textId="57C04386" w:rsidR="009838D1" w:rsidRDefault="009838D1" w:rsidP="006804EA">
      <w:pPr>
        <w:pStyle w:val="Heading4"/>
      </w:pPr>
      <w:r>
        <w:t xml:space="preserve">Strength of co-expression among GO </w:t>
      </w:r>
      <w:del w:id="429" w:author="Henry_Ward" w:date="2017-11-08T16:44:00Z">
        <w:r w:rsidR="00F92705">
          <w:delText>t</w:delText>
        </w:r>
        <w:r>
          <w:delText>erms</w:delText>
        </w:r>
      </w:del>
      <w:ins w:id="430" w:author="Henry_Ward" w:date="2017-11-08T16:44:00Z">
        <w:r>
          <w:t>Terms</w:t>
        </w:r>
      </w:ins>
      <w:r>
        <w:t xml:space="preserve"> at varying levels of MCR</w:t>
      </w:r>
    </w:p>
    <w:p w14:paraId="1CA74236" w14:textId="0723B910"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 xml:space="preserve">0.05) </w:t>
      </w:r>
      <w:commentRangeStart w:id="431"/>
      <w:r>
        <w:t>compar</w:t>
      </w:r>
      <w:r w:rsidR="00C75312">
        <w:t xml:space="preserve">ing </w:t>
      </w:r>
      <w:commentRangeEnd w:id="431"/>
      <w:r w:rsidR="00364A8A">
        <w:rPr>
          <w:rStyle w:val="CommentReference"/>
          <w:rFonts w:eastAsiaTheme="minorHAnsi"/>
          <w:color w:val="auto"/>
          <w:spacing w:val="0"/>
        </w:rPr>
        <w:commentReference w:id="431"/>
      </w:r>
      <w:r w:rsidR="00C75312">
        <w:t xml:space="preserve">co-expression in GO </w:t>
      </w:r>
      <w:del w:id="432" w:author="Henry_Ward" w:date="2017-11-08T16:44:00Z">
        <w:r w:rsidR="00CB59F5">
          <w:delText>t</w:delText>
        </w:r>
        <w:r>
          <w:delText>erms</w:delText>
        </w:r>
      </w:del>
      <w:ins w:id="433" w:author="Henry_Ward" w:date="2017-11-08T16:44:00Z">
        <w:r w:rsidR="00331116">
          <w:t>T</w:t>
        </w:r>
        <w:r>
          <w:t>erms</w:t>
        </w:r>
      </w:ins>
      <w:r>
        <w:t xml:space="preserve"> to 1</w:t>
      </w:r>
      <w:r w:rsidR="002E2926">
        <w:t>,</w:t>
      </w:r>
      <w:r>
        <w:t xml:space="preserve">000 random networks of the same size. Co-expression density and locality were </w:t>
      </w:r>
      <w:del w:id="434" w:author="Henry_Ward" w:date="2017-11-08T16:44:00Z">
        <w:r>
          <w:delText xml:space="preserve">then </w:delText>
        </w:r>
      </w:del>
      <w:r>
        <w:t>compared again (n=1000) with varying missing candidate rate (MCR</w:t>
      </w:r>
      <w:del w:id="435" w:author="Henry_Ward" w:date="2017-11-08T16:44:00Z">
        <w:r>
          <w:delText>) where</w:delText>
        </w:r>
      </w:del>
      <w:ins w:id="436" w:author="Henry_Ward" w:date="2017-11-08T16:44:00Z">
        <w:r>
          <w:t>)</w:t>
        </w:r>
        <w:r w:rsidR="00364A8A">
          <w:t>,</w:t>
        </w:r>
        <w:r>
          <w:t xml:space="preserve"> </w:t>
        </w:r>
        <w:r w:rsidR="00364A8A">
          <w:t>with</w:t>
        </w:r>
      </w:ins>
      <w:r w:rsidR="00364A8A">
        <w:t xml:space="preserve"> </w:t>
      </w:r>
      <w:r>
        <w:t xml:space="preserve">a percentage of genes </w:t>
      </w:r>
      <w:del w:id="437" w:author="Henry_Ward" w:date="2017-11-08T16:44:00Z">
        <w:r>
          <w:delText xml:space="preserve">were </w:delText>
        </w:r>
      </w:del>
      <w:r>
        <w:t>removed from the term</w:t>
      </w:r>
      <w:r w:rsidR="002E2926">
        <w:t xml:space="preserve"> and replaced with random genes</w:t>
      </w:r>
      <w:del w:id="438" w:author="Henry_Ward" w:date="2017-11-08T16:44:00Z">
        <w:r w:rsidR="00D64C73">
          <w:delText xml:space="preserve"> </w:delText>
        </w:r>
        <w:r w:rsidR="00C53B99">
          <w:delText xml:space="preserve">to conserve </w:delText>
        </w:r>
        <w:r w:rsidR="002F3C02">
          <w:delText xml:space="preserve">GO </w:delText>
        </w:r>
        <w:r w:rsidR="00CB59F5">
          <w:delText>t</w:delText>
        </w:r>
        <w:r w:rsidR="002F3C02">
          <w:delText xml:space="preserve">erm </w:delText>
        </w:r>
        <w:r w:rsidR="00C53B99">
          <w:delText>size</w:delText>
        </w:r>
        <w:r>
          <w:delText>.</w:delText>
        </w:r>
      </w:del>
      <w:ins w:id="439" w:author="Henry_Ward" w:date="2017-11-08T16:44:00Z">
        <w:r>
          <w:t>.</w:t>
        </w:r>
      </w:ins>
      <w:r>
        <w:t xml:space="preserve"> Curves decline with increased MCR</w:t>
      </w:r>
      <w:ins w:id="440" w:author="Henry_Ward" w:date="2017-11-08T16:44:00Z">
        <w:r w:rsidR="00364A8A">
          <w:t>,</w:t>
        </w:r>
      </w:ins>
      <w:r>
        <w:t xml:space="preserve">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w:t>
      </w:r>
      <w:commentRangeStart w:id="441"/>
      <w:r>
        <w:t>In all three networks, GO terms with stronger initial co-expression were more robust to missing candidate genes.</w:t>
      </w:r>
      <w:commentRangeEnd w:id="441"/>
      <w:r w:rsidR="00364A8A">
        <w:rPr>
          <w:rStyle w:val="CommentReference"/>
          <w:rFonts w:eastAsiaTheme="minorHAnsi"/>
          <w:color w:val="auto"/>
          <w:spacing w:val="0"/>
        </w:rPr>
        <w:commentReference w:id="441"/>
      </w:r>
    </w:p>
    <w:p w14:paraId="57A3D38E" w14:textId="2ED15FB8"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del w:id="442" w:author="Henry_Ward" w:date="2017-11-08T16:44:00Z">
        <w:r w:rsidR="00844A39">
          <w:fldChar w:fldCharType="begin"/>
        </w:r>
        <w:r w:rsidR="00844A39">
          <w:delInstrText xml:space="preserve"> REF _Ref456807908 \h </w:delInstrText>
        </w:r>
        <w:r w:rsidR="00BD7995">
          <w:delInstrText xml:space="preserve"> \* MERGEFORMAT </w:delInstrText>
        </w:r>
        <w:r w:rsidR="00844A39">
          <w:fldChar w:fldCharType="separate"/>
        </w:r>
        <w:r w:rsidR="000B0BA4">
          <w:delText>Fig 3</w:delText>
        </w:r>
        <w:r w:rsidR="00844A39">
          <w:fldChar w:fldCharType="end"/>
        </w:r>
      </w:del>
      <w:ins w:id="443" w:author="Henry_Ward" w:date="2017-11-08T16:44:00Z">
        <w:r w:rsidR="00844A39">
          <w:fldChar w:fldCharType="begin"/>
        </w:r>
        <w:r w:rsidR="00844A39">
          <w:instrText xml:space="preserve"> REF _Ref456807908 \h </w:instrText>
        </w:r>
        <w:r w:rsidR="00844A39">
          <w:fldChar w:fldCharType="separate"/>
        </w:r>
        <w:r w:rsidR="000B0BA4">
          <w:t>Fig 3</w:t>
        </w:r>
        <w:r w:rsidR="00844A39">
          <w:fldChar w:fldCharType="end"/>
        </w:r>
      </w:ins>
      <w:r w:rsidR="00844A39">
        <w:t xml:space="preserve"> shows the decay in the proportion of GO terms that exhibit significant co-expressi</w:t>
      </w:r>
      <w:r w:rsidR="009213AE">
        <w:t xml:space="preserve">on at increasing levels of MCR (red curve). In general, the decay of signal is similar between density and locality, </w:t>
      </w:r>
      <w:r w:rsidR="009213AE">
        <w:lastRenderedPageBreak/>
        <w:t xml:space="preserve">where signal initially decays slowly until approximately 60% MCR, </w:t>
      </w:r>
      <w:del w:id="444" w:author="Henry_Ward" w:date="2017-11-08T16:44:00Z">
        <w:r w:rsidR="001F47E3">
          <w:delText>then</w:delText>
        </w:r>
      </w:del>
      <w:ins w:id="445" w:author="Henry_Ward" w:date="2017-11-08T16:44:00Z">
        <w:r w:rsidR="007402A9">
          <w:t xml:space="preserve">when </w:t>
        </w:r>
        <w:r w:rsidR="009213AE">
          <w:t>signal</w:t>
        </w:r>
      </w:ins>
      <w:r w:rsidR="009213AE">
        <w:t xml:space="preserve"> </w:t>
      </w:r>
      <w:r w:rsidR="00E6443A">
        <w:t>quickly</w:t>
      </w:r>
      <w:r w:rsidR="009213AE">
        <w:t xml:space="preserve"> diminishes.</w:t>
      </w:r>
    </w:p>
    <w:p w14:paraId="42F7C26E" w14:textId="3151EDF6"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del w:id="446" w:author="Henry_Ward" w:date="2017-11-08T16:44:00Z">
        <w:r w:rsidR="000B21DB">
          <w:delText>will be</w:delText>
        </w:r>
      </w:del>
      <w:ins w:id="447" w:author="Henry_Ward" w:date="2017-11-08T16:44:00Z">
        <w:r w:rsidR="007402A9">
          <w:t>is</w:t>
        </w:r>
      </w:ins>
      <w:r w:rsidR="007402A9">
        <w:t xml:space="preserve">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t>
      </w:r>
      <w:commentRangeStart w:id="448"/>
      <w:r w:rsidR="00E255EC">
        <w:t xml:space="preserve">which </w:t>
      </w:r>
      <w:commentRangeEnd w:id="448"/>
      <w:r w:rsidR="007402A9">
        <w:rPr>
          <w:rStyle w:val="CommentReference"/>
        </w:rPr>
        <w:commentReference w:id="448"/>
      </w:r>
      <w:r w:rsidR="00E255EC">
        <w:t xml:space="preserve">did not </w:t>
      </w:r>
      <w:r w:rsidR="000B21DB">
        <w:t xml:space="preserve">influence </w:t>
      </w:r>
      <w:r w:rsidR="00E255EC">
        <w:t>the rate at which co-expression signal decayed.</w:t>
      </w:r>
    </w:p>
    <w:p w14:paraId="35EAD99E" w14:textId="32D7233F" w:rsidR="009838D1" w:rsidRDefault="001A50B4" w:rsidP="006804EA">
      <w:r>
        <w:t>Likewise, t</w:t>
      </w:r>
      <w:r w:rsidR="007650EE">
        <w:t xml:space="preserve">he effect of </w:t>
      </w:r>
      <w:r w:rsidR="000D2D49">
        <w:t>FCR</w:t>
      </w:r>
      <w:r w:rsidR="00050886">
        <w:t xml:space="preserve"> w</w:t>
      </w:r>
      <w:r w:rsidR="00C463EE">
        <w:t>as</w:t>
      </w:r>
      <w:r w:rsidR="00050886">
        <w:t xml:space="preserve"> </w:t>
      </w:r>
      <w:commentRangeStart w:id="449"/>
      <w:r w:rsidR="00050886">
        <w:t>simulated</w:t>
      </w:r>
      <w:commentRangeEnd w:id="449"/>
      <w:r w:rsidR="007402A9">
        <w:rPr>
          <w:rStyle w:val="CommentReference"/>
        </w:rPr>
        <w:commentReference w:id="449"/>
      </w:r>
      <w:r w:rsidR="000B21DB">
        <w:t>.</w:t>
      </w:r>
      <w:r w:rsidR="00050886">
        <w:t xml:space="preserve"> </w:t>
      </w:r>
      <w:r w:rsidR="000B21DB">
        <w:t>S</w:t>
      </w:r>
      <w:r w:rsidR="002A10E6">
        <w:t xml:space="preserve">ignificantly co-expressed </w:t>
      </w:r>
      <w:r w:rsidR="0067601E">
        <w:t xml:space="preserve">GO terms </w:t>
      </w:r>
      <w:del w:id="450" w:author="Henry_Ward" w:date="2017-11-08T16:44:00Z">
        <w:r w:rsidR="000B21DB">
          <w:delText>of</w:delText>
        </w:r>
      </w:del>
      <w:ins w:id="451" w:author="Henry_Ward" w:date="2017-11-08T16:44:00Z">
        <w:r w:rsidR="00BE6AAA">
          <w:t>encompassing</w:t>
        </w:r>
      </w:ins>
      <w:r w:rsidR="00BE6AAA">
        <w:t xml:space="preserve"> </w:t>
      </w:r>
      <w:r w:rsidR="0067601E">
        <w:t>between 50 and 15</w:t>
      </w:r>
      <w:r w:rsidR="00050886">
        <w:t>0 genes (</w:t>
      </w:r>
      <w:r w:rsidR="00B12F97">
        <w:t>MCR</w:t>
      </w:r>
      <w:r w:rsidR="00050886">
        <w:t>=0)</w:t>
      </w:r>
      <w:r w:rsidR="008109D4">
        <w:t xml:space="preserve"> </w:t>
      </w:r>
      <w:del w:id="452" w:author="Henry_Ward" w:date="2017-11-08T16:44:00Z">
        <w:r w:rsidR="008109D4">
          <w:delText>that had</w:delText>
        </w:r>
      </w:del>
      <w:ins w:id="453" w:author="Henry_Ward" w:date="2017-11-08T16:44:00Z">
        <w:r w:rsidR="00BE6AAA">
          <w:t>with</w:t>
        </w:r>
      </w:ins>
      <w:r w:rsidR="00BE6AAA">
        <w:t xml:space="preserve"> </w:t>
      </w:r>
      <w:r w:rsidR="008109D4">
        <w:t>significant co-expression (p&lt;0</w:t>
      </w:r>
      <w:r w:rsidR="005839BA">
        <w:t>.05</w:t>
      </w:r>
      <w:r w:rsidR="00675CBA">
        <w:t xml:space="preserve">; see </w:t>
      </w:r>
      <w:del w:id="454" w:author="Henry_Ward" w:date="2017-11-08T16:44:00Z">
        <w:r w:rsidR="00675CBA">
          <w:fldChar w:fldCharType="begin"/>
        </w:r>
        <w:r w:rsidR="00675CBA">
          <w:delInstrText xml:space="preserve"> REF _Ref479248756 \h </w:delInstrText>
        </w:r>
        <w:r w:rsidR="00BD7995">
          <w:delInstrText xml:space="preserve"> \* MERGEFORMAT </w:delInstrText>
        </w:r>
        <w:r w:rsidR="00675CBA">
          <w:fldChar w:fldCharType="separate"/>
        </w:r>
        <w:r w:rsidR="000B0BA4">
          <w:delText>Supp. Table 4</w:delText>
        </w:r>
        <w:r w:rsidR="00675CBA">
          <w:fldChar w:fldCharType="end"/>
        </w:r>
      </w:del>
      <w:ins w:id="455" w:author="Henry_Ward" w:date="2017-11-08T16:44:00Z">
        <w:r w:rsidR="00675CBA">
          <w:fldChar w:fldCharType="begin"/>
        </w:r>
        <w:r w:rsidR="00675CBA">
          <w:instrText xml:space="preserve"> REF _Ref479248756 \h </w:instrText>
        </w:r>
        <w:r w:rsidR="00675CBA">
          <w:fldChar w:fldCharType="separate"/>
        </w:r>
        <w:r w:rsidR="000B0BA4">
          <w:t>Supp. Table 4</w:t>
        </w:r>
        <w:r w:rsidR="00675CBA">
          <w:fldChar w:fldCharType="end"/>
        </w:r>
      </w:ins>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w:t>
      </w:r>
      <w:del w:id="456" w:author="Henry_Ward" w:date="2017-11-08T16:44:00Z">
        <w:r w:rsidR="000B21DB">
          <w:delText>correspond</w:delText>
        </w:r>
      </w:del>
      <w:ins w:id="457" w:author="Henry_Ward" w:date="2017-11-08T16:44:00Z">
        <w:r w:rsidR="000B21DB">
          <w:t>correspond</w:t>
        </w:r>
        <w:r w:rsidR="00BE6AAA">
          <w:t>ed</w:t>
        </w:r>
      </w:ins>
      <w:r w:rsidR="000B21DB">
        <w:t xml:space="preserve"> to the simulated </w:t>
      </w:r>
      <w:r w:rsidR="00A95AC6">
        <w:t xml:space="preserve">candidate genes at </w:t>
      </w:r>
      <w:commentRangeStart w:id="458"/>
      <w:r w:rsidR="00A95AC6">
        <w:t xml:space="preserve">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commentRangeEnd w:id="458"/>
      <w:r w:rsidR="00BE6AAA">
        <w:rPr>
          <w:rStyle w:val="CommentReference"/>
        </w:rPr>
        <w:commentReference w:id="458"/>
      </w:r>
    </w:p>
    <w:p w14:paraId="0DAB4C35" w14:textId="77777777" w:rsidR="009838D1" w:rsidRDefault="009838D1" w:rsidP="006804EA">
      <w:pPr>
        <w:pStyle w:val="Heading3"/>
      </w:pPr>
      <w:bookmarkStart w:id="459" w:name="_Ref458721156"/>
      <w:bookmarkStart w:id="460" w:name="_Ref447197618"/>
      <w:r>
        <w:t>Fig. 5</w:t>
      </w:r>
      <w:bookmarkEnd w:id="459"/>
      <w:bookmarkEnd w:id="460"/>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w:t>
      </w:r>
      <w:commentRangeStart w:id="461"/>
      <w:r w:rsidR="003A6DD3">
        <w:t>In all three networks, GO terms with stronger initial co-expression were more robust to missing candidate genes.</w:t>
      </w:r>
      <w:commentRangeEnd w:id="461"/>
      <w:r w:rsidR="00153850">
        <w:rPr>
          <w:rStyle w:val="CommentReference"/>
          <w:rFonts w:eastAsiaTheme="minorHAnsi"/>
          <w:color w:val="auto"/>
          <w:spacing w:val="0"/>
        </w:rPr>
        <w:commentReference w:id="461"/>
      </w:r>
    </w:p>
    <w:p w14:paraId="1B11A57A" w14:textId="1B13AFDF" w:rsidR="00A95AC6" w:rsidRDefault="00A95AC6" w:rsidP="006804EA">
      <w:commentRangeStart w:id="462"/>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side </w:t>
      </w:r>
      <w:del w:id="463" w:author="Henry_Ward" w:date="2017-11-08T16:44:00Z">
        <w:r w:rsidR="00EA7D00">
          <w:delText>between</w:delText>
        </w:r>
      </w:del>
      <w:ins w:id="464" w:author="Henry_Ward" w:date="2017-11-08T16:44:00Z">
        <w:r w:rsidR="00CC1C76">
          <w:t>to</w:t>
        </w:r>
      </w:ins>
      <w:r w:rsidR="00CC1C76">
        <w:t xml:space="preserve"> 1, 2, and 5.</w:t>
      </w:r>
      <w:r w:rsidR="0086474A">
        <w:t xml:space="preserve"> </w:t>
      </w:r>
      <w:commentRangeEnd w:id="462"/>
      <w:r w:rsidR="00BE6AAA">
        <w:rPr>
          <w:rStyle w:val="CommentReference"/>
        </w:rPr>
        <w:commentReference w:id="462"/>
      </w:r>
      <w:r w:rsidR="0086474A">
        <w:t xml:space="preserve">Given the number of additional candidate genes introduced at each </w:t>
      </w:r>
      <w:r w:rsidR="0086474A">
        <w:lastRenderedPageBreak/>
        <w:t xml:space="preserve">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del w:id="465" w:author="Henry_Ward" w:date="2017-11-08T16:44:00Z">
        <w:r w:rsidR="009C435E">
          <w:fldChar w:fldCharType="begin"/>
        </w:r>
        <w:r w:rsidR="009C435E">
          <w:delInstrText xml:space="preserve"> REF _Ref458721156 \h </w:delInstrText>
        </w:r>
        <w:r w:rsidR="00BD7995">
          <w:delInstrText xml:space="preserve"> \* MERGEFORMAT </w:delInstrText>
        </w:r>
        <w:r w:rsidR="009C435E">
          <w:fldChar w:fldCharType="separate"/>
        </w:r>
        <w:r w:rsidR="000B0BA4">
          <w:delText>Fig. 5</w:delText>
        </w:r>
        <w:r w:rsidR="009C435E">
          <w:fldChar w:fldCharType="end"/>
        </w:r>
      </w:del>
      <w:ins w:id="466" w:author="Henry_Ward" w:date="2017-11-08T16:44:00Z">
        <w:r w:rsidR="009C435E">
          <w:fldChar w:fldCharType="begin"/>
        </w:r>
        <w:r w:rsidR="009C435E">
          <w:instrText xml:space="preserve"> REF _Ref458721156 \h </w:instrText>
        </w:r>
        <w:r w:rsidR="009C435E">
          <w:fldChar w:fldCharType="separate"/>
        </w:r>
        <w:r w:rsidR="000B0BA4">
          <w:t>Fig. 5</w:t>
        </w:r>
        <w:r w:rsidR="009C435E">
          <w:fldChar w:fldCharType="end"/>
        </w:r>
      </w:ins>
      <w:r w:rsidR="009C435E">
        <w:t xml:space="preserve"> bottom</w:t>
      </w:r>
      <w:r w:rsidR="0085320B" w:rsidRPr="009C435E">
        <w:t>)</w:t>
      </w:r>
      <w:r>
        <w:t>.</w:t>
      </w:r>
    </w:p>
    <w:p w14:paraId="0F05FE68" w14:textId="2E833685"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w:t>
      </w:r>
      <w:del w:id="467" w:author="Henry_Ward" w:date="2017-11-08T16:44:00Z">
        <w:r w:rsidR="005A4C13">
          <w:delText>GO t</w:delText>
        </w:r>
        <w:r w:rsidR="0067601E">
          <w:delText xml:space="preserve">erms that were </w:delText>
        </w:r>
      </w:del>
      <w:r w:rsidR="002209C7">
        <w:t>significantly co-expressed</w:t>
      </w:r>
      <w:ins w:id="468" w:author="Henry_Ward" w:date="2017-11-08T16:44:00Z">
        <w:r w:rsidR="002209C7">
          <w:t xml:space="preserve"> </w:t>
        </w:r>
        <w:r w:rsidR="005A4C13">
          <w:t>GO t</w:t>
        </w:r>
        <w:r w:rsidR="0067601E">
          <w:t>erms</w:t>
        </w:r>
      </w:ins>
      <w:r w:rsidR="002209C7">
        <w:t xml:space="preserve"> </w:t>
      </w:r>
      <w:r w:rsidR="002C0581">
        <w:t>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w:t>
      </w:r>
      <w:del w:id="469" w:author="Henry_Ward" w:date="2017-11-08T16:44:00Z">
        <w:r w:rsidR="006E0461">
          <w:delText>strength of</w:delText>
        </w:r>
      </w:del>
      <w:ins w:id="470" w:author="Henry_Ward" w:date="2017-11-08T16:44:00Z">
        <w:r w:rsidR="002209C7">
          <w:t>the</w:t>
        </w:r>
      </w:ins>
      <w:r w:rsidR="002209C7">
        <w:t xml:space="preserve"> initial co-expression</w:t>
      </w:r>
      <w:ins w:id="471" w:author="Henry_Ward" w:date="2017-11-08T16:44:00Z">
        <w:r w:rsidR="002209C7">
          <w:t xml:space="preserve"> </w:t>
        </w:r>
        <w:r w:rsidR="006E0461">
          <w:t>strength</w:t>
        </w:r>
      </w:ins>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xml:space="preserve">), </w:t>
      </w:r>
      <w:commentRangeStart w:id="472"/>
      <w:r w:rsidR="00571A97">
        <w:t>which did not differentiate the rate at which co-expression signal decayed.</w:t>
      </w:r>
      <w:commentRangeEnd w:id="472"/>
      <w:r w:rsidR="00C065FC">
        <w:rPr>
          <w:rStyle w:val="CommentReference"/>
        </w:rPr>
        <w:commentReference w:id="472"/>
      </w:r>
    </w:p>
    <w:p w14:paraId="6425495A" w14:textId="7D532EF5" w:rsidR="00F57963" w:rsidRDefault="00F52224" w:rsidP="0066169A">
      <w:del w:id="473" w:author="Henry_Ward" w:date="2017-11-08T16:44:00Z">
        <w:r>
          <w:delText>In cases</w:delText>
        </w:r>
        <w:r w:rsidR="007A1A6F">
          <w:delText xml:space="preserve"> </w:delText>
        </w:r>
        <w:r>
          <w:delText>w</w:delText>
        </w:r>
        <w:r w:rsidR="00452089">
          <w:delText>here</w:delText>
        </w:r>
      </w:del>
      <w:commentRangeStart w:id="474"/>
      <w:ins w:id="475" w:author="Henry_Ward" w:date="2017-11-08T16:44:00Z">
        <w:r w:rsidR="00452B74">
          <w:t>When</w:t>
        </w:r>
      </w:ins>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commentRangeEnd w:id="474"/>
      <w:r w:rsidR="00452B74">
        <w:rPr>
          <w:rStyle w:val="CommentReference"/>
        </w:rPr>
        <w:commentReference w:id="474"/>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w:t>
      </w:r>
      <w:del w:id="476" w:author="Henry_Ward" w:date="2017-11-08T16:44:00Z">
        <w:r w:rsidR="003E2145">
          <w:delText>More so,</w:delText>
        </w:r>
      </w:del>
      <w:ins w:id="477" w:author="Henry_Ward" w:date="2017-11-08T16:44:00Z">
        <w:r w:rsidR="003E2145">
          <w:t>More</w:t>
        </w:r>
        <w:r w:rsidR="00452B74">
          <w:t>over</w:t>
        </w:r>
        <w:r w:rsidR="003E2145">
          <w:t>,</w:t>
        </w:r>
        <w:r w:rsidR="00452B74">
          <w:t xml:space="preserve"> in</w:t>
        </w:r>
      </w:ins>
      <w:r w:rsidR="003E2145">
        <w:t xml:space="preserve">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1A2CED15"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both insight on the feasibility of using Camoco to evaluate overlap between co-expression networks and </w:t>
      </w:r>
      <w:del w:id="478" w:author="Henry_Ward" w:date="2017-11-08T16:44:00Z">
        <w:r w:rsidR="00160EDF">
          <w:delText>GWA</w:delText>
        </w:r>
        <w:r w:rsidR="00E0273F">
          <w:delText>S</w:delText>
        </w:r>
      </w:del>
      <w:ins w:id="479" w:author="Henry_Ward" w:date="2017-11-08T16:44:00Z">
        <w:r w:rsidR="00160EDF">
          <w:t>GWA studies</w:t>
        </w:r>
      </w:ins>
      <w:r w:rsidR="00160EDF">
        <w:t xml:space="preserve"> as well as a </w:t>
      </w:r>
      <w:r w:rsidR="00160EDF">
        <w:lastRenderedPageBreak/>
        <w:t xml:space="preserve">survey of the SNP-to-gene mapping parameters that should be used when </w:t>
      </w:r>
      <w:del w:id="480" w:author="Henry_Ward" w:date="2017-11-08T16:44:00Z">
        <w:r w:rsidR="00160EDF">
          <w:delText>utilizing</w:delText>
        </w:r>
      </w:del>
      <w:ins w:id="481" w:author="Henry_Ward" w:date="2017-11-08T16:44:00Z">
        <w:r w:rsidR="00452B74">
          <w:t>using</w:t>
        </w:r>
      </w:ins>
      <w:r w:rsidR="00452B74">
        <w:t xml:space="preserve"> </w:t>
      </w:r>
      <w:r w:rsidR="00160EDF">
        <w:t>this app</w:t>
      </w:r>
      <w:r w:rsidR="00A675BC">
        <w:t xml:space="preserve">roach (See </w:t>
      </w:r>
      <w:del w:id="482" w:author="Henry_Ward" w:date="2017-11-08T16:44:00Z">
        <w:r w:rsidR="00160EDF">
          <w:fldChar w:fldCharType="begin"/>
        </w:r>
        <w:r w:rsidR="00160EDF">
          <w:delInstrText xml:space="preserve"> REF _Ref469995568 \h </w:delInstrText>
        </w:r>
        <w:r w:rsidR="00BD7995">
          <w:delInstrText xml:space="preserve"> \* MERGEFORMAT </w:delInstrText>
        </w:r>
        <w:r w:rsidR="00160EDF">
          <w:fldChar w:fldCharType="separate"/>
        </w:r>
        <w:r w:rsidR="000B0BA4">
          <w:delText>Discussion</w:delText>
        </w:r>
        <w:r w:rsidR="00160EDF">
          <w:fldChar w:fldCharType="end"/>
        </w:r>
      </w:del>
      <w:ins w:id="483" w:author="Henry_Ward" w:date="2017-11-08T16:44:00Z">
        <w:r w:rsidR="00160EDF">
          <w:fldChar w:fldCharType="begin"/>
        </w:r>
        <w:r w:rsidR="00160EDF">
          <w:instrText xml:space="preserve"> REF _Ref469995568 \h </w:instrText>
        </w:r>
        <w:r w:rsidR="00160EDF">
          <w:fldChar w:fldCharType="separate"/>
        </w:r>
        <w:r w:rsidR="000B0BA4">
          <w:t>Discussion</w:t>
        </w:r>
        <w:r w:rsidR="00160EDF">
          <w:fldChar w:fldCharType="end"/>
        </w:r>
      </w:ins>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5683F941" w:rsidR="00C563CF" w:rsidRDefault="005619D7" w:rsidP="006804EA">
      <w:pPr>
        <w:rPr>
          <w:ins w:id="484" w:author="Henry_Ward" w:date="2017-11-08T16:44:00Z"/>
        </w:rPr>
      </w:pPr>
      <w:r>
        <w:t>Identifying</w:t>
      </w:r>
      <w:r w:rsidRPr="00D52DF9">
        <w:t xml:space="preserve"> </w:t>
      </w:r>
      <w:r w:rsidR="00D12173">
        <w:t>the biological processes</w:t>
      </w:r>
      <w:r>
        <w:t xml:space="preserve"> underlying the </w:t>
      </w:r>
      <w:r w:rsidR="00421800">
        <w:t>elemental composition</w:t>
      </w:r>
      <w:del w:id="485" w:author="Henry_Ward" w:date="2017-11-08T16:44:00Z">
        <w:r w:rsidR="00816A7D">
          <w:delText xml:space="preserve"> of plant tissues</w:delText>
        </w:r>
      </w:del>
      <w:r w:rsidR="00C85F2D">
        <w:t>, also known as the ionome,</w:t>
      </w:r>
      <w:r>
        <w:t xml:space="preserve"> </w:t>
      </w:r>
      <w:ins w:id="486" w:author="Henry_Ward" w:date="2017-11-08T16:44:00Z">
        <w:r>
          <w:t xml:space="preserve">of plant tissues </w:t>
        </w:r>
      </w:ins>
      <w:r>
        <w:t xml:space="preserve">can lead to a better understanding of plant adaptation as well </w:t>
      </w:r>
      <w:commentRangeStart w:id="487"/>
      <w:r>
        <w:t xml:space="preserve">as improved crops </w:t>
      </w:r>
      <w:commentRangeEnd w:id="487"/>
      <w:r w:rsidR="000B4B3C">
        <w:rPr>
          <w:rStyle w:val="CommentReference"/>
        </w:rPr>
        <w:commentReference w:id="487"/>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del w:id="488" w:author="Henry_Ward" w:date="2017-11-08T16:44:00Z">
        <w:r w:rsidR="009018BE">
          <w:delText>H</w:delText>
        </w:r>
        <w:r w:rsidR="00D52DF9" w:rsidRPr="00D52DF9">
          <w:delText>igh throughput analytic approach</w:delText>
        </w:r>
        <w:r w:rsidR="009018BE">
          <w:delText>es</w:delText>
        </w:r>
        <w:r w:rsidR="00D52DF9" w:rsidRPr="00D52DF9">
          <w:delText xml:space="preserve"> </w:delText>
        </w:r>
        <w:r w:rsidR="009018BE">
          <w:delText>such as</w:delText>
        </w:r>
        <w:r w:rsidR="00D52DF9" w:rsidRPr="00D52DF9">
          <w:delText xml:space="preserve"> inductively coupled plasma-mass spectrometry</w:delText>
        </w:r>
        <w:r w:rsidR="00F11D8F">
          <w:delText xml:space="preserve"> (ICP-MS</w:delText>
        </w:r>
        <w:r w:rsidR="00D52DF9" w:rsidRPr="00D52DF9">
          <w:delText xml:space="preserve">) </w:delText>
        </w:r>
        <w:r w:rsidR="00DC6180">
          <w:delText>are</w:delText>
        </w:r>
        <w:r w:rsidR="00D52DF9" w:rsidRPr="00D52DF9">
          <w:delText xml:space="preserve"> capable of measuring elemental concentrations for </w:delText>
        </w:r>
        <w:r>
          <w:delText xml:space="preserve">multiple </w:delText>
        </w:r>
        <w:r w:rsidR="00D52DF9" w:rsidRPr="00D52DF9">
          <w:delText xml:space="preserve">elements and scalable to thousands of samples </w:delText>
        </w:r>
        <w:r w:rsidR="00816A7D">
          <w:delText>per</w:delText>
        </w:r>
        <w:r w:rsidR="00D52DF9" w:rsidRPr="00D52DF9">
          <w:delText xml:space="preserve"> </w:delText>
        </w:r>
        <w:r>
          <w:delText>week</w:delText>
        </w:r>
        <w:r w:rsidR="00D52DF9" w:rsidRPr="00D52DF9">
          <w:delText xml:space="preserve">. </w:delText>
        </w:r>
        <w:r w:rsidR="00F404DE">
          <w:delText>Using ICP-MS, we</w:delText>
        </w:r>
        <w:r w:rsidR="00F404DE" w:rsidRPr="00D52DF9">
          <w:delText xml:space="preserve"> </w:delText>
        </w:r>
        <w:r w:rsidR="008B1F58">
          <w:delText xml:space="preserve">analyzed </w:delText>
        </w:r>
        <w:r w:rsidR="006C0B6F">
          <w:delText>the accumulation of</w:delText>
        </w:r>
        <w:r w:rsidR="00692D58">
          <w:delText xml:space="preserve"> 17</w:delText>
        </w:r>
        <w:r w:rsidR="00F404DE" w:rsidRPr="00D52DF9">
          <w:delText xml:space="preserve"> element</w:delText>
        </w:r>
        <w:r w:rsidR="006C0B6F">
          <w:delText>s</w:delText>
        </w:r>
        <w:r w:rsidR="00F404DE" w:rsidRPr="00D52DF9">
          <w:delText xml:space="preserve"> in maize kernels</w:delText>
        </w:r>
        <w:r w:rsidR="00F404DE">
          <w:delText xml:space="preserve"> </w:delText>
        </w:r>
        <w:r w:rsidR="00711FC0">
          <w:delText>described</w:delText>
        </w:r>
        <w:r w:rsidR="00F33381">
          <w:delText>,</w:delText>
        </w:r>
        <w:r w:rsidR="00711FC0">
          <w:delText xml:space="preserve"> in depth</w:delText>
        </w:r>
        <w:r w:rsidR="00F33381">
          <w:delText>,</w:delText>
        </w:r>
        <w:r w:rsidR="00711FC0">
          <w:delText xml:space="preserve"> by Ziegler et al. </w:delText>
        </w:r>
        <w:r w:rsidR="00711FC0">
          <w:fldChar w:fldCharType="begin" w:fldLock="1"/>
        </w:r>
        <w:r w:rsidR="00711FC0">
          <w:del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delInstrText>
        </w:r>
        <w:r w:rsidR="00711FC0">
          <w:fldChar w:fldCharType="separate"/>
        </w:r>
        <w:r w:rsidR="00711FC0" w:rsidRPr="005B6F9E">
          <w:rPr>
            <w:noProof/>
          </w:rPr>
          <w:delText>(Ziegler et al. 2017)</w:delText>
        </w:r>
        <w:r w:rsidR="00711FC0">
          <w:fldChar w:fldCharType="end"/>
        </w:r>
        <w:r w:rsidR="006C0B6F">
          <w:delText>.</w:delText>
        </w:r>
        <w:r w:rsidR="00B55D30">
          <w:delText xml:space="preserve"> Briefly, k</w:delText>
        </w:r>
        <w:r w:rsidR="006C0B6F">
          <w:delText>ernels</w:delText>
        </w:r>
        <w:r w:rsidR="00F404DE">
          <w:delText xml:space="preserve"> from</w:delText>
        </w:r>
        <w:r w:rsidR="007812AA">
          <w:delText xml:space="preserve"> </w:delText>
        </w:r>
        <w:r w:rsidR="007812AA" w:rsidRPr="00D52DF9">
          <w:delText>the nested association mapping (NAM) population</w:delText>
        </w:r>
        <w:r w:rsidR="00F404DE">
          <w:delText xml:space="preserve"> </w:delText>
        </w:r>
        <w:r w:rsidR="00E1623A">
          <w:delText xml:space="preserve">samples </w:delText>
        </w:r>
        <w:r w:rsidR="007812AA">
          <w:delText xml:space="preserve">were </w:delText>
        </w:r>
        <w:r w:rsidR="00E1623A">
          <w:delText>grown in</w:delText>
        </w:r>
        <w:r w:rsidR="00F404DE">
          <w:delText xml:space="preserve"> 4 different geographic locations</w:delText>
        </w:r>
      </w:del>
      <w:ins w:id="489" w:author="Henry_Ward" w:date="2017-11-08T16:44:00Z">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F37CD9">
          <w:t>can</w:t>
        </w:r>
        <w:r w:rsidR="00D52DF9" w:rsidRPr="00D52DF9">
          <w:t xml:space="preserve"> measur</w:t>
        </w:r>
        <w:r w:rsidR="00F37CD9">
          <w:t>e</w:t>
        </w:r>
        <w:r w:rsidR="00D52DF9" w:rsidRPr="00D52DF9">
          <w:t xml:space="preserve"> elemental concentrations for </w:t>
        </w:r>
        <w:r>
          <w:t xml:space="preserve">multiple </w:t>
        </w:r>
        <w:r w:rsidR="00D52DF9" w:rsidRPr="00D52DF9">
          <w:t xml:space="preserve">elements and </w:t>
        </w:r>
        <w:r w:rsidR="00F37CD9">
          <w:t xml:space="preserve">are </w:t>
        </w:r>
        <w:r w:rsidR="00D52DF9" w:rsidRPr="00D52DF9">
          <w:t xml:space="preserve">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ins>
      <w:r w:rsidR="00F404DE">
        <w:t xml:space="preserve"> </w:t>
      </w:r>
      <w:ins w:id="490" w:author="Henry_Ward" w:date="2017-11-08T16:44:00Z">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xml:space="preserve">. </w:t>
        </w:r>
        <w:r w:rsidR="00F37CD9">
          <w:t>We processed k</w:t>
        </w:r>
        <w:r w:rsidR="006C0B6F">
          <w:t>ernels</w:t>
        </w:r>
        <w:r w:rsidR="00F404DE">
          <w:t xml:space="preserve"> from grow-outs from 4 different geographic locations</w:t>
        </w:r>
        <w:r w:rsidR="00F37CD9">
          <w:t xml:space="preserve"> as</w:t>
        </w:r>
        <w:r w:rsidR="00F404DE">
          <w:t xml:space="preserve"> described in depth by Zielger et al.</w:t>
        </w:r>
        <w:r w:rsidR="00E87605">
          <w:t xml:space="preserve"> </w:t>
        </w:r>
        <w:commentRangeStart w:id="491"/>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commentRangeEnd w:id="491"/>
        <w:r w:rsidR="00F37CD9">
          <w:rPr>
            <w:rStyle w:val="CommentReference"/>
          </w:rPr>
          <w:commentReference w:id="491"/>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t>
        </w:r>
        <w:commentRangeStart w:id="492"/>
        <w:r w:rsidR="00A10542">
          <w:t xml:space="preserve">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commentRangeEnd w:id="492"/>
        <w:r w:rsidR="00233FCA">
          <w:rPr>
            <w:rStyle w:val="CommentReference"/>
          </w:rPr>
          <w:commentReference w:id="492"/>
        </w:r>
      </w:ins>
    </w:p>
    <w:p w14:paraId="05D54C8B" w14:textId="77777777" w:rsidR="00904EF0" w:rsidRDefault="00904EF0" w:rsidP="006804EA">
      <w:pPr>
        <w:pStyle w:val="Heading3"/>
        <w:rPr>
          <w:moveTo w:id="493" w:author="Henry_Ward" w:date="2017-11-08T16:44:00Z"/>
        </w:rPr>
      </w:pPr>
      <w:bookmarkStart w:id="494" w:name="_Ref458956303"/>
      <w:moveToRangeStart w:id="495" w:author="Henry_Ward" w:date="2017-11-08T16:44:00Z" w:name="move497922814"/>
      <w:moveTo w:id="496" w:author="Henry_Ward" w:date="2017-11-08T16:44:00Z">
        <w:r>
          <w:t>Table 3</w:t>
        </w:r>
        <w:bookmarkEnd w:id="494"/>
      </w:moveTo>
    </w:p>
    <w:p w14:paraId="62E62AF0" w14:textId="77777777" w:rsidR="00904EF0" w:rsidRDefault="00904EF0" w:rsidP="006804EA">
      <w:pPr>
        <w:pStyle w:val="Heading4"/>
        <w:rPr>
          <w:moveTo w:id="497" w:author="Henry_Ward" w:date="2017-11-08T16:44:00Z"/>
        </w:rPr>
      </w:pPr>
      <w:moveTo w:id="498" w:author="Henry_Ward" w:date="2017-11-08T16:44:00Z">
        <w:r>
          <w:t>Maize grain ionome SNP-to-gene mapping results</w:t>
        </w:r>
      </w:moveTo>
    </w:p>
    <w:moveToRangeEnd w:id="495"/>
    <w:p w14:paraId="330A2D1A" w14:textId="1FFE130C" w:rsidR="00904EF0" w:rsidRDefault="00D4557F" w:rsidP="006804EA">
      <w:pPr>
        <w:pStyle w:val="Subtitle"/>
        <w:rPr>
          <w:ins w:id="499" w:author="Henry_Ward" w:date="2017-11-08T16:44:00Z"/>
        </w:rPr>
      </w:pPr>
      <w:del w:id="500" w:author="Henry_Ward" w:date="2017-11-08T16:44:00Z">
        <w:r>
          <w:fldChar w:fldCharType="begin" w:fldLock="1"/>
        </w:r>
        <w:r w:rsidR="00220955">
          <w:del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delInstrText>
        </w:r>
        <w:r>
          <w:fldChar w:fldCharType="separate"/>
        </w:r>
        <w:r w:rsidR="009E3B99" w:rsidRPr="009E3B99">
          <w:rPr>
            <w:noProof/>
          </w:rPr>
          <w:delText>(McMullen et al. 2009)</w:delText>
        </w:r>
        <w:r>
          <w:fldChar w:fldCharType="end"/>
        </w:r>
        <w:r w:rsidR="00F404DE" w:rsidRPr="00D52DF9">
          <w:delText>.</w:delText>
        </w:r>
        <w:r w:rsidR="00F404DE">
          <w:delText xml:space="preserve"> </w:delText>
        </w:r>
        <w:r w:rsidR="00EF13DC">
          <w:delText>To reduce environmental</w:delText>
        </w:r>
        <w:r w:rsidR="00117DF5">
          <w:delText xml:space="preserve"> specific</w:delText>
        </w:r>
        <w:r w:rsidR="00EF13DC">
          <w:delText xml:space="preserve"> factors,</w:delText>
        </w:r>
        <w:r w:rsidR="00E63D6A">
          <w:delText xml:space="preserve"> </w:delText>
        </w:r>
        <w:r w:rsidR="006C0B6F">
          <w:delText xml:space="preserve">the </w:delText>
        </w:r>
        <w:r w:rsidR="00A10542">
          <w:delText xml:space="preserve">SNPs used in this study were from </w:delText>
        </w:r>
        <w:r w:rsidR="009309E4">
          <w:delText>the GWAS</w:delText>
        </w:r>
        <w:r w:rsidR="006C0B6F">
          <w:delText xml:space="preserve"> performed </w:delText>
        </w:r>
        <w:r w:rsidR="00A10542">
          <w:delText xml:space="preserve">on the </w:delText>
        </w:r>
        <w:r w:rsidR="007C34C6">
          <w:delText>all-</w:delText>
        </w:r>
        <w:r w:rsidR="00F404DE">
          <w:delText>location</w:delText>
        </w:r>
        <w:r w:rsidR="00A10542">
          <w:delText xml:space="preserve"> models</w:delText>
        </w:r>
        <w:r w:rsidR="0049242C">
          <w:delText>.</w:delText>
        </w:r>
      </w:del>
      <w:ins w:id="501" w:author="Henry_Ward" w:date="2017-11-08T16:44:00Z">
        <w:r w:rsidR="00904EF0">
          <w:t>Significant SNPS associated with the maize grain Ionome were mapped to candidate</w:t>
        </w:r>
        <w:r w:rsidR="00D27AC0">
          <w:t xml:space="preserve"> genes by collapsing SNPs with</w:t>
        </w:r>
        <w:r w:rsidR="00904EF0">
          <w:t xml:space="preserve"> </w:t>
        </w:r>
        <w:r w:rsidR="00D27AC0">
          <w:t xml:space="preserve">overlapping </w:t>
        </w:r>
        <w:r w:rsidR="00904EF0">
          <w:t>window</w:t>
        </w:r>
        <w:r w:rsidR="00D27AC0">
          <w:t>s</w:t>
        </w:r>
        <w:r w:rsidR="00904EF0">
          <w:t xml:space="preserve"> down to effective SNPs</w:t>
        </w:r>
        <w:r w:rsidR="00153850">
          <w:t>,</w:t>
        </w:r>
        <w:r w:rsidR="00904EF0">
          <w:t xml:space="preserve"> then taking genes upstream and downstream of the effective SNP up to the flank limit.</w:t>
        </w:r>
      </w:ins>
    </w:p>
    <w:p w14:paraId="28711836" w14:textId="769C91DC" w:rsidR="00AE2F07" w:rsidRDefault="00397FBD" w:rsidP="0026078F">
      <w:ins w:id="502" w:author="Henry_Ward" w:date="2017-11-08T16:44:00Z">
        <w:r>
          <w:t>Briefly, t</w:t>
        </w:r>
        <w:r w:rsidR="00777D21">
          <w:t>he maize nest</w:t>
        </w:r>
        <w:r>
          <w:t>ed association mapping</w:t>
        </w:r>
        <w:r w:rsidR="009D6609">
          <w:t xml:space="preserve"> (NAM)</w:t>
        </w:r>
        <w:r>
          <w:t xml:space="preserve"> panel was used to</w:t>
        </w:r>
        <w:r w:rsidR="00352B46">
          <w:t xml:space="preserve"> map associated loci</w:t>
        </w:r>
        <w:r>
          <w:t>.</w:t>
        </w:r>
      </w:ins>
      <w:r>
        <w:t xml:space="preserve"> Approximately 30 million SNPs</w:t>
      </w:r>
      <w:r w:rsidR="006B43A0">
        <w:t xml:space="preserve"> and small copy-number variants</w:t>
      </w:r>
      <w:r>
        <w:t xml:space="preserve"> were projected onto the association panel and used to perform a GWAS for each of the 17 elements. </w:t>
      </w:r>
      <w:ins w:id="503" w:author="Henry_Ward" w:date="2017-11-08T16:44:00Z">
        <w:r w:rsidR="00EF3116">
          <w:t>O</w:t>
        </w:r>
        <w:r>
          <w:t xml:space="preserve">ver four thousand </w:t>
        </w:r>
      </w:ins>
      <w:r w:rsidRPr="00D52DF9">
        <w:t>SNPs</w:t>
      </w:r>
      <w:r>
        <w:t xml:space="preserve"> were</w:t>
      </w:r>
      <w:r w:rsidRPr="00D52DF9">
        <w:t xml:space="preserve"> </w:t>
      </w:r>
      <w:del w:id="504" w:author="Henry_Ward" w:date="2017-11-08T16:44:00Z">
        <w:r w:rsidR="001D06E8">
          <w:delText>tested for significance of</w:delText>
        </w:r>
        <w:r w:rsidR="003F5E57">
          <w:delText xml:space="preserve"> association for each trait using</w:delText>
        </w:r>
      </w:del>
      <w:ins w:id="505" w:author="Henry_Ward" w:date="2017-11-08T16:44:00Z">
        <w:r>
          <w:t xml:space="preserve">significantly </w:t>
        </w:r>
        <w:r w:rsidRPr="00D52DF9">
          <w:t xml:space="preserve">associated </w:t>
        </w:r>
        <w:r w:rsidR="0069415F">
          <w:lastRenderedPageBreak/>
          <w:t>(</w:t>
        </w:r>
        <w:r w:rsidR="00934F65">
          <w:t>through a</w:t>
        </w:r>
      </w:ins>
      <w:r w:rsidR="00934F65">
        <w:t xml:space="preserve"> resampling </w:t>
      </w:r>
      <w:del w:id="506" w:author="Henry_Ward" w:date="2017-11-08T16:44:00Z">
        <w:r w:rsidR="006B0F7A">
          <w:delText>model inclusion probability</w:delText>
        </w:r>
      </w:del>
      <w:ins w:id="507" w:author="Henry_Ward" w:date="2017-11-08T16:44:00Z">
        <w:r w:rsidR="00934F65">
          <w:t>procedure</w:t>
        </w:r>
      </w:ins>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del w:id="508" w:author="Henry_Ward" w:date="2017-11-08T16:44:00Z">
        <w:r w:rsidR="006B0F7A">
          <w:delText xml:space="preserve"> </w:delText>
        </w:r>
        <w:r w:rsidR="007A5D68">
          <w:delText xml:space="preserve">(RMIP ≤ 0.05; See </w:delText>
        </w:r>
      </w:del>
      <w:ins w:id="509" w:author="Henry_Ward" w:date="2017-11-08T16:44:00Z">
        <w:r w:rsidR="00934F65">
          <w:t xml:space="preserve">, </w:t>
        </w:r>
        <w:commentRangeStart w:id="510"/>
        <w:r w:rsidR="00934F65">
          <w:t xml:space="preserve">with </w:t>
        </w:r>
        <w:commentRangeEnd w:id="510"/>
        <w:r w:rsidR="000C0D64">
          <w:rPr>
            <w:rStyle w:val="CommentReference"/>
          </w:rPr>
          <w:commentReference w:id="510"/>
        </w:r>
        <w:r w:rsidR="00934F65">
          <w:t xml:space="preserve">a resampling model inclusion probability &gt; 0.05) </w:t>
        </w:r>
        <w:r w:rsidRPr="00D52DF9">
          <w:t>with elemental accumulation</w:t>
        </w:r>
        <w:r>
          <w:t xml:space="preserve"> (</w:t>
        </w:r>
      </w:ins>
      <w:r>
        <w:fldChar w:fldCharType="begin"/>
      </w:r>
      <w:r>
        <w:instrText xml:space="preserve"> REF _Ref458956303 \h  \* MERGEFORMAT </w:instrText>
      </w:r>
      <w:r>
        <w:fldChar w:fldCharType="separate"/>
      </w:r>
      <w:r w:rsidR="000B0BA4">
        <w:t>Table 3</w:t>
      </w:r>
      <w:r>
        <w:fldChar w:fldCharType="end"/>
      </w:r>
      <w:del w:id="511" w:author="Henry_Ward" w:date="2017-11-08T16:44:00Z">
        <w:r w:rsidR="005869B7">
          <w:delText>)</w:delText>
        </w:r>
        <w:r w:rsidRPr="00D52DF9">
          <w:delText>.</w:delText>
        </w:r>
        <w:r w:rsidR="00D52DF9" w:rsidRPr="00D52DF9">
          <w:delText xml:space="preserve"> </w:delText>
        </w:r>
        <w:r w:rsidR="006C545B">
          <w:delText xml:space="preserve"> Significantly associated</w:delText>
        </w:r>
      </w:del>
      <w:ins w:id="512" w:author="Henry_Ward" w:date="2017-11-08T16:44:00Z">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w:t>
        </w:r>
      </w:ins>
      <w:r w:rsidR="00F66612">
        <w:t xml:space="preserve"> SNPs were used as input to Camoco to </w:t>
      </w:r>
      <w:commentRangeStart w:id="513"/>
      <w:r w:rsidR="00F66612">
        <w:t xml:space="preserve">generate </w:t>
      </w:r>
      <w:commentRangeEnd w:id="513"/>
      <w:r w:rsidR="000C0D64">
        <w:rPr>
          <w:rStyle w:val="CommentReference"/>
        </w:rPr>
        <w:commentReference w:id="513"/>
      </w:r>
      <w:r w:rsidR="00F66612">
        <w:t>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w:t>
      </w:r>
      <w:del w:id="514" w:author="Henry_Ward" w:date="2017-11-08T16:44:00Z">
        <w:r w:rsidR="002245D7">
          <w:delText>up</w:delText>
        </w:r>
        <w:r w:rsidR="00C94B6C">
          <w:delText>/</w:delText>
        </w:r>
      </w:del>
      <w:ins w:id="515" w:author="Henry_Ward" w:date="2017-11-08T16:44:00Z">
        <w:r w:rsidR="002245D7">
          <w:t xml:space="preserve">upstream and </w:t>
        </w:r>
      </w:ins>
      <w:r w:rsidR="002245D7">
        <w:t>downstream of SNP</w:t>
      </w:r>
      <w:r w:rsidR="0027663E">
        <w:t xml:space="preserve">; See </w:t>
      </w:r>
      <w:del w:id="516" w:author="Henry_Ward" w:date="2017-11-08T16:44:00Z">
        <w:r w:rsidR="0027663E">
          <w:fldChar w:fldCharType="begin"/>
        </w:r>
        <w:r w:rsidR="0027663E">
          <w:delInstrText xml:space="preserve"> REF _Ref444765587 \h </w:delInstrText>
        </w:r>
        <w:r w:rsidR="00BD7995">
          <w:delInstrText xml:space="preserve"> \* MERGEFORMAT </w:delInstrText>
        </w:r>
        <w:r w:rsidR="0027663E">
          <w:fldChar w:fldCharType="separate"/>
        </w:r>
        <w:r w:rsidR="000B0BA4">
          <w:delText>Fig. 1</w:delText>
        </w:r>
        <w:r w:rsidR="0027663E">
          <w:fldChar w:fldCharType="end"/>
        </w:r>
      </w:del>
      <w:ins w:id="517" w:author="Henry_Ward" w:date="2017-11-08T16:44:00Z">
        <w:r w:rsidR="0027663E">
          <w:fldChar w:fldCharType="begin"/>
        </w:r>
        <w:r w:rsidR="0027663E">
          <w:instrText xml:space="preserve"> REF _Ref444765587 \h </w:instrText>
        </w:r>
        <w:r w:rsidR="0027663E">
          <w:fldChar w:fldCharType="separate"/>
        </w:r>
        <w:r w:rsidR="000B0BA4">
          <w:t>Fig. 1</w:t>
        </w:r>
        <w:r w:rsidR="0027663E">
          <w:fldChar w:fldCharType="end"/>
        </w:r>
      </w:ins>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del w:id="518" w:author="Henry_Ward" w:date="2017-11-08T16:44:00Z">
        <w:r w:rsidR="0099736B">
          <w:fldChar w:fldCharType="begin"/>
        </w:r>
        <w:r w:rsidR="0099736B">
          <w:delInstrText xml:space="preserve"> REF _Ref463088833 \h </w:delInstrText>
        </w:r>
        <w:r w:rsidR="00BD7995">
          <w:delInstrText xml:space="preserve"> \* MERGEFORMAT </w:delInstrText>
        </w:r>
        <w:r w:rsidR="0099736B">
          <w:fldChar w:fldCharType="separate"/>
        </w:r>
        <w:r w:rsidR="000B0BA4">
          <w:delText>Materials and Methods</w:delText>
        </w:r>
        <w:r w:rsidR="0099736B">
          <w:fldChar w:fldCharType="end"/>
        </w:r>
      </w:del>
      <w:ins w:id="519" w:author="Henry_Ward" w:date="2017-11-08T16:44:00Z">
        <w:r w:rsidR="0099736B">
          <w:fldChar w:fldCharType="begin"/>
        </w:r>
        <w:r w:rsidR="0099736B">
          <w:instrText xml:space="preserve"> REF _Ref463088833 \h </w:instrText>
        </w:r>
        <w:r w:rsidR="0099736B">
          <w:fldChar w:fldCharType="separate"/>
        </w:r>
        <w:r w:rsidR="000B0BA4">
          <w:t>Materials and Methods</w:t>
        </w:r>
        <w:r w:rsidR="0099736B">
          <w:fldChar w:fldCharType="end"/>
        </w:r>
      </w:ins>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w:instrText>
      </w:r>
      <w:del w:id="520" w:author="Henry_Ward" w:date="2017-11-08T16:44:00Z">
        <w:r w:rsidR="00A5397A">
          <w:delInstrText xml:space="preserve"> </w:delInstrText>
        </w:r>
        <w:r w:rsidR="00BD7995">
          <w:delInstrText xml:space="preserve"> \* MERGEFORMAT</w:delInstrText>
        </w:r>
      </w:del>
      <w:r w:rsidR="00A5397A">
        <w:instrText xml:space="preserve"> </w:instrText>
      </w:r>
      <w:r w:rsidR="00A5397A">
        <w:fldChar w:fldCharType="separate"/>
      </w:r>
      <w:r w:rsidR="000B0BA4">
        <w:t>Table 3</w:t>
      </w:r>
      <w:r w:rsidR="00A5397A">
        <w:fldChar w:fldCharType="end"/>
      </w:r>
      <w:r w:rsidR="00A5397A">
        <w:t>)</w:t>
      </w:r>
      <w:r w:rsidR="0099736B">
        <w:t>.</w:t>
      </w:r>
    </w:p>
    <w:p w14:paraId="6F949636" w14:textId="77777777" w:rsidR="00904EF0" w:rsidRDefault="00904EF0" w:rsidP="006804EA">
      <w:pPr>
        <w:pStyle w:val="Heading3"/>
        <w:rPr>
          <w:moveFrom w:id="521" w:author="Henry_Ward" w:date="2017-11-08T16:44:00Z"/>
        </w:rPr>
      </w:pPr>
      <w:moveFromRangeStart w:id="522" w:author="Henry_Ward" w:date="2017-11-08T16:44:00Z" w:name="move497922814"/>
      <w:moveFrom w:id="523" w:author="Henry_Ward" w:date="2017-11-08T16:44:00Z">
        <w:r>
          <w:t>Table 3</w:t>
        </w:r>
      </w:moveFrom>
    </w:p>
    <w:p w14:paraId="32538809" w14:textId="77777777" w:rsidR="00904EF0" w:rsidRDefault="00904EF0" w:rsidP="006804EA">
      <w:pPr>
        <w:pStyle w:val="Heading4"/>
        <w:rPr>
          <w:moveFrom w:id="524" w:author="Henry_Ward" w:date="2017-11-08T16:44:00Z"/>
        </w:rPr>
      </w:pPr>
      <w:moveFrom w:id="525" w:author="Henry_Ward" w:date="2017-11-08T16:44:00Z">
        <w:r>
          <w:t>Maize grain ionome SNP-to-gene mapping results</w:t>
        </w:r>
      </w:moveFrom>
    </w:p>
    <w:moveFromRangeEnd w:id="522"/>
    <w:p w14:paraId="499682D5" w14:textId="77777777" w:rsidR="0049242C" w:rsidRDefault="0049242C" w:rsidP="00BD7995">
      <w:pPr>
        <w:pStyle w:val="Subtitle"/>
        <w:rPr>
          <w:del w:id="526" w:author="Henry_Ward" w:date="2017-11-08T16:44:00Z"/>
        </w:rPr>
      </w:pPr>
      <w:del w:id="527" w:author="Henry_Ward" w:date="2017-11-08T16:44:00Z">
        <w:r>
          <w:delText xml:space="preserve">Significant SNPs associated with the maize grain Ionome were mapped to candidate genes by collapsing SNPs with overlapping windows down to </w:delText>
        </w:r>
        <w:commentRangeStart w:id="528"/>
        <w:r>
          <w:delText xml:space="preserve">effective </w:delText>
        </w:r>
        <w:commentRangeEnd w:id="528"/>
        <w:r>
          <w:rPr>
            <w:rStyle w:val="CommentReference"/>
            <w:rFonts w:eastAsiaTheme="minorHAnsi"/>
            <w:color w:val="auto"/>
            <w:spacing w:val="0"/>
          </w:rPr>
          <w:commentReference w:id="528"/>
        </w:r>
        <w:r>
          <w:delText>SNPs then taking genes upstream and downstream of the effective SNP up to the flank limit.</w:delText>
        </w:r>
      </w:del>
    </w:p>
    <w:p w14:paraId="15BA9A53" w14:textId="77777777" w:rsidR="00E203B0" w:rsidRDefault="00E203B0" w:rsidP="00E203B0">
      <w:pPr>
        <w:pStyle w:val="Heading3"/>
      </w:pPr>
      <w:r>
        <w:t>Camoco identifies high priority candidate causal genes under ionomic GWAS loci</w:t>
      </w:r>
    </w:p>
    <w:p w14:paraId="32BF194D" w14:textId="309E056E" w:rsidR="00F11BB0" w:rsidRDefault="00F11BB0" w:rsidP="00F11BB0">
      <w:commentRangeStart w:id="529"/>
      <w:r>
        <w:t xml:space="preserve">Given the large number of candidate genes associated with elemental accumulation, </w:t>
      </w:r>
      <w:commentRangeEnd w:id="529"/>
      <w:r w:rsidR="000A1FAD">
        <w:rPr>
          <w:rStyle w:val="CommentReference"/>
        </w:rPr>
        <w:commentReference w:id="529"/>
      </w:r>
      <w:r>
        <w:t xml:space="preserve">we </w:t>
      </w:r>
      <w:r w:rsidR="00795093">
        <w:t xml:space="preserve">used </w:t>
      </w:r>
      <w:r>
        <w:t xml:space="preserve">Camoco to integrate </w:t>
      </w:r>
      <w:r w:rsidR="00492E24">
        <w:t>network co</w:t>
      </w:r>
      <w:r w:rsidR="00EF69B3">
        <w:t>-</w:t>
      </w:r>
      <w:r w:rsidR="00492E24">
        <w:t xml:space="preserve">expression with </w:t>
      </w:r>
      <w:del w:id="530" w:author="Henry_Ward" w:date="2017-11-08T16:44:00Z">
        <w:r w:rsidR="00492E24">
          <w:delText xml:space="preserve">the </w:delText>
        </w:r>
      </w:del>
      <w:r>
        <w:t xml:space="preserve">effective loci identified by GWAS </w:t>
      </w:r>
      <w:r w:rsidR="00492E24">
        <w:t xml:space="preserve">for each of the 17 elemental traits </w:t>
      </w:r>
      <w:commentRangeStart w:id="531"/>
      <w:r w:rsidR="00492E24">
        <w:t>separately</w:t>
      </w:r>
      <w:commentRangeEnd w:id="531"/>
      <w:r w:rsidR="00885AAA">
        <w:rPr>
          <w:rStyle w:val="CommentReference"/>
        </w:rPr>
        <w:commentReference w:id="531"/>
      </w:r>
      <w:r w:rsidR="00492E24">
        <w:t xml:space="preserve">. </w:t>
      </w:r>
      <w:r w:rsidR="003D2789">
        <w:t xml:space="preserve">By </w:t>
      </w:r>
      <w:del w:id="532" w:author="Henry_Ward" w:date="2017-11-08T16:44:00Z">
        <w:r w:rsidR="003D2789">
          <w:delText>comb</w:delText>
        </w:r>
        <w:r w:rsidR="005510A7">
          <w:delText>in</w:delText>
        </w:r>
        <w:r w:rsidR="003D2789">
          <w:delText xml:space="preserve">ing </w:delText>
        </w:r>
      </w:del>
      <w:commentRangeStart w:id="533"/>
      <w:ins w:id="534" w:author="Henry_Ward" w:date="2017-11-08T16:44:00Z">
        <w:r w:rsidR="003D2789">
          <w:t xml:space="preserve">combing </w:t>
        </w:r>
        <w:commentRangeEnd w:id="533"/>
        <w:r w:rsidR="00885AAA">
          <w:rPr>
            <w:rStyle w:val="CommentReference"/>
          </w:rPr>
          <w:commentReference w:id="533"/>
        </w:r>
      </w:ins>
      <w:r w:rsidR="003D2789">
        <w:t xml:space="preserve">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expression network approaches (locality and density)</w:t>
      </w:r>
      <w:r w:rsidR="00885AAA">
        <w:t>,</w:t>
      </w:r>
      <w:r w:rsidR="00492E24">
        <w:t xml:space="preserve"> </w:t>
      </w:r>
      <w:ins w:id="535" w:author="Henry_Ward" w:date="2017-11-08T16:44:00Z">
        <w:r w:rsidR="00000EC8">
          <w:t xml:space="preserve">we discovered </w:t>
        </w:r>
      </w:ins>
      <w:r>
        <w:t xml:space="preserve">high priority candidate </w:t>
      </w:r>
      <w:r w:rsidRPr="00D52DF9">
        <w:t>genes</w:t>
      </w:r>
      <w:r>
        <w:t xml:space="preserve"> driving elemental accumulation in maize</w:t>
      </w:r>
      <w:r w:rsidR="00EA0387">
        <w:t xml:space="preserve"> </w:t>
      </w:r>
      <w:del w:id="536" w:author="Henry_Ward" w:date="2017-11-08T16:44:00Z">
        <w:r w:rsidR="003D2789">
          <w:delText xml:space="preserve">were discovered </w:delText>
        </w:r>
        <w:r w:rsidR="00EA0387">
          <w:delText xml:space="preserve">(See </w:delText>
        </w:r>
        <w:r w:rsidR="00EA0387">
          <w:fldChar w:fldCharType="begin"/>
        </w:r>
        <w:r w:rsidR="00EA0387">
          <w:delInstrText xml:space="preserve"> REF _Ref444765587 \h </w:delInstrText>
        </w:r>
        <w:r w:rsidR="00BD7995">
          <w:delInstrText xml:space="preserve"> \* MERGEFORMAT </w:delInstrText>
        </w:r>
        <w:r w:rsidR="00EA0387">
          <w:fldChar w:fldCharType="separate"/>
        </w:r>
        <w:r w:rsidR="000B0BA4">
          <w:delText>Fig. 1</w:delText>
        </w:r>
        <w:r w:rsidR="00EA0387">
          <w:fldChar w:fldCharType="end"/>
        </w:r>
      </w:del>
      <w:ins w:id="537" w:author="Henry_Ward" w:date="2017-11-08T16:44:00Z">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ins>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del w:id="538" w:author="Henry_Ward" w:date="2017-11-08T16:44:00Z">
        <w:r w:rsidR="000A29F0">
          <w:fldChar w:fldCharType="begin"/>
        </w:r>
        <w:r w:rsidR="000A29F0">
          <w:delInstrText xml:space="preserve"> REF _Ref479250924 \h </w:delInstrText>
        </w:r>
        <w:r w:rsidR="00BD7995">
          <w:delInstrText xml:space="preserve"> \* MERGEFORMAT </w:delInstrText>
        </w:r>
        <w:r w:rsidR="000A29F0">
          <w:fldChar w:fldCharType="separate"/>
        </w:r>
        <w:r w:rsidR="000B0BA4">
          <w:delText>Supp. Table 5</w:delText>
        </w:r>
        <w:r w:rsidR="000A29F0">
          <w:fldChar w:fldCharType="end"/>
        </w:r>
        <w:r w:rsidR="000A29F0">
          <w:delText>)</w:delText>
        </w:r>
        <w:r>
          <w:delText>.</w:delText>
        </w:r>
      </w:del>
      <w:ins w:id="539" w:author="Henry_Ward" w:date="2017-11-08T16:44:00Z">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w:t>
        </w:r>
      </w:ins>
      <w:r>
        <w:t xml:space="preserve"> We defined a set of high-confidence discoveries by reporting candidates that were discovered at </w:t>
      </w:r>
      <w:r w:rsidR="001C7CFC">
        <w:t xml:space="preserve">a false discovery </w:t>
      </w:r>
      <w:commentRangeStart w:id="540"/>
      <w:r w:rsidR="001C7CFC">
        <w:t>rate (</w:t>
      </w:r>
      <w:r>
        <w:t>FDR</w:t>
      </w:r>
      <w:r w:rsidR="001C7CFC">
        <w:t>)</w:t>
      </w:r>
      <w:r>
        <w:t xml:space="preserve"> &lt; 30% </w:t>
      </w:r>
      <w:commentRangeEnd w:id="540"/>
      <w:r w:rsidR="00000EC8">
        <w:rPr>
          <w:rStyle w:val="CommentReference"/>
        </w:rPr>
        <w:commentReference w:id="540"/>
      </w:r>
      <w:r w:rsidR="002172E7">
        <w:t xml:space="preserve">in </w:t>
      </w:r>
      <w:r>
        <w:t>at least two SNP-to-gene mapping parameter settings (e.g</w:t>
      </w:r>
      <w:del w:id="541" w:author="Henry_Ward" w:date="2017-11-08T16:44:00Z">
        <w:r>
          <w:delText>.</w:delText>
        </w:r>
      </w:del>
      <w:ins w:id="542" w:author="Henry_Ward" w:date="2017-11-08T16:44:00Z">
        <w:r>
          <w:t>.:</w:t>
        </w:r>
      </w:ins>
      <w:r>
        <w:t xml:space="preserve"> 50kb/1Flank and 100kb/1Flank), </w:t>
      </w:r>
      <w:del w:id="543" w:author="Henry_Ward" w:date="2017-11-08T16:44:00Z">
        <w:r>
          <w:delText>a set we called</w:delText>
        </w:r>
      </w:del>
      <w:ins w:id="544" w:author="Henry_Ward" w:date="2017-11-08T16:44:00Z">
        <w:r w:rsidR="00000EC8">
          <w:t>denoted as</w:t>
        </w:r>
      </w:ins>
      <w:r>
        <w:t xml:space="preserve"> the high priority overlap </w:t>
      </w:r>
      <w:del w:id="545" w:author="Henry_Ward" w:date="2017-11-08T16:44:00Z">
        <w:r w:rsidR="005510A7">
          <w:delText xml:space="preserve">set </w:delText>
        </w:r>
      </w:del>
      <w:r>
        <w:t>(HPO</w:t>
      </w:r>
      <w:del w:id="546" w:author="Henry_Ward" w:date="2017-11-08T16:44:00Z">
        <w:r w:rsidR="005510A7">
          <w:delText>;</w:delText>
        </w:r>
        <w:r>
          <w:delText xml:space="preserve"> </w:delText>
        </w:r>
      </w:del>
      <w:ins w:id="547" w:author="Henry_Ward" w:date="2017-11-08T16:44:00Z">
        <w:r>
          <w:t>) set (</w:t>
        </w:r>
      </w:ins>
      <w:r w:rsidR="000A29F0">
        <w:t xml:space="preserve">see </w:t>
      </w:r>
      <w:del w:id="548" w:author="Henry_Ward" w:date="2017-11-08T16:44:00Z">
        <w:r w:rsidR="000A29F0">
          <w:fldChar w:fldCharType="begin"/>
        </w:r>
        <w:r w:rsidR="000A29F0">
          <w:delInstrText xml:space="preserve"> REF _Ref480187199 \h </w:delInstrText>
        </w:r>
        <w:r w:rsidR="00BD7995">
          <w:delInstrText xml:space="preserve"> \* MERGEFORMAT </w:delInstrText>
        </w:r>
        <w:r w:rsidR="000A29F0">
          <w:fldChar w:fldCharType="separate"/>
        </w:r>
        <w:r w:rsidR="000B0BA4">
          <w:delText>Supp. Table 6</w:delText>
        </w:r>
        <w:r w:rsidR="000A29F0">
          <w:fldChar w:fldCharType="end"/>
        </w:r>
      </w:del>
      <w:ins w:id="549" w:author="Henry_Ward" w:date="2017-11-08T16:44:00Z">
        <w:r w:rsidR="000A29F0">
          <w:fldChar w:fldCharType="begin"/>
        </w:r>
        <w:r w:rsidR="000A29F0">
          <w:instrText xml:space="preserve"> REF _Ref480187199 \h </w:instrText>
        </w:r>
        <w:r w:rsidR="000A29F0">
          <w:fldChar w:fldCharType="separate"/>
        </w:r>
        <w:r w:rsidR="000B0BA4">
          <w:t>Supp. Table 6</w:t>
        </w:r>
        <w:r w:rsidR="000A29F0">
          <w:fldChar w:fldCharType="end"/>
        </w:r>
      </w:ins>
      <w:r w:rsidR="001D7079">
        <w:t xml:space="preserve"> and </w:t>
      </w:r>
      <w:r w:rsidR="001D7079">
        <w:fldChar w:fldCharType="begin"/>
      </w:r>
      <w:r w:rsidR="001D7079">
        <w:instrText xml:space="preserve"> REF _Ref463088833 \h</w:instrText>
      </w:r>
      <w:del w:id="550" w:author="Henry_Ward" w:date="2017-11-08T16:44:00Z">
        <w:r w:rsidR="001D7079">
          <w:delInstrText xml:space="preserve"> </w:delInstrText>
        </w:r>
        <w:r w:rsidR="00BD7995">
          <w:delInstrText xml:space="preserve"> \* MERGEFORMAT</w:delInstrText>
        </w:r>
      </w:del>
      <w:r w:rsidR="001D7079">
        <w:instrText xml:space="preserve">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551" w:name="_Ref489428564"/>
      <w:r>
        <w:lastRenderedPageBreak/>
        <w:t>Fig. 6</w:t>
      </w:r>
      <w:bookmarkEnd w:id="551"/>
    </w:p>
    <w:p w14:paraId="246DA9EE" w14:textId="77777777" w:rsidR="001C0928" w:rsidRDefault="001C0928" w:rsidP="001C0928">
      <w:pPr>
        <w:pStyle w:val="Heading4"/>
      </w:pPr>
      <w:r>
        <w:t>Number of intervening genes between HPO gene and GWAS locus</w:t>
      </w:r>
    </w:p>
    <w:p w14:paraId="1E1CC9AF" w14:textId="49BE92BD" w:rsidR="001C0928" w:rsidRDefault="001C0928" w:rsidP="001C0928">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w:t>
      </w:r>
      <w:del w:id="552" w:author="Henry_Ward" w:date="2017-11-08T16:44:00Z">
        <w:r w:rsidR="00B115FE">
          <w:delText xml:space="preserve">shows </w:delText>
        </w:r>
      </w:del>
      <w:r>
        <w:t>candidate genes near GWAS SNPs</w:t>
      </w:r>
      <w:del w:id="553" w:author="Henry_Ward" w:date="2017-11-08T16:44:00Z">
        <w:r w:rsidR="00B115FE">
          <w:delText>,</w:delText>
        </w:r>
      </w:del>
      <w:ins w:id="554" w:author="Henry_Ward" w:date="2017-11-08T16:44:00Z">
        <w:r>
          <w:t xml:space="preserve"> were</w:t>
        </w:r>
      </w:ins>
      <w:r>
        <w:t xml:space="preserve"> ranked by their absolute distance to effective loci. The distribution shows </w:t>
      </w:r>
      <w:del w:id="555" w:author="Henry_Ward" w:date="2017-11-08T16:44:00Z">
        <w:r w:rsidR="00B115FE">
          <w:delText xml:space="preserve">the </w:delText>
        </w:r>
      </w:del>
      <w:r>
        <w:t xml:space="preserve">rank of the absolute distance (either upstream or downstream) of HPO </w:t>
      </w:r>
      <w:del w:id="556" w:author="Henry_Ward" w:date="2017-11-08T16:44:00Z">
        <w:r>
          <w:delText>genes. In both panels, the</w:delText>
        </w:r>
      </w:del>
      <w:ins w:id="557" w:author="Henry_Ward" w:date="2017-11-08T16:44:00Z">
        <w:r>
          <w:t>gene</w:t>
        </w:r>
        <w:r w:rsidR="00DA07F6">
          <w:t xml:space="preserve">. </w:t>
        </w:r>
        <w:commentRangeStart w:id="558"/>
        <w:r w:rsidR="00DA07F6">
          <w:t>Both</w:t>
        </w:r>
      </w:ins>
      <w:r w:rsidR="00DA07F6">
        <w:t xml:space="preserve"> i</w:t>
      </w:r>
      <w:r>
        <w:t xml:space="preserve">nset </w:t>
      </w:r>
      <w:del w:id="559" w:author="Henry_Ward" w:date="2017-11-08T16:44:00Z">
        <w:r>
          <w:delText>plot shows</w:delText>
        </w:r>
      </w:del>
      <w:ins w:id="560" w:author="Henry_Ward" w:date="2017-11-08T16:44:00Z">
        <w:r>
          <w:t>plot</w:t>
        </w:r>
        <w:r w:rsidR="00DA07F6">
          <w:t>s</w:t>
        </w:r>
        <w:r>
          <w:t xml:space="preserve"> </w:t>
        </w:r>
        <w:commentRangeEnd w:id="558"/>
        <w:r w:rsidR="00DA07F6">
          <w:rPr>
            <w:rStyle w:val="CommentReference"/>
            <w:rFonts w:eastAsiaTheme="minorHAnsi"/>
            <w:color w:val="auto"/>
            <w:spacing w:val="0"/>
          </w:rPr>
          <w:commentReference w:id="558"/>
        </w:r>
        <w:r>
          <w:t>show</w:t>
        </w:r>
      </w:ins>
      <w:r>
        <w:t xml:space="preserve"> the lower end of the distributions.</w:t>
      </w:r>
    </w:p>
    <w:p w14:paraId="1C260579" w14:textId="08CB4829"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w:t>
      </w:r>
      <w:commentRangeStart w:id="561"/>
      <w:r w:rsidR="00A11ADD">
        <w:t xml:space="preserve">considering </w:t>
      </w:r>
      <w:commentRangeEnd w:id="561"/>
      <w:r w:rsidR="00DD7429">
        <w:rPr>
          <w:rStyle w:val="CommentReference"/>
        </w:rPr>
        <w:commentReference w:id="561"/>
      </w:r>
      <w:r w:rsidR="00A11ADD">
        <w:t xml:space="preserve">either density </w:t>
      </w:r>
      <w:del w:id="562" w:author="Henry_Ward" w:date="2017-11-08T16:44:00Z">
        <w:r w:rsidR="00A11ADD">
          <w:delText>o</w:delText>
        </w:r>
        <w:r w:rsidR="00B115FE">
          <w:delText>r</w:delText>
        </w:r>
      </w:del>
      <w:ins w:id="563" w:author="Henry_Ward" w:date="2017-11-08T16:44:00Z">
        <w:r w:rsidR="00A11ADD">
          <w:t>of</w:t>
        </w:r>
      </w:ins>
      <w:r w:rsidR="00A11ADD">
        <w:t xml:space="preserve"> locality in any network</w:t>
      </w:r>
      <w:r w:rsidR="00B905EF">
        <w:t xml:space="preserve"> (</w:t>
      </w:r>
      <w:del w:id="564" w:author="Henry_Ward" w:date="2017-11-08T16:44:00Z">
        <w:r w:rsidR="00B905EF">
          <w:fldChar w:fldCharType="begin"/>
        </w:r>
        <w:r w:rsidR="00B905EF">
          <w:delInstrText xml:space="preserve"> REF _Ref485996339 \h </w:delInstrText>
        </w:r>
        <w:r w:rsidR="00BD7995">
          <w:delInstrText xml:space="preserve"> \* MERGEFORMAT </w:delInstrText>
        </w:r>
        <w:r w:rsidR="00B905EF">
          <w:fldChar w:fldCharType="separate"/>
        </w:r>
        <w:r w:rsidR="000B0BA4">
          <w:delText>Table 4</w:delText>
        </w:r>
        <w:r w:rsidR="00B905EF">
          <w:fldChar w:fldCharType="end"/>
        </w:r>
      </w:del>
      <w:ins w:id="565" w:author="Henry_Ward" w:date="2017-11-08T16:44:00Z">
        <w:r w:rsidR="00B905EF">
          <w:fldChar w:fldCharType="begin"/>
        </w:r>
        <w:r w:rsidR="00B905EF">
          <w:instrText xml:space="preserve"> REF _Ref485996339 \h </w:instrText>
        </w:r>
        <w:r w:rsidR="00B905EF">
          <w:fldChar w:fldCharType="separate"/>
        </w:r>
        <w:r w:rsidR="000B0BA4">
          <w:t>Table 4</w:t>
        </w:r>
        <w:r w:rsidR="00B905EF">
          <w:fldChar w:fldCharType="end"/>
        </w:r>
      </w:ins>
      <w:r w:rsidR="00A11ADD">
        <w:t>; Either:Any colum</w:t>
      </w:r>
      <w:r w:rsidR="00F67B9B">
        <w:t>n</w:t>
      </w:r>
      <w:r w:rsidR="00B905EF">
        <w:t>)</w:t>
      </w:r>
      <w:r w:rsidR="00F11BB0">
        <w:t>.</w:t>
      </w:r>
      <w:r w:rsidR="001C0928">
        <w:t xml:space="preserve"> HPO genes discovered by Camoco were often non-adjacent to GWAS </w:t>
      </w:r>
      <w:commentRangeStart w:id="566"/>
      <w:r w:rsidR="001C0928">
        <w:t xml:space="preserve">effective </w:t>
      </w:r>
      <w:commentRangeEnd w:id="566"/>
      <w:r w:rsidR="00B115FE">
        <w:rPr>
          <w:rStyle w:val="CommentReference"/>
        </w:rPr>
        <w:commentReference w:id="566"/>
      </w:r>
      <w:r w:rsidR="001C0928">
        <w:t xml:space="preserve">loci, </w:t>
      </w:r>
      <w:commentRangeStart w:id="567"/>
      <w:r w:rsidR="001C0928">
        <w:t>either having genes intervening the HPO candidate and the effective locus or positional candidates that were closer either upstream or downstream of the GWAS locus</w:t>
      </w:r>
      <w:commentRangeEnd w:id="567"/>
      <w:del w:id="568" w:author="Henry_Ward" w:date="2017-11-08T16:44:00Z">
        <w:r w:rsidR="001C0928">
          <w:delText xml:space="preserve"> (</w:delText>
        </w:r>
        <w:r w:rsidR="001C0928">
          <w:fldChar w:fldCharType="begin"/>
        </w:r>
        <w:r w:rsidR="001C0928">
          <w:delInstrText xml:space="preserve"> REF _Ref444765587 \h </w:delInstrText>
        </w:r>
        <w:r w:rsidR="00BD7995">
          <w:delInstrText xml:space="preserve"> \* MERGEFORMAT </w:delInstrText>
        </w:r>
        <w:r w:rsidR="001C0928">
          <w:fldChar w:fldCharType="separate"/>
        </w:r>
        <w:r w:rsidR="000B0BA4">
          <w:delText>Fig. 1</w:delText>
        </w:r>
        <w:r w:rsidR="001C0928">
          <w:fldChar w:fldCharType="end"/>
        </w:r>
      </w:del>
      <w:ins w:id="569" w:author="Henry_Ward" w:date="2017-11-08T16:44:00Z">
        <w:r w:rsidR="008A677B">
          <w:rPr>
            <w:rStyle w:val="CommentReference"/>
          </w:rPr>
          <w:commentReference w:id="567"/>
        </w:r>
        <w:r w:rsidR="001C0928">
          <w:t xml:space="preserve">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ins>
      <w:r w:rsidR="001C0928" w:rsidRPr="00E93C4E">
        <w:rPr>
          <w:b/>
        </w:rPr>
        <w:t>C</w:t>
      </w:r>
      <w:r w:rsidR="001C0928">
        <w:t>). Of the 610 HPO genes, 297 had zero intervening genes (</w:t>
      </w:r>
      <w:del w:id="570" w:author="Henry_Ward" w:date="2017-11-08T16:44:00Z">
        <w:r w:rsidR="001C0928">
          <w:fldChar w:fldCharType="begin"/>
        </w:r>
        <w:r w:rsidR="001C0928">
          <w:delInstrText xml:space="preserve"> REF _Ref489428564 \h </w:delInstrText>
        </w:r>
        <w:r w:rsidR="00BD7995">
          <w:delInstrText xml:space="preserve"> \* MERGEFORMAT </w:delInstrText>
        </w:r>
        <w:r w:rsidR="001C0928">
          <w:fldChar w:fldCharType="separate"/>
        </w:r>
        <w:r w:rsidR="000B0BA4">
          <w:delText>Fig. 6</w:delText>
        </w:r>
        <w:r w:rsidR="001C0928">
          <w:fldChar w:fldCharType="end"/>
        </w:r>
      </w:del>
      <w:ins w:id="571" w:author="Henry_Ward" w:date="2017-11-08T16:44:00Z">
        <w:r w:rsidR="001C0928">
          <w:fldChar w:fldCharType="begin"/>
        </w:r>
        <w:r w:rsidR="001C0928">
          <w:instrText xml:space="preserve"> REF _Ref489428564 \h </w:instrText>
        </w:r>
        <w:r w:rsidR="001C0928">
          <w:fldChar w:fldCharType="separate"/>
        </w:r>
        <w:r w:rsidR="000B0BA4">
          <w:t>Fig. 6</w:t>
        </w:r>
        <w:r w:rsidR="001C0928">
          <w:fldChar w:fldCharType="end"/>
        </w:r>
      </w:ins>
      <w:r w:rsidR="001C0928" w:rsidRPr="00807680">
        <w:rPr>
          <w:b/>
        </w:rPr>
        <w:t>A</w:t>
      </w:r>
      <w:r w:rsidR="001C0928">
        <w:t xml:space="preserve">). The remaining 313 HPO genes </w:t>
      </w:r>
      <w:commentRangeStart w:id="572"/>
      <w:r w:rsidR="001C0928">
        <w:t xml:space="preserve">had </w:t>
      </w:r>
      <w:commentRangeEnd w:id="572"/>
      <w:r w:rsidR="00C07C71">
        <w:rPr>
          <w:rStyle w:val="CommentReference"/>
        </w:rPr>
        <w:commentReference w:id="572"/>
      </w:r>
      <w:r w:rsidR="001C0928">
        <w:t>between 1 and 54 intervening genes</w:t>
      </w:r>
      <w:ins w:id="573" w:author="Henry_Ward" w:date="2017-11-08T16:44:00Z">
        <w:r w:rsidR="00C07C71">
          <w:t>,</w:t>
        </w:r>
      </w:ins>
      <w:r w:rsidR="001C0928">
        <w:t xml:space="preserve"> though the majority (292 HPO genes) had 10 or fewer intervening genes. </w:t>
      </w:r>
      <w:del w:id="574" w:author="Henry_Ward" w:date="2017-11-08T16:44:00Z">
        <w:r w:rsidR="001C0928">
          <w:delText>Similar results were</w:delText>
        </w:r>
      </w:del>
      <w:ins w:id="575" w:author="Henry_Ward" w:date="2017-11-08T16:44:00Z">
        <w:r w:rsidR="00A93B17">
          <w:t>We</w:t>
        </w:r>
      </w:ins>
      <w:r w:rsidR="00A93B17">
        <w:t xml:space="preserve"> observed </w:t>
      </w:r>
      <w:ins w:id="576" w:author="Henry_Ward" w:date="2017-11-08T16:44:00Z">
        <w:r w:rsidR="00A93B17">
          <w:t>s</w:t>
        </w:r>
        <w:r w:rsidR="001C0928">
          <w:t xml:space="preserve">imilar results </w:t>
        </w:r>
      </w:ins>
      <w:r w:rsidR="001C0928">
        <w:t xml:space="preserve">when considering candidate </w:t>
      </w:r>
      <w:del w:id="577" w:author="Henry_Ward" w:date="2017-11-08T16:44:00Z">
        <w:r w:rsidR="001C0928">
          <w:delText>genes</w:delText>
        </w:r>
      </w:del>
      <w:ins w:id="578" w:author="Henry_Ward" w:date="2017-11-08T16:44:00Z">
        <w:r w:rsidR="001C0928">
          <w:t>genes</w:t>
        </w:r>
        <w:r w:rsidR="00A93B17">
          <w:t>’</w:t>
        </w:r>
      </w:ins>
      <w:r w:rsidR="001C0928">
        <w:t xml:space="preserve"> absolute </w:t>
      </w:r>
      <w:del w:id="579" w:author="Henry_Ward" w:date="2017-11-08T16:44:00Z">
        <w:r w:rsidR="001C0928">
          <w:delText>distance</w:delText>
        </w:r>
      </w:del>
      <w:ins w:id="580" w:author="Henry_Ward" w:date="2017-11-08T16:44:00Z">
        <w:r w:rsidR="001C0928">
          <w:t>distance</w:t>
        </w:r>
        <w:r w:rsidR="00A93B17">
          <w:t>s</w:t>
        </w:r>
      </w:ins>
      <w:r w:rsidR="001C0928">
        <w:t xml:space="preserve"> to </w:t>
      </w:r>
      <w:commentRangeStart w:id="581"/>
      <w:r w:rsidR="001C0928">
        <w:t xml:space="preserve">the </w:t>
      </w:r>
      <w:commentRangeEnd w:id="581"/>
      <w:r w:rsidR="00A93B17">
        <w:rPr>
          <w:rStyle w:val="CommentReference"/>
        </w:rPr>
        <w:commentReference w:id="581"/>
      </w:r>
      <w:r w:rsidR="001C0928">
        <w:t>effective locus (</w:t>
      </w:r>
      <w:del w:id="582" w:author="Henry_Ward" w:date="2017-11-08T16:44:00Z">
        <w:r w:rsidR="001C0928">
          <w:fldChar w:fldCharType="begin"/>
        </w:r>
        <w:r w:rsidR="001C0928">
          <w:delInstrText xml:space="preserve"> REF _Ref489428564 \h </w:delInstrText>
        </w:r>
        <w:r w:rsidR="00BD7995">
          <w:delInstrText xml:space="preserve"> \* MERGEFORMAT </w:delInstrText>
        </w:r>
        <w:r w:rsidR="001C0928">
          <w:fldChar w:fldCharType="separate"/>
        </w:r>
        <w:r w:rsidR="000B0BA4">
          <w:delText>Fig. 6</w:delText>
        </w:r>
        <w:r w:rsidR="001C0928">
          <w:fldChar w:fldCharType="end"/>
        </w:r>
      </w:del>
      <w:ins w:id="583" w:author="Henry_Ward" w:date="2017-11-08T16:44:00Z">
        <w:r w:rsidR="001C0928">
          <w:fldChar w:fldCharType="begin"/>
        </w:r>
        <w:r w:rsidR="001C0928">
          <w:instrText xml:space="preserve"> REF _Ref489428564 \h </w:instrText>
        </w:r>
        <w:r w:rsidR="001C0928">
          <w:fldChar w:fldCharType="separate"/>
        </w:r>
        <w:r w:rsidR="000B0BA4">
          <w:t>Fig. 6</w:t>
        </w:r>
        <w:r w:rsidR="001C0928">
          <w:fldChar w:fldCharType="end"/>
        </w:r>
      </w:ins>
      <w:r w:rsidR="001C0928" w:rsidRPr="00807680">
        <w:rPr>
          <w:b/>
        </w:rPr>
        <w:t>B</w:t>
      </w:r>
      <w:r w:rsidR="001C0928">
        <w:t>)</w:t>
      </w:r>
      <w:r w:rsidR="00A93B17">
        <w:t>,</w:t>
      </w:r>
      <w:r w:rsidR="00225BC1">
        <w:t xml:space="preserve"> </w:t>
      </w:r>
      <w:r w:rsidR="00E16B88">
        <w:t>demonstrating</w:t>
      </w:r>
      <w:r w:rsidR="00225BC1">
        <w:t xml:space="preserve"> that Camoco </w:t>
      </w:r>
      <w:del w:id="584" w:author="Henry_Ward" w:date="2017-11-08T16:44:00Z">
        <w:r w:rsidR="00225BC1">
          <w:delText>often identifies</w:delText>
        </w:r>
      </w:del>
      <w:ins w:id="585" w:author="Henry_Ward" w:date="2017-11-08T16:44:00Z">
        <w:r w:rsidR="00A93B17">
          <w:t xml:space="preserve">can </w:t>
        </w:r>
        <w:r w:rsidR="00225BC1">
          <w:t>identif</w:t>
        </w:r>
        <w:r w:rsidR="00A93B17">
          <w:t>y</w:t>
        </w:r>
      </w:ins>
      <w:r w:rsidR="00225BC1">
        <w:t xml:space="preserve"> candidates</w:t>
      </w:r>
      <w:r w:rsidR="00EE032C">
        <w:t xml:space="preserve"> with strong co-expression evidence</w:t>
      </w:r>
      <w:r w:rsidR="00225BC1">
        <w:t xml:space="preserve"> </w:t>
      </w:r>
      <w:commentRangeStart w:id="586"/>
      <w:r w:rsidR="00225BC1">
        <w:t>that would not have been selecting by choosing the closest positional candidate</w:t>
      </w:r>
      <w:r w:rsidR="007E23BC">
        <w:t xml:space="preserve">. </w:t>
      </w:r>
      <w:commentRangeEnd w:id="586"/>
      <w:r w:rsidR="00A93B17">
        <w:rPr>
          <w:rStyle w:val="CommentReference"/>
        </w:rPr>
        <w:commentReference w:id="586"/>
      </w:r>
      <w:r w:rsidR="007E23BC">
        <w:t>C</w:t>
      </w:r>
      <w:r w:rsidR="001C0928">
        <w:t xml:space="preserve">andidate genes can </w:t>
      </w:r>
      <w:del w:id="587" w:author="Henry_Ward" w:date="2017-11-08T16:44:00Z">
        <w:r w:rsidR="002C22EA">
          <w:delText>therefore</w:delText>
        </w:r>
        <w:r w:rsidR="001C0928">
          <w:delText xml:space="preserve"> </w:delText>
        </w:r>
      </w:del>
      <w:r w:rsidR="001C0928">
        <w:t xml:space="preserve">be </w:t>
      </w:r>
      <w:commentRangeStart w:id="588"/>
      <w:r w:rsidR="001C0928">
        <w:t xml:space="preserve">prioritized </w:t>
      </w:r>
      <w:commentRangeEnd w:id="588"/>
      <w:r w:rsidR="002C22EA">
        <w:rPr>
          <w:rStyle w:val="CommentReference"/>
        </w:rPr>
        <w:commentReference w:id="588"/>
      </w:r>
      <w:r w:rsidR="001C0928">
        <w:t xml:space="preserve">based on patterns of co-expression rather than </w:t>
      </w:r>
      <w:commentRangeStart w:id="589"/>
      <w:r w:rsidR="001C0928">
        <w:t xml:space="preserve">biasing </w:t>
      </w:r>
      <w:r w:rsidR="00D3329A">
        <w:t>towards any previous annotation</w:t>
      </w:r>
      <w:r w:rsidR="001C0928">
        <w:t xml:space="preserve"> </w:t>
      </w:r>
      <w:commentRangeEnd w:id="589"/>
      <w:r w:rsidR="00CD7ABE">
        <w:rPr>
          <w:rStyle w:val="CommentReference"/>
        </w:rPr>
        <w:commentReference w:id="589"/>
      </w:r>
      <w:r w:rsidR="00D3329A">
        <w:t>(</w:t>
      </w:r>
      <w:r w:rsidR="001C0928">
        <w:t xml:space="preserve">See </w:t>
      </w:r>
      <w:del w:id="590" w:author="Henry_Ward" w:date="2017-11-08T16:44:00Z">
        <w:r w:rsidR="001C0928">
          <w:fldChar w:fldCharType="begin"/>
        </w:r>
        <w:r w:rsidR="001C0928">
          <w:delInstrText xml:space="preserve"> REF _Ref487125611 \h </w:delInstrText>
        </w:r>
        <w:r w:rsidR="00BD7995">
          <w:delInstrText xml:space="preserve"> \* MERGEFORMAT </w:delInstrText>
        </w:r>
        <w:r w:rsidR="001C0928">
          <w:fldChar w:fldCharType="separate"/>
        </w:r>
        <w:r w:rsidR="000B0BA4">
          <w:delText>Discussion</w:delText>
        </w:r>
        <w:r w:rsidR="001C0928">
          <w:fldChar w:fldCharType="end"/>
        </w:r>
      </w:del>
      <w:ins w:id="591" w:author="Henry_Ward" w:date="2017-11-08T16:44:00Z">
        <w:r w:rsidR="001C0928">
          <w:fldChar w:fldCharType="begin"/>
        </w:r>
        <w:r w:rsidR="001C0928">
          <w:instrText xml:space="preserve"> REF _Ref487125611 \h </w:instrText>
        </w:r>
        <w:r w:rsidR="001C0928">
          <w:fldChar w:fldCharType="separate"/>
        </w:r>
        <w:r w:rsidR="000B0BA4">
          <w:t>Discussion</w:t>
        </w:r>
        <w:r w:rsidR="001C0928">
          <w:fldChar w:fldCharType="end"/>
        </w:r>
      </w:ins>
      <w:r w:rsidR="00D3329A">
        <w:t>).</w:t>
      </w:r>
    </w:p>
    <w:p w14:paraId="79ACBC89" w14:textId="77777777" w:rsidR="00F11BB0" w:rsidRDefault="00F11BB0" w:rsidP="00F11BB0">
      <w:pPr>
        <w:pStyle w:val="Heading3"/>
      </w:pPr>
      <w:bookmarkStart w:id="592" w:name="_Ref485996339"/>
      <w:r>
        <w:t>Table 4</w:t>
      </w:r>
      <w:bookmarkEnd w:id="592"/>
    </w:p>
    <w:p w14:paraId="72C9BBD8" w14:textId="77777777" w:rsidR="00F11BB0" w:rsidRDefault="00F11BB0" w:rsidP="00F11BB0">
      <w:pPr>
        <w:pStyle w:val="Heading4"/>
      </w:pPr>
      <w:r>
        <w:t>Maize Grain Ionome High Priority Candidate Genes</w:t>
      </w:r>
    </w:p>
    <w:p w14:paraId="403832D9" w14:textId="799BF92D"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w:t>
      </w:r>
      <w:del w:id="593" w:author="Henry_Ward" w:date="2017-11-08T16:44:00Z">
        <w:r w:rsidR="005633D5">
          <w:delText>FDR</w:delText>
        </w:r>
        <w:r>
          <w:delText>.</w:delText>
        </w:r>
      </w:del>
      <w:ins w:id="594" w:author="Henry_Ward" w:date="2017-11-08T16:44:00Z">
        <w:r>
          <w:t>False Discovery rate.</w:t>
        </w:r>
      </w:ins>
      <w:r>
        <w:t xml:space="preserv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w:t>
      </w:r>
      <w:ins w:id="595" w:author="Henry_Ward" w:date="2017-11-08T16:44:00Z">
        <w:r>
          <w:t xml:space="preserve"> either</w:t>
        </w:r>
      </w:ins>
      <w:r>
        <w:t xml:space="preserve"> discovered by density and </w:t>
      </w:r>
      <w:r>
        <w:lastRenderedPageBreak/>
        <w:t xml:space="preserve">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1C3821CF"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del w:id="596" w:author="Henry_Ward" w:date="2017-11-08T16:44:00Z">
        <w:r w:rsidR="00D277DD">
          <w:delText>just</w:delText>
        </w:r>
      </w:del>
      <w:ins w:id="597" w:author="Henry_Ward" w:date="2017-11-08T16:44:00Z">
        <w:r w:rsidR="00823BEB">
          <w:t>only</w:t>
        </w:r>
      </w:ins>
      <w:r w:rsidR="00823BEB">
        <w:t xml:space="preserve"> </w:t>
      </w:r>
      <w:r w:rsidR="00D277DD">
        <w:t>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w:t>
      </w:r>
      <w:del w:id="598" w:author="Henry_Ward" w:date="2017-11-08T16:44:00Z">
        <w:r w:rsidR="00D277DD">
          <w:delText xml:space="preserve"> which was</w:delText>
        </w:r>
      </w:del>
      <w:r w:rsidR="00D277DD">
        <w:t xml:space="preserve">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del w:id="599" w:author="Henry_Ward" w:date="2017-11-08T16:44:00Z">
        <w:r w:rsidR="00D277DD">
          <w:fldChar w:fldCharType="begin"/>
        </w:r>
        <w:r w:rsidR="00D277DD">
          <w:delInstrText xml:space="preserve"> REF _Ref480187199 \h </w:delInstrText>
        </w:r>
        <w:r w:rsidR="00BD7995">
          <w:delInstrText xml:space="preserve"> \* MERGEFORMAT </w:delInstrText>
        </w:r>
        <w:r w:rsidR="00D277DD">
          <w:fldChar w:fldCharType="separate"/>
        </w:r>
        <w:r w:rsidR="000B0BA4">
          <w:delText>Supp. Table 6</w:delText>
        </w:r>
        <w:r w:rsidR="00D277DD">
          <w:fldChar w:fldCharType="end"/>
        </w:r>
      </w:del>
      <w:ins w:id="600" w:author="Henry_Ward" w:date="2017-11-08T16:44:00Z">
        <w:r w:rsidR="00D277DD">
          <w:fldChar w:fldCharType="begin"/>
        </w:r>
        <w:r w:rsidR="00D277DD">
          <w:instrText xml:space="preserve"> REF _Ref480187199 \h </w:instrText>
        </w:r>
        <w:r w:rsidR="00D277DD">
          <w:fldChar w:fldCharType="separate"/>
        </w:r>
        <w:r w:rsidR="000B0BA4">
          <w:t>Supp. Table 6</w:t>
        </w:r>
        <w:r w:rsidR="00D277DD">
          <w:fldChar w:fldCharType="end"/>
        </w:r>
      </w:ins>
      <w:r w:rsidR="00D277DD">
        <w:t xml:space="preserve">). </w:t>
      </w:r>
    </w:p>
    <w:p w14:paraId="7A476142" w14:textId="77777777" w:rsidR="00162DC9" w:rsidRDefault="00162DC9" w:rsidP="00162DC9">
      <w:pPr>
        <w:pStyle w:val="Heading3"/>
      </w:pPr>
      <w:bookmarkStart w:id="601" w:name="_Ref487144620"/>
      <w:r>
        <w:t>Fig.</w:t>
      </w:r>
      <w:r w:rsidR="00663C67">
        <w:t xml:space="preserve"> 7</w:t>
      </w:r>
      <w:bookmarkEnd w:id="601"/>
    </w:p>
    <w:p w14:paraId="1F6B0E4D" w14:textId="77777777" w:rsidR="00162DC9" w:rsidRDefault="00162DC9" w:rsidP="00162DC9">
      <w:pPr>
        <w:pStyle w:val="Heading4"/>
      </w:pPr>
      <w:r>
        <w:t>HPO Genes for Cd and Se in the ZmRoot Network</w:t>
      </w:r>
    </w:p>
    <w:p w14:paraId="6910540C" w14:textId="3126043C"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del w:id="602" w:author="Henry_Ward" w:date="2017-11-08T16:44:00Z">
        <w:r w:rsidR="00DD7910">
          <w:fldChar w:fldCharType="begin"/>
        </w:r>
        <w:r w:rsidR="00DD7910">
          <w:delInstrText xml:space="preserve"> REF _Ref483825641 \h </w:delInstrText>
        </w:r>
        <w:r w:rsidR="00BD7995">
          <w:delInstrText xml:space="preserve"> \* MERGEFORMAT </w:delInstrText>
        </w:r>
        <w:r w:rsidR="00DD7910">
          <w:fldChar w:fldCharType="separate"/>
        </w:r>
        <w:r w:rsidR="000B0BA4">
          <w:delText>Supp. Table 2</w:delText>
        </w:r>
        <w:r w:rsidR="00DD7910">
          <w:fldChar w:fldCharType="end"/>
        </w:r>
        <w:r w:rsidR="00DD7910">
          <w:delText>).</w:delText>
        </w:r>
      </w:del>
      <w:ins w:id="603" w:author="Henry_Ward" w:date="2017-11-08T16:44:00Z">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ins>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del w:id="604" w:author="Henry_Ward" w:date="2017-11-08T16:44:00Z">
        <w:r>
          <w:fldChar w:fldCharType="begin"/>
        </w:r>
        <w:r>
          <w:delInstrText xml:space="preserve"> REF _Ref458956303 \h </w:delInstrText>
        </w:r>
        <w:r w:rsidR="00BD7995">
          <w:delInstrText xml:space="preserve"> \* MERGEFORMAT </w:delInstrText>
        </w:r>
        <w:r>
          <w:fldChar w:fldCharType="separate"/>
        </w:r>
        <w:r w:rsidR="000B0BA4">
          <w:delText>Table 3</w:delText>
        </w:r>
        <w:r>
          <w:fldChar w:fldCharType="end"/>
        </w:r>
      </w:del>
      <w:ins w:id="605" w:author="Henry_Ward" w:date="2017-11-08T16:44:00Z">
        <w:r>
          <w:fldChar w:fldCharType="begin"/>
        </w:r>
        <w:r>
          <w:instrText xml:space="preserve"> REF _Ref458956303 \h </w:instrText>
        </w:r>
        <w:r>
          <w:fldChar w:fldCharType="separate"/>
        </w:r>
        <w:r w:rsidR="000B0BA4">
          <w:t>Table 3</w:t>
        </w:r>
        <w:r>
          <w:fldChar w:fldCharType="end"/>
        </w:r>
      </w:ins>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409F576D" w:rsidR="00D277DD" w:rsidRDefault="00D277DD" w:rsidP="00027E14">
      <w:del w:id="606" w:author="Henry_Ward" w:date="2017-11-08T16:44:00Z">
        <w:r>
          <w:fldChar w:fldCharType="begin"/>
        </w:r>
        <w:r>
          <w:delInstrText xml:space="preserve"> REF _Ref487144620 \h </w:delInstrText>
        </w:r>
        <w:r w:rsidR="00BD7995">
          <w:delInstrText xml:space="preserve"> \* MERGEFORMAT </w:delInstrText>
        </w:r>
        <w:r>
          <w:fldChar w:fldCharType="separate"/>
        </w:r>
        <w:r w:rsidR="000B0BA4">
          <w:delText>Fig. 7</w:delText>
        </w:r>
        <w:r>
          <w:fldChar w:fldCharType="end"/>
        </w:r>
      </w:del>
      <w:ins w:id="607" w:author="Henry_Ward" w:date="2017-11-08T16:44:00Z">
        <w:r>
          <w:fldChar w:fldCharType="begin"/>
        </w:r>
        <w:r>
          <w:instrText xml:space="preserve"> REF _Ref487144620 \h </w:instrText>
        </w:r>
        <w:r>
          <w:fldChar w:fldCharType="separate"/>
        </w:r>
        <w:r w:rsidR="000B0BA4">
          <w:t>Fig. 7</w:t>
        </w:r>
        <w:r>
          <w:fldChar w:fldCharType="end"/>
        </w:r>
      </w:ins>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 xml:space="preserve">ongest 100,000 interactions </w:t>
      </w:r>
      <w:commentRangeStart w:id="608"/>
      <w:r w:rsidR="00005D22">
        <w:t>using</w:t>
      </w:r>
      <w:r w:rsidR="00FA276B">
        <w:t xml:space="preserve"> </w:t>
      </w:r>
      <w:commentRangeEnd w:id="608"/>
      <w:r w:rsidR="003603AB">
        <w:rPr>
          <w:rStyle w:val="CommentReference"/>
        </w:rPr>
        <w:commentReference w:id="608"/>
      </w:r>
      <w:r w:rsidR="00FA276B">
        <w:t>a force</w:t>
      </w:r>
      <w:r w:rsidR="00E7437B">
        <w:t>-</w:t>
      </w:r>
      <w:r w:rsidR="00FA276B">
        <w:t>directed layout algorithm to</w:t>
      </w:r>
      <w:r>
        <w:t xml:space="preserve"> </w:t>
      </w:r>
      <w:commentRangeStart w:id="609"/>
      <w:r w:rsidR="00FA276B">
        <w:t>show</w:t>
      </w:r>
      <w:r w:rsidR="002373A3">
        <w:t xml:space="preserve"> high </w:t>
      </w:r>
      <w:commentRangeEnd w:id="609"/>
      <w:r w:rsidR="003603AB">
        <w:rPr>
          <w:rStyle w:val="CommentReference"/>
        </w:rPr>
        <w:commentReference w:id="609"/>
      </w:r>
      <w:r w:rsidR="002373A3">
        <w:t>level</w:t>
      </w:r>
      <w:r>
        <w:t xml:space="preserve"> clustering</w:t>
      </w:r>
      <w:r w:rsidR="00CD5BD4">
        <w:t xml:space="preserve"> (</w:t>
      </w:r>
      <w:del w:id="610" w:author="Henry_Ward" w:date="2017-11-08T16:44:00Z">
        <w:r w:rsidR="00CD5BD4">
          <w:fldChar w:fldCharType="begin"/>
        </w:r>
        <w:r w:rsidR="00CD5BD4">
          <w:delInstrText xml:space="preserve"> REF _Ref487144620 \h </w:delInstrText>
        </w:r>
        <w:r w:rsidR="00BD7995">
          <w:delInstrText xml:space="preserve"> \* MERGEFORMAT </w:delInstrText>
        </w:r>
        <w:r w:rsidR="00CD5BD4">
          <w:fldChar w:fldCharType="separate"/>
        </w:r>
        <w:r w:rsidR="000B0BA4">
          <w:delText>Fig. 7</w:delText>
        </w:r>
        <w:r w:rsidR="00CD5BD4">
          <w:fldChar w:fldCharType="end"/>
        </w:r>
      </w:del>
      <w:ins w:id="611" w:author="Henry_Ward" w:date="2017-11-08T16:44:00Z">
        <w:r w:rsidR="00CD5BD4">
          <w:fldChar w:fldCharType="begin"/>
        </w:r>
        <w:r w:rsidR="00CD5BD4">
          <w:instrText xml:space="preserve"> REF _Ref487144620 \h </w:instrText>
        </w:r>
        <w:r w:rsidR="00CD5BD4">
          <w:fldChar w:fldCharType="separate"/>
        </w:r>
        <w:r w:rsidR="000B0BA4">
          <w:t>Fig. 7</w:t>
        </w:r>
        <w:r w:rsidR="00CD5BD4">
          <w:fldChar w:fldCharType="end"/>
        </w:r>
      </w:ins>
      <w:r w:rsidR="00CD5BD4">
        <w:t>A)</w:t>
      </w:r>
      <w:r>
        <w:t>.</w:t>
      </w:r>
      <w:r w:rsidR="00B345EC">
        <w:t xml:space="preserve"> For two elements, Cd and Se, </w:t>
      </w:r>
      <w:del w:id="612" w:author="Henry_Ward" w:date="2017-11-08T16:44:00Z">
        <w:r w:rsidR="00B345EC">
          <w:delText>a</w:delText>
        </w:r>
        <w:r>
          <w:delText xml:space="preserve"> large number of </w:delText>
        </w:r>
      </w:del>
      <w:r>
        <w:t>possible candidate genes from SNP-to-gene mapping for each element (</w:t>
      </w:r>
      <w:del w:id="613" w:author="Henry_Ward" w:date="2017-11-08T16:44:00Z">
        <w:r>
          <w:fldChar w:fldCharType="begin"/>
        </w:r>
        <w:r>
          <w:delInstrText xml:space="preserve"> REF _Ref487144620 \h </w:delInstrText>
        </w:r>
        <w:r w:rsidR="00BD7995">
          <w:delInstrText xml:space="preserve"> \* MERGEFORMAT </w:delInstrText>
        </w:r>
        <w:r>
          <w:fldChar w:fldCharType="separate"/>
        </w:r>
        <w:r w:rsidR="000B0BA4">
          <w:delText>Fig. 7</w:delText>
        </w:r>
        <w:r>
          <w:fldChar w:fldCharType="end"/>
        </w:r>
      </w:del>
      <w:ins w:id="614" w:author="Henry_Ward" w:date="2017-11-08T16:44:00Z">
        <w:r>
          <w:fldChar w:fldCharType="begin"/>
        </w:r>
        <w:r>
          <w:instrText xml:space="preserve"> REF _Ref487144620 \h </w:instrText>
        </w:r>
        <w:r>
          <w:fldChar w:fldCharType="separate"/>
        </w:r>
        <w:r w:rsidR="000B0BA4">
          <w:t>Fig. 7</w:t>
        </w:r>
        <w:r>
          <w:fldChar w:fldCharType="end"/>
        </w:r>
      </w:ins>
      <w:r>
        <w:t xml:space="preserve">B-C, blue nodes) span many of the </w:t>
      </w:r>
      <w:r w:rsidR="00D339E0">
        <w:t xml:space="preserve">MCL </w:t>
      </w:r>
      <w:r>
        <w:t>clusters identified in the network</w:t>
      </w:r>
      <w:r w:rsidR="00D339E0">
        <w:t xml:space="preserve"> (dotted ellipses)</w:t>
      </w:r>
      <w:r w:rsidR="00E7437B">
        <w:t xml:space="preserve">. The </w:t>
      </w:r>
      <w:r>
        <w:t xml:space="preserve">HPO </w:t>
      </w:r>
      <w:r>
        <w:lastRenderedPageBreak/>
        <w:t>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4861801C" w:rsidR="00721D01" w:rsidRDefault="00F11BB0" w:rsidP="00F301D2">
      <w:r>
        <w:t>As part of the</w:t>
      </w:r>
      <w:r w:rsidR="007605F7">
        <w:t xml:space="preserve"> Camoco pipeline, both density and locality </w:t>
      </w:r>
      <w:commentRangeStart w:id="615"/>
      <w:r w:rsidR="007605F7">
        <w:t xml:space="preserve">were assessed </w:t>
      </w:r>
      <w:commentRangeEnd w:id="615"/>
      <w:r w:rsidR="004E61A0">
        <w:rPr>
          <w:rStyle w:val="CommentReference"/>
        </w:rPr>
        <w:commentReference w:id="615"/>
      </w:r>
      <w:r w:rsidR="007605F7">
        <w:t>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ensity</w:t>
      </w:r>
      <w:ins w:id="616" w:author="Henry_Ward" w:date="2017-11-08T16:44:00Z">
        <w:r>
          <w:t xml:space="preserve"> simply</w:t>
        </w:r>
      </w:ins>
      <w:r>
        <w:t xml:space="preserve"> measures the fraction of observed co-expression interactions to total possible co-expression relationships between the candidate gene and genes linked to other GWAS-identified loci, while </w:t>
      </w:r>
      <w:commentRangeStart w:id="617"/>
      <w:r w:rsidR="00337948">
        <w:t xml:space="preserve">gene specific </w:t>
      </w:r>
      <w:r w:rsidR="00706219">
        <w:t>locality</w:t>
      </w:r>
      <w:r>
        <w:t xml:space="preserve"> normalized</w:t>
      </w:r>
      <w:r w:rsidR="00706219">
        <w:t xml:space="preserve"> genes interactions</w:t>
      </w:r>
      <w:r>
        <w:t xml:space="preserve"> to account</w:t>
      </w:r>
      <w:commentRangeEnd w:id="617"/>
      <w:r w:rsidR="0061690A">
        <w:rPr>
          <w:rStyle w:val="CommentReference"/>
        </w:rPr>
        <w:commentReference w:id="617"/>
      </w:r>
      <w:r>
        <w:t xml:space="preserve">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del w:id="618" w:author="Henry_Ward" w:date="2017-11-08T16:44:00Z">
        <w:r w:rsidR="003E2480">
          <w:fldChar w:fldCharType="begin"/>
        </w:r>
        <w:r w:rsidR="003E2480">
          <w:delInstrText xml:space="preserve"> REF _Ref485996339 \h </w:delInstrText>
        </w:r>
        <w:r w:rsidR="00BD7995">
          <w:delInstrText xml:space="preserve"> \* MERGEFORMAT </w:delInstrText>
        </w:r>
        <w:r w:rsidR="003E2480">
          <w:fldChar w:fldCharType="separate"/>
        </w:r>
        <w:r w:rsidR="000B0BA4">
          <w:delText>Table 4</w:delText>
        </w:r>
        <w:r w:rsidR="003E2480">
          <w:fldChar w:fldCharType="end"/>
        </w:r>
      </w:del>
      <w:ins w:id="619" w:author="Henry_Ward" w:date="2017-11-08T16:44:00Z">
        <w:r w:rsidR="003E2480">
          <w:fldChar w:fldCharType="begin"/>
        </w:r>
        <w:r w:rsidR="003E2480">
          <w:instrText xml:space="preserve"> REF _Ref485996339 \h </w:instrText>
        </w:r>
        <w:r w:rsidR="003E2480">
          <w:fldChar w:fldCharType="separate"/>
        </w:r>
        <w:r w:rsidR="000B0BA4">
          <w:t>Table 4</w:t>
        </w:r>
        <w:r w:rsidR="003E2480">
          <w:fldChar w:fldCharType="end"/>
        </w:r>
      </w:ins>
      <w:r w:rsidR="00A01C31">
        <w:t>, Density:Any and Locality:Any</w:t>
      </w:r>
      <w:r>
        <w:t>).</w:t>
      </w:r>
      <w:r w:rsidRPr="00E74167">
        <w:t xml:space="preserve"> </w:t>
      </w:r>
      <w:r>
        <w:t xml:space="preserve">Interestingly, </w:t>
      </w:r>
      <w:del w:id="620" w:author="Henry_Ward" w:date="2017-11-08T16:44:00Z">
        <w:r>
          <w:delText>the</w:delText>
        </w:r>
      </w:del>
      <w:ins w:id="621" w:author="Henry_Ward" w:date="2017-11-08T16:44:00Z">
        <w:r w:rsidR="00C12ECC">
          <w:t>identified</w:t>
        </w:r>
      </w:ins>
      <w:r w:rsidR="00C12ECC">
        <w:t xml:space="preserve"> </w:t>
      </w:r>
      <w:r>
        <w:t>high-confidence genes</w:t>
      </w:r>
      <w:del w:id="622" w:author="Henry_Ward" w:date="2017-11-08T16:44:00Z">
        <w:r>
          <w:delText xml:space="preserve"> discovered</w:delText>
        </w:r>
      </w:del>
      <w:r>
        <w:t xml:space="preserve"> were largely complementary, </w:t>
      </w:r>
      <w:commentRangeStart w:id="623"/>
      <w:r>
        <w:t xml:space="preserve">both in terms of which traits they produced results on and for which network. </w:t>
      </w:r>
      <w:commentRangeEnd w:id="623"/>
      <w:r w:rsidR="00C12ECC">
        <w:rPr>
          <w:rStyle w:val="CommentReference"/>
        </w:rPr>
        <w:commentReference w:id="623"/>
      </w:r>
      <w:r>
        <w:t>Among the two sets of genes (391 and 247 genes, respectively), 26 HPO genes were discovered in common (</w:t>
      </w:r>
      <w:del w:id="624" w:author="Henry_Ward" w:date="2017-11-08T16:44:00Z">
        <w:r w:rsidR="00507083">
          <w:fldChar w:fldCharType="begin"/>
        </w:r>
        <w:r w:rsidR="00507083">
          <w:delInstrText xml:space="preserve"> REF _Ref485996339 \h </w:delInstrText>
        </w:r>
        <w:r w:rsidR="00BD7995">
          <w:delInstrText xml:space="preserve"> \* MERGEFORMAT </w:delInstrText>
        </w:r>
        <w:r w:rsidR="00507083">
          <w:fldChar w:fldCharType="separate"/>
        </w:r>
        <w:r w:rsidR="000B0BA4">
          <w:delText>Table 4</w:delText>
        </w:r>
        <w:r w:rsidR="00507083">
          <w:fldChar w:fldCharType="end"/>
        </w:r>
      </w:del>
      <w:ins w:id="625" w:author="Henry_Ward" w:date="2017-11-08T16:44:00Z">
        <w:r w:rsidR="00507083">
          <w:fldChar w:fldCharType="begin"/>
        </w:r>
        <w:r w:rsidR="00507083">
          <w:instrText xml:space="preserve"> REF _Ref485996339 \h </w:instrText>
        </w:r>
        <w:r w:rsidR="00507083">
          <w:fldChar w:fldCharType="separate"/>
        </w:r>
        <w:r w:rsidR="000B0BA4">
          <w:t>Table 4</w:t>
        </w:r>
        <w:r w:rsidR="00507083">
          <w:fldChar w:fldCharType="end"/>
        </w:r>
      </w:ins>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del w:id="626" w:author="Henry_Ward" w:date="2017-11-08T16:44:00Z">
        <w:r w:rsidR="00165871">
          <w:fldChar w:fldCharType="begin"/>
        </w:r>
        <w:r w:rsidR="00165871">
          <w:delInstrText xml:space="preserve"> REF _Ref481678956 \h </w:delInstrText>
        </w:r>
        <w:r w:rsidR="00BD7995">
          <w:delInstrText xml:space="preserve"> \* MERGEFORMAT </w:delInstrText>
        </w:r>
        <w:r w:rsidR="00165871">
          <w:fldChar w:fldCharType="separate"/>
        </w:r>
        <w:r w:rsidR="000B0BA4">
          <w:delText>Supp. Figure 6</w:delText>
        </w:r>
        <w:r w:rsidR="00165871">
          <w:fldChar w:fldCharType="end"/>
        </w:r>
      </w:del>
      <w:ins w:id="627" w:author="Henry_Ward" w:date="2017-11-08T16:44:00Z">
        <w:r w:rsidR="00165871">
          <w:fldChar w:fldCharType="begin"/>
        </w:r>
        <w:r w:rsidR="00165871">
          <w:instrText xml:space="preserve"> REF _Ref481678956 \h </w:instrText>
        </w:r>
        <w:r w:rsidR="00165871">
          <w:fldChar w:fldCharType="separate"/>
        </w:r>
        <w:r w:rsidR="000B0BA4">
          <w:t>Supp. Figure 6</w:t>
        </w:r>
        <w:r w:rsidR="00165871">
          <w:fldChar w:fldCharType="end"/>
        </w:r>
      </w:ins>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xml:space="preserve">). We </w:t>
      </w:r>
      <w:del w:id="628" w:author="Henry_Ward" w:date="2017-11-08T16:44:00Z">
        <w:r>
          <w:delText>did observe</w:delText>
        </w:r>
      </w:del>
      <w:ins w:id="629" w:author="Henry_Ward" w:date="2017-11-08T16:44:00Z">
        <w:r>
          <w:t>observe</w:t>
        </w:r>
        <w:r w:rsidR="00723A26">
          <w:t>d</w:t>
        </w:r>
      </w:ins>
      <w:r>
        <w:t xml:space="preserve"> that the </w:t>
      </w:r>
      <w:commentRangeStart w:id="630"/>
      <w:r>
        <w:t xml:space="preserve">utility </w:t>
      </w:r>
      <w:commentRangeEnd w:id="630"/>
      <w:r w:rsidR="00723A26">
        <w:rPr>
          <w:rStyle w:val="CommentReference"/>
        </w:rPr>
        <w:commentReference w:id="630"/>
      </w:r>
      <w:r>
        <w:t>of the locality metric appeared to</w:t>
      </w:r>
      <w:r w:rsidR="00E43CA6">
        <w:t xml:space="preserve"> be linked to the number of accessions used to construct</w:t>
      </w:r>
      <w:r>
        <w:t xml:space="preserve"> the network</w:t>
      </w:r>
      <w:r w:rsidR="007B3040">
        <w:t xml:space="preserve"> (</w:t>
      </w:r>
      <w:del w:id="631" w:author="Henry_Ward" w:date="2017-11-08T16:44:00Z">
        <w:r w:rsidR="007B3040">
          <w:fldChar w:fldCharType="begin"/>
        </w:r>
        <w:r w:rsidR="007B3040">
          <w:delInstrText xml:space="preserve"> REF _Ref486516422 \h </w:delInstrText>
        </w:r>
        <w:r w:rsidR="00BD7995">
          <w:delInstrText xml:space="preserve"> \* MERGEFORMAT </w:delInstrText>
        </w:r>
        <w:r w:rsidR="007B3040">
          <w:fldChar w:fldCharType="separate"/>
        </w:r>
        <w:r w:rsidR="000B0BA4">
          <w:delText>Supp. Table 7</w:delText>
        </w:r>
        <w:r w:rsidR="007B3040">
          <w:fldChar w:fldCharType="end"/>
        </w:r>
        <w:r w:rsidR="007B3040">
          <w:delText>)</w:delText>
        </w:r>
      </w:del>
      <w:ins w:id="632" w:author="Henry_Ward" w:date="2017-11-08T16:44:00Z">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6F1B15">
          <w:t>,</w:t>
        </w:r>
      </w:ins>
      <w:r w:rsidR="00013CDC">
        <w:t xml:space="preserve"> suggesting that the differences between networks in locality may simply reflect the number of </w:t>
      </w:r>
      <w:del w:id="633" w:author="Henry_Ward" w:date="2017-11-08T16:44:00Z">
        <w:r w:rsidR="005074A6">
          <w:delText>accession</w:delText>
        </w:r>
        <w:r w:rsidR="00013CDC">
          <w:delText>s</w:delText>
        </w:r>
      </w:del>
      <w:ins w:id="634" w:author="Henry_Ward" w:date="2017-11-08T16:44:00Z">
        <w:r w:rsidR="00013CDC">
          <w:t>samples</w:t>
        </w:r>
      </w:ins>
      <w:r w:rsidR="00013CDC">
        <w:t xml:space="preserve"> used to generate them</w:t>
      </w:r>
      <w:r w:rsidR="00F301D2">
        <w:t xml:space="preserve"> (See </w:t>
      </w:r>
      <w:del w:id="635" w:author="Henry_Ward" w:date="2017-11-08T16:44:00Z">
        <w:r w:rsidR="00F301D2">
          <w:fldChar w:fldCharType="begin"/>
        </w:r>
        <w:r w:rsidR="00F301D2">
          <w:delInstrText xml:space="preserve"> REF _Ref487125611 \h </w:delInstrText>
        </w:r>
        <w:r w:rsidR="00BD7995">
          <w:delInstrText xml:space="preserve"> \* MERGEFORMAT </w:delInstrText>
        </w:r>
        <w:r w:rsidR="00F301D2">
          <w:fldChar w:fldCharType="separate"/>
        </w:r>
        <w:r w:rsidR="000B0BA4">
          <w:delText>Discussion</w:delText>
        </w:r>
        <w:r w:rsidR="00F301D2">
          <w:fldChar w:fldCharType="end"/>
        </w:r>
      </w:del>
      <w:ins w:id="636" w:author="Henry_Ward" w:date="2017-11-08T16:44:00Z">
        <w:r w:rsidR="00F301D2">
          <w:fldChar w:fldCharType="begin"/>
        </w:r>
        <w:r w:rsidR="00F301D2">
          <w:instrText xml:space="preserve"> REF _Ref487125611 \h </w:instrText>
        </w:r>
        <w:r w:rsidR="00F301D2">
          <w:fldChar w:fldCharType="separate"/>
        </w:r>
        <w:r w:rsidR="000B0BA4">
          <w:t>Discussion</w:t>
        </w:r>
        <w:r w:rsidR="00F301D2">
          <w:fldChar w:fldCharType="end"/>
        </w:r>
      </w:ins>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5B48841A"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del w:id="637" w:author="Henry_Ward" w:date="2017-11-08T16:44:00Z">
        <w:r w:rsidR="00EB6B7C">
          <w:fldChar w:fldCharType="begin"/>
        </w:r>
        <w:r w:rsidR="00EB6B7C">
          <w:delInstrText xml:space="preserve"> REF _Ref486000600 \h </w:delInstrText>
        </w:r>
        <w:r w:rsidR="00BD7995">
          <w:delInstrText xml:space="preserve"> \* MERGEFORMAT </w:delInstrText>
        </w:r>
        <w:r w:rsidR="00EB6B7C">
          <w:fldChar w:fldCharType="separate"/>
        </w:r>
        <w:r w:rsidR="000B0BA4">
          <w:delText>Table 5</w:delText>
        </w:r>
        <w:r w:rsidR="00EB6B7C">
          <w:fldChar w:fldCharType="end"/>
        </w:r>
        <w:r>
          <w:delText>).</w:delText>
        </w:r>
      </w:del>
      <w:ins w:id="638" w:author="Henry_Ward" w:date="2017-11-08T16:44:00Z">
        <w:r w:rsidR="00EB6B7C">
          <w:fldChar w:fldCharType="begin"/>
        </w:r>
        <w:r w:rsidR="00EB6B7C">
          <w:instrText xml:space="preserve"> REF _Ref486000600 \h </w:instrText>
        </w:r>
        <w:r w:rsidR="00EB6B7C">
          <w:fldChar w:fldCharType="separate"/>
        </w:r>
        <w:r w:rsidR="000B0BA4">
          <w:t>Table 5</w:t>
        </w:r>
        <w:r w:rsidR="00EB6B7C">
          <w:fldChar w:fldCharType="end"/>
        </w:r>
        <w:r>
          <w:t>).</w:t>
        </w:r>
      </w:ins>
      <w:r>
        <w:t xml:space="preserve"> </w:t>
      </w:r>
      <w:r w:rsidR="00B32A52">
        <w:t>M</w:t>
      </w:r>
      <w:r>
        <w:t xml:space="preserve">ost of the </w:t>
      </w:r>
      <w:r>
        <w:lastRenderedPageBreak/>
        <w:t xml:space="preserve">discovered </w:t>
      </w:r>
      <w:r w:rsidR="00C63501">
        <w:t>HPO</w:t>
      </w:r>
      <w:r>
        <w:t xml:space="preserve"> genes are element specific, with relatively little overlap between elements (</w:t>
      </w:r>
      <w:del w:id="639" w:author="Henry_Ward" w:date="2017-11-08T16:44:00Z">
        <w:r w:rsidR="00EB6B7C">
          <w:fldChar w:fldCharType="begin"/>
        </w:r>
        <w:r w:rsidR="00EB6B7C">
          <w:delInstrText xml:space="preserve"> REF _Ref486000600 \h </w:delInstrText>
        </w:r>
        <w:r w:rsidR="00BD7995">
          <w:delInstrText xml:space="preserve"> \* MERGEFORMAT </w:delInstrText>
        </w:r>
        <w:r w:rsidR="00EB6B7C">
          <w:fldChar w:fldCharType="separate"/>
        </w:r>
        <w:r w:rsidR="000B0BA4">
          <w:delText>Table 5</w:delText>
        </w:r>
        <w:r w:rsidR="00EB6B7C">
          <w:fldChar w:fldCharType="end"/>
        </w:r>
        <w:r>
          <w:delText>).</w:delText>
        </w:r>
      </w:del>
      <w:ins w:id="640" w:author="Henry_Ward" w:date="2017-11-08T16:44:00Z">
        <w:r w:rsidR="00EB6B7C">
          <w:fldChar w:fldCharType="begin"/>
        </w:r>
        <w:r w:rsidR="00EB6B7C">
          <w:instrText xml:space="preserve"> REF _Ref486000600 \h </w:instrText>
        </w:r>
        <w:r w:rsidR="00EB6B7C">
          <w:fldChar w:fldCharType="separate"/>
        </w:r>
        <w:r w:rsidR="000B0BA4">
          <w:t>Table 5</w:t>
        </w:r>
        <w:r w:rsidR="00EB6B7C">
          <w:fldChar w:fldCharType="end"/>
        </w:r>
        <w:r>
          <w:t>).</w:t>
        </w:r>
      </w:ins>
      <w:r>
        <w:t xml:space="preserve"> However, a limited number of element pairs did exhibit statistically significant overlap</w:t>
      </w:r>
      <w:r w:rsidRPr="00297743">
        <w:t xml:space="preserve"> </w:t>
      </w:r>
      <w:r>
        <w:t xml:space="preserve">including Cd, </w:t>
      </w:r>
      <w:del w:id="641" w:author="Henry_Ward" w:date="2017-11-08T16:44:00Z">
        <w:r>
          <w:delText>which shared</w:delText>
        </w:r>
      </w:del>
      <w:ins w:id="642" w:author="Henry_Ward" w:date="2017-11-08T16:44:00Z">
        <w:r w:rsidR="006F1B15">
          <w:t>sharing</w:t>
        </w:r>
      </w:ins>
      <w:r w:rsidR="006F1B15">
        <w:t xml:space="preserve"> </w:t>
      </w:r>
      <w:r>
        <w:t xml:space="preserve">significant overlap with 7 other elements (Al, Cu, K, Mg, Mo, Se and Sr), and Se, </w:t>
      </w:r>
      <w:del w:id="643" w:author="Henry_Ward" w:date="2017-11-08T16:44:00Z">
        <w:r>
          <w:delText>which shared</w:delText>
        </w:r>
      </w:del>
      <w:ins w:id="644" w:author="Henry_Ward" w:date="2017-11-08T16:44:00Z">
        <w:r w:rsidR="006F1B15">
          <w:t>sharing</w:t>
        </w:r>
      </w:ins>
      <w:r w:rsidR="006F1B15">
        <w:t xml:space="preserve"> </w:t>
      </w:r>
      <w:r>
        <w:t xml:space="preserve">significant overlap with 3 other elements </w:t>
      </w:r>
      <w:r w:rsidR="00AC60C0">
        <w:t>(As,</w:t>
      </w:r>
      <w:r w:rsidR="00A37B83">
        <w:t xml:space="preserve"> </w:t>
      </w:r>
      <w:r w:rsidR="00AC60C0">
        <w:t>Cd an</w:t>
      </w:r>
      <w:r w:rsidR="002B5295">
        <w:t>d</w:t>
      </w:r>
      <w:r w:rsidR="00AC60C0">
        <w:t xml:space="preserve"> Mg), </w:t>
      </w:r>
      <w:r>
        <w:t xml:space="preserve">and Mo, </w:t>
      </w:r>
      <w:del w:id="645" w:author="Henry_Ward" w:date="2017-11-08T16:44:00Z">
        <w:r>
          <w:delText>which shar</w:delText>
        </w:r>
        <w:r w:rsidR="00EB6B7C">
          <w:delText>ed</w:delText>
        </w:r>
      </w:del>
      <w:ins w:id="646" w:author="Henry_Ward" w:date="2017-11-08T16:44:00Z">
        <w:r w:rsidR="006F1B15">
          <w:t>sharing</w:t>
        </w:r>
      </w:ins>
      <w:r w:rsidR="006F1B15">
        <w:t xml:space="preserve"> </w:t>
      </w:r>
      <w:r w:rsidR="00EB6B7C">
        <w:t>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del w:id="647" w:author="Henry_Ward" w:date="2017-11-08T16:44:00Z">
        <w:r w:rsidR="00B32A52">
          <w:delText xml:space="preserve">particularly </w:delText>
        </w:r>
      </w:del>
      <w:r w:rsidR="0055150D">
        <w:t>worthy of further study (</w:t>
      </w:r>
      <w:del w:id="648" w:author="Henry_Ward" w:date="2017-11-08T16:44:00Z">
        <w:r w:rsidR="0055150D">
          <w:fldChar w:fldCharType="begin"/>
        </w:r>
        <w:r w:rsidR="0055150D">
          <w:delInstrText xml:space="preserve"> REF _Ref486581168 \h </w:delInstrText>
        </w:r>
        <w:r w:rsidR="00BD7995">
          <w:delInstrText xml:space="preserve"> \* MERGEFORMAT </w:delInstrText>
        </w:r>
        <w:r w:rsidR="0055150D">
          <w:fldChar w:fldCharType="separate"/>
        </w:r>
        <w:r w:rsidR="000B0BA4">
          <w:delText>Supp. Table 8</w:delText>
        </w:r>
        <w:r w:rsidR="0055150D">
          <w:fldChar w:fldCharType="end"/>
        </w:r>
      </w:del>
      <w:ins w:id="649" w:author="Henry_Ward" w:date="2017-11-08T16:44:00Z">
        <w:r w:rsidR="0055150D">
          <w:fldChar w:fldCharType="begin"/>
        </w:r>
        <w:r w:rsidR="0055150D">
          <w:instrText xml:space="preserve"> REF _Ref486581168 \h </w:instrText>
        </w:r>
        <w:r w:rsidR="0055150D">
          <w:fldChar w:fldCharType="separate"/>
        </w:r>
        <w:r w:rsidR="000B0BA4">
          <w:t>Supp. Table 8</w:t>
        </w:r>
        <w:r w:rsidR="0055150D">
          <w:fldChar w:fldCharType="end"/>
        </w:r>
      </w:ins>
      <w:r>
        <w:t>).</w:t>
      </w:r>
    </w:p>
    <w:p w14:paraId="09A07F96" w14:textId="77777777" w:rsidR="00F11BB0" w:rsidRDefault="00F11BB0" w:rsidP="00F11BB0">
      <w:pPr>
        <w:pStyle w:val="Heading3"/>
      </w:pPr>
      <w:bookmarkStart w:id="650" w:name="_Ref486000600"/>
      <w:r>
        <w:t>Table 5</w:t>
      </w:r>
      <w:bookmarkEnd w:id="650"/>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4B9932A1"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del w:id="651" w:author="Henry_Ward" w:date="2017-11-08T16:44:00Z">
        <w:r w:rsidR="004F3C8A">
          <w:fldChar w:fldCharType="begin"/>
        </w:r>
        <w:r w:rsidR="004F3C8A">
          <w:delInstrText xml:space="preserve"> REF _Ref486000980 \h </w:delInstrText>
        </w:r>
        <w:r w:rsidR="00BD7995">
          <w:delInstrText xml:space="preserve"> \* MERGEFORMAT </w:delInstrText>
        </w:r>
        <w:r w:rsidR="004F3C8A">
          <w:fldChar w:fldCharType="separate"/>
        </w:r>
        <w:r w:rsidR="000B0BA4">
          <w:delText>Supp. Table 9</w:delText>
        </w:r>
        <w:r w:rsidR="004F3C8A">
          <w:fldChar w:fldCharType="end"/>
        </w:r>
      </w:del>
      <w:ins w:id="652" w:author="Henry_Ward" w:date="2017-11-08T16:44:00Z">
        <w:r w:rsidR="004F3C8A">
          <w:fldChar w:fldCharType="begin"/>
        </w:r>
        <w:r w:rsidR="004F3C8A">
          <w:instrText xml:space="preserve"> REF _Ref486000980 \h </w:instrText>
        </w:r>
        <w:r w:rsidR="004F3C8A">
          <w:fldChar w:fldCharType="separate"/>
        </w:r>
        <w:r w:rsidR="000B0BA4">
          <w:t>Supp. Table 9</w:t>
        </w:r>
        <w:r w:rsidR="004F3C8A">
          <w:fldChar w:fldCharType="end"/>
        </w:r>
      </w:ins>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del w:id="653" w:author="Henry_Ward" w:date="2017-11-08T16:44:00Z">
        <w:r w:rsidR="006766AD">
          <w:fldChar w:fldCharType="begin"/>
        </w:r>
        <w:r w:rsidR="006766AD">
          <w:delInstrText xml:space="preserve"> REF _Ref463088833 \h </w:delInstrText>
        </w:r>
        <w:r w:rsidR="00BD7995">
          <w:delInstrText xml:space="preserve"> \* MERGEFORMAT </w:delInstrText>
        </w:r>
        <w:r w:rsidR="006766AD">
          <w:fldChar w:fldCharType="separate"/>
        </w:r>
        <w:r w:rsidR="000B0BA4">
          <w:delText>Materials and Methods</w:delText>
        </w:r>
        <w:r w:rsidR="006766AD">
          <w:fldChar w:fldCharType="end"/>
        </w:r>
        <w:r w:rsidR="009A3DDE">
          <w:delText>)</w:delText>
        </w:r>
        <w:r w:rsidR="00F11BB0">
          <w:delText>.</w:delText>
        </w:r>
      </w:del>
      <w:ins w:id="654" w:author="Henry_Ward" w:date="2017-11-08T16:44:00Z">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w:t>
        </w:r>
      </w:ins>
      <w:r w:rsidR="00F11BB0">
        <w:t xml:space="preserve"> </w:t>
      </w:r>
      <w:r w:rsidR="0071309D">
        <w:t xml:space="preserve">The HPO+ sets for several of the ionomic traits showed strong GO </w:t>
      </w:r>
      <w:del w:id="655" w:author="Henry_Ward" w:date="2017-11-08T16:44:00Z">
        <w:r w:rsidR="0071309D">
          <w:delText>enrichment</w:delText>
        </w:r>
        <w:r w:rsidR="00F72BDD">
          <w:delText>s</w:delText>
        </w:r>
      </w:del>
      <w:ins w:id="656" w:author="Henry_Ward" w:date="2017-11-08T16:44:00Z">
        <w:r w:rsidR="0071309D">
          <w:t>enrichment</w:t>
        </w:r>
      </w:ins>
      <w:r w:rsidR="0089406F">
        <w:t>, many of which had terms that passed strict multiple-test correction</w:t>
      </w:r>
      <w:r w:rsidR="006B0FC5">
        <w:t>, including</w:t>
      </w:r>
      <w:r w:rsidR="0071309D">
        <w:t xml:space="preserve"> </w:t>
      </w:r>
      <w:r w:rsidR="00F11BB0">
        <w:t>Al, As, Cd, Cu, Fe, K, P, Se, Sr, and Zn</w:t>
      </w:r>
      <w:r w:rsidR="006C57A4">
        <w:t xml:space="preserve"> (</w:t>
      </w:r>
      <w:del w:id="657" w:author="Henry_Ward" w:date="2017-11-08T16:44:00Z">
        <w:r w:rsidR="006C57A4">
          <w:fldChar w:fldCharType="begin"/>
        </w:r>
        <w:r w:rsidR="006C57A4">
          <w:delInstrText xml:space="preserve"> REF _Ref486581620 \h </w:delInstrText>
        </w:r>
        <w:r w:rsidR="00BD7995">
          <w:delInstrText xml:space="preserve"> \* MERGEFORMAT </w:delInstrText>
        </w:r>
        <w:r w:rsidR="006C57A4">
          <w:fldChar w:fldCharType="separate"/>
        </w:r>
        <w:r w:rsidR="000B0BA4">
          <w:delText>Supp. Table 10</w:delText>
        </w:r>
        <w:r w:rsidR="006C57A4">
          <w:fldChar w:fldCharType="end"/>
        </w:r>
        <w:r w:rsidR="00F11BB0">
          <w:delText>).</w:delText>
        </w:r>
      </w:del>
      <w:ins w:id="658" w:author="Henry_Ward" w:date="2017-11-08T16:44:00Z">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w:t>
        </w:r>
      </w:ins>
      <w:r w:rsidR="00F11BB0">
        <w:t xml:space="preserve"> Several </w:t>
      </w:r>
      <w:r w:rsidR="000F69D4">
        <w:t>of the enriched GO terms were common across HPO+ sets for different elements</w:t>
      </w:r>
      <w:r w:rsidR="002A26B7">
        <w:t xml:space="preserve"> (</w:t>
      </w:r>
      <w:del w:id="659" w:author="Henry_Ward" w:date="2017-11-08T16:44:00Z">
        <w:r w:rsidR="002A26B7">
          <w:fldChar w:fldCharType="begin"/>
        </w:r>
        <w:r w:rsidR="002A26B7">
          <w:delInstrText xml:space="preserve"> REF _Ref483951527 \h </w:delInstrText>
        </w:r>
        <w:r w:rsidR="00BD7995">
          <w:delInstrText xml:space="preserve"> \* MERGEFORMAT </w:delInstrText>
        </w:r>
        <w:r w:rsidR="002A26B7">
          <w:fldChar w:fldCharType="separate"/>
        </w:r>
        <w:r w:rsidR="000B0BA4">
          <w:delText>Fig. 8</w:delText>
        </w:r>
        <w:r w:rsidR="002A26B7">
          <w:fldChar w:fldCharType="end"/>
        </w:r>
        <w:r w:rsidR="002A26B7">
          <w:delText>)</w:delText>
        </w:r>
        <w:r w:rsidR="000F69D4">
          <w:delText>.</w:delText>
        </w:r>
      </w:del>
      <w:ins w:id="660" w:author="Henry_Ward" w:date="2017-11-08T16:44:00Z">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w:t>
        </w:r>
      </w:ins>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del w:id="661" w:author="Henry_Ward" w:date="2017-11-08T16:44:00Z">
        <w:r w:rsidR="00567D0E">
          <w:delText>)</w:delText>
        </w:r>
      </w:del>
      <w:ins w:id="662" w:author="Henry_Ward" w:date="2017-11-08T16:44:00Z">
        <w:r w:rsidR="00567D0E">
          <w:t>)</w:t>
        </w:r>
        <w:r w:rsidR="006F1B15">
          <w:t>,</w:t>
        </w:r>
      </w:ins>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del w:id="663" w:author="Henry_Ward" w:date="2017-11-08T16:44:00Z">
        <w:r w:rsidR="006529BE">
          <w:fldChar w:fldCharType="begin"/>
        </w:r>
        <w:r w:rsidR="006529BE">
          <w:delInstrText xml:space="preserve"> REF _Ref483951527 \h </w:delInstrText>
        </w:r>
        <w:r w:rsidR="00BD7995">
          <w:delInstrText xml:space="preserve"> \* MERGEFORMAT </w:delInstrText>
        </w:r>
        <w:r w:rsidR="006529BE">
          <w:fldChar w:fldCharType="separate"/>
        </w:r>
        <w:r w:rsidR="000B0BA4">
          <w:delText>Fig. 8</w:delText>
        </w:r>
        <w:r w:rsidR="006529BE">
          <w:fldChar w:fldCharType="end"/>
        </w:r>
      </w:del>
      <w:ins w:id="664" w:author="Henry_Ward" w:date="2017-11-08T16:44:00Z">
        <w:r w:rsidR="006529BE">
          <w:fldChar w:fldCharType="begin"/>
        </w:r>
        <w:r w:rsidR="006529BE">
          <w:instrText xml:space="preserve"> REF _Ref483951527 \h </w:instrText>
        </w:r>
        <w:r w:rsidR="006529BE">
          <w:fldChar w:fldCharType="separate"/>
        </w:r>
        <w:r w:rsidR="000B0BA4">
          <w:t>Fig. 8</w:t>
        </w:r>
        <w:r w:rsidR="006529BE">
          <w:fldChar w:fldCharType="end"/>
        </w:r>
      </w:ins>
      <w:r w:rsidR="006529BE">
        <w:t>; “Transport” cluster)</w:t>
      </w:r>
      <w:r w:rsidR="006B0FC5">
        <w:t xml:space="preserve">. </w:t>
      </w:r>
      <w:r w:rsidR="00D54E30">
        <w:t xml:space="preserve">We </w:t>
      </w:r>
      <w:r w:rsidR="00D54E30">
        <w:lastRenderedPageBreak/>
        <w:t>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del w:id="665" w:author="Henry_Ward" w:date="2017-11-08T16:44:00Z">
        <w:r w:rsidR="00FA2696">
          <w:fldChar w:fldCharType="begin"/>
        </w:r>
        <w:r w:rsidR="00FA2696">
          <w:delInstrText xml:space="preserve"> REF _Ref483951527 \h </w:delInstrText>
        </w:r>
        <w:r w:rsidR="00BD7995">
          <w:delInstrText xml:space="preserve"> \* MERGEFORMAT </w:delInstrText>
        </w:r>
        <w:r w:rsidR="00FA2696">
          <w:fldChar w:fldCharType="separate"/>
        </w:r>
        <w:r w:rsidR="000B0BA4">
          <w:delText>Fig. 8</w:delText>
        </w:r>
        <w:r w:rsidR="00FA2696">
          <w:fldChar w:fldCharType="end"/>
        </w:r>
      </w:del>
      <w:ins w:id="666" w:author="Henry_Ward" w:date="2017-11-08T16:44:00Z">
        <w:r w:rsidR="00FA2696">
          <w:fldChar w:fldCharType="begin"/>
        </w:r>
        <w:r w:rsidR="00FA2696">
          <w:instrText xml:space="preserve"> REF _Ref483951527 \h </w:instrText>
        </w:r>
        <w:r w:rsidR="00FA2696">
          <w:fldChar w:fldCharType="separate"/>
        </w:r>
        <w:r w:rsidR="000B0BA4">
          <w:t>Fig. 8</w:t>
        </w:r>
        <w:r w:rsidR="00FA2696">
          <w:fldChar w:fldCharType="end"/>
        </w:r>
      </w:ins>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667" w:name="_Ref483951527"/>
      <w:r>
        <w:t>Fig. 8</w:t>
      </w:r>
      <w:bookmarkEnd w:id="667"/>
    </w:p>
    <w:p w14:paraId="14D0A7E7" w14:textId="77777777" w:rsidR="00EB61E4" w:rsidRDefault="00EB61E4" w:rsidP="00EB61E4">
      <w:pPr>
        <w:pStyle w:val="Heading4"/>
      </w:pPr>
      <w:r>
        <w:t>Gene Ontology Biological Process Enrichment for the Ionome</w:t>
      </w:r>
    </w:p>
    <w:p w14:paraId="2061400B" w14:textId="36D6A7B3" w:rsidR="00EB61E4" w:rsidRDefault="00EB61E4" w:rsidP="00EB61E4">
      <w:pPr>
        <w:pPrChange w:id="668" w:author="Henry_Ward" w:date="2017-11-08T16:44:00Z">
          <w:pPr>
            <w:pStyle w:val="Subtitle"/>
          </w:pPr>
        </w:pPrChange>
      </w:pPr>
      <w:r>
        <w:t xml:space="preserve">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w:t>
      </w:r>
      <w:del w:id="669" w:author="Henry_Ward" w:date="2017-11-08T16:44:00Z">
        <w:r w:rsidR="00693947">
          <w:delText xml:space="preserve">different </w:delText>
        </w:r>
        <w:r>
          <w:delText>clade</w:delText>
        </w:r>
        <w:r w:rsidR="00693947">
          <w:delText>s</w:delText>
        </w:r>
        <w:r>
          <w:delText xml:space="preserve"> </w:delText>
        </w:r>
      </w:del>
      <w:ins w:id="670" w:author="Henry_Ward" w:date="2017-11-08T16:44:00Z">
        <w:r>
          <w:t xml:space="preserve">clade </w:t>
        </w:r>
      </w:ins>
      <w:r>
        <w:t>of the tree. Each clade is annotated with the ionomic terms</w:t>
      </w:r>
      <w:del w:id="671" w:author="Henry_Ward" w:date="2017-11-08T16:44:00Z">
        <w:r>
          <w:delText xml:space="preserve"> that were</w:delText>
        </w:r>
      </w:del>
      <w:r>
        <w:t xml:space="preserve"> represented in the GO enrichment.</w:t>
      </w:r>
    </w:p>
    <w:p w14:paraId="5444CD6B" w14:textId="0EDAC9ED" w:rsidR="00C65BE0" w:rsidRDefault="00F11BB0" w:rsidP="00D6369B">
      <w:r>
        <w:t>Several</w:t>
      </w:r>
      <w:r w:rsidR="00D54E30">
        <w:t xml:space="preserve"> of the observed GO enrichments were trait-specific</w:t>
      </w:r>
      <w:ins w:id="672" w:author="Henry_Ward" w:date="2017-11-08T16:44:00Z">
        <w:r w:rsidR="004858F5">
          <w:t>,</w:t>
        </w:r>
      </w:ins>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del w:id="673" w:author="Henry_Ward" w:date="2017-11-08T16:44:00Z">
        <w:r w:rsidR="006075D2">
          <w:fldChar w:fldCharType="begin"/>
        </w:r>
        <w:r w:rsidR="006075D2">
          <w:delInstrText xml:space="preserve"> REF _Ref486581620 \h </w:delInstrText>
        </w:r>
        <w:r w:rsidR="00BD7995">
          <w:delInstrText xml:space="preserve"> \* MERGEFORMAT </w:delInstrText>
        </w:r>
        <w:r w:rsidR="006075D2">
          <w:fldChar w:fldCharType="separate"/>
        </w:r>
        <w:r w:rsidR="000B0BA4">
          <w:delText>Supp. Table 10</w:delText>
        </w:r>
        <w:r w:rsidR="006075D2">
          <w:fldChar w:fldCharType="end"/>
        </w:r>
      </w:del>
      <w:ins w:id="674" w:author="Henry_Ward" w:date="2017-11-08T16:44:00Z">
        <w:r w:rsidR="006075D2">
          <w:fldChar w:fldCharType="begin"/>
        </w:r>
        <w:r w:rsidR="006075D2">
          <w:instrText xml:space="preserve"> REF _Ref486581620 \h </w:instrText>
        </w:r>
        <w:r w:rsidR="006075D2">
          <w:fldChar w:fldCharType="separate"/>
        </w:r>
        <w:r w:rsidR="000B0BA4">
          <w:t>Supp. Table 10</w:t>
        </w:r>
        <w:r w:rsidR="006075D2">
          <w:fldChar w:fldCharType="end"/>
        </w:r>
      </w:ins>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w:t>
      </w:r>
      <w:r w:rsidR="00EE72B4">
        <w:t xml:space="preserve"> </w:t>
      </w:r>
      <w:ins w:id="675" w:author="Henry_Ward" w:date="2017-11-08T16:44:00Z">
        <w:r w:rsidR="00EE72B4">
          <w:t xml:space="preserve">based </w:t>
        </w:r>
      </w:ins>
      <w:r w:rsidR="00EE72B4">
        <w:t>on</w:t>
      </w:r>
      <w:del w:id="676" w:author="Henry_Ward" w:date="2017-11-08T16:44:00Z">
        <w:r w:rsidR="00FD2DD6">
          <w:delText xml:space="preserve"> the basis of</w:delText>
        </w:r>
      </w:del>
      <w:r w:rsidR="00EE72B4">
        <w:t xml:space="preserve"> </w:t>
      </w:r>
      <w:r w:rsidR="00D54E30">
        <w:t>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del w:id="677" w:author="Henry_Ward" w:date="2017-11-08T16:44:00Z">
        <w:r w:rsidR="00B03A6B">
          <w:delText>in</w:delText>
        </w:r>
        <w:r w:rsidR="002E27D8">
          <w:delText>-</w:delText>
        </w:r>
        <w:r w:rsidR="00B03A6B">
          <w:delText>applicable</w:delText>
        </w:r>
      </w:del>
      <w:ins w:id="678" w:author="Henry_Ward" w:date="2017-11-08T16:44:00Z">
        <w:r w:rsidR="00B03A6B">
          <w:t>inapplicable</w:t>
        </w:r>
      </w:ins>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w:t>
      </w:r>
      <w:ins w:id="679" w:author="Henry_Ward" w:date="2017-11-08T16:44:00Z">
        <w:r w:rsidR="002E5159">
          <w:t xml:space="preserve">these </w:t>
        </w:r>
      </w:ins>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lastRenderedPageBreak/>
        <w:t xml:space="preserve">be </w:t>
      </w:r>
      <w:commentRangeStart w:id="680"/>
      <w:r w:rsidR="002E5159">
        <w:t xml:space="preserve">capturing </w:t>
      </w:r>
      <w:del w:id="681" w:author="Henry_Ward" w:date="2017-11-08T16:44:00Z">
        <w:r w:rsidR="007F1F1F">
          <w:delText>underlying</w:delText>
        </w:r>
      </w:del>
      <w:ins w:id="682" w:author="Henry_Ward" w:date="2017-11-08T16:44:00Z">
        <w:r w:rsidR="002E5159">
          <w:t>misnamed</w:t>
        </w:r>
      </w:ins>
      <w:r w:rsidR="002E5159">
        <w:t xml:space="preserve"> biological </w:t>
      </w:r>
      <w:del w:id="683" w:author="Henry_Ward" w:date="2017-11-08T16:44:00Z">
        <w:r w:rsidR="002E5159">
          <w:delText>signal</w:delText>
        </w:r>
        <w:r w:rsidR="007F1F1F">
          <w:delText>s for which the accepted name is inappropriate</w:delText>
        </w:r>
        <w:r w:rsidR="004A7CF1">
          <w:delText xml:space="preserve"> </w:delText>
        </w:r>
      </w:del>
      <w:ins w:id="684" w:author="Henry_Ward" w:date="2017-11-08T16:44:00Z">
        <w:r w:rsidR="002E5159">
          <w:t xml:space="preserve">signal and </w:t>
        </w:r>
        <w:r w:rsidR="005D1BD9" w:rsidRPr="00E81580">
          <w:t>further refined</w:t>
        </w:r>
        <w:r w:rsidR="007D54BE">
          <w:t xml:space="preserve"> </w:t>
        </w:r>
        <w:r w:rsidR="002E5159">
          <w:t xml:space="preserve">via </w:t>
        </w:r>
        <w:r w:rsidR="007D54BE">
          <w:t>co-expression evidence</w:t>
        </w:r>
        <w:r w:rsidR="004A7CF1">
          <w:t xml:space="preserve"> </w:t>
        </w:r>
        <w:commentRangeEnd w:id="680"/>
        <w:r w:rsidR="00EE72B4">
          <w:rPr>
            <w:rStyle w:val="CommentReference"/>
          </w:rPr>
          <w:commentReference w:id="680"/>
        </w:r>
      </w:ins>
      <w:r w:rsidR="004A7CF1">
        <w:t xml:space="preserve">(see </w:t>
      </w:r>
      <w:del w:id="685" w:author="Henry_Ward" w:date="2017-11-08T16:44:00Z">
        <w:r w:rsidR="004A7CF1">
          <w:fldChar w:fldCharType="begin"/>
        </w:r>
        <w:r w:rsidR="004A7CF1">
          <w:delInstrText xml:space="preserve"> REF _Ref487125611 \h </w:delInstrText>
        </w:r>
        <w:r w:rsidR="00BD7995">
          <w:delInstrText xml:space="preserve"> \* MERGEFORMAT </w:delInstrText>
        </w:r>
        <w:r w:rsidR="004A7CF1">
          <w:fldChar w:fldCharType="separate"/>
        </w:r>
        <w:r w:rsidR="000B0BA4">
          <w:delText>Discussion</w:delText>
        </w:r>
        <w:r w:rsidR="004A7CF1">
          <w:fldChar w:fldCharType="end"/>
        </w:r>
      </w:del>
      <w:ins w:id="686" w:author="Henry_Ward" w:date="2017-11-08T16:44:00Z">
        <w:r w:rsidR="004A7CF1">
          <w:fldChar w:fldCharType="begin"/>
        </w:r>
        <w:r w:rsidR="004A7CF1">
          <w:instrText xml:space="preserve"> REF _Ref487125611 \h </w:instrText>
        </w:r>
        <w:r w:rsidR="004A7CF1">
          <w:fldChar w:fldCharType="separate"/>
        </w:r>
        <w:r w:rsidR="000B0BA4">
          <w:t>Discussion</w:t>
        </w:r>
        <w:r w:rsidR="004A7CF1">
          <w:fldChar w:fldCharType="end"/>
        </w:r>
      </w:ins>
      <w:r w:rsidR="004A7CF1">
        <w:t>)</w:t>
      </w:r>
      <w:r w:rsidR="005D1BD9" w:rsidRPr="00E81580">
        <w:t>.</w:t>
      </w:r>
    </w:p>
    <w:p w14:paraId="4E97518D" w14:textId="32F881A2"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w:t>
      </w:r>
      <w:commentRangeStart w:id="687"/>
      <w:r>
        <w:t>for gaining insight into what processes are represented</w:t>
      </w:r>
      <w:commentRangeEnd w:id="687"/>
      <w:r w:rsidR="00B24AAF">
        <w:rPr>
          <w:rStyle w:val="CommentReference"/>
        </w:rPr>
        <w:commentReference w:id="687"/>
      </w:r>
      <w:r>
        <w:t xml:space="preserve">.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xml:space="preserve">. GO terms were too </w:t>
      </w:r>
      <w:del w:id="688" w:author="Henry_Ward" w:date="2017-11-08T16:44:00Z">
        <w:r w:rsidR="007F1F1F">
          <w:delText>broad</w:delText>
        </w:r>
      </w:del>
      <w:ins w:id="689" w:author="Henry_Ward" w:date="2017-11-08T16:44:00Z">
        <w:r>
          <w:t>high-level</w:t>
        </w:r>
      </w:ins>
      <w:r>
        <w:t xml:space="preserve"> or insufficiently described to help distinguish causal genes. However,</w:t>
      </w:r>
      <w:del w:id="690" w:author="Henry_Ward" w:date="2017-11-08T16:44:00Z">
        <w:r>
          <w:delText xml:space="preserve"> the</w:delText>
        </w:r>
      </w:del>
      <w:r>
        <w:t xml:space="preserv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w:t>
      </w:r>
      <w:del w:id="691" w:author="Henry_Ward" w:date="2017-11-08T16:44:00Z">
        <w:r>
          <w:delText xml:space="preserve">to </w:delText>
        </w:r>
      </w:del>
      <w:r>
        <w:t xml:space="preserve">the transport, storage, and utilization of </w:t>
      </w:r>
      <w:commentRangeStart w:id="692"/>
      <w:r>
        <w:t>elements</w:t>
      </w:r>
      <w:commentRangeEnd w:id="692"/>
      <w:r w:rsidR="001F7C8B">
        <w:rPr>
          <w:rStyle w:val="CommentReference"/>
        </w:rPr>
        <w:commentReference w:id="692"/>
      </w:r>
      <w:r>
        <w:t>.</w:t>
      </w:r>
    </w:p>
    <w:p w14:paraId="11EAA18F" w14:textId="316FD9B6" w:rsidR="00EB61E4" w:rsidRPr="00EB61E4" w:rsidRDefault="00EB61E4" w:rsidP="00FC6F80">
      <w:pPr>
        <w:pStyle w:val="Heading2"/>
      </w:pPr>
      <w:r>
        <w:t>GA-signaling DELLA domain transcription factors influence the ionome of maize</w:t>
      </w:r>
    </w:p>
    <w:p w14:paraId="1F109CB7" w14:textId="47D8E516"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w:t>
      </w:r>
      <w:ins w:id="693" w:author="Henry_Ward" w:date="2017-11-08T16:44:00Z">
        <w:r w:rsidR="00A13548">
          <w:t>,</w:t>
        </w:r>
      </w:ins>
      <w:r w:rsidR="00A13548">
        <w:t xml:space="preserve"> but not </w:t>
      </w:r>
      <w:del w:id="694" w:author="Henry_Ward" w:date="2017-11-08T16:44:00Z">
        <w:r w:rsidR="00E658B6">
          <w:delText xml:space="preserve"> </w:delText>
        </w:r>
      </w:del>
      <w:r w:rsidRPr="00EB7EEB">
        <w:rPr>
          <w:i/>
        </w:rPr>
        <w:t>d8</w:t>
      </w:r>
      <w:r>
        <w:t>, though both</w:t>
      </w:r>
      <w:r w:rsidR="00A13548">
        <w:rPr>
          <w:i/>
          <w:rPrChange w:id="695" w:author="Henry_Ward" w:date="2017-11-08T16:44:00Z">
            <w:rPr/>
          </w:rPrChange>
        </w:rPr>
        <w:t xml:space="preserve"> </w:t>
      </w:r>
      <w:ins w:id="696" w:author="Henry_Ward" w:date="2017-11-08T16:44:00Z">
        <w:r w:rsidR="00A13548">
          <w:t>genes</w:t>
        </w:r>
        <w:r>
          <w:t xml:space="preserve"> </w:t>
        </w:r>
      </w:ins>
      <w:r>
        <w:t>are present in the root</w:t>
      </w:r>
      <w:del w:id="697" w:author="Henry_Ward" w:date="2017-11-08T16:44:00Z">
        <w:r>
          <w:delText xml:space="preserve"> </w:delText>
        </w:r>
      </w:del>
      <w:ins w:id="698" w:author="Henry_Ward" w:date="2017-11-08T16:44:00Z">
        <w:r w:rsidR="00A13548">
          <w:t>-</w:t>
        </w:r>
      </w:ins>
      <w:r>
        <w:t xml:space="preserve">based co-expression network (ZmRoot). </w:t>
      </w:r>
      <w:del w:id="699" w:author="Henry_Ward" w:date="2017-11-08T16:44:00Z">
        <w:r>
          <w:delText>There was only</w:delText>
        </w:r>
      </w:del>
      <w:ins w:id="700" w:author="Henry_Ward" w:date="2017-11-08T16:44:00Z">
        <w:r w:rsidR="00A13548">
          <w:rPr>
            <w:i/>
          </w:rPr>
          <w:t xml:space="preserve">Dwarf8 </w:t>
        </w:r>
        <w:r w:rsidR="00A13548">
          <w:t xml:space="preserve">and </w:t>
        </w:r>
        <w:r w:rsidR="00A13548">
          <w:rPr>
            <w:i/>
          </w:rPr>
          <w:t>d9</w:t>
        </w:r>
        <w:r w:rsidR="00A13548">
          <w:t xml:space="preserve"> shared</w:t>
        </w:r>
      </w:ins>
      <w:r w:rsidR="00A13548">
        <w:t xml:space="preserve"> </w:t>
      </w:r>
      <w:r>
        <w:t>moderate</w:t>
      </w:r>
      <w:del w:id="701" w:author="Henry_Ward" w:date="2017-11-08T16:44:00Z">
        <w:r>
          <w:delText>,</w:delText>
        </w:r>
      </w:del>
      <w:r>
        <w:t xml:space="preserve"> but positive co-expression</w:t>
      </w:r>
      <w:del w:id="702" w:author="Henry_Ward" w:date="2017-11-08T16:44:00Z">
        <w:r>
          <w:delText xml:space="preserve"> between </w:delText>
        </w:r>
        <w:r>
          <w:rPr>
            <w:i/>
          </w:rPr>
          <w:delText>d8</w:delText>
        </w:r>
        <w:r>
          <w:delText xml:space="preserve"> and </w:delText>
        </w:r>
        <w:r w:rsidRPr="00EB7EEB">
          <w:rPr>
            <w:i/>
          </w:rPr>
          <w:delText>d9</w:delText>
        </w:r>
      </w:del>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w:t>
      </w:r>
      <w:commentRangeStart w:id="703"/>
      <w:r>
        <w:t xml:space="preserve">there was </w:t>
      </w:r>
      <w:commentRangeEnd w:id="703"/>
      <w:r w:rsidR="00A13548">
        <w:rPr>
          <w:rStyle w:val="CommentReference"/>
        </w:rPr>
        <w:commentReference w:id="703"/>
      </w:r>
      <w:r>
        <w:t xml:space="preserve">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del w:id="704" w:author="Henry_Ward" w:date="2017-11-08T16:44:00Z">
        <w:r w:rsidR="001322B8">
          <w:delText>which</w:delText>
        </w:r>
      </w:del>
      <w:commentRangeStart w:id="705"/>
      <w:ins w:id="706" w:author="Henry_Ward" w:date="2017-11-08T16:44:00Z">
        <w:r w:rsidRPr="004F33CF">
          <w:t>also</w:t>
        </w:r>
      </w:ins>
      <w:r w:rsidRPr="004F33CF">
        <w:t xml:space="preserve"> affected the concentration of seed Cd</w:t>
      </w:r>
      <w:commentRangeEnd w:id="705"/>
      <w:r w:rsidR="00FA0915">
        <w:rPr>
          <w:rStyle w:val="CommentReference"/>
        </w:rPr>
        <w:commentReference w:id="705"/>
      </w:r>
      <w:r w:rsidRPr="004F33CF">
        <w:t xml:space="preserve">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w:t>
      </w:r>
      <w:del w:id="707" w:author="Henry_Ward" w:date="2017-11-08T16:44:00Z">
        <w:r w:rsidRPr="004F33CF">
          <w:delText xml:space="preserve">the </w:delText>
        </w:r>
      </w:del>
      <w:r w:rsidRPr="004F33CF">
        <w:t xml:space="preserve">roots shapes the ionome and alters the accumulation of Cd in seeds, </w:t>
      </w:r>
      <w:commentRangeStart w:id="708"/>
      <w:r w:rsidRPr="004F33CF">
        <w:t>with potential impacts on human health.</w:t>
      </w:r>
      <w:commentRangeEnd w:id="708"/>
      <w:r w:rsidR="00A13548">
        <w:rPr>
          <w:rStyle w:val="CommentReference"/>
        </w:rPr>
        <w:commentReference w:id="708"/>
      </w:r>
    </w:p>
    <w:p w14:paraId="5B58DA44" w14:textId="77777777" w:rsidR="008458B3" w:rsidRPr="005F38FF" w:rsidRDefault="008458B3" w:rsidP="008458B3">
      <w:pPr>
        <w:pStyle w:val="Heading3"/>
      </w:pPr>
      <w:bookmarkStart w:id="709" w:name="_Ref484091798"/>
      <w:r w:rsidRPr="005F38FF">
        <w:lastRenderedPageBreak/>
        <w:t>Fig. 9</w:t>
      </w:r>
      <w:bookmarkEnd w:id="709"/>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607DECA2" w:rsidR="008458B3" w:rsidRDefault="008458B3" w:rsidP="008458B3">
      <w:r>
        <w:t xml:space="preserve">To test for </w:t>
      </w:r>
      <w:del w:id="710" w:author="Henry_Ward" w:date="2017-11-08T16:44:00Z">
        <w:r>
          <w:delText>an</w:delText>
        </w:r>
      </w:del>
      <w:ins w:id="711" w:author="Henry_Ward" w:date="2017-11-08T16:44:00Z">
        <w:r w:rsidR="00903E36">
          <w:t>the</w:t>
        </w:r>
      </w:ins>
      <w:r w:rsidR="00903E36">
        <w:t xml:space="preserve"> </w:t>
      </w:r>
      <w:r>
        <w:t xml:space="preserve">impact of GA signaling on the ionome, </w:t>
      </w:r>
      <w:commentRangeStart w:id="712"/>
      <w:r>
        <w:t>and provide single-locus tests</w:t>
      </w:r>
      <w:commentRangeEnd w:id="712"/>
      <w:r w:rsidR="00903E36">
        <w:rPr>
          <w:rStyle w:val="CommentReference"/>
        </w:rPr>
        <w:commentReference w:id="712"/>
      </w:r>
      <w:r>
        <w:t>,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in</w:t>
      </w:r>
      <w:del w:id="713" w:author="Henry_Ward" w:date="2017-11-08T16:44:00Z">
        <w:r>
          <w:delText xml:space="preserve"> the</w:delText>
        </w:r>
      </w:del>
      <w:r>
        <w:t xml:space="preserv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w:t>
      </w:r>
      <w:ins w:id="714" w:author="Henry_Ward" w:date="2017-11-08T16:44:00Z">
        <w:r w:rsidR="00903E36">
          <w:t>,</w:t>
        </w:r>
      </w:ins>
      <w:r w:rsidRPr="009D3B04">
        <w:t xml:space="preserve">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del w:id="715" w:author="Henry_Ward" w:date="2017-11-08T16:44:00Z">
        <w:r>
          <w:fldChar w:fldCharType="begin"/>
        </w:r>
        <w:r>
          <w:delInstrText xml:space="preserve"> REF _Ref484091798 \h </w:delInstrText>
        </w:r>
        <w:r w:rsidR="00BD7995">
          <w:delInstrText xml:space="preserve"> \* MERGEFORMAT </w:delInstrText>
        </w:r>
        <w:r>
          <w:fldChar w:fldCharType="separate"/>
        </w:r>
        <w:r w:rsidRPr="005F38FF">
          <w:delText>Fig. 9</w:delText>
        </w:r>
        <w:r>
          <w:fldChar w:fldCharType="end"/>
        </w:r>
      </w:del>
      <w:ins w:id="716" w:author="Henry_Ward" w:date="2017-11-08T16:44:00Z">
        <w:r>
          <w:fldChar w:fldCharType="begin"/>
        </w:r>
        <w:r>
          <w:instrText xml:space="preserve"> REF _Ref484091798 \h </w:instrText>
        </w:r>
        <w:r>
          <w:fldChar w:fldCharType="separate"/>
        </w:r>
        <w:r w:rsidRPr="005F38FF">
          <w:t>Fig. 9</w:t>
        </w:r>
        <w:r>
          <w:fldChar w:fldCharType="end"/>
        </w:r>
      </w:ins>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del w:id="717" w:author="Henry_Ward" w:date="2017-11-08T16:44:00Z">
        <w:r>
          <w:delText xml:space="preserve"> </w:delText>
        </w:r>
      </w:del>
      <w:r w:rsidRPr="009D3B04">
        <w:t>were higher in the dwarf</w:t>
      </w:r>
      <w:r>
        <w:t xml:space="preserve"> than wild-type seeds</w:t>
      </w:r>
      <w:r w:rsidR="004B2281">
        <w:t xml:space="preserve"> (Designated with two asterisks in </w:t>
      </w:r>
      <w:del w:id="718" w:author="Henry_Ward" w:date="2017-11-08T16:44:00Z">
        <w:r w:rsidR="004B2281">
          <w:fldChar w:fldCharType="begin"/>
        </w:r>
        <w:r w:rsidR="004B2281">
          <w:delInstrText xml:space="preserve"> REF _Ref484091798 \h </w:delInstrText>
        </w:r>
        <w:r w:rsidR="00BD7995">
          <w:delInstrText xml:space="preserve"> \* MERGEFORMAT </w:delInstrText>
        </w:r>
        <w:r w:rsidR="004B2281">
          <w:fldChar w:fldCharType="separate"/>
        </w:r>
        <w:r w:rsidR="004B2281" w:rsidRPr="005F38FF">
          <w:delText>Fig. 9</w:delText>
        </w:r>
        <w:r w:rsidR="004B2281">
          <w:fldChar w:fldCharType="end"/>
        </w:r>
        <w:r w:rsidR="004B2281">
          <w:delText>)</w:delText>
        </w:r>
        <w:r w:rsidRPr="009D3B04">
          <w:delText>.</w:delText>
        </w:r>
      </w:del>
      <w:ins w:id="719" w:author="Henry_Ward" w:date="2017-11-08T16:44:00Z">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commentRangeStart w:id="720"/>
        <w:r w:rsidRPr="009D3B04">
          <w:t xml:space="preserve">In addition to the elements that were different in the joint model, </w:t>
        </w:r>
        <w:r w:rsidRPr="00A44BA1">
          <w:rPr>
            <w:i/>
          </w:rPr>
          <w:t>D9-1</w:t>
        </w:r>
        <w:r w:rsidRPr="009D3B04">
          <w:t xml:space="preserve"> was also significantly different </w:t>
        </w:r>
        <w:r>
          <w:t>from its wild-type siblings for</w:t>
        </w:r>
        <w:r w:rsidRPr="009D3B04">
          <w:t xml:space="preserve"> </w:t>
        </w:r>
        <w:r>
          <w:t>Na content and seed weight</w:t>
        </w:r>
        <w:r w:rsidR="002B6A8A">
          <w:t xml:space="preserve"> (p &lt; 0.05; t test)</w:t>
        </w:r>
        <w:r w:rsidRPr="009D3B04">
          <w:t>.</w:t>
        </w:r>
        <w:commentRangeEnd w:id="720"/>
        <w:r w:rsidR="004B2281">
          <w:rPr>
            <w:rStyle w:val="CommentReference"/>
          </w:rPr>
          <w:commentReference w:id="720"/>
        </w:r>
      </w:ins>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w:t>
      </w:r>
      <w:del w:id="721" w:author="Henry_Ward" w:date="2017-11-08T16:44:00Z">
        <w:r w:rsidRPr="009D3B04">
          <w:delText xml:space="preserve"> we note that</w:delText>
        </w:r>
      </w:del>
      <w:r w:rsidRPr="009D3B04">
        <w:t xml:space="preserve">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w:t>
      </w:r>
      <w:commentRangeStart w:id="722"/>
      <w:r w:rsidRPr="009D3B04">
        <w:t>arge</w:t>
      </w:r>
      <w:del w:id="723" w:author="Henry_Ward" w:date="2017-11-08T16:44:00Z">
        <w:r w:rsidRPr="009D3B04">
          <w:delText xml:space="preserve"> </w:delText>
        </w:r>
      </w:del>
      <w:ins w:id="724" w:author="Henry_Ward" w:date="2017-11-08T16:44:00Z">
        <w:r w:rsidR="00903E36">
          <w:t>-</w:t>
        </w:r>
      </w:ins>
      <w:r w:rsidRPr="009D3B04">
        <w:t xml:space="preserve">effect </w:t>
      </w:r>
      <w:commentRangeEnd w:id="722"/>
      <w:r w:rsidR="00903E36">
        <w:rPr>
          <w:rStyle w:val="CommentReference"/>
        </w:rPr>
        <w:commentReference w:id="722"/>
      </w:r>
      <w:r w:rsidRPr="009D3B04">
        <w:t>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w:t>
      </w:r>
      <w:r w:rsidR="00903E36">
        <w:t>,</w:t>
      </w:r>
      <w:r>
        <w:t xml:space="preserve"> </w:t>
      </w:r>
      <w:ins w:id="725" w:author="Henry_Ward" w:date="2017-11-08T16:44:00Z">
        <w:r>
          <w:t>w</w:t>
        </w:r>
        <w:commentRangeStart w:id="726"/>
        <w:r>
          <w:t>e cannot rule out</w:t>
        </w:r>
        <w:r w:rsidRPr="009D3B04">
          <w:t xml:space="preserve"> </w:t>
        </w:r>
      </w:ins>
      <w:r w:rsidRPr="009D3B04">
        <w:t>linkage drag carrying a Mot1 allele cannot be ruled out.</w:t>
      </w:r>
      <w:r>
        <w:t xml:space="preserve"> </w:t>
      </w:r>
      <w:commentRangeEnd w:id="726"/>
      <w:r w:rsidR="00903E36">
        <w:rPr>
          <w:rStyle w:val="CommentReference"/>
        </w:rPr>
        <w:commentReference w:id="726"/>
      </w:r>
      <w:r w:rsidRPr="009D3B04">
        <w:t>T</w:t>
      </w:r>
      <w:r>
        <w:t>h</w:t>
      </w:r>
      <w:r w:rsidRPr="009D3B04">
        <w:t xml:space="preserve">is dominant-negative allele of D9 did not recapitulate the Cd accumulation effect of the linked GWAS QTL that </w:t>
      </w:r>
      <w:del w:id="727" w:author="Henry_Ward" w:date="2017-11-08T16:44:00Z">
        <w:r>
          <w:delText>was</w:delText>
        </w:r>
      </w:del>
      <w:ins w:id="728" w:author="Henry_Ward" w:date="2017-11-08T16:44:00Z">
        <w:r w:rsidR="00903E36">
          <w:t>formed</w:t>
        </w:r>
      </w:ins>
      <w:r w:rsidR="00903E36">
        <w:t xml:space="preserve"> </w:t>
      </w:r>
      <w:r>
        <w:t>the basis for its discovery as a high-confidence candidate gene by Camoco</w:t>
      </w:r>
      <w:del w:id="729" w:author="Henry_Ward" w:date="2017-11-08T16:44:00Z">
        <w:r w:rsidR="006838D1">
          <w:delText>. However,</w:delText>
        </w:r>
      </w:del>
      <w:ins w:id="730" w:author="Henry_Ward" w:date="2017-11-08T16:44:00Z">
        <w:r>
          <w:t>, but</w:t>
        </w:r>
      </w:ins>
      <w:r>
        <w:t xml:space="preserve"> the D8-mpl allele did</w:t>
      </w:r>
      <w:del w:id="731" w:author="Henry_Ward" w:date="2017-11-08T16:44:00Z">
        <w:r w:rsidR="00061C86">
          <w:delText xml:space="preserve"> recapitulate the accumulation effect</w:delText>
        </w:r>
      </w:del>
      <w:r>
        <w:t>, and our data demonstrate that both D8 and D9 have broad effects on</w:t>
      </w:r>
      <w:del w:id="732" w:author="Henry_Ward" w:date="2017-11-08T16:44:00Z">
        <w:r>
          <w:delText xml:space="preserve"> </w:delText>
        </w:r>
        <w:r w:rsidR="00061C86">
          <w:delText>other</w:delText>
        </w:r>
      </w:del>
      <w:r>
        <w:t xml:space="preserve"> ionomic phenotypes</w:t>
      </w:r>
      <w:r w:rsidRPr="009D3B04">
        <w:t>.</w:t>
      </w:r>
    </w:p>
    <w:p w14:paraId="51031432" w14:textId="77777777" w:rsidR="008458B3" w:rsidRDefault="008458B3" w:rsidP="008458B3">
      <w:pPr>
        <w:pStyle w:val="Heading3"/>
      </w:pPr>
      <w:bookmarkStart w:id="733" w:name="_Ref481757037"/>
      <w:bookmarkStart w:id="734" w:name="_Ref484529183"/>
      <w:r>
        <w:t>Fig. 10</w:t>
      </w:r>
      <w:bookmarkEnd w:id="733"/>
      <w:bookmarkEnd w:id="734"/>
    </w:p>
    <w:p w14:paraId="7E2A9DF3" w14:textId="77777777" w:rsidR="008458B3" w:rsidRDefault="008458B3" w:rsidP="008458B3">
      <w:pPr>
        <w:pStyle w:val="Heading4"/>
      </w:pPr>
      <w:r>
        <w:t>Co-expression network for D9 and cadmium HPO genes</w:t>
      </w:r>
    </w:p>
    <w:p w14:paraId="43FA60AC" w14:textId="4C3E58C7"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w:t>
      </w:r>
      <w:r>
        <w:lastRenderedPageBreak/>
        <w:t xml:space="preserve">Genes are </w:t>
      </w:r>
      <w:del w:id="735" w:author="Henry_Ward" w:date="2017-11-08T16:44:00Z">
        <w:r w:rsidR="00A63B7B">
          <w:delText xml:space="preserve">grouped and </w:delText>
        </w:r>
      </w:del>
      <w:r>
        <w:t xml:space="preserve">positioned based on chromosomal </w:t>
      </w:r>
      <w:del w:id="736" w:author="Henry_Ward" w:date="2017-11-08T16:44:00Z">
        <w:r w:rsidR="00A63B7B">
          <w:delText>location</w:delText>
        </w:r>
      </w:del>
      <w:ins w:id="737" w:author="Henry_Ward" w:date="2017-11-08T16:44:00Z">
        <w:r>
          <w:t>position and are arranged in a circle to visualize inter-locus interactions</w:t>
        </w:r>
      </w:ins>
      <w:r>
        <w:t xml:space="preserve">.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678E044" w:rsidR="008458B3" w:rsidRDefault="007F583E" w:rsidP="008458B3">
      <w:r>
        <w:t xml:space="preserve">Genes </w:t>
      </w:r>
      <w:r w:rsidR="008458B3">
        <w:t xml:space="preserve">co-expressed with </w:t>
      </w:r>
      <w:del w:id="738" w:author="Henry_Ward" w:date="2017-11-08T16:44:00Z">
        <w:r w:rsidR="00527DC9" w:rsidRPr="00527DC9">
          <w:rPr>
            <w:i/>
          </w:rPr>
          <w:delText>d9</w:delText>
        </w:r>
      </w:del>
      <w:ins w:id="739" w:author="Henry_Ward" w:date="2017-11-08T16:44:00Z">
        <w:r w:rsidR="008458B3">
          <w:t>D9</w:t>
        </w:r>
      </w:ins>
      <w:r w:rsidR="008458B3">
        <w:t xml:space="preserve"> were investigated to determine which among these were associated with ionomic traits</w:t>
      </w:r>
      <w:del w:id="740" w:author="Henry_Ward" w:date="2017-11-08T16:44:00Z">
        <w:r w:rsidR="008458B3">
          <w:delText>,</w:delText>
        </w:r>
      </w:del>
      <w:r w:rsidR="00E43FB3">
        <w:t xml:space="preserve"> and </w:t>
      </w:r>
      <w:del w:id="741" w:author="Henry_Ward" w:date="2017-11-08T16:44:00Z">
        <w:r w:rsidR="008458B3">
          <w:delText xml:space="preserve">in particular, </w:delText>
        </w:r>
      </w:del>
      <w:r w:rsidR="008458B3">
        <w:t xml:space="preserve">seed Cd levels. In the ZmRoot network, </w:t>
      </w:r>
      <w:del w:id="742" w:author="Henry_Ward" w:date="2017-11-08T16:44:00Z">
        <w:r w:rsidR="00527DC9" w:rsidRPr="00527DC9">
          <w:rPr>
            <w:i/>
          </w:rPr>
          <w:delText>d</w:delText>
        </w:r>
        <w:r w:rsidR="008458B3" w:rsidRPr="00527DC9">
          <w:rPr>
            <w:i/>
          </w:rPr>
          <w:delText>9</w:delText>
        </w:r>
      </w:del>
      <w:ins w:id="743" w:author="Henry_Ward" w:date="2017-11-08T16:44:00Z">
        <w:r w:rsidR="008458B3">
          <w:t>D9</w:t>
        </w:r>
      </w:ins>
      <w:r w:rsidR="008458B3">
        <w:t xml:space="preserve"> had strong co-expression interactions with 38 other HPO genes (</w:t>
      </w:r>
      <w:del w:id="744" w:author="Henry_Ward" w:date="2017-11-08T16:44:00Z">
        <w:r w:rsidR="008458B3">
          <w:fldChar w:fldCharType="begin"/>
        </w:r>
        <w:r w:rsidR="008458B3">
          <w:delInstrText xml:space="preserve"> REF _Ref484529183 \h </w:delInstrText>
        </w:r>
        <w:r w:rsidR="00BD7995">
          <w:delInstrText xml:space="preserve"> \* MERGEFORMAT </w:delInstrText>
        </w:r>
        <w:r w:rsidR="008458B3">
          <w:fldChar w:fldCharType="separate"/>
        </w:r>
        <w:r w:rsidR="008458B3">
          <w:delText>Fig. 10</w:delText>
        </w:r>
        <w:r w:rsidR="008458B3">
          <w:fldChar w:fldCharType="end"/>
        </w:r>
      </w:del>
      <w:ins w:id="745" w:author="Henry_Ward" w:date="2017-11-08T16:44:00Z">
        <w:r w:rsidR="008458B3">
          <w:fldChar w:fldCharType="begin"/>
        </w:r>
        <w:r w:rsidR="008458B3">
          <w:instrText xml:space="preserve"> REF _Ref484529183 \h </w:instrText>
        </w:r>
        <w:r w:rsidR="008458B3">
          <w:fldChar w:fldCharType="separate"/>
        </w:r>
        <w:r w:rsidR="008458B3">
          <w:t>Fig. 10</w:t>
        </w:r>
        <w:r w:rsidR="008458B3">
          <w:fldChar w:fldCharType="end"/>
        </w:r>
      </w:ins>
      <w:r w:rsidR="008458B3">
        <w:t xml:space="preserve">A).  Among these were the maize Shortroot </w:t>
      </w:r>
      <w:del w:id="746" w:author="Henry_Ward" w:date="2017-11-08T16:44:00Z">
        <w:r w:rsidR="008458B3">
          <w:delText>paralog</w:delText>
        </w:r>
      </w:del>
      <w:ins w:id="747" w:author="Henry_Ward" w:date="2017-11-08T16:44:00Z">
        <w:r w:rsidR="008458B3">
          <w:t>paralogs</w:t>
        </w:r>
      </w:ins>
      <w:r w:rsidR="008458B3">
        <w:t xml:space="preserve"> (GRMZM2G132794) and a second GRAS domain transcription factor (GRMZM2G079470</w:t>
      </w:r>
      <w:commentRangeStart w:id="748"/>
      <w:r w:rsidR="008458B3">
        <w:t xml:space="preserve">). Both of these, as well as the presence of many cell cycle genes among the co-expressed genes and ionomics </w:t>
      </w:r>
      <w:del w:id="749" w:author="Henry_Ward" w:date="2017-11-08T16:44:00Z">
        <w:r w:rsidR="008458B3">
          <w:delText>trait</w:delText>
        </w:r>
      </w:del>
      <w:ins w:id="750" w:author="Henry_Ward" w:date="2017-11-08T16:44:00Z">
        <w:r w:rsidR="008458B3">
          <w:t>trait</w:t>
        </w:r>
        <w:r w:rsidR="00DE6C4B">
          <w:t>s</w:t>
        </w:r>
      </w:ins>
      <w:r w:rsidR="008458B3">
        <w:t xml:space="preserve">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xml:space="preserve">, DELLA-dependent processes, responsive to GA, both shape the architecture of the root and the ionome. </w:t>
      </w:r>
      <w:commentRangeEnd w:id="748"/>
      <w:r w:rsidR="00DE6C4B">
        <w:rPr>
          <w:rStyle w:val="CommentReference"/>
        </w:rPr>
        <w:commentReference w:id="748"/>
      </w:r>
      <w:r w:rsidR="008458B3">
        <w:t xml:space="preserve">In Arabidopsis, DELLA expression disrupts Fe uptake and loss of DELLA prevents some Fe-deficiency mediated root growth suppression. </w:t>
      </w:r>
      <w:commentRangeStart w:id="751"/>
      <w:commentRangeStart w:id="752"/>
      <w:r w:rsidR="008458B3">
        <w:t>Our finding that constitutive DELLA activity in the roots</w:t>
      </w:r>
      <w:del w:id="753" w:author="Henry_Ward" w:date="2017-11-08T16:44:00Z">
        <w:r w:rsidR="00533578">
          <w:delText xml:space="preserve"> resulting in excess Fe, as determined</w:delText>
        </w:r>
      </w:del>
      <w:ins w:id="754" w:author="Henry_Ward" w:date="2017-11-08T16:44:00Z">
        <w:r w:rsidR="008458B3">
          <w:t>, affected</w:t>
        </w:r>
      </w:ins>
      <w:r w:rsidR="008458B3">
        <w:t xml:space="preserve"> by the D9-1 and D8-mpl mutants, </w:t>
      </w:r>
      <w:ins w:id="755" w:author="Henry_Ward" w:date="2017-11-08T16:44:00Z">
        <w:r w:rsidR="008458B3">
          <w:t>result</w:t>
        </w:r>
        <w:r w:rsidR="00547481">
          <w:t>ing</w:t>
        </w:r>
        <w:r w:rsidR="008458B3">
          <w:t xml:space="preserve"> in excess Fe </w:t>
        </w:r>
      </w:ins>
      <w:r w:rsidR="008458B3">
        <w:t xml:space="preserve">points to a conserved role for the DELLA domain transcription factors and GA signaling </w:t>
      </w:r>
      <w:del w:id="756" w:author="Henry_Ward" w:date="2017-11-08T16:44:00Z">
        <w:r w:rsidR="00533578">
          <w:delText>for</w:delText>
        </w:r>
      </w:del>
      <w:ins w:id="757" w:author="Henry_Ward" w:date="2017-11-08T16:44:00Z">
        <w:r w:rsidR="008458B3">
          <w:t>in</w:t>
        </w:r>
      </w:ins>
      <w:r w:rsidR="008458B3">
        <w:t xml:space="preserve"> Fe homeostasis in maize, a plant with an entirely different Fe uptake system than </w:t>
      </w:r>
      <w:r w:rsidR="008458B3" w:rsidRPr="00891C4A">
        <w:rPr>
          <w:i/>
        </w:rPr>
        <w:t xml:space="preserve">A. </w:t>
      </w:r>
      <w:del w:id="758" w:author="Henry_Ward" w:date="2017-11-08T16:44:00Z">
        <w:r w:rsidR="008458B3" w:rsidRPr="00891C4A">
          <w:rPr>
            <w:i/>
          </w:rPr>
          <w:delText>thalian</w:delText>
        </w:r>
      </w:del>
      <w:commentRangeEnd w:id="752"/>
      <w:ins w:id="759" w:author="Henry_Ward" w:date="2017-11-08T16:44:00Z">
        <w:r w:rsidR="008458B3" w:rsidRPr="00891C4A">
          <w:rPr>
            <w:i/>
          </w:rPr>
          <w:t>thaliana</w:t>
        </w:r>
        <w:r w:rsidR="008458B3">
          <w:t xml:space="preserve">. </w:t>
        </w:r>
      </w:ins>
      <w:commentRangeEnd w:id="751"/>
      <w:r w:rsidR="00C10DA0">
        <w:rPr>
          <w:rStyle w:val="CommentReference"/>
        </w:rPr>
        <w:commentReference w:id="752"/>
      </w:r>
      <w:r w:rsidR="00D579D5">
        <w:rPr>
          <w:rStyle w:val="CommentReference"/>
        </w:rPr>
        <w:commentReference w:id="751"/>
      </w:r>
      <w:del w:id="760" w:author="Henry_Ward" w:date="2017-11-08T16:44:00Z">
        <w:r w:rsidR="008458B3" w:rsidRPr="00891C4A">
          <w:rPr>
            <w:i/>
          </w:rPr>
          <w:delText>a</w:delText>
        </w:r>
        <w:r w:rsidR="008458B3">
          <w:delText xml:space="preserve">. </w:delText>
        </w:r>
      </w:del>
      <w:r w:rsidR="008458B3">
        <w:t xml:space="preserve">However, </w:t>
      </w:r>
      <w:commentRangeStart w:id="761"/>
      <w:r w:rsidR="008458B3">
        <w:t xml:space="preserve">the direction of the effect was opposite to that observed in </w:t>
      </w:r>
      <w:commentRangeEnd w:id="761"/>
      <w:r w:rsidR="001179EF">
        <w:rPr>
          <w:rStyle w:val="CommentReference"/>
        </w:rPr>
        <w:commentReference w:id="761"/>
      </w:r>
      <w:r w:rsidR="008458B3" w:rsidRPr="00891C4A">
        <w:rPr>
          <w:i/>
        </w:rPr>
        <w:t>A. thaliana</w:t>
      </w:r>
      <w:r w:rsidR="008458B3">
        <w:t xml:space="preserve">. Future research into the targets of the DELLA proteins in maize will be required to further address these differences. </w:t>
      </w:r>
    </w:p>
    <w:p w14:paraId="2C95E6E2" w14:textId="4AFF828A" w:rsidR="007E08F8" w:rsidRPr="007E08F8" w:rsidRDefault="008458B3" w:rsidP="008458B3">
      <w:r>
        <w:t xml:space="preserve">Remarkably, the HPO co-expression network associated with </w:t>
      </w:r>
      <w:del w:id="762" w:author="Henry_Ward" w:date="2017-11-08T16:44:00Z">
        <w:r w:rsidR="00DB32C9" w:rsidRPr="00DB32C9">
          <w:rPr>
            <w:i/>
          </w:rPr>
          <w:delText>d</w:delText>
        </w:r>
        <w:r w:rsidRPr="00DB32C9">
          <w:rPr>
            <w:i/>
          </w:rPr>
          <w:delText>9</w:delText>
        </w:r>
      </w:del>
      <w:ins w:id="763" w:author="Henry_Ward" w:date="2017-11-08T16:44:00Z">
        <w:r>
          <w:t>D9</w:t>
        </w:r>
      </w:ins>
      <w:r>
        <w:t xml:space="preserve"> in the roots contained three genes with expected roles in the biosynthesis and polymerization of phenylpropanoids</w:t>
      </w:r>
      <w:r w:rsidR="00663F8F">
        <w:t xml:space="preserve"> </w:t>
      </w:r>
      <w:del w:id="764" w:author="Henry_Ward" w:date="2017-11-08T16:44:00Z">
        <w:r w:rsidR="00663F8F">
          <w:fldChar w:fldCharType="begin" w:fldLock="1"/>
        </w:r>
        <w:r w:rsidR="00D4557F">
          <w:del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"previouslyFormattedCitation" : "(Monaco et al. 2013)" }, "properties" : { "noteIndex" : 0 }, "schema" : "https://github.com/citation-style-language/schema/raw/master/csl-citation.json" }</w:delInstrText>
        </w:r>
        <w:r w:rsidR="00663F8F">
          <w:fldChar w:fldCharType="separate"/>
        </w:r>
        <w:r w:rsidR="00663F8F" w:rsidRPr="00663F8F">
          <w:rPr>
            <w:noProof/>
          </w:rPr>
          <w:delText>(Monaco et al. 2013)</w:delText>
        </w:r>
        <w:r w:rsidR="00663F8F">
          <w:fldChar w:fldCharType="end"/>
        </w:r>
        <w:r>
          <w:delText>.</w:delText>
        </w:r>
      </w:del>
      <w:ins w:id="765" w:author="Henry_Ward" w:date="2017-11-08T16:44:00Z">
        <w:r w:rsidR="00663F8F">
          <w:fldChar w:fldCharType="begin" w:fldLock="1"/>
        </w:r>
        <w:r w:rsidR="00663F8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w:t>
        </w:r>
      </w:ins>
      <w:r>
        <w:t xml:space="preserve"> The genes encoded by enzymes that participate in phenylpropanoid biosynthesis</w:t>
      </w:r>
      <w:del w:id="766" w:author="Henry_Ward" w:date="2017-11-08T16:44:00Z">
        <w:r w:rsidR="00FB1FCB">
          <w:delText>,</w:delText>
        </w:r>
      </w:del>
      <w:r>
        <w:t xml:space="preserve"> CCR1 (GRMZM2G131205</w:t>
      </w:r>
      <w:del w:id="767" w:author="Henry_Ward" w:date="2017-11-08T16:44:00Z">
        <w:r>
          <w:delText>)</w:delText>
        </w:r>
        <w:r w:rsidR="00FB1FCB">
          <w:delText>,</w:delText>
        </w:r>
      </w:del>
      <w:ins w:id="768" w:author="Henry_Ward" w:date="2017-11-08T16:44:00Z">
        <w:r>
          <w:t>) and</w:t>
        </w:r>
      </w:ins>
      <w:r>
        <w:t xml:space="preserve"> the maize LigB paralog (GRMZM2G078500</w:t>
      </w:r>
      <w:del w:id="769" w:author="Henry_Ward" w:date="2017-11-08T16:44:00Z">
        <w:r>
          <w:delText>)</w:delText>
        </w:r>
        <w:r w:rsidR="00FB1FCB">
          <w:delText>,</w:delText>
        </w:r>
        <w:r>
          <w:delText xml:space="preserve"> </w:delText>
        </w:r>
        <w:r w:rsidR="00FB1FCB">
          <w:delText>and</w:delText>
        </w:r>
      </w:del>
      <w:ins w:id="770" w:author="Henry_Ward" w:date="2017-11-08T16:44:00Z">
        <w:r>
          <w:t>) as well as</w:t>
        </w:r>
      </w:ins>
      <w:r>
        <w:t xml:space="preserve"> </w:t>
      </w:r>
      <w:commentRangeStart w:id="771"/>
      <w:r>
        <w:t xml:space="preserve">a laccase paralog </w:t>
      </w:r>
      <w:commentRangeEnd w:id="771"/>
      <w:r w:rsidR="00FB1FCB">
        <w:rPr>
          <w:rStyle w:val="CommentReference"/>
        </w:rPr>
        <w:commentReference w:id="771"/>
      </w:r>
      <w:r>
        <w:t>were co-expressed with D9 (GRMZM2G336337). LigB, which in Angiosperms</w:t>
      </w:r>
      <w:del w:id="772" w:author="Henry_Ward" w:date="2017-11-08T16:44:00Z">
        <w:r>
          <w:delText xml:space="preserve"> </w:delText>
        </w:r>
        <w:r w:rsidR="00FB1FCB">
          <w:delText xml:space="preserve">such as </w:delText>
        </w:r>
        <w:r w:rsidR="00FB1FCB" w:rsidRPr="00142E48">
          <w:rPr>
            <w:i/>
          </w:rPr>
          <w:delText>A. thaliana</w:delText>
        </w:r>
      </w:del>
      <w:r>
        <w:t xml:space="preserve"> is only known to be required for the formation of a pioneer specialized metabolite of no known function</w:t>
      </w:r>
      <w:ins w:id="773" w:author="Henry_Ward" w:date="2017-11-08T16:44:00Z">
        <w:r>
          <w:t xml:space="preserve"> in </w:t>
        </w:r>
        <w:r w:rsidRPr="00891C4A">
          <w:rPr>
            <w:i/>
          </w:rPr>
          <w:t>A. thaliana</w:t>
        </w:r>
      </w:ins>
      <w:r>
        <w:t xml:space="preserve">, was linked to QTL for multiple ions including Cd, Mn, Zn, and Ni. CCR1, however, was only </w:t>
      </w:r>
      <w:commentRangeStart w:id="774"/>
      <w:r>
        <w:t xml:space="preserve">found </w:t>
      </w:r>
      <w:commentRangeEnd w:id="774"/>
      <w:r w:rsidR="003F0C65">
        <w:rPr>
          <w:rStyle w:val="CommentReference"/>
        </w:rPr>
        <w:commentReference w:id="774"/>
      </w:r>
      <w:r>
        <w:t>for Cd. The Laccase 12 gene (GRMZM2G336337) was also a multi-ionomic hit with linked SNPs affecting Cd</w:t>
      </w:r>
      <w:r w:rsidRPr="002F5C76">
        <w:t>, Fe, and P</w:t>
      </w:r>
      <w:r>
        <w:t>.</w:t>
      </w:r>
      <w:r w:rsidR="00C85204">
        <w:t xml:space="preserve"> </w:t>
      </w:r>
      <w:r>
        <w:t>Genes co-expressed with D9 also were identified in the ZmPAN network.</w:t>
      </w:r>
      <w:commentRangeStart w:id="775"/>
      <w:r>
        <w:t xml:space="preserve"> Consistent with the hypothesis that maize DELLA regulated the type II iron uptake mechanism used by grasses, the nicotianamine syntase3 gene (GRMZM2G439195, ZmPAN-Cd), which is required for making the type II iron chelators, was both a Cd GWAS hit and substantially co-</w:t>
      </w:r>
      <w:r>
        <w:lastRenderedPageBreak/>
        <w:t>expressed with D9 in the ZmPAN network</w:t>
      </w:r>
      <w:del w:id="776" w:author="Henry_Ward" w:date="2017-11-08T16:44:00Z">
        <w:r w:rsidR="00A96EA7">
          <w:delText>,</w:delText>
        </w:r>
      </w:del>
      <w:r>
        <w:t xml:space="preserve"> such that it contributed to the identification of D9 as an HPO gene for Cd.</w:t>
      </w:r>
      <w:commentRangeEnd w:id="775"/>
      <w:r w:rsidR="00B92BFC">
        <w:rPr>
          <w:rStyle w:val="CommentReference"/>
        </w:rPr>
        <w:commentReference w:id="775"/>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473FC74B"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commentRangeStart w:id="777"/>
      <w:r w:rsidR="008C22D3">
        <w:t xml:space="preserve">the </w:t>
      </w:r>
      <w:r>
        <w:t xml:space="preserve">literature evidence </w:t>
      </w:r>
      <w:commentRangeEnd w:id="777"/>
      <w:r w:rsidR="00A90EBC">
        <w:rPr>
          <w:rStyle w:val="CommentReference"/>
        </w:rPr>
        <w:commentReference w:id="777"/>
      </w:r>
      <w:r>
        <w:t xml:space="preserve">supporting </w:t>
      </w:r>
      <w:r w:rsidR="008C22D3">
        <w:t xml:space="preserve">the </w:t>
      </w:r>
      <w:r>
        <w:t xml:space="preserve">association of </w:t>
      </w:r>
      <w:r w:rsidR="008C00DF">
        <w:t>candidate</w:t>
      </w:r>
      <w:r>
        <w:t xml:space="preserve"> genes with ionomic traits. </w:t>
      </w:r>
      <w:r w:rsidR="008C22D3">
        <w:t xml:space="preserve">In addition to genes with known roles in elemental homeostasis, </w:t>
      </w:r>
      <w:commentRangeStart w:id="778"/>
      <w:r w:rsidR="008C22D3">
        <w:t xml:space="preserve">HPO genes for some ionomic traits included multiple genes </w:t>
      </w:r>
      <w:commentRangeEnd w:id="778"/>
      <w:r w:rsidR="00A90EBC">
        <w:rPr>
          <w:rStyle w:val="CommentReference"/>
        </w:rPr>
        <w:commentReference w:id="778"/>
      </w:r>
      <w:r w:rsidR="008C22D3">
        <w:t xml:space="preserve">encoding known members of the same pathway or protein complex. This </w:t>
      </w:r>
      <w:del w:id="779" w:author="Henry_Ward" w:date="2017-11-08T16:44:00Z">
        <w:r w:rsidR="008C22D3">
          <w:delText>suggest</w:delText>
        </w:r>
        <w:r w:rsidR="00DD6636">
          <w:delText>ed</w:delText>
        </w:r>
      </w:del>
      <w:ins w:id="780" w:author="Henry_Ward" w:date="2017-11-08T16:44:00Z">
        <w:r w:rsidR="00A90EBC">
          <w:t>suggests</w:t>
        </w:r>
      </w:ins>
      <w:r w:rsidR="00A90EBC">
        <w:t xml:space="preserve"> </w:t>
      </w:r>
      <w:r w:rsidR="008C22D3">
        <w:t>that biological signal was enriched by our novel combination of expression level polymorphisms and GWAS</w:t>
      </w:r>
      <w:r w:rsidR="00A90EBC">
        <w:t>,</w:t>
      </w:r>
      <w:r w:rsidR="008C22D3">
        <w:t xml:space="preserve"> and </w:t>
      </w:r>
      <w:r w:rsidR="00A90EBC">
        <w:t xml:space="preserve">provided </w:t>
      </w:r>
      <w:r w:rsidR="008C22D3">
        <w:t xml:space="preserve">evidence of novel associations between multiple pathways and elemental homeostasis. </w:t>
      </w:r>
    </w:p>
    <w:p w14:paraId="21C37C86" w14:textId="1007CA8B"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w:t>
      </w:r>
      <w:del w:id="781" w:author="Henry_Ward" w:date="2017-11-08T16:44:00Z">
        <w:r w:rsidR="008D4B3E">
          <w:delText>recombinant inbred lines (RILs)</w:delText>
        </w:r>
      </w:del>
      <w:ins w:id="782" w:author="Henry_Ward" w:date="2017-11-08T16:44:00Z">
        <w:r w:rsidR="007C768D" w:rsidRPr="007C768D">
          <w:t>RIL’s</w:t>
        </w:r>
      </w:ins>
      <w:r w:rsidR="007C768D" w:rsidRPr="007C768D">
        <w:t xml:space="preserve">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del w:id="783" w:author="Henry_Ward" w:date="2017-11-08T16:44:00Z">
        <w:r w:rsidR="00652BD0">
          <w:fldChar w:fldCharType="begin"/>
        </w:r>
        <w:r w:rsidR="00652BD0">
          <w:delInstrText xml:space="preserve"> REF _Ref480187199 \h </w:delInstrText>
        </w:r>
        <w:r w:rsidR="00BD7995">
          <w:delInstrText xml:space="preserve"> \* MERGEFORMAT </w:delInstrText>
        </w:r>
        <w:r w:rsidR="00652BD0">
          <w:fldChar w:fldCharType="separate"/>
        </w:r>
        <w:r w:rsidR="000B0BA4">
          <w:delText>Supp. Table 6</w:delText>
        </w:r>
        <w:r w:rsidR="00652BD0">
          <w:fldChar w:fldCharType="end"/>
        </w:r>
      </w:del>
      <w:ins w:id="784" w:author="Henry_Ward" w:date="2017-11-08T16:44:00Z">
        <w:r w:rsidR="00652BD0">
          <w:fldChar w:fldCharType="begin"/>
        </w:r>
        <w:r w:rsidR="00652BD0">
          <w:instrText xml:space="preserve"> REF _Ref480187199 \h </w:instrText>
        </w:r>
        <w:r w:rsidR="00652BD0">
          <w:fldChar w:fldCharType="separate"/>
        </w:r>
        <w:r w:rsidR="000B0BA4">
          <w:t>Supp. Table 6</w:t>
        </w:r>
        <w:r w:rsidR="00652BD0">
          <w:fldChar w:fldCharType="end"/>
        </w:r>
      </w:ins>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del w:id="785" w:author="Henry_Ward" w:date="2017-11-08T16:44:00Z">
        <w:r w:rsidR="00F175D7">
          <w:delText>-</w:delText>
        </w:r>
      </w:del>
      <w:ins w:id="786" w:author="Henry_Ward" w:date="2017-11-08T16:44:00Z">
        <w:r w:rsidR="007C768D" w:rsidRPr="007C768D">
          <w:t xml:space="preserve"> </w:t>
        </w:r>
      </w:ins>
      <w:r w:rsidR="007C768D" w:rsidRPr="007C768D">
        <w:t xml:space="preserve">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w:t>
      </w:r>
      <w:del w:id="787" w:author="Henry_Ward" w:date="2017-11-08T16:44:00Z">
        <w:r w:rsidR="007C768D" w:rsidRPr="007C768D">
          <w:delText xml:space="preserve">formally </w:delText>
        </w:r>
      </w:del>
      <w:r w:rsidR="007C768D" w:rsidRPr="007C768D">
        <w:t xml:space="preserve">possible that </w:t>
      </w:r>
      <w:r w:rsidR="007C768D" w:rsidRPr="006D108A">
        <w:rPr>
          <w:i/>
        </w:rPr>
        <w:t>su1</w:t>
      </w:r>
      <w:r w:rsidR="007C768D" w:rsidRPr="007C768D">
        <w:t>,</w:t>
      </w:r>
      <w:del w:id="788" w:author="Henry_Ward" w:date="2017-11-08T16:44:00Z">
        <w:r w:rsidR="007C768D" w:rsidRPr="007C768D">
          <w:delText xml:space="preserve"> which is</w:delText>
        </w:r>
      </w:del>
      <w:r w:rsidR="007C768D" w:rsidRPr="007C768D">
        <w:t xml:space="preserve">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w:t>
      </w:r>
      <w:del w:id="789" w:author="Henry_Ward" w:date="2017-11-08T16:44:00Z">
        <w:r w:rsidR="00BE6319">
          <w:delText>have effects throughout</w:delText>
        </w:r>
      </w:del>
      <w:ins w:id="790" w:author="Henry_Ward" w:date="2017-11-08T16:44:00Z">
        <w:r w:rsidR="007C768D" w:rsidRPr="007C768D">
          <w:t>affect</w:t>
        </w:r>
      </w:ins>
      <w:r w:rsidR="007C768D" w:rsidRPr="007C768D">
        <w:t xml:space="preserve"> the seed ionome </w:t>
      </w:r>
      <w:commentRangeStart w:id="791"/>
      <w:ins w:id="792" w:author="Henry_Ward" w:date="2017-11-08T16:44:00Z">
        <w:r w:rsidR="007C768D" w:rsidRPr="007C768D">
          <w:t xml:space="preserve">through effects </w:t>
        </w:r>
      </w:ins>
      <w:r w:rsidR="007C768D" w:rsidRPr="007C768D">
        <w:t xml:space="preserve">beyond a </w:t>
      </w:r>
      <w:commentRangeEnd w:id="791"/>
      <w:r w:rsidR="00FB0107">
        <w:rPr>
          <w:rStyle w:val="CommentReference"/>
        </w:rPr>
        <w:commentReference w:id="791"/>
      </w:r>
      <w:r w:rsidR="007C768D" w:rsidRPr="007C768D">
        <w:t xml:space="preserve">dramatic loss of seed starch. This may result from coordinate regulation </w:t>
      </w:r>
      <w:r w:rsidR="00340496">
        <w:t>of</w:t>
      </w:r>
      <w:r w:rsidR="007C768D" w:rsidRPr="007C768D">
        <w:t xml:space="preserve"> the encoded isoamylase and other root-expressed determinants of S and Se metabolism, or</w:t>
      </w:r>
      <w:r w:rsidR="00FB0107">
        <w:t xml:space="preserve"> from</w:t>
      </w:r>
      <w:r w:rsidR="007C768D" w:rsidRPr="007C768D">
        <w:t xml:space="preserve"> unexpected coordination between root and seed expression networks. </w:t>
      </w:r>
      <w:commentRangeStart w:id="793"/>
      <w:r w:rsidR="007C768D" w:rsidRPr="007C768D">
        <w:t xml:space="preserve">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w:t>
      </w:r>
      <w:commentRangeEnd w:id="793"/>
      <w:r w:rsidR="00FB0107">
        <w:rPr>
          <w:rStyle w:val="CommentReference"/>
        </w:rPr>
        <w:commentReference w:id="793"/>
      </w:r>
      <w:r w:rsidR="00850F45">
        <w:t xml:space="preserve">(see </w:t>
      </w:r>
      <w:r w:rsidR="00850F45">
        <w:fldChar w:fldCharType="begin"/>
      </w:r>
      <w:r w:rsidR="00850F45">
        <w:instrText xml:space="preserve"> REF _Ref483951527 \h </w:instrText>
      </w:r>
      <w:del w:id="794" w:author="Henry_Ward" w:date="2017-11-08T16:44:00Z">
        <w:r w:rsidR="00BD7995">
          <w:delInstrText xml:space="preserve"> \* MERGEFORMAT </w:delInstrText>
        </w:r>
      </w:del>
      <w:r w:rsidR="00850F45">
        <w:fldChar w:fldCharType="separate"/>
      </w:r>
      <w:r w:rsidR="000B0BA4">
        <w:t>Fig. 8</w:t>
      </w:r>
      <w:r w:rsidR="00850F45">
        <w:fldChar w:fldCharType="end"/>
      </w:r>
      <w:r w:rsidR="00850F45">
        <w:t>)</w:t>
      </w:r>
      <w:r w:rsidR="00B750E1">
        <w:t>.</w:t>
      </w:r>
    </w:p>
    <w:p w14:paraId="638CDBA5" w14:textId="15F200AE"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w:t>
      </w:r>
      <w:del w:id="795" w:author="Henry_Ward" w:date="2017-11-08T16:44:00Z">
        <w:r w:rsidR="00012680">
          <w:delText>a large number of</w:delText>
        </w:r>
      </w:del>
      <w:ins w:id="796" w:author="Henry_Ward" w:date="2017-11-08T16:44:00Z">
        <w:r w:rsidR="007C16C1">
          <w:t>many</w:t>
        </w:r>
      </w:ins>
      <w:r w:rsidR="00012680">
        <w:t xml:space="preserve"> HPO </w:t>
      </w:r>
      <w:commentRangeStart w:id="797"/>
      <w:r w:rsidR="00012680">
        <w:t xml:space="preserve">genes </w:t>
      </w:r>
      <w:r>
        <w:t xml:space="preserve">for </w:t>
      </w:r>
      <w:r w:rsidR="008C22D3">
        <w:t xml:space="preserve">Se </w:t>
      </w:r>
      <w:r w:rsidR="00012680">
        <w:t>accumulation</w:t>
      </w:r>
      <w:commentRangeEnd w:id="797"/>
      <w:r w:rsidR="007C16C1">
        <w:rPr>
          <w:rStyle w:val="CommentReference"/>
        </w:rPr>
        <w:commentReference w:id="797"/>
      </w:r>
      <w:r w:rsidR="00012680">
        <w:t xml:space="preserve">. </w:t>
      </w:r>
      <w:r w:rsidR="0036374C">
        <w:t>Several</w:t>
      </w:r>
      <w:r w:rsidR="008C22D3">
        <w:t xml:space="preserve"> genes with known effects on the </w:t>
      </w:r>
      <w:r w:rsidR="008C22D3">
        <w:lastRenderedPageBreak/>
        <w:t xml:space="preserve">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6C88E876"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w:t>
      </w:r>
      <w:commentRangeStart w:id="798"/>
      <w:r w:rsidR="00B750E1" w:rsidRPr="00B750E1">
        <w:t>found</w:t>
      </w:r>
      <w:commentRangeEnd w:id="798"/>
      <w:del w:id="799" w:author="Henry_Ward" w:date="2017-11-08T16:44:00Z">
        <w:r w:rsidR="00B750E1" w:rsidRPr="00B750E1">
          <w:delText>, a</w:delText>
        </w:r>
      </w:del>
      <w:ins w:id="800" w:author="Henry_Ward" w:date="2017-11-08T16:44:00Z">
        <w:r w:rsidR="00A26961">
          <w:rPr>
            <w:rStyle w:val="CommentReference"/>
          </w:rPr>
          <w:commentReference w:id="798"/>
        </w:r>
        <w:r w:rsidR="00B750E1" w:rsidRPr="00B750E1">
          <w:t>,</w:t>
        </w:r>
      </w:ins>
      <w:r w:rsidR="00B750E1" w:rsidRPr="00B750E1">
        <w:t xml:space="preserve"> </w:t>
      </w:r>
      <w:r w:rsidR="00A26961">
        <w:t xml:space="preserve">further </w:t>
      </w:r>
      <w:del w:id="801" w:author="Henry_Ward" w:date="2017-11-08T16:44:00Z">
        <w:r w:rsidR="00B750E1" w:rsidRPr="00B750E1">
          <w:delText>indication</w:delText>
        </w:r>
      </w:del>
      <w:ins w:id="802" w:author="Henry_Ward" w:date="2017-11-08T16:44:00Z">
        <w:r w:rsidR="00A26961">
          <w:t>indicating</w:t>
        </w:r>
      </w:ins>
      <w:r w:rsidR="00A26961">
        <w:t xml:space="preserve"> </w:t>
      </w:r>
      <w:r w:rsidR="00B750E1" w:rsidRPr="00B750E1">
        <w:t>that cell cycle regulation via these proteins</w:t>
      </w:r>
      <w:r w:rsidR="00784446">
        <w:t>’</w:t>
      </w:r>
      <w:r w:rsidR="00B750E1" w:rsidRPr="00B750E1">
        <w:t xml:space="preserve"> interactions could provide a common mechanism for these associations. Histone deacetylases from the RPD3 family are </w:t>
      </w:r>
      <w:ins w:id="803" w:author="Henry_Ward" w:date="2017-11-08T16:44:00Z">
        <w:r w:rsidR="00A26961">
          <w:t xml:space="preserve">also </w:t>
        </w:r>
      </w:ins>
      <w:r w:rsidR="00B750E1" w:rsidRPr="00B750E1">
        <w:t xml:space="preserve">known to interact with RBR </w:t>
      </w:r>
      <w:del w:id="804" w:author="Henry_Ward" w:date="2017-11-08T16:44:00Z">
        <w:r w:rsidR="00B750E1" w:rsidRPr="00B750E1">
          <w:delText>proteins as well.</w:delText>
        </w:r>
      </w:del>
      <w:ins w:id="805" w:author="Henry_Ward" w:date="2017-11-08T16:44:00Z">
        <w:r w:rsidR="00B750E1" w:rsidRPr="00B750E1">
          <w:t>protein.</w:t>
        </w:r>
      </w:ins>
      <w:r w:rsidR="00B750E1" w:rsidRPr="00B750E1">
        <w:t xml:space="preserve">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w:t>
      </w:r>
      <w:del w:id="806" w:author="Henry_Ward" w:date="2017-11-08T16:44:00Z">
        <w:r w:rsidR="00B750E1" w:rsidRPr="00B750E1">
          <w:delText>have</w:delText>
        </w:r>
      </w:del>
      <w:ins w:id="807" w:author="Henry_Ward" w:date="2017-11-08T16:44:00Z">
        <w:r w:rsidR="00A26961">
          <w:t>are</w:t>
        </w:r>
      </w:ins>
      <w:r w:rsidR="00A26961">
        <w:t xml:space="preserve"> known </w:t>
      </w:r>
      <w:del w:id="808" w:author="Henry_Ward" w:date="2017-11-08T16:44:00Z">
        <w:r w:rsidR="00B750E1" w:rsidRPr="00B750E1">
          <w:delText>roles</w:delText>
        </w:r>
      </w:del>
      <w:ins w:id="809" w:author="Henry_Ward" w:date="2017-11-08T16:44:00Z">
        <w:r w:rsidR="00A26961">
          <w:t>to act</w:t>
        </w:r>
      </w:ins>
      <w:r w:rsidR="00A26961">
        <w:t xml:space="preserve"> as</w:t>
      </w:r>
      <w:r w:rsidR="00B750E1" w:rsidRPr="00B750E1">
        <w:t xml:space="preserve"> histone chaperones, and the latter directly binds Histone H2B. </w:t>
      </w:r>
      <w:commentRangeStart w:id="810"/>
      <w:r w:rsidR="00B750E1" w:rsidRPr="00B750E1">
        <w:t>Remarkably</w:t>
      </w:r>
      <w:commentRangeEnd w:id="810"/>
      <w:r w:rsidR="00A26961">
        <w:rPr>
          <w:rStyle w:val="CommentReference"/>
        </w:rPr>
        <w:commentReference w:id="810"/>
      </w:r>
      <w:r w:rsidR="00B750E1" w:rsidRPr="00B750E1">
        <w:t xml:space="preserve">,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w:t>
      </w:r>
      <w:del w:id="811" w:author="Henry_Ward" w:date="2017-11-08T16:44:00Z">
        <w:r w:rsidR="00B750E1" w:rsidRPr="00B750E1">
          <w:delText xml:space="preserve">yet </w:delText>
        </w:r>
      </w:del>
      <w:r w:rsidR="00B750E1" w:rsidRPr="00B750E1">
        <w:t xml:space="preserve">another SAM-Rb hit. </w:t>
      </w:r>
      <w:r w:rsidR="0049373D">
        <w:t xml:space="preserve">This mirrors the similar finding of GO enrichment for chromatin regulatory categories in the HPO+ enrichment analysis presented above. </w:t>
      </w:r>
      <w:r w:rsidR="00B750E1" w:rsidRPr="00B750E1">
        <w:t>Taken together</w:t>
      </w:r>
      <w:ins w:id="812" w:author="Henry_Ward" w:date="2017-11-08T16:44:00Z">
        <w:r w:rsidR="00A26961">
          <w:t>,</w:t>
        </w:r>
      </w:ins>
      <w:r w:rsidR="00B750E1" w:rsidRPr="00B750E1">
        <w:t xml:space="preserve"> </w:t>
      </w:r>
      <w:commentRangeStart w:id="813"/>
      <w:r w:rsidR="00B750E1" w:rsidRPr="00B750E1">
        <w:t xml:space="preserve">these </w:t>
      </w:r>
      <w:commentRangeEnd w:id="813"/>
      <w:r w:rsidR="00A26961">
        <w:rPr>
          <w:rStyle w:val="CommentReference"/>
        </w:rPr>
        <w:commentReference w:id="813"/>
      </w:r>
      <w:r w:rsidR="00B750E1" w:rsidRPr="00B750E1">
        <w:t>demonstrate a strong enrichment for known protein-protein interactors important for chromatin regulation and cell cycle control among the HPO set for the K analog Rb.</w:t>
      </w:r>
    </w:p>
    <w:p w14:paraId="5473F4A8" w14:textId="6B79E026" w:rsidR="008C22D3" w:rsidRPr="00E7352B" w:rsidRDefault="008C22D3" w:rsidP="00EF1080">
      <w:pPr>
        <w:rPr>
          <w:rFonts w:eastAsia="Times New Roman" w:cs="Times New Roman"/>
        </w:rPr>
      </w:pPr>
      <w:del w:id="814" w:author="Henry_Ward" w:date="2017-11-08T16:44:00Z">
        <w:r>
          <w:delText>A number of</w:delText>
        </w:r>
      </w:del>
      <w:ins w:id="815" w:author="Henry_Ward" w:date="2017-11-08T16:44:00Z">
        <w:r w:rsidR="00EB4A1D">
          <w:t>Many</w:t>
        </w:r>
      </w:ins>
      <w:r w:rsidR="00EB4A1D">
        <w:t xml:space="preserve"> transporters</w:t>
      </w:r>
      <w:r>
        <w:t xml:space="preserve"> with known roles in ionome homeostasis were </w:t>
      </w:r>
      <w:r w:rsidR="00784446">
        <w:t xml:space="preserve">also </w:t>
      </w:r>
      <w:r>
        <w:t>identified among the HPO genes. Among these were</w:t>
      </w:r>
      <w:del w:id="816" w:author="Henry_Ward" w:date="2017-11-08T16:44:00Z">
        <w:r>
          <w:delText>:</w:delText>
        </w:r>
      </w:del>
      <w:r>
        <w:t xml:space="preserv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w:t>
      </w:r>
      <w:del w:id="817" w:author="Henry_Ward" w:date="2017-11-08T16:44:00Z">
        <w:r>
          <w:delText>:</w:delText>
        </w:r>
      </w:del>
      <w:ins w:id="818" w:author="Henry_Ward" w:date="2017-11-08T16:44:00Z">
        <w:r w:rsidR="00EB4A1D">
          <w:t>, including</w:t>
        </w:r>
      </w:ins>
      <w:r w:rsidR="00EB4A1D">
        <w:t xml:space="preserve"> </w:t>
      </w:r>
      <w:r>
        <w:t>a sulfa</w:t>
      </w:r>
      <w:r w:rsidR="00ED76D3">
        <w:t>te transporter (GRMZM2G44480</w:t>
      </w:r>
      <w:r w:rsidR="004F3BDC">
        <w:t>1</w:t>
      </w:r>
      <w:r w:rsidR="00ED76D3">
        <w:t>, ZmRoot</w:t>
      </w:r>
      <w:r>
        <w:t>-K), a cationic amino acid t</w:t>
      </w:r>
      <w:r w:rsidR="00E16482">
        <w:t xml:space="preserve">ransporter </w:t>
      </w:r>
      <w:r w:rsidR="00E16482">
        <w:lastRenderedPageBreak/>
        <w:t>(AC207755.3_FG005;</w:t>
      </w:r>
      <w:r w:rsidR="00485A86">
        <w:t xml:space="preserve"> ZmPAN-Cd, ZmPAN</w:t>
      </w:r>
      <w:r>
        <w:t>-Mo), and an</w:t>
      </w:r>
      <w:r w:rsidR="00EB4A1D">
        <w:t xml:space="preserve"> </w:t>
      </w:r>
      <w:r>
        <w:t>inosito</w:t>
      </w:r>
      <w:r w:rsidR="003E35A6">
        <w:t>l transporter (GRMZM2G142063;</w:t>
      </w:r>
      <w:r w:rsidR="00485A86">
        <w:t xml:space="preserve"> ZmRoot-Fe, ZmRoot-Cd, ZmRoot-</w:t>
      </w:r>
      <w:r>
        <w:t>Sr).</w:t>
      </w:r>
    </w:p>
    <w:p w14:paraId="4D6A259A" w14:textId="4B1E1B4F" w:rsidR="006E1DB2" w:rsidRDefault="008C22D3" w:rsidP="006804EA">
      <w:r>
        <w:t xml:space="preserve">Cadmium was </w:t>
      </w:r>
      <w:commentRangeStart w:id="819"/>
      <w:r>
        <w:t xml:space="preserve">well measured </w:t>
      </w:r>
      <w:commentRangeEnd w:id="819"/>
      <w:r w:rsidR="00EB4A1D">
        <w:rPr>
          <w:rStyle w:val="CommentReference"/>
        </w:rPr>
        <w:commentReference w:id="819"/>
      </w:r>
      <w:r>
        <w:t>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del w:id="820" w:author="Henry_Ward" w:date="2017-11-08T16:44:00Z">
        <w:r w:rsidR="00D911E2">
          <w:fldChar w:fldCharType="begin"/>
        </w:r>
        <w:r w:rsidR="00D911E2">
          <w:delInstrText xml:space="preserve"> REF _Ref485996339 \h </w:delInstrText>
        </w:r>
        <w:r w:rsidR="00BD7995">
          <w:delInstrText xml:space="preserve"> \* MERGEFORMAT </w:delInstrText>
        </w:r>
        <w:r w:rsidR="00D911E2">
          <w:fldChar w:fldCharType="separate"/>
        </w:r>
        <w:r w:rsidR="000B0BA4">
          <w:delText>Table 4</w:delText>
        </w:r>
        <w:r w:rsidR="00D911E2">
          <w:fldChar w:fldCharType="end"/>
        </w:r>
        <w:r w:rsidR="002A24C6">
          <w:delText>)</w:delText>
        </w:r>
        <w:r>
          <w:delText>.</w:delText>
        </w:r>
      </w:del>
      <w:ins w:id="821" w:author="Henry_Ward" w:date="2017-11-08T16:44:00Z">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w:t>
        </w:r>
      </w:ins>
      <w:r>
        <w:t xml:space="preserve"> Among these were the maize </w:t>
      </w:r>
      <w:r w:rsidRPr="00E7352B">
        <w:rPr>
          <w:i/>
        </w:rPr>
        <w:t>glossy2</w:t>
      </w:r>
      <w:r>
        <w:t xml:space="preserve"> gene </w:t>
      </w:r>
      <w:r w:rsidR="0078184A">
        <w:t>(GRMZM2G098239, ZmPAN-Cd)</w:t>
      </w:r>
      <w:r w:rsidR="00EB4A1D">
        <w:t>,</w:t>
      </w:r>
      <w:del w:id="822" w:author="Henry_Ward" w:date="2017-11-08T16:44:00Z">
        <w:r w:rsidR="0078184A">
          <w:delText xml:space="preserve"> which is</w:delText>
        </w:r>
      </w:del>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w:t>
      </w:r>
      <w:commentRangeStart w:id="823"/>
      <w:r>
        <w:t>in</w:t>
      </w:r>
      <w:commentRangeEnd w:id="823"/>
      <w:r w:rsidR="00EB4A1D">
        <w:rPr>
          <w:rStyle w:val="CommentReference"/>
        </w:rPr>
        <w:commentReference w:id="823"/>
      </w:r>
      <w:r>
        <w:t xml:space="preserve"> accumulation of ions and may point to root processes</w:t>
      </w:r>
      <w:ins w:id="824" w:author="Henry_Ward" w:date="2017-11-08T16:44:00Z">
        <w:r>
          <w:t>,</w:t>
        </w:r>
      </w:ins>
      <w:r>
        <w:t xml:space="preserve"> rather than epicuticular waxes deposition</w:t>
      </w:r>
      <w:ins w:id="825" w:author="Henry_Ward" w:date="2017-11-08T16:44:00Z">
        <w:r>
          <w:t>,</w:t>
        </w:r>
      </w:ins>
      <w:r>
        <w:t xml:space="preserve"> as the primary mode by which these genes </w:t>
      </w:r>
      <w:del w:id="826" w:author="Henry_Ward" w:date="2017-11-08T16:44:00Z">
        <w:r>
          <w:delText xml:space="preserve">may </w:delText>
        </w:r>
      </w:del>
      <w:r>
        <w:t xml:space="preserve">affect water dynamics. </w:t>
      </w:r>
      <w:r w:rsidR="00987DF9">
        <w:t xml:space="preserve">An </w:t>
      </w:r>
      <w:r>
        <w:t xml:space="preserve">ARR1-like </w:t>
      </w:r>
      <w:ins w:id="827" w:author="Henry_Ward" w:date="2017-11-08T16:44:00Z">
        <w:r w:rsidR="00EB4A1D">
          <w:t xml:space="preserve">HPO </w:t>
        </w:r>
      </w:ins>
      <w:r>
        <w:t>gene</w:t>
      </w:r>
      <w:r w:rsidR="00987DF9">
        <w:t>,</w:t>
      </w:r>
      <w:r>
        <w:t xml:space="preserve"> GRMZM2G067702</w:t>
      </w:r>
      <w:r w:rsidR="00987DF9">
        <w:t>,</w:t>
      </w:r>
      <w:r>
        <w:t xml:space="preserve"> was </w:t>
      </w:r>
      <w:r w:rsidR="00EB4A1D">
        <w:t xml:space="preserve">also </w:t>
      </w:r>
      <w:del w:id="828" w:author="Henry_Ward" w:date="2017-11-08T16:44:00Z">
        <w:r>
          <w:delText xml:space="preserve">an HPO gene </w:delText>
        </w:r>
      </w:del>
      <w:r w:rsidR="00EB4A1D">
        <w:t xml:space="preserve">associated </w:t>
      </w:r>
      <w:r>
        <w:t>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sowing</w:t>
      </w:r>
      <w:del w:id="829" w:author="Henry_Ward" w:date="2017-11-08T16:44:00Z">
        <w:r>
          <w:delText>.</w:delText>
        </w:r>
      </w:del>
      <w:ins w:id="830" w:author="Henry_Ward" w:date="2017-11-08T16:44:00Z">
        <w:r w:rsidR="00453439">
          <w:t xml:space="preserve"> </w:t>
        </w:r>
        <w:r w:rsidR="00B75E03">
          <w:t>(DAS)</w:t>
        </w:r>
        <w:r>
          <w:t>.</w:t>
        </w:r>
      </w:ins>
      <w:bookmarkStart w:id="831" w:name="_Ref469995568"/>
    </w:p>
    <w:p w14:paraId="276A3C0A" w14:textId="79D97FA0"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del w:id="832" w:author="Henry_Ward" w:date="2017-11-08T16:44:00Z">
        <w:r w:rsidR="00653341">
          <w:delText xml:space="preserve"> that</w:delText>
        </w:r>
        <w:r w:rsidR="00FB5D13">
          <w:delText xml:space="preserve"> are</w:delText>
        </w:r>
      </w:del>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w:t>
      </w:r>
      <w:commentRangeStart w:id="833"/>
      <w:r w:rsidR="00185512">
        <w:t>Functio</w:t>
      </w:r>
      <w:r w:rsidR="00EE735A">
        <w:t>nal validation is expensive</w:t>
      </w:r>
      <w:r w:rsidR="001A2F48">
        <w:t xml:space="preserve"> and</w:t>
      </w:r>
      <w:r w:rsidR="00EE735A">
        <w:t xml:space="preserve"> </w:t>
      </w:r>
      <w:r w:rsidR="00185512">
        <w:t xml:space="preserve">time consuming. </w:t>
      </w:r>
      <w:r w:rsidR="001B3B6D">
        <w:t xml:space="preserve">Combining </w:t>
      </w:r>
      <w:commentRangeEnd w:id="833"/>
      <w:r w:rsidR="001A2F48">
        <w:rPr>
          <w:rStyle w:val="CommentReference"/>
        </w:rPr>
        <w:commentReference w:id="833"/>
      </w:r>
      <w:r w:rsidR="001B3B6D">
        <w:t>data driven approaches such as network integration</w:t>
      </w:r>
      <w:del w:id="834" w:author="Henry_Ward" w:date="2017-11-08T16:44:00Z">
        <w:r w:rsidR="00D40610">
          <w:delText>,</w:delText>
        </w:r>
      </w:del>
      <w:r w:rsidR="001B3B6D">
        <w:t xml:space="preserve">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835" w:name="_Ref487125611"/>
      <w:r>
        <w:t>Discussion</w:t>
      </w:r>
      <w:bookmarkEnd w:id="831"/>
      <w:bookmarkEnd w:id="835"/>
    </w:p>
    <w:p w14:paraId="092C6C61" w14:textId="1AF78D0A" w:rsidR="008B2A55" w:rsidRDefault="008B2A55" w:rsidP="008B2A55">
      <w:pPr>
        <w:pStyle w:val="Heading3"/>
      </w:pPr>
      <w:r>
        <w:t>The effects of linkage disequilibrium</w:t>
      </w:r>
    </w:p>
    <w:p w14:paraId="0DCBCE29" w14:textId="5F70DA90"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del w:id="836" w:author="Henry_Ward" w:date="2017-11-08T16:44:00Z">
        <w:r w:rsidR="00FB4DD5">
          <w:delText xml:space="preserve">a </w:delText>
        </w:r>
        <w:r>
          <w:delText xml:space="preserve">more </w:delText>
        </w:r>
      </w:del>
      <w:r w:rsidR="0096174A">
        <w:t>mechanistic understandings of these traits</w:t>
      </w:r>
      <w:r>
        <w:t xml:space="preserve">. </w:t>
      </w:r>
      <w:r w:rsidR="00F560BC">
        <w:t xml:space="preserve">Marker SNPs identified by a </w:t>
      </w:r>
      <w:del w:id="837" w:author="Henry_Ward" w:date="2017-11-08T16:44:00Z">
        <w:r w:rsidR="00F560BC">
          <w:delText>GWA</w:delText>
        </w:r>
        <w:r w:rsidR="0032776F">
          <w:delText>S</w:delText>
        </w:r>
      </w:del>
      <w:ins w:id="838" w:author="Henry_Ward" w:date="2017-11-08T16:44:00Z">
        <w:r w:rsidR="00F560BC">
          <w:t>GWA study</w:t>
        </w:r>
      </w:ins>
      <w:r>
        <w:t xml:space="preserve"> provide an initial lead on a region of interest, but due to linkage disequilibrium, the candidate region can be quite broad</w:t>
      </w:r>
      <w:r w:rsidR="002D44AC">
        <w:t xml:space="preserve"> and </w:t>
      </w:r>
      <w:r>
        <w:t>implicate many potentially causal genes. In addition to LD, many SNPs identified by GWAS studies lie in regulatory regions</w:t>
      </w:r>
      <w:del w:id="839" w:author="Henry_Ward" w:date="2017-11-08T16:44:00Z">
        <w:r>
          <w:delText xml:space="preserve"> quite</w:delText>
        </w:r>
      </w:del>
      <w:r>
        <w:t xml:space="preserv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w:t>
      </w:r>
      <w:del w:id="840" w:author="Henry_Ward" w:date="2017-11-08T16:44:00Z">
        <w:r w:rsidR="0029761B">
          <w:delText xml:space="preserve"> and</w:delText>
        </w:r>
      </w:del>
      <w:ins w:id="841" w:author="Henry_Ward" w:date="2017-11-08T16:44:00Z">
        <w:r w:rsidR="003831C8">
          <w:t>, as well as</w:t>
        </w:r>
      </w:ins>
      <w:r w:rsidR="003831C8">
        <w:t xml:space="preserve"> </w:t>
      </w:r>
      <w:r w:rsidR="0029761B">
        <w:t xml:space="preserve">different co-expression </w:t>
      </w:r>
      <w:r w:rsidR="0029761B">
        <w:lastRenderedPageBreak/>
        <w:t>metrics and networks</w:t>
      </w:r>
      <w:r w:rsidR="003831C8">
        <w:t>,</w:t>
      </w:r>
      <w:r w:rsidR="0029761B">
        <w:t xml:space="preserve"> </w:t>
      </w:r>
      <w:del w:id="842" w:author="Henry_Ward" w:date="2017-11-08T16:44:00Z">
        <w:r w:rsidR="0029761B">
          <w:delText>and network</w:delText>
        </w:r>
        <w:r w:rsidR="005329BA">
          <w:delText xml:space="preserve"> parameters</w:delText>
        </w:r>
        <w:r w:rsidR="0029761B">
          <w:delText xml:space="preserve"> </w:delText>
        </w:r>
      </w:del>
      <w:r w:rsidR="0029761B">
        <w:t>need to be considered</w:t>
      </w:r>
      <w:r w:rsidR="003831C8">
        <w:t xml:space="preserve"> </w:t>
      </w:r>
      <w:del w:id="843" w:author="Henry_Ward" w:date="2017-11-08T16:44:00Z">
        <w:r w:rsidR="0029761B">
          <w:delText xml:space="preserve">in order </w:delText>
        </w:r>
      </w:del>
      <w:r w:rsidR="0029761B">
        <w:t xml:space="preserve">to </w:t>
      </w:r>
      <w:commentRangeStart w:id="844"/>
      <w:r w:rsidR="0029761B">
        <w:t xml:space="preserve">identify </w:t>
      </w:r>
      <w:commentRangeEnd w:id="844"/>
      <w:r w:rsidR="003831C8">
        <w:rPr>
          <w:rStyle w:val="CommentReference"/>
        </w:rPr>
        <w:commentReference w:id="844"/>
      </w:r>
      <w:r w:rsidR="0029761B">
        <w:t>co-expression signal.</w:t>
      </w:r>
    </w:p>
    <w:p w14:paraId="5EB0AA79" w14:textId="4BF0DA1B"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w:t>
      </w:r>
      <w:del w:id="845" w:author="Henry_Ward" w:date="2017-11-08T16:44:00Z">
        <w:r>
          <w:delText>.</w:delText>
        </w:r>
      </w:del>
      <w:ins w:id="846" w:author="Henry_Ward" w:date="2017-11-08T16:44:00Z">
        <w:r w:rsidR="00782078">
          <w:t>,</w:t>
        </w:r>
        <w:r>
          <w:t xml:space="preserve"> even </w:t>
        </w:r>
        <w:commentRangeStart w:id="847"/>
        <w:r>
          <w:t xml:space="preserve">where a locus is identified </w:t>
        </w:r>
        <w:r w:rsidR="00DD6E2A">
          <w:t xml:space="preserve"> solely </w:t>
        </w:r>
        <w:commentRangeEnd w:id="847"/>
        <w:r w:rsidR="00782078">
          <w:rPr>
            <w:rStyle w:val="CommentReference"/>
          </w:rPr>
          <w:commentReference w:id="847"/>
        </w:r>
        <w:r>
          <w:t>by GWAS.</w:t>
        </w:r>
      </w:ins>
      <w:r>
        <w:t xml:space="preserve"> </w:t>
      </w:r>
      <w:commentRangeStart w:id="848"/>
      <w:r>
        <w:t xml:space="preserve">A common approach to interpreting such a locus is through manual inspection of the genome region of interest with a goal of identifying candidate genes whose function is consistent with the phenotype of interest, which can introduce bias in the discovery process and </w:t>
      </w:r>
      <w:del w:id="849" w:author="Henry_Ward" w:date="2017-11-08T16:44:00Z">
        <w:r w:rsidR="00E90AC6">
          <w:delText>necessarily</w:delText>
        </w:r>
      </w:del>
      <w:ins w:id="850" w:author="Henry_Ward" w:date="2017-11-08T16:44:00Z">
        <w:r>
          <w:t>completely</w:t>
        </w:r>
      </w:ins>
      <w:r>
        <w:t xml:space="preserve"> ignores uncharacterized genes. </w:t>
      </w:r>
      <w:commentRangeEnd w:id="848"/>
      <w:r w:rsidR="00782078">
        <w:rPr>
          <w:rStyle w:val="CommentReference"/>
        </w:rPr>
        <w:commentReference w:id="848"/>
      </w:r>
      <w:r>
        <w:t>For non-human and non-model species</w:t>
      </w:r>
      <w:del w:id="851" w:author="Henry_Ward" w:date="2017-11-08T16:44:00Z">
        <w:r>
          <w:delText>,</w:delText>
        </w:r>
      </w:del>
      <w:r>
        <w:t xml:space="preserve"> like maize, this </w:t>
      </w:r>
      <w:del w:id="852" w:author="Henry_Ward" w:date="2017-11-08T16:44:00Z">
        <w:r w:rsidR="00572E45">
          <w:delText>manual approach</w:delText>
        </w:r>
      </w:del>
      <w:ins w:id="853" w:author="Henry_Ward" w:date="2017-11-08T16:44:00Z">
        <w:r>
          <w:t>situation</w:t>
        </w:r>
      </w:ins>
      <w:r>
        <w:t xml:space="preserve"> is especially </w:t>
      </w:r>
      <w:del w:id="854" w:author="Henry_Ward" w:date="2017-11-08T16:44:00Z">
        <w:r w:rsidR="00572E45">
          <w:delText>ineffective</w:delText>
        </w:r>
      </w:del>
      <w:ins w:id="855" w:author="Henry_Ward" w:date="2017-11-08T16:44:00Z">
        <w:r>
          <w:t>challenging</w:t>
        </w:r>
      </w:ins>
      <w:r>
        <w:t xml:space="preserve"> because </w:t>
      </w:r>
      <w:del w:id="856" w:author="Henry_Ward" w:date="2017-11-08T16:44:00Z">
        <w:r>
          <w:delText>the large majority</w:delText>
        </w:r>
      </w:del>
      <w:ins w:id="857" w:author="Henry_Ward" w:date="2017-11-08T16:44:00Z">
        <w:r w:rsidR="001C3AAC">
          <w:t>most</w:t>
        </w:r>
      </w:ins>
      <w:r w:rsidR="001C3AAC">
        <w:t xml:space="preserve"> of </w:t>
      </w:r>
      <w:del w:id="858" w:author="Henry_Ward" w:date="2017-11-08T16:44:00Z">
        <w:r>
          <w:delText>the genome remains</w:delText>
        </w:r>
      </w:del>
      <w:ins w:id="859" w:author="Henry_Ward" w:date="2017-11-08T16:44:00Z">
        <w:r w:rsidR="001C3AAC">
          <w:t xml:space="preserve">these organisms’ </w:t>
        </w:r>
        <w:r>
          <w:t>genome</w:t>
        </w:r>
        <w:r w:rsidR="001C3AAC">
          <w:t>s</w:t>
        </w:r>
        <w:r>
          <w:t xml:space="preserve"> remain</w:t>
        </w:r>
      </w:ins>
      <w:r>
        <w:t xml:space="preserve"> functionally uncharacterized. O</w:t>
      </w:r>
      <w:commentRangeStart w:id="860"/>
      <w:r>
        <w:t xml:space="preserve">ur approach leverages </w:t>
      </w:r>
      <w:r w:rsidR="00B85C55">
        <w:t>the orthogonal use</w:t>
      </w:r>
      <w:r>
        <w:t xml:space="preserve"> of gene expression data, which can </w:t>
      </w:r>
      <w:del w:id="861" w:author="Henry_Ward" w:date="2017-11-08T16:44:00Z">
        <w:r w:rsidR="00B26725">
          <w:delText xml:space="preserve">now </w:delText>
        </w:r>
      </w:del>
      <w:r>
        <w:t xml:space="preserve">be readily collected for most species of interest, to add an </w:t>
      </w:r>
      <w:del w:id="862" w:author="Henry_Ward" w:date="2017-11-08T16:44:00Z">
        <w:r w:rsidR="003C1804">
          <w:delText xml:space="preserve">unbiased layer of relevant biological context to the </w:delText>
        </w:r>
      </w:del>
      <w:ins w:id="863" w:author="Henry_Ward" w:date="2017-11-08T16:44:00Z">
        <w:r>
          <w:t xml:space="preserve">important </w:t>
        </w:r>
      </w:ins>
      <w:r>
        <w:t xml:space="preserve">interpretation </w:t>
      </w:r>
      <w:del w:id="864" w:author="Henry_Ward" w:date="2017-11-08T16:44:00Z">
        <w:r w:rsidR="003C1804">
          <w:delText xml:space="preserve">of GWAS data </w:delText>
        </w:r>
      </w:del>
      <w:r>
        <w:t xml:space="preserve">and </w:t>
      </w:r>
      <w:del w:id="865" w:author="Henry_Ward" w:date="2017-11-08T16:44:00Z">
        <w:r w:rsidR="003C1804">
          <w:delText xml:space="preserve">the </w:delText>
        </w:r>
      </w:del>
      <w:r>
        <w:t xml:space="preserve">prioritization </w:t>
      </w:r>
      <w:del w:id="866" w:author="Henry_Ward" w:date="2017-11-08T16:44:00Z">
        <w:r w:rsidR="003C1804">
          <w:delText>of potentially causal variants for further</w:delText>
        </w:r>
      </w:del>
      <w:ins w:id="867" w:author="Henry_Ward" w:date="2017-11-08T16:44:00Z">
        <w:r>
          <w:t>filte</w:t>
        </w:r>
        <w:r w:rsidR="002F0734">
          <w:t>r to the output of a GWA study</w:t>
        </w:r>
        <w:r w:rsidR="00B85C55">
          <w:t xml:space="preserve"> with additional</w:t>
        </w:r>
      </w:ins>
      <w:r w:rsidR="00B85C55">
        <w:t xml:space="preserve"> experimental </w:t>
      </w:r>
      <w:del w:id="868" w:author="Henry_Ward" w:date="2017-11-08T16:44:00Z">
        <w:r w:rsidR="003C1804">
          <w:delText>validation.</w:delText>
        </w:r>
      </w:del>
      <w:ins w:id="869" w:author="Henry_Ward" w:date="2017-11-08T16:44:00Z">
        <w:r w:rsidR="00B85C55">
          <w:t>evidence used to rank plausible candidate genes based on this second logical filter</w:t>
        </w:r>
        <w:r w:rsidR="002F0734">
          <w:t>.</w:t>
        </w:r>
        <w:commentRangeEnd w:id="860"/>
        <w:r w:rsidR="009950B3">
          <w:rPr>
            <w:rStyle w:val="CommentReference"/>
          </w:rPr>
          <w:commentReference w:id="860"/>
        </w:r>
      </w:ins>
    </w:p>
    <w:p w14:paraId="3A88CAE9" w14:textId="28FCD765" w:rsidR="001D06EE" w:rsidRDefault="004C123B" w:rsidP="00E65C19">
      <w:r>
        <w:t xml:space="preserve">We demonstrate that Camoco </w:t>
      </w:r>
      <w:del w:id="870" w:author="Henry_Ward" w:date="2017-11-08T16:44:00Z">
        <w:r>
          <w:delText>was able to identify</w:delText>
        </w:r>
      </w:del>
      <w:ins w:id="871" w:author="Henry_Ward" w:date="2017-11-08T16:44:00Z">
        <w:r w:rsidR="005172D1">
          <w:t>successfully</w:t>
        </w:r>
        <w:r>
          <w:t xml:space="preserve"> identif</w:t>
        </w:r>
        <w:r w:rsidR="005172D1">
          <w:t>ied</w:t>
        </w:r>
      </w:ins>
      <w:r>
        <w:t xml:space="preserve"> subsets of genes </w:t>
      </w:r>
      <w:del w:id="872" w:author="Henry_Ward" w:date="2017-11-08T16:44:00Z">
        <w:r>
          <w:delText xml:space="preserve">that were </w:delText>
        </w:r>
      </w:del>
      <w:r>
        <w:t xml:space="preserve">linked to candidate SNPs </w:t>
      </w:r>
      <w:del w:id="873" w:author="Henry_Ward" w:date="2017-11-08T16:44:00Z">
        <w:r>
          <w:delText>and</w:delText>
        </w:r>
      </w:del>
      <w:ins w:id="874" w:author="Henry_Ward" w:date="2017-11-08T16:44:00Z">
        <w:r w:rsidR="005172D1">
          <w:t>that</w:t>
        </w:r>
      </w:ins>
      <w:r w:rsidR="005172D1">
        <w:t xml:space="preserve"> </w:t>
      </w:r>
      <w:r>
        <w:t xml:space="preserve">also exhibit strong co-expression with genes near other candidate SNPs. The resulting </w:t>
      </w:r>
      <w:del w:id="875" w:author="Henry_Ward" w:date="2017-11-08T16:44:00Z">
        <w:r>
          <w:delText xml:space="preserve">prioritized </w:delText>
        </w:r>
      </w:del>
      <w:r>
        <w:t>gene sets</w:t>
      </w:r>
      <w:r w:rsidR="005F6704">
        <w:t xml:space="preserve"> (HPO genes)</w:t>
      </w:r>
      <w:r>
        <w:t xml:space="preserve"> </w:t>
      </w:r>
      <w:del w:id="876" w:author="Henry_Ward" w:date="2017-11-08T16:44:00Z">
        <w:r w:rsidR="007A5641">
          <w:delText>represent</w:delText>
        </w:r>
        <w:r>
          <w:delText xml:space="preserve"> </w:delText>
        </w:r>
      </w:del>
      <w:ins w:id="877" w:author="Henry_Ward" w:date="2017-11-08T16:44:00Z">
        <w:r>
          <w:t xml:space="preserve">reflect </w:t>
        </w:r>
        <w:r w:rsidR="005172D1">
          <w:t xml:space="preserve">groups </w:t>
        </w:r>
        <w:r>
          <w:t xml:space="preserve">of </w:t>
        </w:r>
      </w:ins>
      <w:r>
        <w:t>co-regulated genes that c</w:t>
      </w:r>
      <w:r w:rsidR="005172D1">
        <w:t xml:space="preserve">an </w:t>
      </w:r>
      <w:del w:id="878" w:author="Henry_Ward" w:date="2017-11-08T16:44:00Z">
        <w:r>
          <w:delText xml:space="preserve">potentially </w:delText>
        </w:r>
      </w:del>
      <w:r>
        <w:t xml:space="preserve">be used to infer </w:t>
      </w:r>
      <w:del w:id="879" w:author="Henry_Ward" w:date="2017-11-08T16:44:00Z">
        <w:r>
          <w:delText xml:space="preserve">a </w:delText>
        </w:r>
      </w:del>
      <w:r>
        <w:t xml:space="preserve">broader biological </w:t>
      </w:r>
      <w:del w:id="880" w:author="Henry_Ward" w:date="2017-11-08T16:44:00Z">
        <w:r>
          <w:delText>process in which</w:delText>
        </w:r>
      </w:del>
      <w:ins w:id="881" w:author="Henry_Ward" w:date="2017-11-08T16:44:00Z">
        <w:r>
          <w:t>process</w:t>
        </w:r>
        <w:r w:rsidR="005172D1">
          <w:t>es</w:t>
        </w:r>
        <w:r>
          <w:t xml:space="preserve"> </w:t>
        </w:r>
        <w:r w:rsidR="00AC1EF1">
          <w:t>where</w:t>
        </w:r>
      </w:ins>
      <w:r w:rsidR="00AC1EF1">
        <w:t xml:space="preserve"> </w:t>
      </w:r>
      <w:r>
        <w:t xml:space="preserve">genetic variation </w:t>
      </w:r>
      <w:del w:id="882" w:author="Henry_Ward" w:date="2017-11-08T16:44:00Z">
        <w:r>
          <w:delText>can affect</w:delText>
        </w:r>
      </w:del>
      <w:ins w:id="883" w:author="Henry_Ward" w:date="2017-11-08T16:44:00Z">
        <w:r>
          <w:t>affect</w:t>
        </w:r>
        <w:r w:rsidR="005172D1">
          <w:t>s</w:t>
        </w:r>
      </w:ins>
      <w:r>
        <w:t xml:space="preserve"> the phenotype of interest. Indeed, using Camoco, w</w:t>
      </w:r>
      <w:r w:rsidR="002B3863">
        <w:t>e found strong evidence for HPO</w:t>
      </w:r>
      <w:r>
        <w:t xml:space="preserve"> gene sets in </w:t>
      </w:r>
      <w:r w:rsidR="00413505">
        <w:t>13</w:t>
      </w:r>
      <w:r>
        <w:t xml:space="preserve"> of </w:t>
      </w:r>
      <w:del w:id="884" w:author="Henry_Ward" w:date="2017-11-08T16:44:00Z">
        <w:r w:rsidR="007A5641">
          <w:delText xml:space="preserve">the </w:delText>
        </w:r>
      </w:del>
      <w:r>
        <w:t xml:space="preserve">17 </w:t>
      </w:r>
      <w:ins w:id="885" w:author="Henry_Ward" w:date="2017-11-08T16:44:00Z">
        <w:r w:rsidR="004F48A4">
          <w:t xml:space="preserve">of our examined </w:t>
        </w:r>
      </w:ins>
      <w:r>
        <w:t xml:space="preserve">elemental accumulation phenotypes </w:t>
      </w:r>
      <w:del w:id="886" w:author="Henry_Ward" w:date="2017-11-08T16:44:00Z">
        <w:r>
          <w:delText>we examined</w:delText>
        </w:r>
        <w:r w:rsidR="00542725">
          <w:delText xml:space="preserve"> </w:delText>
        </w:r>
      </w:del>
      <w:r w:rsidR="00542725">
        <w:t>(with 5 or more HPO genes)</w:t>
      </w:r>
      <w:r w:rsidR="00C9542F">
        <w:t>. These high priority</w:t>
      </w:r>
      <w:r>
        <w:t xml:space="preserve"> sets of genes represent a small fraction of the candidates implicated by the GWAS for each phenotype</w:t>
      </w:r>
      <w:r w:rsidR="002319EE">
        <w:t xml:space="preserve"> (see </w:t>
      </w:r>
      <w:del w:id="887" w:author="Henry_Ward" w:date="2017-11-08T16:44:00Z">
        <w:r w:rsidR="002319EE">
          <w:fldChar w:fldCharType="begin"/>
        </w:r>
        <w:r w:rsidR="002319EE">
          <w:delInstrText xml:space="preserve"> REF _Ref458956303 \h </w:delInstrText>
        </w:r>
        <w:r w:rsidR="00BD7995">
          <w:delInstrText xml:space="preserve"> \* MERGEFORMAT </w:delInstrText>
        </w:r>
        <w:r w:rsidR="002319EE">
          <w:fldChar w:fldCharType="separate"/>
        </w:r>
        <w:r w:rsidR="000B0BA4">
          <w:delText>Table 3</w:delText>
        </w:r>
        <w:r w:rsidR="002319EE">
          <w:fldChar w:fldCharType="end"/>
        </w:r>
      </w:del>
      <w:ins w:id="888" w:author="Henry_Ward" w:date="2017-11-08T16:44:00Z">
        <w:r w:rsidR="002319EE">
          <w:fldChar w:fldCharType="begin"/>
        </w:r>
        <w:r w:rsidR="002319EE">
          <w:instrText xml:space="preserve"> REF _Ref458956303 \h </w:instrText>
        </w:r>
        <w:r w:rsidR="002319EE">
          <w:fldChar w:fldCharType="separate"/>
        </w:r>
        <w:r w:rsidR="000B0BA4">
          <w:t>Table 3</w:t>
        </w:r>
        <w:r w:rsidR="002319EE">
          <w:fldChar w:fldCharType="end"/>
        </w:r>
      </w:ins>
      <w:r w:rsidR="002319EE">
        <w:t xml:space="preserve"> and </w:t>
      </w:r>
      <w:del w:id="889" w:author="Henry_Ward" w:date="2017-11-08T16:44:00Z">
        <w:r w:rsidR="002319EE">
          <w:fldChar w:fldCharType="begin"/>
        </w:r>
        <w:r w:rsidR="002319EE">
          <w:delInstrText xml:space="preserve"> REF _Ref485996339 \h </w:delInstrText>
        </w:r>
        <w:r w:rsidR="00BD7995">
          <w:delInstrText xml:space="preserve"> \* MERGEFORMAT </w:delInstrText>
        </w:r>
        <w:r w:rsidR="002319EE">
          <w:fldChar w:fldCharType="separate"/>
        </w:r>
        <w:r w:rsidR="000B0BA4">
          <w:delText>Table 4</w:delText>
        </w:r>
        <w:r w:rsidR="002319EE">
          <w:fldChar w:fldCharType="end"/>
        </w:r>
        <w:r w:rsidR="002319EE">
          <w:delText>)</w:delText>
        </w:r>
        <w:r w:rsidR="00052FF5">
          <w:delText>.</w:delText>
        </w:r>
      </w:del>
      <w:ins w:id="890" w:author="Henry_Ward" w:date="2017-11-08T16:44:00Z">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w:t>
        </w:r>
        <w:r w:rsidR="002032D3">
          <w:t>Importantly, t</w:t>
        </w:r>
        <w:r w:rsidR="00D72B64">
          <w:t xml:space="preserve">he inclusion of </w:t>
        </w:r>
        <w:r w:rsidR="00E65C19">
          <w:t>co-expression data efficiently filtered out many of the candidates implicated only due to SNP-to-gene mapping.</w:t>
        </w:r>
      </w:ins>
      <w:r w:rsidR="00E51BA9">
        <w:t xml:space="preserve"> Previ</w:t>
      </w:r>
      <w:r w:rsidR="00274970">
        <w:t>ous studies in maize found that</w:t>
      </w:r>
      <w:r w:rsidR="00E51BA9">
        <w:t xml:space="preserve"> while LD decays rapidly in maize (~1kb), </w:t>
      </w:r>
      <w:del w:id="891" w:author="Henry_Ward" w:date="2017-11-08T16:44:00Z">
        <w:r w:rsidR="00E51BA9">
          <w:delText xml:space="preserve">the </w:delText>
        </w:r>
      </w:del>
      <w:r w:rsidR="00E51BA9">
        <w:t xml:space="preserve">variance </w:t>
      </w:r>
      <w:r w:rsidR="00FC1BA7">
        <w:t xml:space="preserve">can be </w:t>
      </w:r>
      <w:r w:rsidR="00E51BA9">
        <w:t>large</w:t>
      </w:r>
      <w:del w:id="892" w:author="Henry_Ward" w:date="2017-11-08T16:44:00Z">
        <w:r w:rsidR="00E51BA9">
          <w:delText xml:space="preserve"> due to</w:delText>
        </w:r>
      </w:del>
      <w:ins w:id="893" w:author="Henry_Ward" w:date="2017-11-08T16:44:00Z">
        <w:r w:rsidR="002032D3">
          <w:t>, as</w:t>
        </w:r>
      </w:ins>
      <w:r w:rsidR="00E51BA9">
        <w:t xml:space="preserve"> </w:t>
      </w:r>
      <w:r w:rsidR="00FC1BA7">
        <w:t xml:space="preserve">the functional allele </w:t>
      </w:r>
      <w:del w:id="894" w:author="Henry_Ward" w:date="2017-11-08T16:44:00Z">
        <w:r w:rsidR="00FC1BA7">
          <w:delText>segregating</w:delText>
        </w:r>
      </w:del>
      <w:ins w:id="895" w:author="Henry_Ward" w:date="2017-11-08T16:44:00Z">
        <w:r w:rsidR="002032D3">
          <w:t>segregates</w:t>
        </w:r>
      </w:ins>
      <w:r w:rsidR="002032D3">
        <w:t xml:space="preserve"> </w:t>
      </w:r>
      <w:r w:rsidR="00FC1BA7">
        <w:t xml:space="preserve">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xml:space="preserve">. Additionally, Wallace et al. showed that </w:t>
      </w:r>
      <w:del w:id="896" w:author="Henry_Ward" w:date="2017-11-08T16:44:00Z">
        <w:r w:rsidR="00FC1BA7">
          <w:delText xml:space="preserve">the </w:delText>
        </w:r>
      </w:del>
      <w:r w:rsidR="00FC1BA7">
        <w:t xml:space="preserve">causal </w:t>
      </w:r>
      <w:del w:id="897" w:author="Henry_Ward" w:date="2017-11-08T16:44:00Z">
        <w:r w:rsidR="00FC1BA7">
          <w:delText>polymorphism is</w:delText>
        </w:r>
      </w:del>
      <w:ins w:id="898" w:author="Henry_Ward" w:date="2017-11-08T16:44:00Z">
        <w:r w:rsidR="00FC1BA7">
          <w:t>polymorphism</w:t>
        </w:r>
        <w:r w:rsidR="002032D3">
          <w:t>s</w:t>
        </w:r>
        <w:r w:rsidR="00FC1BA7">
          <w:t xml:space="preserve"> </w:t>
        </w:r>
        <w:r w:rsidR="002032D3">
          <w:t>are</w:t>
        </w:r>
      </w:ins>
      <w:r w:rsidR="00FC1BA7">
        <w:t xml:space="preserve"> likely to reside in regulatory regions, </w:t>
      </w:r>
      <w:del w:id="899" w:author="Henry_Ward" w:date="2017-11-08T16:44:00Z">
        <w:r w:rsidR="009E7D32">
          <w:delText xml:space="preserve">that is, </w:delText>
        </w:r>
      </w:del>
      <w:r w:rsidR="00FC1BA7">
        <w:t>outside of exonic regions. Until we precisely understand the regulatory landscape</w:t>
      </w:r>
      <w:r w:rsidR="00043536">
        <w:t xml:space="preserve"> in </w:t>
      </w:r>
      <w:del w:id="900" w:author="Henry_Ward" w:date="2017-11-08T16:44:00Z">
        <w:r w:rsidR="00043536">
          <w:delText xml:space="preserve">the </w:delText>
        </w:r>
      </w:del>
      <w:r w:rsidR="00043536">
        <w:t xml:space="preserve">species </w:t>
      </w:r>
      <w:del w:id="901" w:author="Henry_Ward" w:date="2017-11-08T16:44:00Z">
        <w:r w:rsidR="00043536">
          <w:delText>being studied</w:delText>
        </w:r>
      </w:del>
      <w:ins w:id="902" w:author="Henry_Ward" w:date="2017-11-08T16:44:00Z">
        <w:r w:rsidR="002032D3">
          <w:t>and lines of interest</w:t>
        </w:r>
      </w:ins>
      <w:r w:rsidR="002032D3">
        <w:t xml:space="preserve">, </w:t>
      </w:r>
      <w:r w:rsidR="00FC1BA7">
        <w:t xml:space="preserve">even the most powerful </w:t>
      </w:r>
      <w:del w:id="903" w:author="Henry_Ward" w:date="2017-11-08T16:44:00Z">
        <w:r w:rsidR="00FC1BA7">
          <w:delText>GW</w:delText>
        </w:r>
        <w:r w:rsidR="00043536">
          <w:delText>A</w:delText>
        </w:r>
        <w:r w:rsidR="009124A5">
          <w:delText>S</w:delText>
        </w:r>
      </w:del>
      <w:ins w:id="904" w:author="Henry_Ward" w:date="2017-11-08T16:44:00Z">
        <w:r w:rsidR="00FC1BA7">
          <w:t>GW</w:t>
        </w:r>
        <w:r w:rsidR="00043536">
          <w:t>A studies</w:t>
        </w:r>
      </w:ins>
      <w:r w:rsidR="00043536">
        <w:t xml:space="preserve">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xml:space="preserve">, </w:t>
      </w:r>
      <w:del w:id="905" w:author="Henry_Ward" w:date="2017-11-08T16:44:00Z">
        <w:r w:rsidR="00FC1BA7">
          <w:delText xml:space="preserve">which are </w:delText>
        </w:r>
      </w:del>
      <w:r w:rsidR="00FC1BA7">
        <w:t xml:space="preserve">implicated with both GWAS </w:t>
      </w:r>
      <w:del w:id="906" w:author="Henry_Ward" w:date="2017-11-08T16:44:00Z">
        <w:r w:rsidR="00FC1BA7">
          <w:delText>as well as</w:delText>
        </w:r>
      </w:del>
      <w:ins w:id="907" w:author="Henry_Ward" w:date="2017-11-08T16:44:00Z">
        <w:r w:rsidR="00FC1BA7">
          <w:t>a</w:t>
        </w:r>
        <w:r w:rsidR="002032D3">
          <w:t>nd</w:t>
        </w:r>
      </w:ins>
      <w:r w:rsidR="00FC1BA7">
        <w:t xml:space="preserve"> gene expression,</w:t>
      </w:r>
      <w:r>
        <w:t xml:space="preserve"> were</w:t>
      </w:r>
      <w:r w:rsidR="00FC1BA7">
        <w:t xml:space="preserve"> </w:t>
      </w:r>
      <w:del w:id="908" w:author="Henry_Ward" w:date="2017-11-08T16:44:00Z">
        <w:r w:rsidR="00FC1BA7">
          <w:delText>often</w:delText>
        </w:r>
        <w:r>
          <w:delText xml:space="preserve"> not</w:delText>
        </w:r>
      </w:del>
      <w:ins w:id="909" w:author="Henry_Ward" w:date="2017-11-08T16:44:00Z">
        <w:r w:rsidR="002032D3">
          <w:t>rarely</w:t>
        </w:r>
      </w:ins>
      <w:r w:rsidR="002032D3">
        <w:t xml:space="preserve"> </w:t>
      </w:r>
      <w:r>
        <w:t xml:space="preserve">the closest genes to </w:t>
      </w:r>
      <w:del w:id="910" w:author="Henry_Ward" w:date="2017-11-08T16:44:00Z">
        <w:r>
          <w:delText xml:space="preserve">the </w:delText>
        </w:r>
      </w:del>
      <w:r>
        <w:t xml:space="preserve">identified </w:t>
      </w:r>
      <w:r>
        <w:lastRenderedPageBreak/>
        <w:t>SNPs, and thus</w:t>
      </w:r>
      <w:del w:id="911" w:author="Henry_Ward" w:date="2017-11-08T16:44:00Z">
        <w:r>
          <w:delText>,</w:delText>
        </w:r>
      </w:del>
      <w:r>
        <w:t xml:space="preserve"> would not have been identified </w:t>
      </w:r>
      <w:del w:id="912" w:author="Henry_Ward" w:date="2017-11-08T16:44:00Z">
        <w:r>
          <w:delText xml:space="preserve">using the </w:delText>
        </w:r>
        <w:r w:rsidR="007134FE">
          <w:delText xml:space="preserve">common </w:delText>
        </w:r>
        <w:r>
          <w:delText>approach of</w:delText>
        </w:r>
      </w:del>
      <w:ins w:id="913" w:author="Henry_Ward" w:date="2017-11-08T16:44:00Z">
        <w:r w:rsidR="002032D3">
          <w:t>by simply</w:t>
        </w:r>
      </w:ins>
      <w:r w:rsidR="002032D3">
        <w:t xml:space="preserve"> prioritizing</w:t>
      </w:r>
      <w:r>
        <w:t xml:space="preserve"> </w:t>
      </w:r>
      <w:del w:id="914" w:author="Henry_Ward" w:date="2017-11-08T16:44:00Z">
        <w:r>
          <w:delText xml:space="preserve">the </w:delText>
        </w:r>
      </w:del>
      <w:r>
        <w:t>genes closest to each marker SNP (</w:t>
      </w:r>
      <w:del w:id="915" w:author="Henry_Ward" w:date="2017-11-08T16:44:00Z">
        <w:r w:rsidR="00134E49">
          <w:fldChar w:fldCharType="begin"/>
        </w:r>
        <w:r w:rsidR="00134E49">
          <w:delInstrText xml:space="preserve"> REF _Ref489428564 \h </w:delInstrText>
        </w:r>
        <w:r w:rsidR="00BD7995">
          <w:delInstrText xml:space="preserve"> \* MERGEFORMAT </w:delInstrText>
        </w:r>
        <w:r w:rsidR="00134E49">
          <w:fldChar w:fldCharType="separate"/>
        </w:r>
        <w:r w:rsidR="000B0BA4">
          <w:delText>Fig. 6</w:delText>
        </w:r>
        <w:r w:rsidR="00134E49">
          <w:fldChar w:fldCharType="end"/>
        </w:r>
      </w:del>
      <w:ins w:id="916" w:author="Henry_Ward" w:date="2017-11-08T16:44:00Z">
        <w:r w:rsidR="00134E49">
          <w:fldChar w:fldCharType="begin"/>
        </w:r>
        <w:r w:rsidR="00134E49">
          <w:instrText xml:space="preserve"> REF _Ref489428564 \h </w:instrText>
        </w:r>
        <w:r w:rsidR="00134E49">
          <w:fldChar w:fldCharType="separate"/>
        </w:r>
        <w:r w:rsidR="000B0BA4">
          <w:t>Fig. 6</w:t>
        </w:r>
        <w:r w:rsidR="00134E49">
          <w:fldChar w:fldCharType="end"/>
        </w:r>
      </w:ins>
      <w:r w:rsidRPr="00134E49">
        <w:t>).</w:t>
      </w:r>
    </w:p>
    <w:p w14:paraId="7A2D313F" w14:textId="2127B15E" w:rsidR="00DF3C96" w:rsidRDefault="00DF3C96" w:rsidP="00DF3C96">
      <w:pPr>
        <w:pStyle w:val="Heading3"/>
      </w:pPr>
      <w:r>
        <w:t>Establishing performance expectations of Camoco</w:t>
      </w:r>
    </w:p>
    <w:p w14:paraId="2CDD1627" w14:textId="11691EB2" w:rsidR="004C123B" w:rsidRDefault="004C123B" w:rsidP="004C123B">
      <w:r>
        <w:t xml:space="preserve">It is important to note </w:t>
      </w:r>
      <w:r w:rsidR="007A4AAC">
        <w:t xml:space="preserve">caveats to </w:t>
      </w:r>
      <w:r>
        <w:t xml:space="preserve">our approach. </w:t>
      </w:r>
      <w:r w:rsidR="007A4AAC">
        <w:t>For example, p</w:t>
      </w:r>
      <w:r>
        <w:t xml:space="preserve">henotypes </w:t>
      </w:r>
      <w:del w:id="917" w:author="Henry_Ward" w:date="2017-11-08T16:44:00Z">
        <w:r>
          <w:delText xml:space="preserve">that are </w:delText>
        </w:r>
      </w:del>
      <w:r>
        <w:t xml:space="preserve">caused by genetic variation in a single or small number of genes, or </w:t>
      </w:r>
      <w:del w:id="918" w:author="Henry_Ward" w:date="2017-11-08T16:44:00Z">
        <w:r w:rsidR="00BF000B">
          <w:delText>alternatively</w:delText>
        </w:r>
        <w:r>
          <w:delText>,</w:delText>
        </w:r>
      </w:del>
      <w:ins w:id="919" w:author="Henry_Ward" w:date="2017-11-08T16:44:00Z">
        <w:r>
          <w:t>conversely, that</w:t>
        </w:r>
      </w:ins>
      <w:r>
        <w:t xml:space="preserve"> are caused by a diverse set of otherwise functionally unrelated genes are not good candidates for our approach. The core assumption </w:t>
      </w:r>
      <w:del w:id="920" w:author="Henry_Ward" w:date="2017-11-08T16:44:00Z">
        <w:r>
          <w:delText>on which</w:delText>
        </w:r>
      </w:del>
      <w:ins w:id="921" w:author="Henry_Ward" w:date="2017-11-08T16:44:00Z">
        <w:r w:rsidR="005721AF">
          <w:t>underpinning</w:t>
        </w:r>
      </w:ins>
      <w:r w:rsidR="005721AF">
        <w:t xml:space="preserve"> </w:t>
      </w:r>
      <w:r>
        <w:t xml:space="preserve">Camoco </w:t>
      </w:r>
      <w:del w:id="922" w:author="Henry_Ward" w:date="2017-11-08T16:44:00Z">
        <w:r w:rsidR="009D3CFA">
          <w:delText>rests</w:delText>
        </w:r>
        <w:r>
          <w:delText xml:space="preserve"> </w:delText>
        </w:r>
      </w:del>
      <w:r>
        <w:t xml:space="preserve">is that </w:t>
      </w:r>
      <w:del w:id="923" w:author="Henry_Ward" w:date="2017-11-08T16:44:00Z">
        <w:r>
          <w:delText xml:space="preserve">there are </w:delText>
        </w:r>
      </w:del>
      <w:r>
        <w:t xml:space="preserve">multiple </w:t>
      </w:r>
      <w:ins w:id="924" w:author="Henry_Ward" w:date="2017-11-08T16:44:00Z">
        <w:r>
          <w:t xml:space="preserve">genetic </w:t>
        </w:r>
      </w:ins>
      <w:r>
        <w:t>variants in different genes</w:t>
      </w:r>
      <w:del w:id="925" w:author="Henry_Ward" w:date="2017-11-08T16:44:00Z">
        <w:r w:rsidR="00536E7A">
          <w:delText>, each</w:delText>
        </w:r>
        <w:r>
          <w:delText xml:space="preserve"> </w:delText>
        </w:r>
        <w:r w:rsidR="00536E7A">
          <w:delText>that drive phenotypic variation by virtue of their involvement</w:delText>
        </w:r>
      </w:del>
      <w:ins w:id="926" w:author="Henry_Ward" w:date="2017-11-08T16:44:00Z">
        <w:r w:rsidR="005721AF">
          <w:t xml:space="preserve"> are </w:t>
        </w:r>
        <w:r>
          <w:t>involved</w:t>
        </w:r>
      </w:ins>
      <w:r>
        <w:t xml:space="preserve"> in a common biological</w:t>
      </w:r>
      <w:del w:id="927" w:author="Henry_Ward" w:date="2017-11-08T16:44:00Z">
        <w:r>
          <w:delText>.</w:delText>
        </w:r>
      </w:del>
      <w:ins w:id="928" w:author="Henry_Ward" w:date="2017-11-08T16:44:00Z">
        <w:r>
          <w:t xml:space="preserve"> process </w:t>
        </w:r>
        <w:r w:rsidR="005721AF">
          <w:t xml:space="preserve">which </w:t>
        </w:r>
        <w:commentRangeStart w:id="929"/>
        <w:r>
          <w:t>individually cause phenotypic variation</w:t>
        </w:r>
        <w:commentRangeEnd w:id="929"/>
        <w:r w:rsidR="005721AF">
          <w:rPr>
            <w:rStyle w:val="CommentReference"/>
          </w:rPr>
          <w:commentReference w:id="929"/>
        </w:r>
        <w:r>
          <w:t>.</w:t>
        </w:r>
      </w:ins>
      <w:r>
        <w:t xml:space="preserve"> We expect </w:t>
      </w:r>
      <w:del w:id="930" w:author="Henry_Ward" w:date="2017-11-08T16:44:00Z">
        <w:r>
          <w:delText xml:space="preserve">that </w:delText>
        </w:r>
      </w:del>
      <w:r w:rsidR="00006069">
        <w:t xml:space="preserve">this </w:t>
      </w:r>
      <w:del w:id="931" w:author="Henry_Ward" w:date="2017-11-08T16:44:00Z">
        <w:r>
          <w:delText>is often true of</w:delText>
        </w:r>
      </w:del>
      <w:ins w:id="932" w:author="Henry_Ward" w:date="2017-11-08T16:44:00Z">
        <w:r w:rsidR="00006069">
          <w:t>assumption holds for many</w:t>
        </w:r>
      </w:ins>
      <w:r>
        <w:t xml:space="preserve"> phenotypes</w:t>
      </w:r>
      <w:del w:id="933" w:author="Henry_Ward" w:date="2017-11-08T16:44:00Z">
        <w:r w:rsidR="00097E31">
          <w:delText>,</w:delText>
        </w:r>
        <w:r w:rsidR="00AA6A27">
          <w:delText xml:space="preserve"> </w:delText>
        </w:r>
        <w:r w:rsidR="00097E31">
          <w:delText>a position which</w:delText>
        </w:r>
        <w:r>
          <w:delText xml:space="preserve"> is </w:delText>
        </w:r>
      </w:del>
      <w:ins w:id="934" w:author="Henry_Ward" w:date="2017-11-08T16:44:00Z">
        <w:r>
          <w:t xml:space="preserve"> (</w:t>
        </w:r>
      </w:ins>
      <w:r>
        <w:t>supported by the fact that we have discovered strong candidates for the</w:t>
      </w:r>
      <w:r w:rsidR="00006069">
        <w:t xml:space="preserve"> </w:t>
      </w:r>
      <w:del w:id="935" w:author="Henry_Ward" w:date="2017-11-08T16:44:00Z">
        <w:r>
          <w:delText>majority of</w:delText>
        </w:r>
      </w:del>
      <w:ins w:id="936" w:author="Henry_Ward" w:date="2017-11-08T16:44:00Z">
        <w:r w:rsidR="00006069">
          <w:t>most</w:t>
        </w:r>
      </w:ins>
      <w:r>
        <w:t xml:space="preserve"> traits examined</w:t>
      </w:r>
      <w:del w:id="937" w:author="Henry_Ward" w:date="2017-11-08T16:44:00Z">
        <w:r>
          <w:delText>,</w:delText>
        </w:r>
      </w:del>
      <w:ins w:id="938" w:author="Henry_Ward" w:date="2017-11-08T16:44:00Z">
        <w:r>
          <w:t>),</w:t>
        </w:r>
      </w:ins>
      <w:r>
        <w:t xml:space="preserve"> but we expect </w:t>
      </w:r>
      <w:del w:id="939" w:author="Henry_Ward" w:date="2017-11-08T16:44:00Z">
        <w:r>
          <w:delText>there are exceptional</w:delText>
        </w:r>
      </w:del>
      <w:ins w:id="940" w:author="Henry_Ward" w:date="2017-11-08T16:44:00Z">
        <w:r w:rsidR="00006069">
          <w:t>that certain</w:t>
        </w:r>
      </w:ins>
      <w:r w:rsidR="00006069">
        <w:t xml:space="preserve"> traits</w:t>
      </w:r>
      <w:ins w:id="941" w:author="Henry_Ward" w:date="2017-11-08T16:44:00Z">
        <w:r>
          <w:t>,</w:t>
        </w:r>
      </w:ins>
      <w:r>
        <w:t xml:space="preserve"> and </w:t>
      </w:r>
      <w:ins w:id="942" w:author="Henry_Ward" w:date="2017-11-08T16:44:00Z">
        <w:r>
          <w:t xml:space="preserve">individual </w:t>
        </w:r>
      </w:ins>
      <w:r>
        <w:t>causal genes</w:t>
      </w:r>
      <w:del w:id="943" w:author="Henry_Ward" w:date="2017-11-08T16:44:00Z">
        <w:r>
          <w:delText xml:space="preserve"> for which our approach</w:delText>
        </w:r>
      </w:del>
      <w:ins w:id="944" w:author="Henry_Ward" w:date="2017-11-08T16:44:00Z">
        <w:r>
          <w:t>,</w:t>
        </w:r>
      </w:ins>
      <w:r>
        <w:t xml:space="preserve"> </w:t>
      </w:r>
      <w:r w:rsidR="00006069">
        <w:t xml:space="preserve">will </w:t>
      </w:r>
      <w:del w:id="945" w:author="Henry_Ward" w:date="2017-11-08T16:44:00Z">
        <w:r>
          <w:delText>not work</w:delText>
        </w:r>
      </w:del>
      <w:ins w:id="946" w:author="Henry_Ward" w:date="2017-11-08T16:44:00Z">
        <w:r w:rsidR="00006069">
          <w:t>violate this assumption</w:t>
        </w:r>
        <w:r w:rsidR="007A4AAC">
          <w:t>.</w:t>
        </w:r>
        <w:r w:rsidR="00006069">
          <w:t xml:space="preserve"> </w:t>
        </w:r>
        <w:commentRangeStart w:id="947"/>
        <w:r w:rsidR="00006069">
          <w:t xml:space="preserve">For these traits and genes, </w:t>
        </w:r>
        <w:commentRangeEnd w:id="947"/>
        <w:r w:rsidR="00006069">
          <w:rPr>
            <w:rStyle w:val="CommentReference"/>
          </w:rPr>
          <w:commentReference w:id="947"/>
        </w:r>
        <w:r w:rsidR="00006069">
          <w:t>Camoco cannot be applied</w:t>
        </w:r>
      </w:ins>
      <w:r w:rsidR="00006069">
        <w:t>.</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commentRangeStart w:id="948"/>
      <w:r w:rsidR="00D142DF">
        <w:t>.</w:t>
      </w:r>
      <w:r w:rsidR="007C4FDA">
        <w:t xml:space="preserve"> For example,</w:t>
      </w:r>
      <w:r w:rsidR="00D142DF">
        <w:t xml:space="preserve"> </w:t>
      </w:r>
      <w:r w:rsidR="007C4FDA">
        <w:t>o</w:t>
      </w:r>
      <w:r w:rsidR="00502688">
        <w:t>f the 39,656 genes in the maize filtered gene set</w:t>
      </w:r>
      <w:del w:id="949" w:author="Henry_Ward" w:date="2017-11-08T16:44:00Z">
        <w:r w:rsidR="00502688">
          <w:delText>,</w:delText>
        </w:r>
      </w:del>
      <w:ins w:id="950" w:author="Henry_Ward" w:date="2017-11-08T16:44:00Z">
        <w:r w:rsidR="00502688">
          <w:t xml:space="preserve"> (</w:t>
        </w:r>
        <w:r w:rsidR="00C9797E">
          <w:fldChar w:fldCharType="begin"/>
        </w:r>
        <w:r w:rsidR="00C9797E">
          <w:instrText xml:space="preserve"> HYPERLINK "ftp://ftp.maizesequence.org" </w:instrText>
        </w:r>
        <w:r w:rsidR="00C9797E">
          <w:fldChar w:fldCharType="separate"/>
        </w:r>
        <w:r w:rsidR="00502688" w:rsidRPr="00E03AA2">
          <w:rPr>
            <w:rStyle w:val="Hyperlink"/>
          </w:rPr>
          <w:t>ftp.maizesequence.org</w:t>
        </w:r>
        <w:r w:rsidR="00C9797E">
          <w:rPr>
            <w:rStyle w:val="Hyperlink"/>
          </w:rPr>
          <w:fldChar w:fldCharType="end"/>
        </w:r>
        <w:r w:rsidR="00502688">
          <w:t>),</w:t>
        </w:r>
      </w:ins>
      <w:r w:rsidR="00502688">
        <w:t xml:space="preserve"> 11,718 genes did not pass quality control </w:t>
      </w:r>
      <w:r w:rsidR="00744D8C">
        <w:t>qualifications and were absent from the three co-expression networks analyzed here</w:t>
      </w:r>
      <w:ins w:id="951" w:author="Henry_Ward" w:date="2017-11-08T16:44:00Z">
        <w:r w:rsidR="00006069">
          <w:t>,</w:t>
        </w:r>
      </w:ins>
      <w:r w:rsidR="00F53C4B">
        <w:t xml:space="preserve"> and thus </w:t>
      </w:r>
      <w:del w:id="952" w:author="Henry_Ward" w:date="2017-11-08T16:44:00Z">
        <w:r w:rsidR="008B45E6">
          <w:delText>could not</w:delText>
        </w:r>
      </w:del>
      <w:ins w:id="953" w:author="Henry_Ward" w:date="2017-11-08T16:44:00Z">
        <w:r w:rsidR="00F53C4B">
          <w:t>would never</w:t>
        </w:r>
      </w:ins>
      <w:r w:rsidR="00F53C4B">
        <w:t xml:space="preserve"> be </w:t>
      </w:r>
      <w:del w:id="954" w:author="Henry_Ward" w:date="2017-11-08T16:44:00Z">
        <w:r w:rsidR="008B45E6">
          <w:delText>analyzed</w:delText>
        </w:r>
        <w:r w:rsidR="009A3BB5">
          <w:delText xml:space="preserve"> despite</w:delText>
        </w:r>
      </w:del>
      <w:ins w:id="955" w:author="Henry_Ward" w:date="2017-11-08T16:44:00Z">
        <w:r w:rsidR="00F53C4B">
          <w:t>included in</w:t>
        </w:r>
      </w:ins>
      <w:r w:rsidR="00F53C4B">
        <w:t xml:space="preserve"> the </w:t>
      </w:r>
      <w:del w:id="956" w:author="Henry_Ward" w:date="2017-11-08T16:44:00Z">
        <w:r w:rsidR="00862448">
          <w:delText>possibility there were potentially</w:delText>
        </w:r>
      </w:del>
      <w:ins w:id="957" w:author="Henry_Ward" w:date="2017-11-08T16:44:00Z">
        <w:r w:rsidR="00F53C4B">
          <w:t>HPO set even if</w:t>
        </w:r>
      </w:ins>
      <w:r w:rsidR="00F53C4B">
        <w:t xml:space="preserve"> significant </w:t>
      </w:r>
      <w:del w:id="958" w:author="Henry_Ward" w:date="2017-11-08T16:44:00Z">
        <w:r w:rsidR="009A3BB5">
          <w:delText xml:space="preserve">GWAS </w:delText>
        </w:r>
      </w:del>
      <w:r w:rsidR="00F53C4B">
        <w:t xml:space="preserve">SNPs </w:t>
      </w:r>
      <w:del w:id="959" w:author="Henry_Ward" w:date="2017-11-08T16:44:00Z">
        <w:r w:rsidR="00862448">
          <w:delText>nearby</w:delText>
        </w:r>
        <w:r w:rsidR="00744D8C">
          <w:delText>.</w:delText>
        </w:r>
        <w:r w:rsidR="000E3684">
          <w:delText xml:space="preserve"> </w:delText>
        </w:r>
      </w:del>
      <w:ins w:id="960" w:author="Henry_Ward" w:date="2017-11-08T16:44:00Z">
        <w:r w:rsidR="00F53C4B">
          <w:t>were tagging them</w:t>
        </w:r>
        <w:r w:rsidR="00744D8C">
          <w:t>.</w:t>
        </w:r>
        <w:r w:rsidR="000E3684">
          <w:t xml:space="preserve"> </w:t>
        </w:r>
        <w:commentRangeEnd w:id="948"/>
        <w:r w:rsidR="00006069">
          <w:rPr>
            <w:rStyle w:val="CommentReference"/>
          </w:rPr>
          <w:commentReference w:id="948"/>
        </w:r>
      </w:ins>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013B15CB" w:rsidR="0021466E" w:rsidRDefault="004C123B" w:rsidP="004C123B">
      <w:del w:id="961" w:author="Henry_Ward" w:date="2017-11-08T16:44:00Z">
        <w:r>
          <w:delText xml:space="preserve">In </w:delText>
        </w:r>
        <w:r w:rsidR="00EA2077">
          <w:delText>evaluating</w:delText>
        </w:r>
      </w:del>
      <w:commentRangeStart w:id="962"/>
      <w:ins w:id="963" w:author="Henry_Ward" w:date="2017-11-08T16:44:00Z">
        <w:r w:rsidR="006C58E2">
          <w:t>To evaluate</w:t>
        </w:r>
      </w:ins>
      <w:r w:rsidR="006C58E2">
        <w:t xml:space="preserve"> the </w:t>
      </w:r>
      <w:r>
        <w:t>e</w:t>
      </w:r>
      <w:r w:rsidR="003F0355">
        <w:t>xpected performance</w:t>
      </w:r>
      <w:r>
        <w:t xml:space="preserve"> of our approach</w:t>
      </w:r>
      <w:del w:id="964" w:author="Henry_Ward" w:date="2017-11-08T16:44:00Z">
        <w:r>
          <w:delText xml:space="preserve">, </w:delText>
        </w:r>
        <w:r w:rsidR="00187B1C">
          <w:delText>w</w:delText>
        </w:r>
        <w:r>
          <w:delText>e</w:delText>
        </w:r>
      </w:del>
      <w:ins w:id="965" w:author="Henry_Ward" w:date="2017-11-08T16:44:00Z">
        <w:r>
          <w:t xml:space="preserve"> </w:t>
        </w:r>
        <w:r w:rsidR="00A51336">
          <w:t>using</w:t>
        </w:r>
        <w:r>
          <w:t xml:space="preserve"> Gene Ontology, we observed a</w:t>
        </w:r>
        <w:r w:rsidR="006C58E2">
          <w:t>n interesting trend</w:t>
        </w:r>
        <w:r>
          <w:t>. We used sets of genes annotated to the same GO term as a gold standard for groups of functionally coherent genes. We</w:t>
        </w:r>
      </w:ins>
      <w:r>
        <w:t xml:space="preserve"> simulated the effect of imperfect SNP-to-gene mapping by assuming that </w:t>
      </w:r>
      <w:ins w:id="966" w:author="Henry_Ward" w:date="2017-11-08T16:44:00Z">
        <w:r>
          <w:t xml:space="preserve">subsets of these </w:t>
        </w:r>
      </w:ins>
      <w:r>
        <w:t>GO terms were identified by a simulated GWAS trait</w:t>
      </w:r>
      <w:del w:id="967" w:author="Henry_Ward" w:date="2017-11-08T16:44:00Z">
        <w:r w:rsidR="00EA5D87">
          <w:delText>.</w:delText>
        </w:r>
        <w:r>
          <w:delText xml:space="preserve"> </w:delText>
        </w:r>
        <w:r w:rsidR="00EA5D87">
          <w:delText>N</w:delText>
        </w:r>
        <w:r>
          <w:delText>eighboring</w:delText>
        </w:r>
      </w:del>
      <w:ins w:id="968" w:author="Henry_Ward" w:date="2017-11-08T16:44:00Z">
        <w:r>
          <w:t xml:space="preserve"> in which the neighboring</w:t>
        </w:r>
      </w:ins>
      <w:r>
        <w:t xml:space="preserve">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w:t>
      </w:r>
      <w:ins w:id="969" w:author="Henry_Ward" w:date="2017-11-08T16:44:00Z">
        <w:r>
          <w:t xml:space="preserve">the entire premise of </w:t>
        </w:r>
      </w:ins>
      <w:r>
        <w:t xml:space="preserve">our approach fails. As described in </w:t>
      </w:r>
      <w:del w:id="970" w:author="Henry_Ward" w:date="2017-11-08T16:44:00Z">
        <w:r w:rsidR="00B60444">
          <w:rPr>
            <w:highlight w:val="cyan"/>
          </w:rPr>
          <w:fldChar w:fldCharType="begin"/>
        </w:r>
        <w:r w:rsidR="00B60444">
          <w:delInstrText xml:space="preserve"> REF _Ref458721156 \h </w:delInstrText>
        </w:r>
        <w:r w:rsidR="00BD7995">
          <w:rPr>
            <w:highlight w:val="cyan"/>
          </w:rPr>
          <w:delInstrText xml:space="preserve"> \* MERGEFORMAT </w:delInstrText>
        </w:r>
        <w:r w:rsidR="00B60444">
          <w:rPr>
            <w:highlight w:val="cyan"/>
          </w:rPr>
        </w:r>
        <w:r w:rsidR="00B60444">
          <w:rPr>
            <w:highlight w:val="cyan"/>
          </w:rPr>
          <w:fldChar w:fldCharType="separate"/>
        </w:r>
        <w:r w:rsidR="000B0BA4">
          <w:delText>Fig. 5</w:delText>
        </w:r>
        <w:r w:rsidR="00B60444">
          <w:rPr>
            <w:highlight w:val="cyan"/>
          </w:rPr>
          <w:fldChar w:fldCharType="end"/>
        </w:r>
      </w:del>
      <w:ins w:id="971" w:author="Henry_Ward" w:date="2017-11-08T16:44:00Z">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ins>
      <w:r>
        <w:t>, this analysi</w:t>
      </w:r>
      <w:r w:rsidR="00300B7C">
        <w:t>s suggests a sensitivity of ~40</w:t>
      </w:r>
      <w:r>
        <w:t xml:space="preserve">% using a </w:t>
      </w:r>
      <w:ins w:id="972" w:author="Henry_Ward" w:date="2017-11-08T16:44:00Z">
        <w:r>
          <w:t>SNP-to-gene mapping rule of</w:t>
        </w:r>
        <w:r w:rsidR="00406CF8">
          <w:t xml:space="preserve"> a</w:t>
        </w:r>
        <w:r>
          <w:t xml:space="preserve"> </w:t>
        </w:r>
      </w:ins>
      <w:r>
        <w:t>+</w:t>
      </w:r>
      <w:r w:rsidR="00300B7C">
        <w:t>/-500 kb</w:t>
      </w:r>
      <w:r w:rsidR="00406CF8">
        <w:t xml:space="preserve"> window</w:t>
      </w:r>
      <w:r w:rsidR="00300B7C">
        <w:t xml:space="preserve"> </w:t>
      </w:r>
      <w:del w:id="973" w:author="Henry_Ward" w:date="2017-11-08T16:44:00Z">
        <w:r w:rsidR="005B7B7B">
          <w:delText>to map SNPs</w:delText>
        </w:r>
      </w:del>
      <w:ins w:id="974" w:author="Henry_Ward" w:date="2017-11-08T16:44:00Z">
        <w:r w:rsidR="00300B7C">
          <w:t>and up</w:t>
        </w:r>
      </w:ins>
      <w:r w:rsidR="00300B7C">
        <w:t xml:space="preserve"> to </w:t>
      </w:r>
      <w:del w:id="975" w:author="Henry_Ward" w:date="2017-11-08T16:44:00Z">
        <w:r w:rsidR="005B7B7B">
          <w:delText>genes (</w:delText>
        </w:r>
      </w:del>
      <w:r w:rsidR="00300B7C">
        <w:t>2</w:t>
      </w:r>
      <w:r>
        <w:t xml:space="preserve"> flanking genes</w:t>
      </w:r>
      <w:r w:rsidR="00300B7C">
        <w:t xml:space="preserve"> </w:t>
      </w:r>
      <w:del w:id="976" w:author="Henry_Ward" w:date="2017-11-08T16:44:00Z">
        <w:r w:rsidR="005B7B7B">
          <w:delText xml:space="preserve">maximum), or a tolerance of </w:delText>
        </w:r>
      </w:del>
      <w:ins w:id="977" w:author="Henry_Ward" w:date="2017-11-08T16:44:00Z">
        <w:r w:rsidR="00300B7C">
          <w:t>(</w:t>
        </w:r>
      </w:ins>
      <w:r w:rsidR="00300B7C">
        <w:t>nearly 75% false candidates due to SNP-to-gene mapping</w:t>
      </w:r>
      <w:del w:id="978" w:author="Henry_Ward" w:date="2017-11-08T16:44:00Z">
        <w:r>
          <w:delText xml:space="preserve">. </w:delText>
        </w:r>
        <w:r w:rsidR="004537E6">
          <w:delText xml:space="preserve">Therefore if linkage regions implicated by GWAS extend so far as to include more than 75% false </w:delText>
        </w:r>
        <w:r w:rsidR="004537E6">
          <w:lastRenderedPageBreak/>
          <w:delText xml:space="preserve">candidates, </w:delText>
        </w:r>
      </w:del>
      <w:ins w:id="979" w:author="Henry_Ward" w:date="2017-11-08T16:44:00Z">
        <w:r w:rsidR="00300B7C">
          <w:t>)</w:t>
        </w:r>
        <w:r>
          <w:t>. This result suggests that</w:t>
        </w:r>
      </w:ins>
      <w:r>
        <w:t xml:space="preserve"> we would not be likely to discover processes as coherent as GO terms</w:t>
      </w:r>
      <w:del w:id="980" w:author="Henry_Ward" w:date="2017-11-08T16:44:00Z">
        <w:r w:rsidR="0021466E">
          <w:delText>.</w:delText>
        </w:r>
        <w:r>
          <w:delText xml:space="preserve"> </w:delText>
        </w:r>
      </w:del>
      <w:ins w:id="981" w:author="Henry_Ward" w:date="2017-11-08T16:44:00Z">
        <w:r>
          <w:t xml:space="preserve"> if linkage extended beyond this</w:t>
        </w:r>
        <w:r w:rsidR="0021466E">
          <w:t xml:space="preserve"> point.</w:t>
        </w:r>
        <w:r>
          <w:t xml:space="preserve"> </w:t>
        </w:r>
        <w:commentRangeEnd w:id="962"/>
        <w:r w:rsidR="006C58E2">
          <w:rPr>
            <w:rStyle w:val="CommentReference"/>
          </w:rPr>
          <w:commentReference w:id="962"/>
        </w:r>
      </w:ins>
    </w:p>
    <w:p w14:paraId="0F6F2412" w14:textId="1500F7BE" w:rsidR="007928DE" w:rsidRDefault="004C123B" w:rsidP="007928DE">
      <w:r>
        <w:t>At the same window</w:t>
      </w:r>
      <w:del w:id="982" w:author="Henry_Ward" w:date="2017-11-08T16:44:00Z">
        <w:r>
          <w:delText>/flank parameter setting</w:delText>
        </w:r>
      </w:del>
      <w:ins w:id="983" w:author="Henry_Ward" w:date="2017-11-08T16:44:00Z">
        <w:r w:rsidR="0043058F">
          <w:t xml:space="preserve"> and </w:t>
        </w:r>
        <w:r>
          <w:t>flank</w:t>
        </w:r>
        <w:r w:rsidR="0043058F">
          <w:t>ing</w:t>
        </w:r>
        <w:r>
          <w:t xml:space="preserve"> parameter</w:t>
        </w:r>
        <w:r w:rsidR="0043058F">
          <w:t>s</w:t>
        </w:r>
      </w:ins>
      <w:r>
        <w:t xml:space="preserve"> noted above, </w:t>
      </w:r>
      <w:r w:rsidR="006C58E2">
        <w:t xml:space="preserve">we </w:t>
      </w:r>
      <w:del w:id="984" w:author="Henry_Ward" w:date="2017-11-08T16:44:00Z">
        <w:r>
          <w:delText>were able to make</w:delText>
        </w:r>
      </w:del>
      <w:ins w:id="985" w:author="Henry_Ward" w:date="2017-11-08T16:44:00Z">
        <w:r>
          <w:t>ma</w:t>
        </w:r>
        <w:r w:rsidR="006C58E2">
          <w:t>d</w:t>
        </w:r>
        <w:r>
          <w:t>e</w:t>
        </w:r>
      </w:ins>
      <w:r>
        <w:t xml:space="preserv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del w:id="986" w:author="Henry_Ward" w:date="2017-11-08T16:44:00Z">
        <w:r w:rsidR="00626F24">
          <w:delText>what was predicted by</w:delText>
        </w:r>
        <w:r>
          <w:delText xml:space="preserve"> our</w:delText>
        </w:r>
      </w:del>
      <w:ins w:id="987" w:author="Henry_Ward" w:date="2017-11-08T16:44:00Z">
        <w:r w:rsidR="0043058F">
          <w:t>predictions made from</w:t>
        </w:r>
      </w:ins>
      <w:r w:rsidR="0043058F">
        <w:t xml:space="preserve"> </w:t>
      </w:r>
      <w:r>
        <w:t>GO simulations at the same window</w:t>
      </w:r>
      <w:del w:id="988" w:author="Henry_Ward" w:date="2017-11-08T16:44:00Z">
        <w:r>
          <w:delText>/</w:delText>
        </w:r>
      </w:del>
      <w:ins w:id="989" w:author="Henry_Ward" w:date="2017-11-08T16:44:00Z">
        <w:r w:rsidR="0043058F">
          <w:t xml:space="preserve"> and </w:t>
        </w:r>
      </w:ins>
      <w:r>
        <w:t>flankin</w:t>
      </w:r>
      <w:r w:rsidR="0043058F">
        <w:t>g</w:t>
      </w:r>
      <w:r>
        <w:t xml:space="preserve"> </w:t>
      </w:r>
      <w:del w:id="990" w:author="Henry_Ward" w:date="2017-11-08T16:44:00Z">
        <w:r>
          <w:delText>gene parameter setting.</w:delText>
        </w:r>
      </w:del>
      <w:ins w:id="991" w:author="Henry_Ward" w:date="2017-11-08T16:44:00Z">
        <w:r>
          <w:t>parameter</w:t>
        </w:r>
        <w:r w:rsidR="0043058F">
          <w:t>s</w:t>
        </w:r>
        <w:r>
          <w:t>.</w:t>
        </w:r>
      </w:ins>
      <w:r>
        <w:t xml:space="preserve"> </w:t>
      </w:r>
      <w:r w:rsidR="007928DE">
        <w:t>Intriguingly, HPO gene sets alone were not significantly enriched for GO term genes</w:t>
      </w:r>
      <w:ins w:id="992" w:author="Henry_Ward" w:date="2017-11-08T16:44:00Z">
        <w:r w:rsidR="0043058F">
          <w:t>,</w:t>
        </w:r>
      </w:ins>
      <w:r w:rsidR="009A6E69">
        <w:t xml:space="preserve"> indicating that while the HPO gene sets and GO terms exhibited </w:t>
      </w:r>
      <w:del w:id="993" w:author="Henry_Ward" w:date="2017-11-08T16:44:00Z">
        <w:r w:rsidR="009A6E69">
          <w:delText xml:space="preserve">strikingly </w:delText>
        </w:r>
      </w:del>
      <w:r w:rsidR="009A6E69">
        <w:t xml:space="preserve">similar patterns of gene expression, </w:t>
      </w:r>
      <w:del w:id="994" w:author="Henry_Ward" w:date="2017-11-08T16:44:00Z">
        <w:r w:rsidR="009A6E69">
          <w:delText>the gene sets they</w:delText>
        </w:r>
      </w:del>
      <w:ins w:id="995" w:author="Henry_Ward" w:date="2017-11-08T16:44:00Z">
        <w:r w:rsidR="009A6E69">
          <w:t>the</w:t>
        </w:r>
        <w:r w:rsidR="0043058F">
          <w:t>ir</w:t>
        </w:r>
      </w:ins>
      <w:r w:rsidR="009A6E69">
        <w:t xml:space="preserve"> </w:t>
      </w:r>
      <w:r w:rsidR="0043058F">
        <w:t xml:space="preserve">described </w:t>
      </w:r>
      <w:del w:id="996" w:author="Henry_Ward" w:date="2017-11-08T16:44:00Z">
        <w:r w:rsidR="00D80A90">
          <w:delText>do</w:delText>
        </w:r>
      </w:del>
      <w:ins w:id="997" w:author="Henry_Ward" w:date="2017-11-08T16:44:00Z">
        <w:r w:rsidR="009A6E69">
          <w:t>gene sets are mutually exclusive</w:t>
        </w:r>
        <w:r w:rsidR="007928DE">
          <w:t xml:space="preserve">. </w:t>
        </w:r>
        <w:r w:rsidR="0043058F">
          <w:t>Gene sets did</w:t>
        </w:r>
      </w:ins>
      <w:r w:rsidR="0043058F">
        <w:t xml:space="preserve"> not </w:t>
      </w:r>
      <w:del w:id="998" w:author="Henry_Ward" w:date="2017-11-08T16:44:00Z">
        <w:r w:rsidR="00D80A90">
          <w:delText>significantly overlap</w:delText>
        </w:r>
        <w:r w:rsidR="007928DE">
          <w:delText>. It was not</w:delText>
        </w:r>
      </w:del>
      <w:ins w:id="999" w:author="Henry_Ward" w:date="2017-11-08T16:44:00Z">
        <w:r w:rsidR="0043058F">
          <w:t>exhibit GO term enrichment</w:t>
        </w:r>
      </w:ins>
      <w:r w:rsidR="0043058F">
        <w:t xml:space="preserve"> until </w:t>
      </w:r>
      <w:r w:rsidR="007928DE">
        <w:t xml:space="preserve">the HPO gene sets were </w:t>
      </w:r>
      <w:r w:rsidR="00C13811">
        <w:t xml:space="preserve">supplemented </w:t>
      </w:r>
      <w:r w:rsidR="007928DE">
        <w:t>with co-expression neighbors</w:t>
      </w:r>
      <w:r w:rsidR="006E4EBF">
        <w:t xml:space="preserve"> (HPO</w:t>
      </w:r>
      <w:del w:id="1000" w:author="Henry_Ward" w:date="2017-11-08T16:44:00Z">
        <w:r w:rsidR="006E4EBF">
          <w:delText>+) that gene</w:delText>
        </w:r>
        <w:r w:rsidR="007928DE">
          <w:delText xml:space="preserve"> sets exhibited </w:delText>
        </w:r>
        <w:r w:rsidR="008C5D74">
          <w:delText>GO term</w:delText>
        </w:r>
        <w:r w:rsidR="007928DE">
          <w:delText xml:space="preserve"> enrichment</w:delText>
        </w:r>
        <w:r w:rsidR="00F209D8">
          <w:delText>,</w:delText>
        </w:r>
      </w:del>
      <w:ins w:id="1001" w:author="Henry_Ward" w:date="2017-11-08T16:44:00Z">
        <w:r w:rsidR="0043058F">
          <w:t>+)</w:t>
        </w:r>
        <w:r w:rsidR="00F209D8">
          <w:t>,</w:t>
        </w:r>
      </w:ins>
      <w:r w:rsidR="00F209D8">
        <w:t xml:space="preserve"> though the </w:t>
      </w:r>
      <w:del w:id="1002" w:author="Henry_Ward" w:date="2017-11-08T16:44:00Z">
        <w:r w:rsidR="005D495E">
          <w:delText>resulting terms</w:delText>
        </w:r>
      </w:del>
      <w:ins w:id="1003" w:author="Henry_Ward" w:date="2017-11-08T16:44:00Z">
        <w:r w:rsidR="00F209D8">
          <w:t>descriptions</w:t>
        </w:r>
      </w:ins>
      <w:r w:rsidR="00F209D8">
        <w:t xml:space="preserve"> were </w:t>
      </w:r>
      <w:del w:id="1004" w:author="Henry_Ward" w:date="2017-11-08T16:44:00Z">
        <w:r w:rsidR="005D495E">
          <w:delText>not very specific</w:delText>
        </w:r>
        <w:r w:rsidR="007928DE">
          <w:delText>.</w:delText>
        </w:r>
      </w:del>
      <w:ins w:id="1005" w:author="Henry_Ward" w:date="2017-11-08T16:44:00Z">
        <w:r w:rsidR="00F209D8">
          <w:t>high level</w:t>
        </w:r>
        <w:r w:rsidR="007928DE">
          <w:t>.</w:t>
        </w:r>
      </w:ins>
      <w:r w:rsidR="007928DE">
        <w:t xml:space="preserve"> We speculate that this is due to discovery bias in </w:t>
      </w:r>
      <w:del w:id="1006" w:author="Henry_Ward" w:date="2017-11-08T16:44:00Z">
        <w:r w:rsidR="00BA0362">
          <w:delText>the</w:delText>
        </w:r>
        <w:r w:rsidR="007928DE">
          <w:delText xml:space="preserve"> </w:delText>
        </w:r>
      </w:del>
      <w:r w:rsidR="007928DE">
        <w:t xml:space="preserve">GO annotations </w:t>
      </w:r>
      <w:del w:id="1007" w:author="Henry_Ward" w:date="2017-11-08T16:44:00Z">
        <w:r w:rsidR="007928DE">
          <w:delText xml:space="preserve">that were </w:delText>
        </w:r>
      </w:del>
      <w:r w:rsidR="007928DE">
        <w:t>used for our evaluation</w:t>
      </w:r>
      <w:del w:id="1008" w:author="Henry_Ward" w:date="2017-11-08T16:44:00Z">
        <w:r w:rsidR="00BA0362">
          <w:delText>,</w:delText>
        </w:r>
      </w:del>
      <w:ins w:id="1009" w:author="Henry_Ward" w:date="2017-11-08T16:44:00Z">
        <w:r w:rsidR="00ED6089">
          <w:t xml:space="preserve"> –</w:t>
        </w:r>
      </w:ins>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commentRangeStart w:id="1010"/>
      <w:r>
        <w:t xml:space="preserve">There are likely </w:t>
      </w:r>
      <w:del w:id="1011" w:author="Henry_Ward" w:date="2017-11-08T16:44:00Z">
        <w:r>
          <w:delText>a large number of</w:delText>
        </w:r>
      </w:del>
      <w:ins w:id="1012" w:author="Henry_Ward" w:date="2017-11-08T16:44:00Z">
        <w:r w:rsidR="00047048">
          <w:t>many</w:t>
        </w:r>
      </w:ins>
      <w:r w:rsidR="007928DE">
        <w:t xml:space="preserve"> maize</w:t>
      </w:r>
      <w:del w:id="1013" w:author="Henry_Ward" w:date="2017-11-08T16:44:00Z">
        <w:r w:rsidR="007928DE">
          <w:delText xml:space="preserve"> </w:delText>
        </w:r>
      </w:del>
      <w:ins w:id="1014" w:author="Henry_Ward" w:date="2017-11-08T16:44:00Z">
        <w:r w:rsidR="00047048">
          <w:t>-</w:t>
        </w:r>
      </w:ins>
      <w:r w:rsidR="007928DE">
        <w:t>specific</w:t>
      </w:r>
      <w:r>
        <w:t xml:space="preserve"> pr</w:t>
      </w:r>
      <w:r w:rsidR="00607D02">
        <w:t>ocesses</w:t>
      </w:r>
      <w:commentRangeEnd w:id="1010"/>
      <w:r w:rsidR="00A62F1E">
        <w:rPr>
          <w:rStyle w:val="CommentReference"/>
        </w:rPr>
        <w:commentReference w:id="1010"/>
      </w:r>
      <w:r w:rsidR="00EE0317">
        <w:t xml:space="preserve"> and phenotypes</w:t>
      </w:r>
      <w:r w:rsidR="00607D02">
        <w:t xml:space="preserve"> </w:t>
      </w:r>
      <w:del w:id="1015" w:author="Henry_Ward" w:date="2017-11-08T16:44:00Z">
        <w:r w:rsidR="00A62F1E">
          <w:delText xml:space="preserve">which are </w:delText>
        </w:r>
      </w:del>
      <w:r w:rsidR="00607D02">
        <w:t>not yet annotated</w:t>
      </w:r>
      <w:r w:rsidR="00047048">
        <w:t xml:space="preserve"> in ontologies</w:t>
      </w:r>
      <w:del w:id="1016" w:author="Henry_Ward" w:date="2017-11-08T16:44:00Z">
        <w:r w:rsidR="00A62F1E">
          <w:delText xml:space="preserve"> such as GO</w:delText>
        </w:r>
      </w:del>
      <w:r w:rsidR="007928DE">
        <w:t xml:space="preserve">, yet </w:t>
      </w:r>
      <w:ins w:id="1017" w:author="Henry_Ward" w:date="2017-11-08T16:44:00Z">
        <w:r w:rsidR="00047048">
          <w:t xml:space="preserve">that </w:t>
        </w:r>
      </w:ins>
      <w:r w:rsidR="007928DE">
        <w:t>have strong co-expression evidence</w:t>
      </w:r>
      <w:r w:rsidR="00BD5B66">
        <w:t xml:space="preserve"> and can be </w:t>
      </w:r>
      <w:del w:id="1018" w:author="Henry_Ward" w:date="2017-11-08T16:44:00Z">
        <w:r w:rsidR="00BD5B66">
          <w:delText>given</w:delText>
        </w:r>
      </w:del>
      <w:ins w:id="1019" w:author="Henry_Ward" w:date="2017-11-08T16:44:00Z">
        <w:r w:rsidR="00047048">
          <w:t>assigned</w:t>
        </w:r>
      </w:ins>
      <w:r w:rsidR="00047048">
        <w:t xml:space="preserve"> </w:t>
      </w:r>
      <w:r w:rsidR="00BD5B66">
        <w:t>functional annotations through GWAS</w:t>
      </w:r>
      <w:r>
        <w:t xml:space="preserve">. </w:t>
      </w:r>
    </w:p>
    <w:p w14:paraId="35C78FD2" w14:textId="6FFE1345" w:rsidR="006E4EBF" w:rsidRDefault="004C123B" w:rsidP="007928DE">
      <w:commentRangeStart w:id="1020"/>
      <w:r>
        <w:t>O</w:t>
      </w:r>
      <w:r w:rsidR="005122BA">
        <w:t>ur analysis</w:t>
      </w:r>
      <w:r>
        <w:t xml:space="preserve"> </w:t>
      </w:r>
      <w:r w:rsidR="00ED314C">
        <w:t xml:space="preserve">shows </w:t>
      </w:r>
      <w:r>
        <w:t xml:space="preserve">that </w:t>
      </w:r>
      <w:ins w:id="1021" w:author="Henry_Ward" w:date="2017-11-08T16:44:00Z">
        <w:r>
          <w:t xml:space="preserve">the </w:t>
        </w:r>
      </w:ins>
      <w:r>
        <w:t xml:space="preserve">loci </w:t>
      </w:r>
      <w:del w:id="1022" w:author="Henry_Ward" w:date="2017-11-08T16:44:00Z">
        <w:r w:rsidR="002D5ED6">
          <w:delText>implicated by</w:delText>
        </w:r>
        <w:r>
          <w:delText xml:space="preserve"> </w:delText>
        </w:r>
      </w:del>
      <w:ins w:id="1023" w:author="Henry_Ward" w:date="2017-11-08T16:44:00Z">
        <w:r w:rsidR="00C13811">
          <w:t>linked to</w:t>
        </w:r>
        <w:r>
          <w:t xml:space="preserve"> </w:t>
        </w:r>
      </w:ins>
      <w:r>
        <w:t xml:space="preserve">ionomic GWAS loci </w:t>
      </w:r>
      <w:del w:id="1024" w:author="Henry_Ward" w:date="2017-11-08T16:44:00Z">
        <w:r w:rsidR="00FE0220">
          <w:delText>exhibit</w:delText>
        </w:r>
        <w:r w:rsidR="007D7DBD">
          <w:delText xml:space="preserve"> patterns of co-expression</w:delText>
        </w:r>
      </w:del>
      <w:commentRangeStart w:id="1025"/>
      <w:ins w:id="1026" w:author="Henry_Ward" w:date="2017-11-08T16:44:00Z">
        <w:r>
          <w:t>are</w:t>
        </w:r>
      </w:ins>
      <w:r>
        <w:t xml:space="preserve"> a</w:t>
      </w:r>
      <w:r w:rsidR="00955FB7">
        <w:t>s</w:t>
      </w:r>
      <w:r>
        <w:t xml:space="preserve"> </w:t>
      </w:r>
      <w:del w:id="1027" w:author="Henry_Ward" w:date="2017-11-08T16:44:00Z">
        <w:r w:rsidR="007D7DBD">
          <w:delText>strong was</w:delText>
        </w:r>
      </w:del>
      <w:ins w:id="1028" w:author="Henry_Ward" w:date="2017-11-08T16:44:00Z">
        <w:r>
          <w:t xml:space="preserve">coherent </w:t>
        </w:r>
        <w:r w:rsidR="006E4EBF">
          <w:t>as</w:t>
        </w:r>
      </w:ins>
      <w:r w:rsidR="006E4EBF">
        <w:t xml:space="preserve"> many </w:t>
      </w:r>
      <w:del w:id="1029" w:author="Henry_Ward" w:date="2017-11-08T16:44:00Z">
        <w:r w:rsidR="007D7DBD">
          <w:delText xml:space="preserve">of the </w:delText>
        </w:r>
      </w:del>
      <w:r w:rsidR="006E4EBF">
        <w:t>maize genes co-annotated</w:t>
      </w:r>
      <w:r>
        <w:t xml:space="preserve"> </w:t>
      </w:r>
      <w:del w:id="1030" w:author="Henry_Ward" w:date="2017-11-08T16:44:00Z">
        <w:r w:rsidR="007D7DBD">
          <w:delText xml:space="preserve">to </w:delText>
        </w:r>
      </w:del>
      <w:r>
        <w:t>GO terms</w:t>
      </w:r>
      <w:del w:id="1031" w:author="Henry_Ward" w:date="2017-11-08T16:44:00Z">
        <w:r w:rsidR="002D5ED6">
          <w:delText xml:space="preserve">. Additionally, </w:delText>
        </w:r>
        <w:r w:rsidR="00524E7D">
          <w:delText>gene sets identified by Camoco</w:delText>
        </w:r>
        <w:r w:rsidR="005B49B9">
          <w:delText xml:space="preserve"> </w:delText>
        </w:r>
        <w:commentRangeEnd w:id="1020"/>
        <w:r w:rsidR="00792D36">
          <w:rPr>
            <w:rStyle w:val="CommentReference"/>
          </w:rPr>
          <w:commentReference w:id="1020"/>
        </w:r>
      </w:del>
      <w:ins w:id="1032" w:author="Henry_Ward" w:date="2017-11-08T16:44:00Z">
        <w:r w:rsidR="005B49B9">
          <w:t>,</w:t>
        </w:r>
        <w:commentRangeEnd w:id="1025"/>
        <w:r w:rsidR="00047048">
          <w:rPr>
            <w:rStyle w:val="CommentReference"/>
          </w:rPr>
          <w:commentReference w:id="1025"/>
        </w:r>
        <w:r w:rsidR="005B49B9">
          <w:t xml:space="preserve"> many of which </w:t>
        </w:r>
      </w:ins>
      <w:r w:rsidR="005B49B9">
        <w:t>have strong literature support for being involved in elemental accumulation</w:t>
      </w:r>
      <w:del w:id="1033" w:author="Henry_Ward" w:date="2017-11-08T16:44:00Z">
        <w:r w:rsidR="00524E7D">
          <w:delText xml:space="preserve"> despite not </w:delText>
        </w:r>
        <w:r w:rsidR="00E16E1C">
          <w:delText>exhibiting GO enrichment</w:delText>
        </w:r>
        <w:r>
          <w:delText>.</w:delText>
        </w:r>
      </w:del>
      <w:ins w:id="1034" w:author="Henry_Ward" w:date="2017-11-08T16:44:00Z">
        <w:r>
          <w:t>.</w:t>
        </w:r>
      </w:ins>
      <w:r>
        <w:t xml:space="preserve"> Indeed</w:t>
      </w:r>
      <w:r w:rsidR="00135DED">
        <w:t>,</w:t>
      </w:r>
      <w:r>
        <w:t xml:space="preserve"> one of the key motivations of our approach </w:t>
      </w:r>
      <w:del w:id="1035" w:author="Henry_Ward" w:date="2017-11-08T16:44:00Z">
        <w:r>
          <w:delText xml:space="preserve">was that crop genomes like maize have </w:delText>
        </w:r>
      </w:del>
      <w:ins w:id="1036" w:author="Henry_Ward" w:date="2017-11-08T16:44:00Z">
        <w:r w:rsidR="00135DED">
          <w:t xml:space="preserve">are the </w:t>
        </w:r>
      </w:ins>
      <w:r w:rsidR="00135DED">
        <w:t>limited species-specific gene ontologies</w:t>
      </w:r>
      <w:ins w:id="1037" w:author="Henry_Ward" w:date="2017-11-08T16:44:00Z">
        <w:r w:rsidR="00135DED">
          <w:t xml:space="preserve"> for </w:t>
        </w:r>
        <w:r>
          <w:t xml:space="preserve">crop genomes like </w:t>
        </w:r>
        <w:r w:rsidR="00135DED">
          <w:t>maize</w:t>
        </w:r>
      </w:ins>
      <w:commentRangeStart w:id="1038"/>
      <w:r w:rsidR="00135DED">
        <w:t xml:space="preserve">, </w:t>
      </w:r>
      <w:r>
        <w:t>and this result emphasizes the extent of this limi</w:t>
      </w:r>
      <w:r w:rsidR="006E4EBF">
        <w:t>tation.</w:t>
      </w:r>
      <w:commentRangeEnd w:id="1038"/>
      <w:r w:rsidR="001673DF">
        <w:rPr>
          <w:rStyle w:val="CommentReference"/>
        </w:rPr>
        <w:commentReference w:id="1038"/>
      </w:r>
      <w:r w:rsidR="00E16F53">
        <w:t xml:space="preserve"> Where current functional annotations, such as GO, rely highly on </w:t>
      </w:r>
      <w:r w:rsidR="004A10FE">
        <w:t>orthology,</w:t>
      </w:r>
      <w:commentRangeStart w:id="1039"/>
      <w:r w:rsidR="004A10FE">
        <w:t xml:space="preserve"> future curation </w:t>
      </w:r>
      <w:del w:id="1040" w:author="Henry_Ward" w:date="2017-11-08T16:44:00Z">
        <w:r w:rsidR="009716A3">
          <w:delText xml:space="preserve">schemes </w:delText>
        </w:r>
      </w:del>
      <w:ins w:id="1041" w:author="Henry_Ward" w:date="2017-11-08T16:44:00Z">
        <w:r w:rsidR="004A10FE">
          <w:t xml:space="preserve">pipeline </w:t>
        </w:r>
        <w:commentRangeEnd w:id="1039"/>
        <w:r w:rsidR="00C504ED">
          <w:rPr>
            <w:rStyle w:val="CommentReference"/>
          </w:rPr>
          <w:commentReference w:id="1039"/>
        </w:r>
      </w:ins>
      <w:r w:rsidR="004A10FE">
        <w:t>could rely on species</w:t>
      </w:r>
      <w:r w:rsidR="00C13811">
        <w:t>-</w:t>
      </w:r>
      <w:r w:rsidR="004A10FE">
        <w:t xml:space="preserve">specific </w:t>
      </w:r>
      <w:del w:id="1042" w:author="Henry_Ward" w:date="2017-11-08T16:44:00Z">
        <w:r w:rsidR="00C13811">
          <w:delText>data</w:delText>
        </w:r>
        <w:r w:rsidR="004A10FE">
          <w:delText xml:space="preserve"> </w:delText>
        </w:r>
        <w:r w:rsidR="00C13811">
          <w:delText>obtained from</w:delText>
        </w:r>
      </w:del>
      <w:ins w:id="1043" w:author="Henry_Ward" w:date="2017-11-08T16:44:00Z">
        <w:r w:rsidR="004A10FE">
          <w:t xml:space="preserve">curations </w:t>
        </w:r>
        <w:r w:rsidR="00C13811">
          <w:t>that utilize</w:t>
        </w:r>
        <w:r w:rsidR="005000F1">
          <w:t xml:space="preserve"> both</w:t>
        </w:r>
      </w:ins>
      <w:r w:rsidR="00C13811">
        <w:t xml:space="preserve"> </w:t>
      </w:r>
      <w:r w:rsidR="004A10FE">
        <w:t>GWAS and co-expression</w:t>
      </w:r>
      <w:ins w:id="1044" w:author="Henry_Ward" w:date="2017-11-08T16:44:00Z">
        <w:r w:rsidR="002D2173">
          <w:t xml:space="preserve"> data</w:t>
        </w:r>
      </w:ins>
      <w:r w:rsidR="004A10FE">
        <w:t>.</w:t>
      </w:r>
    </w:p>
    <w:p w14:paraId="43E5377E" w14:textId="69DEB686" w:rsidR="004C123B" w:rsidRDefault="009716A3" w:rsidP="004C123B">
      <w:del w:id="1045" w:author="Henry_Ward" w:date="2017-11-08T16:44:00Z">
        <w:r>
          <w:delText xml:space="preserve">While </w:delText>
        </w:r>
        <w:r w:rsidR="0021359B">
          <w:delText>ontological</w:delText>
        </w:r>
        <w:r w:rsidR="004C123B">
          <w:delText xml:space="preserve"> </w:delText>
        </w:r>
      </w:del>
      <w:ins w:id="1046" w:author="Henry_Ward" w:date="2017-11-08T16:44:00Z">
        <w:r w:rsidR="004C123B">
          <w:t xml:space="preserve">Beyond highlighting the challenges of a genome lacking </w:t>
        </w:r>
        <w:r w:rsidR="00BE5CBE">
          <w:t xml:space="preserve">precise </w:t>
        </w:r>
        <w:r w:rsidR="004C123B">
          <w:t xml:space="preserve">functional </w:t>
        </w:r>
      </w:ins>
      <w:r w:rsidR="004C123B">
        <w:t>annotation</w:t>
      </w:r>
      <w:del w:id="1047" w:author="Henry_Ward" w:date="2017-11-08T16:44:00Z">
        <w:r w:rsidR="004C123B">
          <w:delText xml:space="preserve"> for </w:delText>
        </w:r>
      </w:del>
      <w:ins w:id="1048" w:author="Henry_Ward" w:date="2017-11-08T16:44:00Z">
        <w:r w:rsidR="004C123B">
          <w:t>, these results also suggest an interesting direction for fut</w:t>
        </w:r>
        <w:r w:rsidR="0021359B">
          <w:t xml:space="preserve">ure work. Despite </w:t>
        </w:r>
      </w:ins>
      <w:r w:rsidR="00A57DB2">
        <w:t xml:space="preserve">maize </w:t>
      </w:r>
      <w:del w:id="1049" w:author="Henry_Ward" w:date="2017-11-08T16:44:00Z">
        <w:r w:rsidR="004C123B">
          <w:delText>genes</w:delText>
        </w:r>
        <w:r>
          <w:delText xml:space="preserve"> remains</w:delText>
        </w:r>
      </w:del>
      <w:ins w:id="1050" w:author="Henry_Ward" w:date="2017-11-08T16:44:00Z">
        <w:r w:rsidR="00A57DB2">
          <w:t>genes’</w:t>
        </w:r>
      </w:ins>
      <w:r w:rsidR="00A57DB2">
        <w:t xml:space="preserve"> </w:t>
      </w:r>
      <w:r w:rsidR="0021359B">
        <w:t>limited</w:t>
      </w:r>
      <w:del w:id="1051" w:author="Henry_Ward" w:date="2017-11-08T16:44:00Z">
        <w:r w:rsidR="004C123B">
          <w:delText xml:space="preserve">, there </w:delText>
        </w:r>
        <w:r>
          <w:delText xml:space="preserve">has </w:delText>
        </w:r>
        <w:r w:rsidR="004C123B">
          <w:delText>been a wealth of</w:delText>
        </w:r>
      </w:del>
      <w:ins w:id="1052" w:author="Henry_Ward" w:date="2017-11-08T16:44:00Z">
        <w:r w:rsidR="0021359B">
          <w:t xml:space="preserve"> ontological</w:t>
        </w:r>
        <w:r w:rsidR="004C123B">
          <w:t xml:space="preserve"> annotation</w:t>
        </w:r>
        <w:r w:rsidR="00A57DB2">
          <w:t>s</w:t>
        </w:r>
        <w:r w:rsidR="004C123B">
          <w:t xml:space="preserve">, </w:t>
        </w:r>
        <w:r w:rsidR="00A57DB2">
          <w:t>many</w:t>
        </w:r>
      </w:ins>
      <w:r w:rsidR="004C123B">
        <w:t xml:space="preserve"> genome-wide association studies</w:t>
      </w:r>
      <w:del w:id="1053" w:author="Henry_Ward" w:date="2017-11-08T16:44:00Z">
        <w:r w:rsidR="004C123B">
          <w:delText xml:space="preserve">, many of them </w:delText>
        </w:r>
      </w:del>
      <w:ins w:id="1054" w:author="Henry_Ward" w:date="2017-11-08T16:44:00Z">
        <w:r w:rsidR="00A57DB2">
          <w:t xml:space="preserve"> have been </w:t>
        </w:r>
      </w:ins>
      <w:r w:rsidR="004C123B">
        <w:t xml:space="preserve">enabled by </w:t>
      </w:r>
      <w:del w:id="1055" w:author="Henry_Ward" w:date="2017-11-08T16:44:00Z">
        <w:r w:rsidR="004C123B">
          <w:delText xml:space="preserve">the </w:delText>
        </w:r>
      </w:del>
      <w:r w:rsidR="004C123B">
        <w:t xml:space="preserve">powerful mapping populations </w:t>
      </w:r>
      <w:del w:id="1056" w:author="Henry_Ward" w:date="2017-11-08T16:44:00Z">
        <w:r w:rsidR="004C123B">
          <w:delText xml:space="preserve">that have been constructed </w:delText>
        </w:r>
      </w:del>
      <w:r w:rsidR="004C123B">
        <w:t xml:space="preserve">(e.g.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rsidR="004C123B">
        <w:t xml:space="preserve">). Our results suggest that these sets of loci, </w:t>
      </w:r>
      <w:del w:id="1057" w:author="Henry_Ward" w:date="2017-11-08T16:44:00Z">
        <w:r w:rsidR="004C123B">
          <w:delText>and</w:delText>
        </w:r>
      </w:del>
      <w:ins w:id="1058" w:author="Henry_Ward" w:date="2017-11-08T16:44:00Z">
        <w:r w:rsidR="00A57DB2">
          <w:t>combined with</w:t>
        </w:r>
      </w:ins>
      <w:r w:rsidR="00A57DB2">
        <w:t xml:space="preserve"> </w:t>
      </w:r>
      <w:r w:rsidR="004C123B">
        <w:t xml:space="preserve">a proper mapping to the genes they represent, could serve as a powerful resource for </w:t>
      </w:r>
      <w:del w:id="1059" w:author="Henry_Ward" w:date="2017-11-08T16:44:00Z">
        <w:r w:rsidR="004C123B">
          <w:delText xml:space="preserve">characterizing </w:delText>
        </w:r>
      </w:del>
      <w:r w:rsidR="004C123B">
        <w:t>gene function</w:t>
      </w:r>
      <w:del w:id="1060" w:author="Henry_Ward" w:date="2017-11-08T16:44:00Z">
        <w:r w:rsidR="004C123B">
          <w:delText>. More systematic</w:delText>
        </w:r>
      </w:del>
      <w:ins w:id="1061" w:author="Henry_Ward" w:date="2017-11-08T16:44:00Z">
        <w:r w:rsidR="00A57DB2">
          <w:t xml:space="preserve"> characterization</w:t>
        </w:r>
        <w:r w:rsidR="004C123B">
          <w:t xml:space="preserve">. </w:t>
        </w:r>
        <w:r w:rsidR="00282E46">
          <w:t>S</w:t>
        </w:r>
        <w:r w:rsidR="004C123B">
          <w:t>ystematic</w:t>
        </w:r>
      </w:ins>
      <w:r w:rsidR="004C123B">
        <w:t xml:space="preserve"> efforts to </w:t>
      </w:r>
      <w:r w:rsidR="004C123B">
        <w:lastRenderedPageBreak/>
        <w:t xml:space="preserve">curate the results from </w:t>
      </w:r>
      <w:ins w:id="1062" w:author="Henry_Ward" w:date="2017-11-08T16:44:00Z">
        <w:r w:rsidR="004C123B">
          <w:t xml:space="preserve">such </w:t>
        </w:r>
      </w:ins>
      <w:r w:rsidR="004C123B">
        <w:t xml:space="preserve">genome-wide association studies, filter gene sets with </w:t>
      </w:r>
      <w:del w:id="1063" w:author="Henry_Ward" w:date="2017-11-08T16:44:00Z">
        <w:r w:rsidR="004C123B">
          <w:delText xml:space="preserve">tools such as </w:delText>
        </w:r>
      </w:del>
      <w:r w:rsidR="004C123B">
        <w:t>Camoco</w:t>
      </w:r>
      <w:ins w:id="1064" w:author="Henry_Ward" w:date="2017-11-08T16:44:00Z">
        <w:r w:rsidR="00282E46">
          <w:t xml:space="preserve"> and similar tools</w:t>
        </w:r>
      </w:ins>
      <w:r w:rsidR="004C123B">
        <w:t xml:space="preserve">, </w:t>
      </w:r>
      <w:commentRangeStart w:id="1065"/>
      <w:r w:rsidR="004C123B">
        <w:t xml:space="preserve">and provide public access in convenient forms </w:t>
      </w:r>
      <w:commentRangeEnd w:id="1065"/>
      <w:r w:rsidR="00BE5664">
        <w:rPr>
          <w:rStyle w:val="CommentReference"/>
        </w:rPr>
        <w:commentReference w:id="1065"/>
      </w:r>
      <w:r w:rsidR="004C123B">
        <w:t xml:space="preserve">would be </w:t>
      </w:r>
      <w:del w:id="1066" w:author="Henry_Ward" w:date="2017-11-08T16:44:00Z">
        <w:r w:rsidR="009F5D22">
          <w:delText xml:space="preserve">a </w:delText>
        </w:r>
      </w:del>
      <w:commentRangeStart w:id="1067"/>
      <w:r w:rsidR="004C123B">
        <w:t>worthwhile</w:t>
      </w:r>
      <w:commentRangeEnd w:id="1067"/>
      <w:del w:id="1068" w:author="Henry_Ward" w:date="2017-11-08T16:44:00Z">
        <w:r w:rsidR="009F5D22">
          <w:delText xml:space="preserve"> direction for future work</w:delText>
        </w:r>
        <w:r w:rsidR="004C123B">
          <w:delText>.</w:delText>
        </w:r>
      </w:del>
      <w:ins w:id="1069" w:author="Henry_Ward" w:date="2017-11-08T16:44:00Z">
        <w:r w:rsidR="00BE5664">
          <w:rPr>
            <w:rStyle w:val="CommentReference"/>
          </w:rPr>
          <w:commentReference w:id="1067"/>
        </w:r>
        <w:r w:rsidR="004C123B">
          <w:t>.</w:t>
        </w:r>
      </w:ins>
      <w:r w:rsidR="004C123B">
        <w:t xml:space="preserve"> Maize is </w:t>
      </w:r>
      <w:del w:id="1070" w:author="Henry_Ward" w:date="2017-11-08T16:44:00Z">
        <w:r w:rsidR="004C123B">
          <w:delText xml:space="preserve">somewhat </w:delText>
        </w:r>
      </w:del>
      <w:r w:rsidR="004C123B">
        <w:t>exceptional in this regard</w:t>
      </w:r>
      <w:ins w:id="1071" w:author="Henry_Ward" w:date="2017-11-08T16:44:00Z">
        <w:r w:rsidR="00264DD7">
          <w:t>,</w:t>
        </w:r>
      </w:ins>
      <w:r w:rsidR="00887517">
        <w:t xml:space="preserve"> due to its excellent genomic tools</w:t>
      </w:r>
      <w:r w:rsidR="00CB3933">
        <w:t xml:space="preserve"> and powerful mapping populations</w:t>
      </w:r>
      <w:del w:id="1072" w:author="Henry_Ward" w:date="2017-11-08T16:44:00Z">
        <w:r w:rsidR="004C123B">
          <w:delText>, but</w:delText>
        </w:r>
      </w:del>
      <w:ins w:id="1073" w:author="Henry_Ward" w:date="2017-11-08T16:44:00Z">
        <w:r w:rsidR="00264DD7">
          <w:t>.</w:t>
        </w:r>
        <w:r w:rsidR="004C123B">
          <w:t xml:space="preserve"> </w:t>
        </w:r>
        <w:r w:rsidR="00264DD7">
          <w:t>Accordingly,</w:t>
        </w:r>
      </w:ins>
      <w:r w:rsidR="00264DD7">
        <w:t xml:space="preserve"> t</w:t>
      </w:r>
      <w:r w:rsidR="004C123B">
        <w:t xml:space="preserve">here are several other crop species with rich population genetic resources </w:t>
      </w:r>
      <w:del w:id="1074" w:author="Henry_Ward" w:date="2017-11-08T16:44:00Z">
        <w:r w:rsidR="009F5D22">
          <w:delText>and</w:delText>
        </w:r>
      </w:del>
      <w:ins w:id="1075" w:author="Henry_Ward" w:date="2017-11-08T16:44:00Z">
        <w:r w:rsidR="00264DD7">
          <w:t>but</w:t>
        </w:r>
      </w:ins>
      <w:r w:rsidR="00264DD7">
        <w:t xml:space="preserve"> </w:t>
      </w:r>
      <w:r w:rsidR="004C123B">
        <w:t xml:space="preserve">limited </w:t>
      </w:r>
      <w:ins w:id="1076" w:author="Henry_Ward" w:date="2017-11-08T16:44:00Z">
        <w:r w:rsidR="004C123B">
          <w:t xml:space="preserve">genome </w:t>
        </w:r>
      </w:ins>
      <w:r w:rsidR="004C123B">
        <w:t xml:space="preserve">functional annotation that could </w:t>
      </w:r>
      <w:ins w:id="1077" w:author="Henry_Ward" w:date="2017-11-08T16:44:00Z">
        <w:r w:rsidR="00264DD7">
          <w:t xml:space="preserve">also </w:t>
        </w:r>
      </w:ins>
      <w:r w:rsidR="004C123B">
        <w:t>benefit from this approac</w:t>
      </w:r>
      <w:r w:rsidR="00264DD7">
        <w:t>h</w:t>
      </w:r>
      <w:del w:id="1078" w:author="Henry_Ward" w:date="2017-11-08T16:44:00Z">
        <w:r w:rsidR="004C123B">
          <w:delText xml:space="preserve"> as well</w:delText>
        </w:r>
      </w:del>
      <w:r w:rsidR="004C123B">
        <w:t>.</w:t>
      </w:r>
    </w:p>
    <w:p w14:paraId="4B8EAC32" w14:textId="77777777" w:rsidR="009438C3" w:rsidRDefault="004C123B" w:rsidP="009471E9">
      <w:pPr>
        <w:pStyle w:val="Heading3"/>
      </w:pPr>
      <w:r>
        <w:t>Co-expression context matters</w:t>
      </w:r>
    </w:p>
    <w:p w14:paraId="3B70E8AF" w14:textId="65EFF29A" w:rsidR="003C16CC" w:rsidRDefault="004C123B" w:rsidP="004C123B">
      <w:r>
        <w:t>Using our approach, we evaluated 17 ionomic traits for overlap with three different</w:t>
      </w:r>
      <w:r w:rsidR="00CE1DD5">
        <w:t xml:space="preserve"> co-expression networks. </w:t>
      </w:r>
      <w:commentRangeStart w:id="1079"/>
      <w:r w:rsidR="00CE1DD5">
        <w:t>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t>
      </w:r>
      <w:commentRangeEnd w:id="1079"/>
      <w:r w:rsidR="00AA0BCF">
        <w:rPr>
          <w:rStyle w:val="CommentReference"/>
        </w:rPr>
        <w:commentReference w:id="1079"/>
      </w:r>
      <w:r>
        <w:t xml:space="preserve">We emphasize that this result is not a reflection of the data quality or even the general utility of the co-expression network </w:t>
      </w:r>
      <w:commentRangeStart w:id="1080"/>
      <w:r>
        <w:t xml:space="preserve">derived the </w:t>
      </w:r>
      <w:commentRangeEnd w:id="1080"/>
      <w:r w:rsidR="00AA0BCF">
        <w:rPr>
          <w:rStyle w:val="CommentReference"/>
        </w:rPr>
        <w:commentReference w:id="1080"/>
      </w:r>
      <w:r>
        <w:t>tissue/developmental atlas</w:t>
      </w:r>
      <w:commentRangeStart w:id="1081"/>
      <w:r>
        <w:t xml:space="preserve">. Evaluations of this network </w:t>
      </w:r>
      <w:r w:rsidR="004B58B8">
        <w:t>showed</w:t>
      </w:r>
      <w:r>
        <w:t xml:space="preserve"> a similar level of enrichment for co-expression relationships among genes involved in the same biological processes</w:t>
      </w:r>
      <w:r w:rsidR="005512E3">
        <w:t xml:space="preserve"> (</w:t>
      </w:r>
      <w:del w:id="1082" w:author="Henry_Ward" w:date="2017-11-08T16:44:00Z">
        <w:r w:rsidR="005512E3">
          <w:fldChar w:fldCharType="begin"/>
        </w:r>
        <w:r w:rsidR="005512E3">
          <w:delInstrText xml:space="preserve"> REF _Ref458774860 \h </w:delInstrText>
        </w:r>
        <w:r w:rsidR="00BD7995">
          <w:delInstrText xml:space="preserve"> \* MERGEFORMAT </w:delInstrText>
        </w:r>
        <w:r w:rsidR="005512E3">
          <w:fldChar w:fldCharType="separate"/>
        </w:r>
        <w:r w:rsidR="000B0BA4">
          <w:delText>Table 1</w:delText>
        </w:r>
        <w:r w:rsidR="005512E3">
          <w:fldChar w:fldCharType="end"/>
        </w:r>
      </w:del>
      <w:ins w:id="1083" w:author="Henry_Ward" w:date="2017-11-08T16:44:00Z">
        <w:r w:rsidR="005512E3">
          <w:fldChar w:fldCharType="begin"/>
        </w:r>
        <w:r w:rsidR="005512E3">
          <w:instrText xml:space="preserve"> REF _Ref458774860 \h </w:instrText>
        </w:r>
        <w:r w:rsidR="005512E3">
          <w:fldChar w:fldCharType="separate"/>
        </w:r>
        <w:r w:rsidR="000B0BA4">
          <w:t>Table 1</w:t>
        </w:r>
        <w:r w:rsidR="005512E3">
          <w:fldChar w:fldCharType="end"/>
        </w:r>
      </w:ins>
      <w:r w:rsidR="005512E3">
        <w:t>)</w:t>
      </w:r>
      <w:r w:rsidR="00AE58B8">
        <w:t xml:space="preserve"> and had very similar network structure (</w:t>
      </w:r>
      <w:del w:id="1084" w:author="Henry_Ward" w:date="2017-11-08T16:44:00Z">
        <w:r w:rsidR="00AE58B8">
          <w:fldChar w:fldCharType="begin"/>
        </w:r>
        <w:r w:rsidR="00AE58B8">
          <w:delInstrText xml:space="preserve"> REF _Ref458774880 \h </w:delInstrText>
        </w:r>
        <w:r w:rsidR="00BD7995">
          <w:delInstrText xml:space="preserve"> \* MERGEFORMAT </w:delInstrText>
        </w:r>
        <w:r w:rsidR="00AE58B8">
          <w:fldChar w:fldCharType="separate"/>
        </w:r>
        <w:r w:rsidR="000B0BA4">
          <w:delText>Table 2</w:delText>
        </w:r>
        <w:r w:rsidR="00AE58B8">
          <w:fldChar w:fldCharType="end"/>
        </w:r>
      </w:del>
      <w:ins w:id="1085" w:author="Henry_Ward" w:date="2017-11-08T16:44:00Z">
        <w:r w:rsidR="00AE58B8">
          <w:fldChar w:fldCharType="begin"/>
        </w:r>
        <w:r w:rsidR="00AE58B8">
          <w:instrText xml:space="preserve"> REF _Ref458774880 \h </w:instrText>
        </w:r>
        <w:r w:rsidR="00AE58B8">
          <w:fldChar w:fldCharType="separate"/>
        </w:r>
        <w:r w:rsidR="000B0BA4">
          <w:t>Table 2</w:t>
        </w:r>
        <w:r w:rsidR="00AE58B8">
          <w:fldChar w:fldCharType="end"/>
        </w:r>
      </w:ins>
      <w:r w:rsidR="00AE58B8">
        <w:t>)</w:t>
      </w:r>
      <w:r>
        <w:t xml:space="preserve">. </w:t>
      </w:r>
      <w:commentRangeEnd w:id="1081"/>
      <w:r w:rsidR="00AA0BCF">
        <w:rPr>
          <w:rStyle w:val="CommentReference"/>
        </w:rPr>
        <w:commentReference w:id="1081"/>
      </w:r>
      <w:r w:rsidR="00887A2C">
        <w:t>Instead, o</w:t>
      </w:r>
      <w:r>
        <w:t xml:space="preserve">ur results indicate that the </w:t>
      </w:r>
      <w:del w:id="1086" w:author="Henry_Ward" w:date="2017-11-08T16:44:00Z">
        <w:r>
          <w:delText xml:space="preserve">processes </w:delText>
        </w:r>
      </w:del>
      <w:r w:rsidR="002904EB">
        <w:t xml:space="preserve">underlying </w:t>
      </w:r>
      <w:del w:id="1087" w:author="Henry_Ward" w:date="2017-11-08T16:44:00Z">
        <w:r>
          <w:delText>the</w:delText>
        </w:r>
      </w:del>
      <w:ins w:id="1088" w:author="Henry_Ward" w:date="2017-11-08T16:44:00Z">
        <w:r>
          <w:t xml:space="preserve">processes </w:t>
        </w:r>
        <w:r w:rsidR="002904EB">
          <w:t>driving</w:t>
        </w:r>
      </w:ins>
      <w:r w:rsidR="002904EB">
        <w:t xml:space="preserve"> </w:t>
      </w:r>
      <w:r>
        <w:t xml:space="preserve">genotypic variation associated with traits captured by GWAS are better </w:t>
      </w:r>
      <w:del w:id="1089" w:author="Henry_Ward" w:date="2017-11-08T16:44:00Z">
        <w:r w:rsidR="007A2B1D">
          <w:delText>reflected</w:delText>
        </w:r>
      </w:del>
      <w:ins w:id="1090" w:author="Henry_Ward" w:date="2017-11-08T16:44:00Z">
        <w:r>
          <w:t>captured</w:t>
        </w:r>
      </w:ins>
      <w:r>
        <w:t xml:space="preserve"> by transcriptional variation observed across genetically diverse individuals. </w:t>
      </w:r>
      <w:commentRangeStart w:id="1091"/>
      <w:r>
        <w:t xml:space="preserve">Indeed, </w:t>
      </w:r>
      <w:r w:rsidR="00EB62D0">
        <w:t>despite networks having</w:t>
      </w:r>
      <w:r>
        <w:t xml:space="preserve"> similar levels of GO term enrichment</w:t>
      </w:r>
      <w:r w:rsidR="009376EB">
        <w:t xml:space="preserve"> </w:t>
      </w:r>
      <w:r w:rsidR="005512E3">
        <w:t>(</w:t>
      </w:r>
      <w:del w:id="1092" w:author="Henry_Ward" w:date="2017-11-08T16:44:00Z">
        <w:r w:rsidR="009376EB">
          <w:fldChar w:fldCharType="begin"/>
        </w:r>
        <w:r w:rsidR="009376EB">
          <w:delInstrText xml:space="preserve"> REF _Ref458774860 \h </w:delInstrText>
        </w:r>
        <w:r w:rsidR="00BD7995">
          <w:delInstrText xml:space="preserve"> \* MERGEFORMAT </w:delInstrText>
        </w:r>
        <w:r w:rsidR="009376EB">
          <w:fldChar w:fldCharType="separate"/>
        </w:r>
        <w:r w:rsidR="000B0BA4">
          <w:delText>Table 1</w:delText>
        </w:r>
        <w:r w:rsidR="009376EB">
          <w:fldChar w:fldCharType="end"/>
        </w:r>
      </w:del>
      <w:ins w:id="1093" w:author="Henry_Ward" w:date="2017-11-08T16:44:00Z">
        <w:r w:rsidR="009376EB">
          <w:fldChar w:fldCharType="begin"/>
        </w:r>
        <w:r w:rsidR="009376EB">
          <w:instrText xml:space="preserve"> REF _Ref458774860 \h </w:instrText>
        </w:r>
        <w:r w:rsidR="009376EB">
          <w:fldChar w:fldCharType="separate"/>
        </w:r>
        <w:r w:rsidR="000B0BA4">
          <w:t>Table 1</w:t>
        </w:r>
        <w:r w:rsidR="009376EB">
          <w:fldChar w:fldCharType="end"/>
        </w:r>
      </w:ins>
      <w:r w:rsidR="005512E3">
        <w:t>)</w:t>
      </w:r>
      <w:r>
        <w:t xml:space="preserve">, the actual GO terms that </w:t>
      </w:r>
      <w:del w:id="1094" w:author="Henry_Ward" w:date="2017-11-08T16:44:00Z">
        <w:r>
          <w:delText>drove that</w:delText>
        </w:r>
      </w:del>
      <w:ins w:id="1095" w:author="Henry_Ward" w:date="2017-11-08T16:44:00Z">
        <w:r w:rsidR="002904EB">
          <w:t>drive</w:t>
        </w:r>
      </w:ins>
      <w:r w:rsidR="002904EB">
        <w:t xml:space="preserve"> </w:t>
      </w:r>
      <w:r>
        <w:t>enrichment are quite different (</w:t>
      </w:r>
      <w:del w:id="1096" w:author="Henry_Ward" w:date="2017-11-08T16:44:00Z">
        <w:r w:rsidR="009376EB">
          <w:fldChar w:fldCharType="begin"/>
        </w:r>
        <w:r w:rsidR="009376EB">
          <w:delInstrText xml:space="preserve"> REF _Ref479246505 \h </w:delInstrText>
        </w:r>
        <w:r w:rsidR="00BD7995">
          <w:delInstrText xml:space="preserve"> \* MERGEFORMAT </w:delInstrText>
        </w:r>
        <w:r w:rsidR="009376EB">
          <w:fldChar w:fldCharType="separate"/>
        </w:r>
        <w:r w:rsidR="000B0BA4">
          <w:delText>Supp. Table 1</w:delText>
        </w:r>
        <w:r w:rsidR="009376EB">
          <w:fldChar w:fldCharType="end"/>
        </w:r>
      </w:del>
      <w:ins w:id="1097" w:author="Henry_Ward" w:date="2017-11-08T16:44:00Z">
        <w:r w:rsidR="009376EB">
          <w:fldChar w:fldCharType="begin"/>
        </w:r>
        <w:r w:rsidR="009376EB">
          <w:instrText xml:space="preserve"> REF _Ref479246505 \h </w:instrText>
        </w:r>
        <w:r w:rsidR="009376EB">
          <w:fldChar w:fldCharType="separate"/>
        </w:r>
        <w:r w:rsidR="000B0BA4">
          <w:t>Supp. Table 1</w:t>
        </w:r>
        <w:r w:rsidR="009376EB">
          <w:fldChar w:fldCharType="end"/>
        </w:r>
      </w:ins>
      <w:commentRangeStart w:id="1098"/>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commentRangeEnd w:id="1098"/>
      <w:r w:rsidR="002904EB">
        <w:rPr>
          <w:rStyle w:val="CommentReference"/>
        </w:rPr>
        <w:commentReference w:id="1098"/>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commentRangeEnd w:id="1091"/>
      <w:r w:rsidR="002904EB">
        <w:rPr>
          <w:rStyle w:val="CommentReference"/>
        </w:rPr>
        <w:commentReference w:id="1091"/>
      </w:r>
    </w:p>
    <w:p w14:paraId="759B5857" w14:textId="194B4B99" w:rsidR="003F0DEB" w:rsidRDefault="004C123B" w:rsidP="00B35377">
      <w:commentRangeStart w:id="1099"/>
      <w:r>
        <w:t xml:space="preserve">Between the two co-expression networks based on expression variation across </w:t>
      </w:r>
      <w:r w:rsidR="00514CFC">
        <w:t xml:space="preserve">genotypically diverse </w:t>
      </w:r>
      <w:r>
        <w:t>individua</w:t>
      </w:r>
      <w:r w:rsidR="008D417E">
        <w:t xml:space="preserve">ls, we </w:t>
      </w:r>
      <w:del w:id="1100" w:author="Henry_Ward" w:date="2017-11-08T16:44:00Z">
        <w:r w:rsidR="008D417E">
          <w:delText xml:space="preserve">also </w:delText>
        </w:r>
      </w:del>
      <w:r w:rsidR="008D417E">
        <w:t>observed</w:t>
      </w:r>
      <w:r>
        <w:t xml:space="preserve"> differences depending on which tissues were profile</w:t>
      </w:r>
      <w:r w:rsidR="00273E6E">
        <w:t>d</w:t>
      </w:r>
      <w:r>
        <w:t xml:space="preserve">. </w:t>
      </w:r>
      <w:commentRangeEnd w:id="1099"/>
      <w:r w:rsidR="00A6233A">
        <w:rPr>
          <w:rStyle w:val="CommentReference"/>
        </w:rPr>
        <w:commentReference w:id="1099"/>
      </w:r>
      <w:commentRangeStart w:id="1101"/>
      <w:r>
        <w:t xml:space="preserve">Our co-expression network derived from sampling of root tissue across a diverse set of individuals (ZmRoot) provided the best performance at </w:t>
      </w:r>
      <w:del w:id="1102" w:author="Henry_Ward" w:date="2017-11-08T16:44:00Z">
        <w:r>
          <w:delText>the FDR we analyzed (</w:delText>
        </w:r>
        <w:r w:rsidR="00EB2AD3">
          <w:rPr>
            <w:highlight w:val="cyan"/>
          </w:rPr>
          <w:fldChar w:fldCharType="begin"/>
        </w:r>
        <w:r w:rsidR="00EB2AD3">
          <w:delInstrText xml:space="preserve"> REF _Ref485996339 \h </w:delInstrText>
        </w:r>
        <w:r w:rsidR="00BD7995">
          <w:rPr>
            <w:highlight w:val="cyan"/>
          </w:rPr>
          <w:delInstrText xml:space="preserve"> \* MERGEFORMAT </w:delInstrText>
        </w:r>
        <w:r w:rsidR="00EB2AD3">
          <w:rPr>
            <w:highlight w:val="cyan"/>
          </w:rPr>
        </w:r>
        <w:r w:rsidR="00EB2AD3">
          <w:rPr>
            <w:highlight w:val="cyan"/>
          </w:rPr>
          <w:fldChar w:fldCharType="separate"/>
        </w:r>
        <w:r w:rsidR="000B0BA4">
          <w:delText>Table 4</w:delText>
        </w:r>
        <w:r w:rsidR="00EB2AD3">
          <w:rPr>
            <w:highlight w:val="cyan"/>
          </w:rPr>
          <w:fldChar w:fldCharType="end"/>
        </w:r>
      </w:del>
      <w:ins w:id="1103" w:author="Henry_Ward" w:date="2017-11-08T16:44:00Z">
        <w:r w:rsidR="00AE153C">
          <w:t xml:space="preserve">our chosen </w:t>
        </w:r>
        <w:r>
          <w:t>FDR</w:t>
        </w:r>
        <w:r w:rsidR="00AE153C">
          <w:t xml:space="preserve"> </w:t>
        </w:r>
        <w:r>
          <w:t>(</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ins>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w:t>
      </w:r>
      <w:commentRangeEnd w:id="1101"/>
      <w:r w:rsidR="00AE153C">
        <w:rPr>
          <w:rStyle w:val="CommentReference"/>
        </w:rPr>
        <w:commentReference w:id="1101"/>
      </w:r>
      <w:r>
        <w:t xml:space="preserve">. </w:t>
      </w:r>
      <w:commentRangeStart w:id="1104"/>
      <w:r>
        <w:t xml:space="preserve">This result </w:t>
      </w:r>
      <w:del w:id="1105" w:author="Henry_Ward" w:date="2017-11-08T16:44:00Z">
        <w:r>
          <w:delText>confirms</w:delText>
        </w:r>
      </w:del>
      <w:ins w:id="1106" w:author="Henry_Ward" w:date="2017-11-08T16:44:00Z">
        <w:r w:rsidR="006D34E1">
          <w:t>affirms</w:t>
        </w:r>
      </w:ins>
      <w:r w:rsidR="006D34E1">
        <w:t xml:space="preserve"> </w:t>
      </w:r>
      <w:r>
        <w:t>our</w:t>
      </w:r>
      <w:del w:id="1107" w:author="Henry_Ward" w:date="2017-11-08T16:44:00Z">
        <w:r>
          <w:delText xml:space="preserve"> original</w:delText>
        </w:r>
      </w:del>
      <w:r>
        <w:t xml:space="preserve"> motivation for collecting tissue-specific gene expression profiles</w:t>
      </w:r>
      <w:del w:id="1108" w:author="Henry_Ward" w:date="2017-11-08T16:44:00Z">
        <w:r w:rsidR="00E15BAD">
          <w:delText>:</w:delText>
        </w:r>
      </w:del>
      <w:ins w:id="1109" w:author="Henry_Ward" w:date="2017-11-08T16:44:00Z">
        <w:r>
          <w:t>—</w:t>
        </w:r>
      </w:ins>
      <w:r>
        <w:t xml:space="preserve"> we expected that processes occurring in the roots would be central</w:t>
      </w:r>
      <w:r w:rsidR="00A52EF0">
        <w:t xml:space="preserve"> to element accumulation </w:t>
      </w:r>
      <w:del w:id="1110" w:author="Henry_Ward" w:date="2017-11-08T16:44:00Z">
        <w:r w:rsidR="00A52EF0">
          <w:delText>phenot</w:delText>
        </w:r>
        <w:r>
          <w:delText>y</w:delText>
        </w:r>
        <w:r w:rsidR="00A52EF0">
          <w:delText>p</w:delText>
        </w:r>
        <w:r>
          <w:delText>e</w:delText>
        </w:r>
        <w:r w:rsidR="003011DE">
          <w:delText>s,</w:delText>
        </w:r>
        <w:r>
          <w:delText xml:space="preserve"> </w:delText>
        </w:r>
      </w:del>
      <w:ins w:id="1111" w:author="Henry_Ward" w:date="2017-11-08T16:44:00Z">
        <w:r w:rsidR="00A52EF0">
          <w:t>phenot</w:t>
        </w:r>
        <w:r>
          <w:t>y</w:t>
        </w:r>
        <w:r w:rsidR="00A52EF0">
          <w:t>p</w:t>
        </w:r>
        <w:r>
          <w:t xml:space="preserve">e </w:t>
        </w:r>
        <w:r>
          <w:lastRenderedPageBreak/>
          <w:t>(</w:t>
        </w:r>
      </w:ins>
      <w:r>
        <w:t>which were measured in kernels</w:t>
      </w:r>
      <w:del w:id="1112" w:author="Henry_Ward" w:date="2017-11-08T16:44:00Z">
        <w:r>
          <w:delText xml:space="preserve">. </w:delText>
        </w:r>
        <w:r w:rsidR="003011DE">
          <w:delText>However, t</w:delText>
        </w:r>
        <w:r>
          <w:delText>he</w:delText>
        </w:r>
      </w:del>
      <w:ins w:id="1113" w:author="Henry_Ward" w:date="2017-11-08T16:44:00Z">
        <w:r>
          <w:t xml:space="preserve">). </w:t>
        </w:r>
        <w:commentRangeEnd w:id="1104"/>
        <w:r w:rsidR="006D34E1">
          <w:rPr>
            <w:rStyle w:val="CommentReference"/>
          </w:rPr>
          <w:commentReference w:id="1104"/>
        </w:r>
        <w:r>
          <w:t>The</w:t>
        </w:r>
      </w:ins>
      <w:r>
        <w:t xml:space="preserve"> difference between the performance of these two networks was modest</w:t>
      </w:r>
      <w:ins w:id="1114" w:author="Henry_Ward" w:date="2017-11-08T16:44:00Z">
        <w:r>
          <w:t>, however</w:t>
        </w:r>
      </w:ins>
      <w:r>
        <w:t>, and much less significant than the difference between</w:t>
      </w:r>
      <w:r w:rsidR="007614D0">
        <w:t xml:space="preserve"> the developmental/tissue atlas-</w:t>
      </w:r>
      <w:r>
        <w:t>derived network and the di</w:t>
      </w:r>
      <w:r w:rsidR="00F1739E">
        <w:t>verse genotype-derived network.</w:t>
      </w:r>
      <w:r w:rsidR="00673AFD">
        <w:t xml:space="preserve"> Furthermore, we </w:t>
      </w:r>
      <w:ins w:id="1115" w:author="Henry_Ward" w:date="2017-11-08T16:44:00Z">
        <w:r w:rsidR="00673AFD">
          <w:t xml:space="preserve">do not </w:t>
        </w:r>
      </w:ins>
      <w:r w:rsidR="00673AFD">
        <w:t xml:space="preserve">expect </w:t>
      </w:r>
      <w:del w:id="1116" w:author="Henry_Ward" w:date="2017-11-08T16:44:00Z">
        <w:r w:rsidR="004F010A">
          <w:delText>neither</w:delText>
        </w:r>
      </w:del>
      <w:ins w:id="1117" w:author="Henry_Ward" w:date="2017-11-08T16:44:00Z">
        <w:r w:rsidR="00673AFD">
          <w:t>that</w:t>
        </w:r>
      </w:ins>
      <w:r w:rsidR="00673AFD">
        <w:t xml:space="preserve"> the ZmRoot</w:t>
      </w:r>
      <w:r w:rsidR="00AE493A">
        <w:t xml:space="preserve"> nor the ZmPAN</w:t>
      </w:r>
      <w:r w:rsidR="00673AFD">
        <w:t xml:space="preserve"> network</w:t>
      </w:r>
      <w:r w:rsidR="00AE493A">
        <w:t xml:space="preserve">s </w:t>
      </w:r>
      <w:del w:id="1118" w:author="Henry_Ward" w:date="2017-11-08T16:44:00Z">
        <w:r w:rsidR="004F010A">
          <w:delText xml:space="preserve">to </w:delText>
        </w:r>
      </w:del>
      <w:r w:rsidR="00AE493A">
        <w:t>fully describe elemental accumulation processes.</w:t>
      </w:r>
      <w:r w:rsidR="00D5476F">
        <w:t xml:space="preserve"> While ions are </w:t>
      </w:r>
      <w:r w:rsidR="00D2430E">
        <w:t xml:space="preserve">initially </w:t>
      </w:r>
      <w:r w:rsidR="00D5476F">
        <w:t xml:space="preserve">acquired from </w:t>
      </w:r>
      <w:del w:id="1119" w:author="Henry_Ward" w:date="2017-11-08T16:44:00Z">
        <w:r w:rsidR="00D5476F">
          <w:delText xml:space="preserve">the </w:delText>
        </w:r>
      </w:del>
      <w:r w:rsidR="00D5476F">
        <w:t xml:space="preserve">soil via the root system, we do not directly observe </w:t>
      </w:r>
      <w:del w:id="1120" w:author="Henry_Ward" w:date="2017-11-08T16:44:00Z">
        <w:r w:rsidR="008E42C4">
          <w:delText>their</w:delText>
        </w:r>
        <w:r w:rsidR="00D5476F">
          <w:delText xml:space="preserve"> </w:delText>
        </w:r>
      </w:del>
      <w:commentRangeStart w:id="1121"/>
      <w:ins w:id="1122" w:author="Henry_Ward" w:date="2017-11-08T16:44:00Z">
        <w:r w:rsidR="00D5476F">
          <w:t>it</w:t>
        </w:r>
        <w:r w:rsidR="006D34E1">
          <w:t>s</w:t>
        </w:r>
        <w:r w:rsidR="00D5476F">
          <w:t xml:space="preserve"> </w:t>
        </w:r>
        <w:commentRangeEnd w:id="1121"/>
        <w:r w:rsidR="006D34E1">
          <w:rPr>
            <w:rStyle w:val="CommentReference"/>
          </w:rPr>
          <w:commentReference w:id="1121"/>
        </w:r>
      </w:ins>
      <w:r w:rsidR="00D5476F">
        <w:t>accumulation in the seed.</w:t>
      </w:r>
      <w:r w:rsidR="00AE493A">
        <w:t xml:space="preserve"> </w:t>
      </w:r>
      <w:commentRangeStart w:id="1123"/>
      <w:r w:rsidR="00AE493A">
        <w:t xml:space="preserve">The datasets presented here could further be complemented by additional tissue specific </w:t>
      </w:r>
      <w:r w:rsidR="00EE5011">
        <w:t>data</w:t>
      </w:r>
      <w:del w:id="1124" w:author="Henry_Ward" w:date="2017-11-08T16:44:00Z">
        <w:r w:rsidR="008E42C4">
          <w:delText>,</w:delText>
        </w:r>
        <w:r w:rsidR="00AE493A">
          <w:delText xml:space="preserve"> </w:delText>
        </w:r>
      </w:del>
      <w:ins w:id="1125" w:author="Henry_Ward" w:date="2017-11-08T16:44:00Z">
        <w:r w:rsidR="00AE493A">
          <w:t xml:space="preserve"> </w:t>
        </w:r>
        <w:commentRangeEnd w:id="1123"/>
        <w:r w:rsidR="006D34E1">
          <w:rPr>
            <w:rStyle w:val="CommentReference"/>
          </w:rPr>
          <w:commentReference w:id="1123"/>
        </w:r>
      </w:ins>
      <w:r w:rsidR="00AE493A">
        <w:t>such as genotypically diverse seed or lea</w:t>
      </w:r>
      <w:r w:rsidR="00DF3498">
        <w:t>f</w:t>
      </w:r>
      <w:r w:rsidR="0032374C">
        <w:t xml:space="preserve"> </w:t>
      </w:r>
      <w:r w:rsidR="00DF3498">
        <w:t>networks.</w:t>
      </w:r>
    </w:p>
    <w:p w14:paraId="6398E87B" w14:textId="410E8C06" w:rsidR="0007635B" w:rsidRDefault="009A0805" w:rsidP="00B35377">
      <w:r>
        <w:t>T</w:t>
      </w:r>
      <w:r w:rsidR="004C123B">
        <w:t xml:space="preserve">he </w:t>
      </w:r>
      <w:del w:id="1126" w:author="Henry_Ward" w:date="2017-11-08T16:44:00Z">
        <w:r w:rsidR="004C123B">
          <w:delText xml:space="preserve">performance of the </w:delText>
        </w:r>
      </w:del>
      <w:r w:rsidR="00771E1A">
        <w:t xml:space="preserve">ZmRoot </w:t>
      </w:r>
      <w:del w:id="1127" w:author="Henry_Ward" w:date="2017-11-08T16:44:00Z">
        <w:r w:rsidR="004C123B">
          <w:delText>versus the ZmPAN</w:delText>
        </w:r>
      </w:del>
      <w:ins w:id="1128" w:author="Henry_Ward" w:date="2017-11-08T16:44:00Z">
        <w:r w:rsidR="00771E1A">
          <w:t>and ZmPan’s networks’ performances were</w:t>
        </w:r>
        <w:r w:rsidR="004C123B">
          <w:t xml:space="preserve"> </w:t>
        </w:r>
        <w:r w:rsidR="00771E1A">
          <w:t>strongly influenced by their respective</w:t>
        </w:r>
      </w:ins>
      <w:r w:rsidR="00771E1A">
        <w:t xml:space="preserve"> network </w:t>
      </w:r>
      <w:del w:id="1129" w:author="Henry_Ward" w:date="2017-11-08T16:44:00Z">
        <w:r w:rsidR="004C123B">
          <w:delText>was</w:delText>
        </w:r>
        <w:r w:rsidR="00797B22">
          <w:delText xml:space="preserve"> also</w:delText>
        </w:r>
        <w:r w:rsidR="004C123B">
          <w:delText xml:space="preserve"> quite different depending on which network metric we</w:delText>
        </w:r>
        <w:r w:rsidR="00C56368">
          <w:delText xml:space="preserve"> used</w:delText>
        </w:r>
      </w:del>
      <w:ins w:id="1130" w:author="Henry_Ward" w:date="2017-11-08T16:44:00Z">
        <w:r w:rsidR="00771E1A">
          <w:t>metrics</w:t>
        </w:r>
      </w:ins>
      <w:r w:rsidR="00C56368">
        <w:t>.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del w:id="1131" w:author="Henry_Ward" w:date="2017-11-08T16:44:00Z">
        <w:r w:rsidR="00D623D2">
          <w:fldChar w:fldCharType="begin"/>
        </w:r>
        <w:r w:rsidR="00D623D2">
          <w:delInstrText xml:space="preserve"> REF _Ref485996339 \h </w:delInstrText>
        </w:r>
        <w:r w:rsidR="00BD7995">
          <w:delInstrText xml:space="preserve"> \* MERGEFORMAT </w:delInstrText>
        </w:r>
        <w:r w:rsidR="00D623D2">
          <w:fldChar w:fldCharType="separate"/>
        </w:r>
        <w:r w:rsidR="000B0BA4">
          <w:delText>Table 4</w:delText>
        </w:r>
        <w:r w:rsidR="00D623D2">
          <w:fldChar w:fldCharType="end"/>
        </w:r>
      </w:del>
      <w:ins w:id="1132" w:author="Henry_Ward" w:date="2017-11-08T16:44:00Z">
        <w:r w:rsidR="00D623D2">
          <w:fldChar w:fldCharType="begin"/>
        </w:r>
        <w:r w:rsidR="00D623D2">
          <w:instrText xml:space="preserve"> REF _Ref485996339 \h </w:instrText>
        </w:r>
        <w:r w:rsidR="00D623D2">
          <w:fldChar w:fldCharType="separate"/>
        </w:r>
        <w:r w:rsidR="000B0BA4">
          <w:t>Table 4</w:t>
        </w:r>
        <w:r w:rsidR="00D623D2">
          <w:fldChar w:fldCharType="end"/>
        </w:r>
      </w:ins>
      <w:r w:rsidR="0007635B">
        <w:t>)</w:t>
      </w:r>
      <w:r w:rsidR="00CB796A">
        <w:t xml:space="preserve">. </w:t>
      </w:r>
      <w:del w:id="1133" w:author="Henry_Ward" w:date="2017-11-08T16:44:00Z">
        <w:r w:rsidR="00CB796A">
          <w:delText>T</w:delText>
        </w:r>
        <w:r w:rsidR="00195A6C">
          <w:delText>hough</w:delText>
        </w:r>
        <w:r w:rsidR="008E42C4">
          <w:delText xml:space="preserve"> locality and density were positively correlated</w:delText>
        </w:r>
      </w:del>
      <w:ins w:id="1134" w:author="Henry_Ward" w:date="2017-11-08T16:44:00Z">
        <w:r w:rsidR="00771E1A">
          <w:t>However</w:t>
        </w:r>
        <w:r w:rsidR="00CB796A">
          <w:t>,</w:t>
        </w:r>
      </w:ins>
      <w:r w:rsidR="00195A6C">
        <w:t xml:space="preserve"> in both networks</w:t>
      </w:r>
      <w:del w:id="1135" w:author="Henry_Ward" w:date="2017-11-08T16:44:00Z">
        <w:r w:rsidR="00195A6C">
          <w:delText xml:space="preserve"> </w:delText>
        </w:r>
      </w:del>
      <w:ins w:id="1136" w:author="Henry_Ward" w:date="2017-11-08T16:44:00Z">
        <w:r w:rsidR="00195A6C">
          <w:t>, locality and density</w:t>
        </w:r>
        <w:r w:rsidR="00771E1A">
          <w:t xml:space="preserve">’s </w:t>
        </w:r>
        <w:commentRangeStart w:id="1137"/>
        <w:r w:rsidR="00195A6C">
          <w:t xml:space="preserve">positive </w:t>
        </w:r>
        <w:r w:rsidR="00771E1A">
          <w:t xml:space="preserve">correlation </w:t>
        </w:r>
        <w:commentRangeEnd w:id="1137"/>
        <w:r w:rsidR="00771E1A">
          <w:rPr>
            <w:rStyle w:val="CommentReference"/>
          </w:rPr>
          <w:commentReference w:id="1137"/>
        </w:r>
      </w:ins>
      <w:r w:rsidR="00195A6C">
        <w:t>(</w:t>
      </w:r>
      <w:del w:id="1138" w:author="Henry_Ward" w:date="2017-11-08T16:44:00Z">
        <w:r w:rsidR="00195A6C">
          <w:fldChar w:fldCharType="begin"/>
        </w:r>
        <w:r w:rsidR="00195A6C">
          <w:delInstrText xml:space="preserve"> REF _Ref481678956 \h </w:delInstrText>
        </w:r>
        <w:r w:rsidR="00BD7995">
          <w:delInstrText xml:space="preserve"> \* MERGEFORMAT </w:delInstrText>
        </w:r>
        <w:r w:rsidR="00195A6C">
          <w:fldChar w:fldCharType="separate"/>
        </w:r>
        <w:r w:rsidR="000B0BA4">
          <w:delText>Supp. Figure 6</w:delText>
        </w:r>
        <w:r w:rsidR="00195A6C">
          <w:fldChar w:fldCharType="end"/>
        </w:r>
        <w:r w:rsidR="00195A6C">
          <w:delText>)</w:delText>
        </w:r>
        <w:r w:rsidR="008E42C4">
          <w:delText>,</w:delText>
        </w:r>
        <w:r w:rsidR="00374F73">
          <w:delText xml:space="preserve"> implying</w:delText>
        </w:r>
      </w:del>
      <w:ins w:id="1139" w:author="Henry_Ward" w:date="2017-11-08T16:44:00Z">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w:t>
        </w:r>
        <w:r w:rsidR="00771E1A">
          <w:t>implies</w:t>
        </w:r>
      </w:ins>
      <w:r w:rsidR="00771E1A">
        <w:t xml:space="preserve"> </w:t>
      </w:r>
      <w:r w:rsidR="00374F73">
        <w:t>that these two metrics are</w:t>
      </w:r>
      <w:r w:rsidR="00374F73" w:rsidRPr="00E630E0">
        <w:t xml:space="preserve"> </w:t>
      </w:r>
      <w:del w:id="1140" w:author="Henry_Ward" w:date="2017-11-08T16:44:00Z">
        <w:r w:rsidR="008F71DC" w:rsidRPr="00E630E0">
          <w:delText xml:space="preserve">in </w:delText>
        </w:r>
        <w:r w:rsidR="004E7C60" w:rsidRPr="00E630E0">
          <w:delText>fact</w:delText>
        </w:r>
        <w:r w:rsidR="00374F73" w:rsidRPr="00E630E0">
          <w:delText xml:space="preserve"> </w:delText>
        </w:r>
        <w:r w:rsidR="008E42C4">
          <w:delText>related</w:delText>
        </w:r>
        <w:r w:rsidR="0007635B" w:rsidRPr="00E630E0">
          <w:delText>.</w:delText>
        </w:r>
      </w:del>
      <w:ins w:id="1141" w:author="Henry_Ward" w:date="2017-11-08T16:44:00Z">
        <w:r w:rsidR="003A57A9" w:rsidRPr="00E630E0">
          <w:t>complementary</w:t>
        </w:r>
        <w:r w:rsidR="0007635B" w:rsidRPr="00E630E0">
          <w:t>.</w:t>
        </w:r>
      </w:ins>
      <w:r w:rsidR="00271E79">
        <w:t xml:space="preserve"> This</w:t>
      </w:r>
      <w:r w:rsidR="00FC2CD0">
        <w:t xml:space="preserve"> </w:t>
      </w:r>
      <w:r w:rsidR="003D127A">
        <w:t>relationship</w:t>
      </w:r>
      <w:r w:rsidR="00271E79">
        <w:t xml:space="preserve"> was also </w:t>
      </w:r>
      <w:del w:id="1142" w:author="Henry_Ward" w:date="2017-11-08T16:44:00Z">
        <w:r w:rsidR="00271E79">
          <w:delText>seen</w:delText>
        </w:r>
      </w:del>
      <w:ins w:id="1143" w:author="Henry_Ward" w:date="2017-11-08T16:44:00Z">
        <w:r w:rsidR="00771E1A">
          <w:t>observed</w:t>
        </w:r>
      </w:ins>
      <w:r w:rsidR="00771E1A">
        <w:t xml:space="preserve"> </w:t>
      </w:r>
      <w:r w:rsidR="00271E79">
        <w:t xml:space="preserve">for </w:t>
      </w:r>
      <w:ins w:id="1144" w:author="Henry_Ward" w:date="2017-11-08T16:44:00Z">
        <w:r w:rsidR="00771E1A">
          <w:t xml:space="preserve">the </w:t>
        </w:r>
      </w:ins>
      <w:r w:rsidR="00271E79">
        <w:t>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del w:id="1145" w:author="Henry_Ward" w:date="2017-11-08T16:44:00Z">
        <w:r w:rsidR="005154D9">
          <w:delText>, however</w:delText>
        </w:r>
      </w:del>
      <w:ins w:id="1146" w:author="Henry_Ward" w:date="2017-11-08T16:44:00Z">
        <w:r w:rsidR="00771E1A">
          <w:t>.</w:t>
        </w:r>
        <w:r w:rsidR="005154D9">
          <w:t xml:space="preserve"> </w:t>
        </w:r>
        <w:r w:rsidR="00771E1A">
          <w:t>H</w:t>
        </w:r>
        <w:r w:rsidR="005154D9">
          <w:t>owever</w:t>
        </w:r>
      </w:ins>
      <w:r w:rsidR="00E524CE" w:rsidRPr="00E630E0">
        <w:t xml:space="preserve"> only ~25% were captured by both metrics</w:t>
      </w:r>
      <w:ins w:id="1147" w:author="Henry_Ward" w:date="2017-11-08T16:44:00Z">
        <w:r w:rsidR="00771E1A">
          <w:t>,</w:t>
        </w:r>
      </w:ins>
      <w:r w:rsidR="005154D9">
        <w:t xml:space="preserve"> indicating </w:t>
      </w:r>
      <w:del w:id="1148" w:author="Henry_Ward" w:date="2017-11-08T16:44:00Z">
        <w:r w:rsidR="005154D9">
          <w:delText>there are</w:delText>
        </w:r>
      </w:del>
      <w:ins w:id="1149" w:author="Henry_Ward" w:date="2017-11-08T16:44:00Z">
        <w:r w:rsidR="00771E1A">
          <w:t>that</w:t>
        </w:r>
      </w:ins>
      <w:r w:rsidR="00771E1A">
        <w:t xml:space="preserve"> certain</w:t>
      </w:r>
      <w:r w:rsidR="005154D9">
        <w:t xml:space="preserve"> biological processes </w:t>
      </w:r>
      <w:del w:id="1150" w:author="Henry_Ward" w:date="2017-11-08T16:44:00Z">
        <w:r w:rsidR="00027EFB">
          <w:delText>where one</w:delText>
        </w:r>
      </w:del>
      <w:ins w:id="1151" w:author="Henry_Ward" w:date="2017-11-08T16:44:00Z">
        <w:r w:rsidR="00771E1A">
          <w:t xml:space="preserve">are </w:t>
        </w:r>
        <w:r w:rsidR="005154D9">
          <w:t>reflective of each</w:t>
        </w:r>
      </w:ins>
      <w:r w:rsidR="005154D9">
        <w:t xml:space="preserve"> metric</w:t>
      </w:r>
      <w:del w:id="1152" w:author="Henry_Ward" w:date="2017-11-08T16:44:00Z">
        <w:r w:rsidR="00027EFB">
          <w:delText xml:space="preserve"> is more appropriate than the other</w:delText>
        </w:r>
        <w:r w:rsidR="00E524CE" w:rsidRPr="00E630E0">
          <w:delText>.</w:delText>
        </w:r>
      </w:del>
      <w:ins w:id="1153" w:author="Henry_Ward" w:date="2017-11-08T16:44:00Z">
        <w:r w:rsidR="00E524CE" w:rsidRPr="00E630E0">
          <w:t>.</w:t>
        </w:r>
      </w:ins>
      <w:r w:rsidR="00867297">
        <w:t xml:space="preserve"> In addition to tissue source </w:t>
      </w:r>
      <w:del w:id="1154" w:author="Henry_Ward" w:date="2017-11-08T16:44:00Z">
        <w:r w:rsidR="00867297">
          <w:delText>differing</w:delText>
        </w:r>
      </w:del>
      <w:ins w:id="1155" w:author="Henry_Ward" w:date="2017-11-08T16:44:00Z">
        <w:r w:rsidR="002D7A92">
          <w:t>differences</w:t>
        </w:r>
      </w:ins>
      <w:r w:rsidR="002D7A92">
        <w:t xml:space="preserve"> </w:t>
      </w:r>
      <w:r w:rsidR="00867297">
        <w:t xml:space="preserve">between the ZmRoot and ZmPAN </w:t>
      </w:r>
      <w:del w:id="1156" w:author="Henry_Ward" w:date="2017-11-08T16:44:00Z">
        <w:r w:rsidR="00867297">
          <w:delText>network</w:delText>
        </w:r>
      </w:del>
      <w:ins w:id="1157" w:author="Henry_Ward" w:date="2017-11-08T16:44:00Z">
        <w:r w:rsidR="00867297">
          <w:t>network</w:t>
        </w:r>
        <w:r w:rsidR="002D7A92">
          <w:t>s</w:t>
        </w:r>
      </w:ins>
      <w:r w:rsidR="00867297">
        <w:t>, the number of experimental accessions drastically differed between the networks (503 accessions in ZmPAN and 48 in ZmRoot</w:t>
      </w:r>
      <w:del w:id="1158" w:author="Henry_Ward" w:date="2017-11-08T16:44:00Z">
        <w:r w:rsidR="00867297">
          <w:delText>)</w:delText>
        </w:r>
        <w:r w:rsidR="00027EFB">
          <w:delText>, and this</w:delText>
        </w:r>
      </w:del>
      <w:ins w:id="1159" w:author="Henry_Ward" w:date="2017-11-08T16:44:00Z">
        <w:r w:rsidR="00867297">
          <w:t>)</w:t>
        </w:r>
        <w:r w:rsidR="006541F1">
          <w:t xml:space="preserve"> which</w:t>
        </w:r>
      </w:ins>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del w:id="1160" w:author="Henry_Ward" w:date="2017-11-08T16:44:00Z">
        <w:r w:rsidR="0007635B">
          <w:fldChar w:fldCharType="begin"/>
        </w:r>
        <w:r w:rsidR="0007635B">
          <w:delInstrText xml:space="preserve"> REF _Ref486516422 \h </w:delInstrText>
        </w:r>
        <w:r w:rsidR="00BD7995">
          <w:delInstrText xml:space="preserve"> \* MERGEFORMAT </w:delInstrText>
        </w:r>
        <w:r w:rsidR="0007635B">
          <w:fldChar w:fldCharType="separate"/>
        </w:r>
        <w:r w:rsidR="000B0BA4">
          <w:delText>Supp. Table 7</w:delText>
        </w:r>
        <w:r w:rsidR="0007635B">
          <w:fldChar w:fldCharType="end"/>
        </w:r>
      </w:del>
      <w:ins w:id="1161" w:author="Henry_Ward" w:date="2017-11-08T16:44:00Z">
        <w:r w:rsidR="0007635B">
          <w:fldChar w:fldCharType="begin"/>
        </w:r>
        <w:r w:rsidR="0007635B">
          <w:instrText xml:space="preserve"> REF _Ref486516422 \h </w:instrText>
        </w:r>
        <w:r w:rsidR="0007635B">
          <w:fldChar w:fldCharType="separate"/>
        </w:r>
        <w:r w:rsidR="000B0BA4">
          <w:t>Supp. Table 7</w:t>
        </w:r>
        <w:r w:rsidR="0007635B">
          <w:fldChar w:fldCharType="end"/>
        </w:r>
      </w:ins>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w:t>
      </w:r>
      <w:ins w:id="1162" w:author="Henry_Ward" w:date="2017-11-08T16:44:00Z">
        <w:r w:rsidR="00F36F7D">
          <w:t>,</w:t>
        </w:r>
      </w:ins>
      <w:r w:rsidR="009A4C87">
        <w:t xml:space="preserve"> and</w:t>
      </w:r>
      <w:ins w:id="1163" w:author="Henry_Ward" w:date="2017-11-08T16:44:00Z">
        <w:r w:rsidR="009A4C87">
          <w:t xml:space="preserve"> </w:t>
        </w:r>
        <w:r w:rsidR="00F36F7D">
          <w:t>that</w:t>
        </w:r>
      </w:ins>
      <w:r w:rsidR="00F36F7D">
        <w:t xml:space="preserve">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661EA4EF" w:rsidR="004C123B" w:rsidRPr="004C123B" w:rsidRDefault="004C123B" w:rsidP="004C123B">
      <w:r>
        <w:t>In general, our results strongly suggest that co-expression networks derived from expression profiling of genetically diverse individuals</w:t>
      </w:r>
      <w:r w:rsidR="008F5200">
        <w:t>,</w:t>
      </w:r>
      <w:r w:rsidR="00C60ED7">
        <w:t xml:space="preserve"> </w:t>
      </w:r>
      <w:r>
        <w:t xml:space="preserve">as opposed to deep expression atlases derived from </w:t>
      </w:r>
      <w:ins w:id="1164" w:author="Henry_Ward" w:date="2017-11-08T16:44:00Z">
        <w:r>
          <w:t xml:space="preserve">focus on </w:t>
        </w:r>
      </w:ins>
      <w:r>
        <w:t>a single reference genotype, will be more powerful for interpreting candidate genetic loci</w:t>
      </w:r>
      <w:r w:rsidR="008403FE">
        <w:t xml:space="preserve"> identified in a </w:t>
      </w:r>
      <w:del w:id="1165" w:author="Henry_Ward" w:date="2017-11-08T16:44:00Z">
        <w:r w:rsidR="00A82DBD">
          <w:delText>GWA</w:delText>
        </w:r>
        <w:r w:rsidR="0064661C">
          <w:delText>S</w:delText>
        </w:r>
      </w:del>
      <w:ins w:id="1166" w:author="Henry_Ward" w:date="2017-11-08T16:44:00Z">
        <w:r w:rsidR="00A82DBD">
          <w:t>GWA studies</w:t>
        </w:r>
      </w:ins>
      <w:r>
        <w:t xml:space="preserve">. Furthermore, our findings suggest that where it is possible to identify relevant tissues for a phenotype of interest, tissue-specific expression profiling across </w:t>
      </w:r>
      <w:r>
        <w:lastRenderedPageBreak/>
        <w:t>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7D82E0DF" w:rsidR="0019799E" w:rsidRPr="0019799E" w:rsidRDefault="00E3277B" w:rsidP="006804EA">
      <w:del w:id="1167" w:author="Henry_Ward" w:date="2017-11-08T16:44:00Z">
        <w:r>
          <w:delText>We developed a tool, Camoco, which</w:delText>
        </w:r>
        <w:r w:rsidR="00C42754">
          <w:delText xml:space="preserve"> integrate</w:delText>
        </w:r>
        <w:r>
          <w:delText>s</w:delText>
        </w:r>
      </w:del>
      <w:ins w:id="1168" w:author="Henry_Ward" w:date="2017-11-08T16:44:00Z">
        <w:r w:rsidR="00C42754">
          <w:t>Here, we integrate</w:t>
        </w:r>
      </w:ins>
      <w:r w:rsidR="00C42754">
        <w:t xml:space="preserve"> co-expression </w:t>
      </w:r>
      <w:del w:id="1169" w:author="Henry_Ward" w:date="2017-11-08T16:44:00Z">
        <w:r w:rsidR="00C42754">
          <w:delText>network</w:delText>
        </w:r>
        <w:r>
          <w:delText>s with GWAS data in order to better identify functionally relevant causal variants. We used Camoco to</w:delText>
        </w:r>
        <w:r w:rsidR="009A4031">
          <w:delText xml:space="preserve"> examine</w:delText>
        </w:r>
      </w:del>
      <w:ins w:id="1170" w:author="Henry_Ward" w:date="2017-11-08T16:44:00Z">
        <w:r w:rsidR="00C42754">
          <w:t>network with</w:t>
        </w:r>
      </w:ins>
      <w:r w:rsidR="00C42754">
        <w:t xml:space="preserve"> loci associated with elemental accumulation in maize grain. </w:t>
      </w:r>
      <w:del w:id="1171" w:author="Henry_Ward" w:date="2017-11-08T16:44:00Z">
        <w:r w:rsidR="009A4031">
          <w:delText>To do this, w</w:delText>
        </w:r>
        <w:r w:rsidR="00C42754">
          <w:delText>e</w:delText>
        </w:r>
      </w:del>
      <w:ins w:id="1172" w:author="Henry_Ward" w:date="2017-11-08T16:44:00Z">
        <w:r w:rsidR="00C42754">
          <w:t>We</w:t>
        </w:r>
      </w:ins>
      <w:r w:rsidR="00C42754">
        <w:t xml:space="preserve"> built three different co-expression networks and simulate</w:t>
      </w:r>
      <w:r w:rsidR="00BF75F4">
        <w:t>d</w:t>
      </w:r>
      <w:r w:rsidR="00C42754">
        <w:t xml:space="preserve"> their ability to detect co-expression using GO terms</w:t>
      </w:r>
      <w:del w:id="1173" w:author="Henry_Ward" w:date="2017-11-08T16:44:00Z">
        <w:r w:rsidR="00C42754">
          <w:delText>. We then use</w:delText>
        </w:r>
      </w:del>
      <w:ins w:id="1174" w:author="Henry_Ward" w:date="2017-11-08T16:44:00Z">
        <w:r w:rsidR="00C40BA2">
          <w:t xml:space="preserve">, and </w:t>
        </w:r>
        <w:r w:rsidR="00C42754">
          <w:t>use</w:t>
        </w:r>
        <w:r w:rsidR="00C40BA2">
          <w:t>d</w:t>
        </w:r>
      </w:ins>
      <w:r w:rsidR="00C42754">
        <w:t xml:space="preserve"> these networks to identify patterns of co-expres</w:t>
      </w:r>
      <w:r w:rsidR="003B23FD">
        <w:t xml:space="preserve">sion in a </w:t>
      </w:r>
      <w:commentRangeStart w:id="1175"/>
      <w:r w:rsidR="00BF75F4">
        <w:t>set of measuring association for</w:t>
      </w:r>
      <w:r w:rsidR="003B23FD">
        <w:t xml:space="preserve"> </w:t>
      </w:r>
      <w:commentRangeEnd w:id="1175"/>
      <w:r w:rsidR="00C40BA2">
        <w:rPr>
          <w:rStyle w:val="CommentReference"/>
        </w:rPr>
        <w:commentReference w:id="1175"/>
      </w:r>
      <w:r w:rsidR="003B23FD">
        <w:t>17</w:t>
      </w:r>
      <w:r w:rsidR="00C42754">
        <w:t xml:space="preserve"> different elemental </w:t>
      </w:r>
      <w:r w:rsidR="00AC5B4D">
        <w:t>traits</w:t>
      </w:r>
      <w:del w:id="1176" w:author="Henry_Ward" w:date="2017-11-08T16:44:00Z">
        <w:r w:rsidR="00AC5B4D">
          <w:delText xml:space="preserve">, </w:delText>
        </w:r>
        <w:r w:rsidR="00BF75F4">
          <w:delText>which</w:delText>
        </w:r>
      </w:del>
      <w:ins w:id="1177" w:author="Henry_Ward" w:date="2017-11-08T16:44:00Z">
        <w:r w:rsidR="00C40BA2">
          <w:t>.</w:t>
        </w:r>
        <w:r w:rsidR="00AC5B4D">
          <w:t xml:space="preserve"> </w:t>
        </w:r>
        <w:r w:rsidR="00C40BA2">
          <w:t>This</w:t>
        </w:r>
      </w:ins>
      <w:r w:rsidR="00C40BA2">
        <w:t xml:space="preserve"> </w:t>
      </w:r>
      <w:r w:rsidR="00BF75F4">
        <w:t>resulted</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 xml:space="preserve">Although </w:t>
      </w:r>
      <w:del w:id="1178" w:author="Henry_Ward" w:date="2017-11-08T16:44:00Z">
        <w:r w:rsidR="00BF75F4">
          <w:delText>the large majority of the</w:delText>
        </w:r>
      </w:del>
      <w:ins w:id="1179" w:author="Henry_Ward" w:date="2017-11-08T16:44:00Z">
        <w:r w:rsidR="0091760F">
          <w:t>most</w:t>
        </w:r>
      </w:ins>
      <w:r w:rsidR="00BF75F4">
        <w:t xml:space="preserve"> high-confidence cand</w:t>
      </w:r>
      <w:r w:rsidR="0006124C">
        <w:t>id</w:t>
      </w:r>
      <w:r w:rsidR="00BF75F4">
        <w:t xml:space="preserve">ate genes are uncharacterized and </w:t>
      </w:r>
      <w:del w:id="1180" w:author="Henry_Ward" w:date="2017-11-08T16:44:00Z">
        <w:r w:rsidR="00BF75F4">
          <w:delText>worth</w:delText>
        </w:r>
      </w:del>
      <w:ins w:id="1181" w:author="Henry_Ward" w:date="2017-11-08T16:44:00Z">
        <w:r w:rsidR="00BF75F4">
          <w:t>worth</w:t>
        </w:r>
        <w:r w:rsidR="0091760F">
          <w:t>y of</w:t>
        </w:r>
      </w:ins>
      <w:r w:rsidR="00BF75F4">
        <w:t xml:space="preserve"> further study</w:t>
      </w:r>
      <w:r w:rsidR="00A21812">
        <w:t xml:space="preserve">, </w:t>
      </w:r>
      <w:commentRangeStart w:id="1182"/>
      <w:r w:rsidR="00A21812">
        <w:t xml:space="preserve">we </w:t>
      </w:r>
      <w:r w:rsidR="00BF75F4">
        <w:t xml:space="preserve">did </w:t>
      </w:r>
      <w:commentRangeEnd w:id="1182"/>
      <w:r w:rsidR="005C0E54">
        <w:rPr>
          <w:rStyle w:val="CommentReference"/>
        </w:rPr>
        <w:commentReference w:id="1182"/>
      </w:r>
      <w:r w:rsidR="00BF75F4">
        <w:t>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gene expression data</w:t>
      </w:r>
      <w:ins w:id="1183" w:author="Henry_Ward" w:date="2017-11-08T16:44:00Z">
        <w:r w:rsidR="005C0E54">
          <w:t>,</w:t>
        </w:r>
      </w:ins>
      <w:r w:rsidR="0076624C">
        <w:t xml:space="preserve"> and </w:t>
      </w:r>
      <w:del w:id="1184" w:author="Henry_Ward" w:date="2017-11-08T16:44:00Z">
        <w:r w:rsidR="0076624C">
          <w:delText xml:space="preserve">establishes </w:delText>
        </w:r>
        <w:r w:rsidR="00FD5569">
          <w:delText>a basis for</w:delText>
        </w:r>
      </w:del>
      <w:ins w:id="1185" w:author="Henry_Ward" w:date="2017-11-08T16:44:00Z">
        <w:r w:rsidR="0076624C">
          <w:t>e</w:t>
        </w:r>
        <w:r w:rsidR="005C0E54">
          <w:t>nables the</w:t>
        </w:r>
      </w:ins>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del w:id="1186" w:author="Henry_Ward" w:date="2017-11-08T16:44:00Z">
        <w:r w:rsidR="00EC23CB">
          <w:tab/>
        </w:r>
      </w:del>
    </w:p>
    <w:p w14:paraId="4C49072D" w14:textId="77777777" w:rsidR="00400A66" w:rsidRPr="00400A66" w:rsidRDefault="006B33EA" w:rsidP="006804EA">
      <w:pPr>
        <w:pStyle w:val="Heading1"/>
      </w:pPr>
      <w:bookmarkStart w:id="1187" w:name="_Ref463088833"/>
      <w:r>
        <w:t>Materials and Methods</w:t>
      </w:r>
      <w:bookmarkEnd w:id="1187"/>
    </w:p>
    <w:p w14:paraId="28A526A3" w14:textId="77777777" w:rsidR="008D2BA7" w:rsidRDefault="008D2BA7" w:rsidP="00B341BD">
      <w:pPr>
        <w:pStyle w:val="Heading2"/>
      </w:pPr>
      <w:r>
        <w:t>Software implementation of Camoco</w:t>
      </w:r>
    </w:p>
    <w:p w14:paraId="62C7F429" w14:textId="177EC08C" w:rsidR="008D2BA7" w:rsidRDefault="008D2BA7" w:rsidP="00923766">
      <w:r>
        <w:t>Camoco (Co-analysis of Molecular Components) is a python library</w:t>
      </w:r>
      <w:r w:rsidR="00BE5388">
        <w:t xml:space="preserve"> </w:t>
      </w:r>
      <w:del w:id="1188" w:author="Henry_Ward" w:date="2017-11-08T16:44:00Z">
        <w:r>
          <w:delText>including</w:delText>
        </w:r>
      </w:del>
      <w:ins w:id="1189" w:author="Henry_Ward" w:date="2017-11-08T16:44:00Z">
        <w:r w:rsidR="00BE5388">
          <w:t>that</w:t>
        </w:r>
        <w:r>
          <w:t xml:space="preserve"> includ</w:t>
        </w:r>
        <w:r w:rsidR="00BE5388">
          <w:t>es</w:t>
        </w:r>
      </w:ins>
      <w:r>
        <w:t xml:space="preserve"> a suite of command line tools </w:t>
      </w:r>
      <w:del w:id="1190" w:author="Henry_Ward" w:date="2017-11-08T16:44:00Z">
        <w:r>
          <w:delText xml:space="preserve">that interrelates </w:delText>
        </w:r>
      </w:del>
      <w:ins w:id="1191" w:author="Henry_Ward" w:date="2017-11-08T16:44:00Z">
        <w:r w:rsidR="00BE5388">
          <w:t xml:space="preserve">to </w:t>
        </w:r>
        <w:r>
          <w:t>inter-</w:t>
        </w:r>
        <w:r w:rsidR="00BE5388">
          <w:t xml:space="preserve">relate </w:t>
        </w:r>
        <w:r>
          <w:t xml:space="preserve">and co-analyze </w:t>
        </w:r>
      </w:ins>
      <w:r>
        <w:t xml:space="preserve">different layers of genomic data. </w:t>
      </w:r>
      <w:del w:id="1192" w:author="Henry_Ward" w:date="2017-11-08T16:44:00Z">
        <w:r>
          <w:delText>Namely</w:delText>
        </w:r>
      </w:del>
      <w:ins w:id="1193" w:author="Henry_Ward" w:date="2017-11-08T16:44:00Z">
        <w:r w:rsidR="00BE5388">
          <w:t>Specifically</w:t>
        </w:r>
      </w:ins>
      <w:r>
        <w:t xml:space="preserve">, it integrates genes present near </w:t>
      </w:r>
      <w:ins w:id="1194" w:author="Henry_Ward" w:date="2017-11-08T16:44:00Z">
        <w:r>
          <w:t xml:space="preserve">and around </w:t>
        </w:r>
      </w:ins>
      <w:r>
        <w:t xml:space="preserve">GWAS loci </w:t>
      </w:r>
      <w:r w:rsidR="00533BD1">
        <w:t>with</w:t>
      </w:r>
      <w:r>
        <w:t xml:space="preserve"> functional information derived from </w:t>
      </w:r>
      <w:r w:rsidR="000F17F8">
        <w:t xml:space="preserve">gene </w:t>
      </w:r>
      <w:r>
        <w:t xml:space="preserve">co-expression networks. Camoco </w:t>
      </w:r>
      <w:del w:id="1195" w:author="Henry_Ward" w:date="2017-11-08T16:44:00Z">
        <w:r>
          <w:delText>was developed to build</w:delText>
        </w:r>
      </w:del>
      <w:ins w:id="1196" w:author="Henry_Ward" w:date="2017-11-08T16:44:00Z">
        <w:r>
          <w:t>build</w:t>
        </w:r>
        <w:r w:rsidR="00BE5388">
          <w:t>s</w:t>
        </w:r>
      </w:ins>
      <w:r>
        <w:t xml:space="preserve"> and </w:t>
      </w:r>
      <w:del w:id="1197" w:author="Henry_Ward" w:date="2017-11-08T16:44:00Z">
        <w:r>
          <w:delText>analyze</w:delText>
        </w:r>
      </w:del>
      <w:ins w:id="1198" w:author="Henry_Ward" w:date="2017-11-08T16:44:00Z">
        <w:r>
          <w:t>analyze</w:t>
        </w:r>
        <w:r w:rsidR="00BE5388">
          <w:t>s</w:t>
        </w:r>
      </w:ins>
      <w:r>
        <w:t xml:space="preserve"> co-expression networks from gene transcript expression data (i.e. RNA</w:t>
      </w:r>
      <w:r w:rsidR="004C6071">
        <w:t>-</w:t>
      </w:r>
      <w:r>
        <w:t>Seq</w:t>
      </w:r>
      <w:del w:id="1199" w:author="Henry_Ward" w:date="2017-11-08T16:44:00Z">
        <w:r>
          <w:delText>)</w:delText>
        </w:r>
      </w:del>
      <w:ins w:id="1200" w:author="Henry_Ward" w:date="2017-11-08T16:44:00Z">
        <w:r>
          <w:t>)</w:t>
        </w:r>
        <w:r w:rsidR="00BE5388">
          <w:t>,</w:t>
        </w:r>
      </w:ins>
      <w:r>
        <w:t xml:space="preserve"> but can also be utilized on other expression data such as metabolite</w:t>
      </w:r>
      <w:del w:id="1201" w:author="Henry_Ward" w:date="2017-11-08T16:44:00Z">
        <w:r>
          <w:delText xml:space="preserve"> or</w:delText>
        </w:r>
      </w:del>
      <w:ins w:id="1202" w:author="Henry_Ward" w:date="2017-11-08T16:44:00Z">
        <w:r w:rsidR="00BE5388">
          <w:t>,</w:t>
        </w:r>
      </w:ins>
      <w:r w:rsidR="00BE5388">
        <w:t xml:space="preserve"> </w:t>
      </w:r>
      <w:r>
        <w:t>protein abundance</w:t>
      </w:r>
      <w:del w:id="1203" w:author="Henry_Ward" w:date="2017-11-08T16:44:00Z">
        <w:r>
          <w:delText xml:space="preserve"> as well as legacy expression data such as from </w:delText>
        </w:r>
      </w:del>
      <w:ins w:id="1204" w:author="Henry_Ward" w:date="2017-11-08T16:44:00Z">
        <w:r w:rsidR="00BE5388">
          <w:t>,</w:t>
        </w:r>
        <w:r>
          <w:t xml:space="preserve"> </w:t>
        </w:r>
        <w:r w:rsidR="00BE5388">
          <w:t xml:space="preserve">or </w:t>
        </w:r>
      </w:ins>
      <w:r>
        <w:t>micro-</w:t>
      </w:r>
      <w:del w:id="1205" w:author="Henry_Ward" w:date="2017-11-08T16:44:00Z">
        <w:r>
          <w:delText>arrays</w:delText>
        </w:r>
      </w:del>
      <w:ins w:id="1206" w:author="Henry_Ward" w:date="2017-11-08T16:44:00Z">
        <w:r>
          <w:t>array</w:t>
        </w:r>
        <w:r w:rsidR="00BE5388">
          <w:t xml:space="preserve"> data</w:t>
        </w:r>
      </w:ins>
      <w:r>
        <w:t xml:space="preserve">. </w:t>
      </w:r>
    </w:p>
    <w:p w14:paraId="2BEEA489" w14:textId="1FA29AEA"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w:t>
      </w:r>
      <w:del w:id="1207" w:author="Henry_Ward" w:date="2017-11-08T16:44:00Z">
        <w:r>
          <w:delText>Mappin</w:delText>
        </w:r>
        <w:r w:rsidR="004B7D5A">
          <w:delText xml:space="preserve">g </w:delText>
        </w:r>
      </w:del>
      <w:r w:rsidR="004B7D5A">
        <w:t xml:space="preserve">SNPs </w:t>
      </w:r>
      <w:del w:id="1208" w:author="Henry_Ward" w:date="2017-11-08T16:44:00Z">
        <w:r w:rsidR="004B7D5A">
          <w:delText>(</w:delText>
        </w:r>
      </w:del>
      <w:r w:rsidR="00BE5388">
        <w:t>or other loci</w:t>
      </w:r>
      <w:del w:id="1209" w:author="Henry_Ward" w:date="2017-11-08T16:44:00Z">
        <w:r w:rsidR="004B7D5A">
          <w:delText xml:space="preserve">) to </w:delText>
        </w:r>
      </w:del>
      <w:ins w:id="1210" w:author="Henry_Ward" w:date="2017-11-08T16:44:00Z">
        <w:r w:rsidR="00BE5388">
          <w:t xml:space="preserve"> mapping onto</w:t>
        </w:r>
        <w:r w:rsidR="004B7D5A">
          <w:t xml:space="preserve"> </w:t>
        </w:r>
      </w:ins>
      <w:r w:rsidR="004B7D5A">
        <w:lastRenderedPageBreak/>
        <w:t>genes, and 3)</w:t>
      </w:r>
      <w:r w:rsidR="00BE5388">
        <w:t xml:space="preserve"> </w:t>
      </w:r>
      <w:del w:id="1211" w:author="Henry_Ward" w:date="2017-11-08T16:44:00Z">
        <w:r w:rsidR="00991DCD">
          <w:delText>an algorithm that assesses</w:delText>
        </w:r>
      </w:del>
      <w:ins w:id="1212" w:author="Henry_Ward" w:date="2017-11-08T16:44:00Z">
        <w:r w:rsidR="00BE5388">
          <w:t xml:space="preserve">a </w:t>
        </w:r>
        <w:commentRangeStart w:id="1213"/>
        <w:r w:rsidR="00BE5388">
          <w:t xml:space="preserve">method </w:t>
        </w:r>
        <w:commentRangeEnd w:id="1213"/>
        <w:r w:rsidR="00BE5388">
          <w:rPr>
            <w:rStyle w:val="CommentReference"/>
          </w:rPr>
          <w:commentReference w:id="1213"/>
        </w:r>
        <w:r w:rsidR="00BE5388">
          <w:t xml:space="preserve">to </w:t>
        </w:r>
        <w:r w:rsidR="00991DCD">
          <w:t>assess</w:t>
        </w:r>
      </w:ins>
      <w:r w:rsidR="00991DCD">
        <w:t xml:space="preserve"> the </w:t>
      </w:r>
      <w:r w:rsidR="004B7D5A" w:rsidRPr="00991DCD">
        <w:rPr>
          <w:i/>
        </w:rPr>
        <w:t>overlap</w:t>
      </w:r>
      <w:r w:rsidR="004B7D5A">
        <w:t xml:space="preserve"> of co-expression among candidate genes near significant GWAS peaks.</w:t>
      </w:r>
    </w:p>
    <w:p w14:paraId="5C8C7218" w14:textId="77777777" w:rsidR="00746B7C" w:rsidRDefault="004B7D5A" w:rsidP="00BD7995">
      <w:pPr>
        <w:rPr>
          <w:del w:id="1214" w:author="Henry_Ward" w:date="2017-11-08T16:44:00Z"/>
        </w:rPr>
      </w:pPr>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del w:id="1215" w:author="Henry_Ward" w:date="2017-11-08T16:44:00Z">
        <w:r w:rsidR="006856C0">
          <w:delText>,</w:delText>
        </w:r>
      </w:del>
      <w:r>
        <w:t xml:space="preserve"> as well as instructions on how to install and run Camoco are available at</w:t>
      </w:r>
      <w:del w:id="1216" w:author="Henry_Ward" w:date="2017-11-08T16:44:00Z">
        <w:r>
          <w:delText>:</w:delText>
        </w:r>
      </w:del>
    </w:p>
    <w:p w14:paraId="6F350BDB" w14:textId="3C1DC146" w:rsidR="004B7D5A" w:rsidRDefault="00BE5388" w:rsidP="008D2BA7">
      <w:ins w:id="1217" w:author="Henry_Ward" w:date="2017-11-08T16:44:00Z">
        <w:r>
          <w:t xml:space="preserve"> </w:t>
        </w:r>
      </w:ins>
      <w:hyperlink r:id="rId12" w:history="1">
        <w:r w:rsidR="00B341BD" w:rsidRPr="00AD382F">
          <w:rPr>
            <w:rStyle w:val="Hyperlink"/>
            <w:color w:val="034990" w:themeColor="hyperlink" w:themeShade="BF"/>
          </w:rPr>
          <w:t>http://github.com/schae234/Camoco</w:t>
        </w:r>
      </w:hyperlink>
      <w:r w:rsidR="004B7D5A">
        <w:t>.</w:t>
      </w:r>
    </w:p>
    <w:p w14:paraId="6114CE36" w14:textId="1301F07E" w:rsidR="00164372" w:rsidRDefault="00164372" w:rsidP="008D2BA7">
      <w:r>
        <w:t xml:space="preserve">Camoco version 0.5.0 was used </w:t>
      </w:r>
      <w:del w:id="1218" w:author="Henry_Ward" w:date="2017-11-08T16:44:00Z">
        <w:r>
          <w:delText>here</w:delText>
        </w:r>
      </w:del>
      <w:ins w:id="1219" w:author="Henry_Ward" w:date="2017-11-08T16:44:00Z">
        <w:r w:rsidR="00DE21A2">
          <w:t>for this article</w:t>
        </w:r>
      </w:ins>
      <w:r>
        <w:t>.</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8F113AF" w:rsidR="007255FD" w:rsidRDefault="007255FD" w:rsidP="006804EA">
      <w:r w:rsidRPr="0077751E">
        <w:t xml:space="preserve">Camoco was used to process the </w:t>
      </w:r>
      <w:del w:id="1220" w:author="Henry_Ward" w:date="2017-11-08T16:44:00Z">
        <w:r w:rsidR="00CD1015" w:rsidRPr="002A34B2">
          <w:delText xml:space="preserve">fragments per kilobase per million reads </w:delText>
        </w:r>
        <w:r w:rsidR="00CD1015">
          <w:delText>(</w:delText>
        </w:r>
        <w:r w:rsidRPr="0077751E">
          <w:delText>FPKM</w:delText>
        </w:r>
        <w:r w:rsidR="00CD1015">
          <w:delText>)</w:delText>
        </w:r>
      </w:del>
      <w:ins w:id="1221" w:author="Henry_Ward" w:date="2017-11-08T16:44:00Z">
        <w:r w:rsidRPr="0077751E">
          <w:t>FPKM</w:t>
        </w:r>
      </w:ins>
      <w:r w:rsidRPr="0077751E">
        <w:t xml:space="preserve"> table reported by Hirsh et al. and to build a co-expression network. The raw gene expression data were passed through </w:t>
      </w:r>
      <w:del w:id="1222" w:author="Henry_Ward" w:date="2017-11-08T16:44:00Z">
        <w:r w:rsidRPr="0077751E">
          <w:delText>the</w:delText>
        </w:r>
      </w:del>
      <w:ins w:id="1223" w:author="Henry_Ward" w:date="2017-11-08T16:44:00Z">
        <w:r w:rsidR="00ED6B5D">
          <w:t>Camoco</w:t>
        </w:r>
        <w:r w:rsidR="00696767">
          <w:t>’s</w:t>
        </w:r>
      </w:ins>
      <w:r w:rsidR="00696767">
        <w:t xml:space="preserve"> quality control pipeline </w:t>
      </w:r>
      <w:del w:id="1224" w:author="Henry_Ward" w:date="2017-11-08T16:44:00Z">
        <w:r w:rsidR="00ED6B5D">
          <w:delText>in Camoco</w:delText>
        </w:r>
        <w:r w:rsidR="00AD4ED9">
          <w:delText xml:space="preserve"> </w:delText>
        </w:r>
      </w:del>
      <w:r w:rsidR="00AD4ED9">
        <w:t>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ins w:id="1225" w:author="Henry_Ward" w:date="2017-11-08T16:44:00Z">
        <w:r w:rsidR="00B23A60">
          <w:t xml:space="preserve">the network was built using </w:t>
        </w:r>
      </w:ins>
      <w:r w:rsidR="00344813">
        <w:t>24,756</w:t>
      </w:r>
      <w:r w:rsidRPr="0077751E">
        <w:t xml:space="preserve"> genes</w:t>
      </w:r>
      <w:del w:id="1226" w:author="Henry_Ward" w:date="2017-11-08T16:44:00Z">
        <w:r w:rsidRPr="0077751E">
          <w:delText xml:space="preserve"> were used to build the network</w:delText>
        </w:r>
      </w:del>
      <w:r w:rsidRPr="0077751E">
        <w:t>. For each pairwise combination of genes, a Pearson Correlation Coefficient (PCC</w:t>
      </w:r>
      <w:r w:rsidR="005755E5">
        <w:t>) was calculated across</w:t>
      </w:r>
      <w:r w:rsidR="00D5044D">
        <w:t xml:space="preserve"> FPKM profiles to produce ~</w:t>
      </w:r>
      <w:r w:rsidR="007E6222">
        <w:t>306</w:t>
      </w:r>
      <w:r w:rsidRPr="0077751E">
        <w:t xml:space="preserve"> million </w:t>
      </w:r>
      <w:ins w:id="1227" w:author="Henry_Ward" w:date="2017-11-08T16:44:00Z">
        <w:r w:rsidRPr="0077751E">
          <w:t xml:space="preserve">possible </w:t>
        </w:r>
      </w:ins>
      <w:r w:rsidRPr="0077751E">
        <w:t xml:space="preserve">network </w:t>
      </w:r>
      <w:del w:id="1228" w:author="Henry_Ward" w:date="2017-11-08T16:44:00Z">
        <w:r w:rsidRPr="0077751E">
          <w:delText>edge</w:delText>
        </w:r>
        <w:r w:rsidR="00597259">
          <w:delText xml:space="preserve"> scores</w:delText>
        </w:r>
      </w:del>
      <w:ins w:id="1229" w:author="Henry_Ward" w:date="2017-11-08T16:44:00Z">
        <w:r w:rsidRPr="0077751E">
          <w:t>edges</w:t>
        </w:r>
      </w:ins>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del w:id="1230" w:author="Henry_Ward" w:date="2017-11-08T16:44:00Z">
        <w:r w:rsidRPr="0077751E">
          <w:delText xml:space="preserve">) </w:delText>
        </w:r>
        <w:r w:rsidR="00597259">
          <w:delText>which were</w:delText>
        </w:r>
      </w:del>
      <w:ins w:id="1231" w:author="Henry_Ward" w:date="2017-11-08T16:44:00Z">
        <w:r w:rsidRPr="0077751E">
          <w:t>)</w:t>
        </w:r>
        <w:r w:rsidR="00B23A60">
          <w:t>,</w:t>
        </w:r>
      </w:ins>
      <w:r w:rsidRPr="0077751E">
        <w:t xml:space="preserve"> </w:t>
      </w:r>
      <w:commentRangeStart w:id="1232"/>
      <w:r w:rsidRPr="0077751E">
        <w:t xml:space="preserve">then </w:t>
      </w:r>
      <w:commentRangeEnd w:id="1232"/>
      <w:r w:rsidR="00B23A60">
        <w:rPr>
          <w:rStyle w:val="CommentReference"/>
        </w:rPr>
        <w:commentReference w:id="1232"/>
      </w:r>
      <w:r w:rsidRPr="0077751E">
        <w:t>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 xml:space="preserve">3 was set on co-expression interactions </w:t>
      </w:r>
      <w:del w:id="1233" w:author="Henry_Ward" w:date="2017-11-08T16:44:00Z">
        <w:r w:rsidRPr="0077751E">
          <w:delText xml:space="preserve">in order </w:delText>
        </w:r>
      </w:del>
      <w:r w:rsidRPr="0077751E">
        <w:t>to calculate gene degree and other</w:t>
      </w:r>
      <w:r w:rsidR="009C6CEA">
        <w:t xml:space="preserve"> conventional network measures.</w:t>
      </w:r>
    </w:p>
    <w:p w14:paraId="2620E88E" w14:textId="1E94FFD2" w:rsidR="00101EAA" w:rsidRDefault="00101EAA" w:rsidP="006804EA">
      <w:commentRangeStart w:id="1234"/>
      <w:r>
        <w:t>To as</w:t>
      </w:r>
      <w:r w:rsidR="00B272D8">
        <w:t>sess overall network health, several</w:t>
      </w:r>
      <w:r>
        <w:t xml:space="preserve"> approaches were taken</w:t>
      </w:r>
      <w:commentRangeEnd w:id="1234"/>
      <w:r w:rsidR="009311F3">
        <w:rPr>
          <w:rStyle w:val="CommentReference"/>
        </w:rPr>
        <w:commentReference w:id="1234"/>
      </w:r>
      <w:r>
        <w:t xml:space="preserve">. First, </w:t>
      </w:r>
      <w:del w:id="1235" w:author="Henry_Ward" w:date="2017-11-08T16:44:00Z">
        <w:r w:rsidR="00597259">
          <w:delText>the</w:delText>
        </w:r>
      </w:del>
      <w:ins w:id="1236" w:author="Henry_Ward" w:date="2017-11-08T16:44:00Z">
        <w:r>
          <w:t>a</w:t>
        </w:r>
      </w:ins>
      <w:r>
        <w:t xml:space="preserve"> Z-score of edges between genes co-annotated in the maize Gene Ontology (GO) terms </w:t>
      </w:r>
      <w:del w:id="1237" w:author="Henry_Ward" w:date="2017-11-08T16:44:00Z">
        <w:r w:rsidR="00597259">
          <w:delText>were</w:delText>
        </w:r>
      </w:del>
      <w:ins w:id="1238" w:author="Henry_Ward" w:date="2017-11-08T16:44:00Z">
        <w:r>
          <w:t>was</w:t>
        </w:r>
      </w:ins>
      <w:r>
        <w:t xml:space="preserve"> compared to edges in </w:t>
      </w:r>
      <w:del w:id="1239" w:author="Henry_Ward" w:date="2017-11-08T16:44:00Z">
        <w:r>
          <w:delText>1</w:delText>
        </w:r>
        <w:r w:rsidR="00597259">
          <w:delText>,</w:delText>
        </w:r>
        <w:r>
          <w:delText>00</w:delText>
        </w:r>
        <w:r w:rsidR="001069EA">
          <w:delText>0</w:delText>
        </w:r>
      </w:del>
      <w:ins w:id="1240" w:author="Henry_Ward" w:date="2017-11-08T16:44:00Z">
        <w:r>
          <w:t>100</w:t>
        </w:r>
        <w:r w:rsidR="001069EA">
          <w:t>0</w:t>
        </w:r>
      </w:ins>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 xml:space="preserve">ression network had </w:t>
      </w:r>
      <w:r w:rsidR="00152C85">
        <w:t>11.9</w:t>
      </w:r>
      <w:del w:id="1241" w:author="Henry_Ward" w:date="2017-11-08T16:44:00Z">
        <w:r>
          <w:delText xml:space="preserve"> </w:delText>
        </w:r>
      </w:del>
      <w:ins w:id="1242" w:author="Henry_Ward" w:date="2017-11-08T16:44:00Z">
        <w:r w:rsidR="00152C85">
          <w:t>-</w:t>
        </w:r>
      </w:ins>
      <w:r w:rsidR="00152C85">
        <w:t>fold</w:t>
      </w:r>
      <w:r>
        <w:t xml:space="preserve"> more GO terms than expected with </w:t>
      </w:r>
      <w:commentRangeStart w:id="1243"/>
      <w:r>
        <w:t xml:space="preserve">a </w:t>
      </w:r>
      <w:commentRangeEnd w:id="1243"/>
      <w:r w:rsidR="00152C85">
        <w:rPr>
          <w:rStyle w:val="CommentReference"/>
        </w:rPr>
        <w:commentReference w:id="1243"/>
      </w:r>
      <w:r>
        <w:t>p-value ≤ 0.05, suggesting that edges within this co-expression network capture mean</w:t>
      </w:r>
      <w:r w:rsidR="00A8160C">
        <w:t>ingful biological variation. Degree distribution</w:t>
      </w:r>
      <w:ins w:id="1244" w:author="Henry_Ward" w:date="2017-11-08T16:44:00Z">
        <w:r w:rsidR="00152C85">
          <w:t>, or the number of interactions per gene</w:t>
        </w:r>
        <w:commentRangeStart w:id="1245"/>
        <w:r w:rsidR="00152C85">
          <w:t>,</w:t>
        </w:r>
      </w:ins>
      <w:r w:rsidR="00A8160C">
        <w:t xml:space="preserve"> is also as expected within the network</w:t>
      </w:r>
      <w:commentRangeEnd w:id="1245"/>
      <w:r w:rsidR="00152C85">
        <w:rPr>
          <w:rStyle w:val="CommentReference"/>
        </w:rPr>
        <w:commentReference w:id="1245"/>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lastRenderedPageBreak/>
        <w:t>Zm</w:t>
      </w:r>
      <w:r w:rsidR="004645C0">
        <w:t>SAM: A Maize RNA-S</w:t>
      </w:r>
      <w:r w:rsidRPr="004E79F7">
        <w:t>eq Tissue Atlas co-expression networ</w:t>
      </w:r>
      <w:r>
        <w:t>k</w:t>
      </w:r>
    </w:p>
    <w:p w14:paraId="596D98F1" w14:textId="4E8BF338" w:rsidR="00DF6622" w:rsidRPr="00456B26" w:rsidRDefault="00BF0C79" w:rsidP="006804EA">
      <w:r>
        <w:t xml:space="preserve">Publicly available gene expression data </w:t>
      </w:r>
      <w:commentRangeStart w:id="1246"/>
      <w:r>
        <w:t xml:space="preserve">was generated from downloaded from </w:t>
      </w:r>
      <w:commentRangeEnd w:id="1246"/>
      <w:r w:rsidR="00164427">
        <w:rPr>
          <w:rStyle w:val="CommentReference"/>
        </w:rPr>
        <w:commentReference w:id="1246"/>
      </w:r>
      <w:r>
        <w:t>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w:t>
      </w:r>
      <w:del w:id="1247" w:author="Henry_Ward" w:date="2017-11-08T16:44:00Z">
        <w:r w:rsidR="00DF6622" w:rsidRPr="004E79F7">
          <w:delText>Similar to</w:delText>
        </w:r>
      </w:del>
      <w:ins w:id="1248" w:author="Henry_Ward" w:date="2017-11-08T16:44:00Z">
        <w:r w:rsidR="00164427">
          <w:t>Like</w:t>
        </w:r>
      </w:ins>
      <w:r w:rsidR="00DF6622" w:rsidRPr="004E79F7">
        <w:t xml:space="preserve">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 xml:space="preserve">3 was set on co-expression interactions </w:t>
      </w:r>
      <w:del w:id="1249" w:author="Henry_Ward" w:date="2017-11-08T16:44:00Z">
        <w:r w:rsidR="00DF6622" w:rsidRPr="004E79F7">
          <w:delText xml:space="preserve">in order </w:delText>
        </w:r>
      </w:del>
      <w:r w:rsidR="00DF6622" w:rsidRPr="004E79F7">
        <w:t>to differentiate significantly co-expressed gene pairs.</w:t>
      </w:r>
    </w:p>
    <w:p w14:paraId="5C91432B" w14:textId="4C33D8CD"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 xml:space="preserve">A </w:t>
      </w:r>
      <w:commentRangeStart w:id="1250"/>
      <w:r w:rsidR="00D5044D">
        <w:t xml:space="preserve">shows </w:t>
      </w:r>
      <w:del w:id="1251" w:author="Henry_Ward" w:date="2017-11-08T16:44:00Z">
        <w:r w:rsidR="000F6DE2">
          <w:delText>the distribution of</w:delText>
        </w:r>
      </w:del>
      <w:ins w:id="1252" w:author="Henry_Ward" w:date="2017-11-08T16:44:00Z">
        <w:r w:rsidR="00D5044D">
          <w:t>before</w:t>
        </w:r>
        <w:r w:rsidRPr="004E79F7">
          <w:t xml:space="preserve"> network</w:t>
        </w:r>
      </w:ins>
      <w:r w:rsidRPr="004E79F7">
        <w:t xml:space="preserve"> edge </w:t>
      </w:r>
      <w:ins w:id="1253" w:author="Henry_Ward" w:date="2017-11-08T16:44:00Z">
        <w:r w:rsidRPr="004E79F7">
          <w:t>score normalization</w:t>
        </w:r>
        <w:commentRangeEnd w:id="1250"/>
        <w:r w:rsidR="00164427">
          <w:rPr>
            <w:rStyle w:val="CommentReference"/>
          </w:rPr>
          <w:commentReference w:id="1250"/>
        </w:r>
        <w:r w:rsidRPr="004E79F7">
          <w:t xml:space="preserve">. Network interaction </w:t>
        </w:r>
      </w:ins>
      <w:r w:rsidRPr="004E79F7">
        <w:t xml:space="preserve">scores </w:t>
      </w:r>
      <w:del w:id="1254" w:author="Henry_Ward" w:date="2017-11-08T16:44:00Z">
        <w:r w:rsidR="00D5044D">
          <w:delText>before</w:delText>
        </w:r>
        <w:r w:rsidRPr="004E79F7">
          <w:delText xml:space="preserve"> </w:delText>
        </w:r>
        <w:r w:rsidR="000F6DE2">
          <w:delText>they</w:delText>
        </w:r>
        <w:r w:rsidRPr="004E79F7">
          <w:delText xml:space="preserve"> </w:delText>
        </w:r>
      </w:del>
      <w:r w:rsidRPr="004E79F7">
        <w:t xml:space="preserve">were mean centered and </w:t>
      </w:r>
      <w:commentRangeStart w:id="1255"/>
      <w:r w:rsidRPr="004E79F7">
        <w:t xml:space="preserve">standard normalized </w:t>
      </w:r>
      <w:commentRangeEnd w:id="1255"/>
      <w:r w:rsidR="00164427">
        <w:rPr>
          <w:rStyle w:val="CommentReference"/>
        </w:rPr>
        <w:commentReference w:id="1255"/>
      </w:r>
      <w:r w:rsidRPr="004E79F7">
        <w:t>(</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 xml:space="preserve">0.05) between genes annotated </w:t>
      </w:r>
      <w:del w:id="1256" w:author="Henry_Ward" w:date="2017-11-08T16:44:00Z">
        <w:r w:rsidR="000F6DE2">
          <w:delText>to the same</w:delText>
        </w:r>
      </w:del>
      <w:ins w:id="1257" w:author="Henry_Ward" w:date="2017-11-08T16:44:00Z">
        <w:r w:rsidRPr="004E79F7">
          <w:t>in</w:t>
        </w:r>
      </w:ins>
      <w:r w:rsidRPr="004E79F7">
        <w:t xml:space="preserve">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xml:space="preserve">. A final </w:t>
      </w:r>
      <w:commentRangeStart w:id="1258"/>
      <w:r w:rsidRPr="004E79F7">
        <w:t xml:space="preserve">network health check </w:t>
      </w:r>
      <w:commentRangeEnd w:id="1258"/>
      <w:r w:rsidR="00DF2118">
        <w:rPr>
          <w:rStyle w:val="CommentReference"/>
        </w:rPr>
        <w:commentReference w:id="1258"/>
      </w:r>
      <w:r w:rsidRPr="004E79F7">
        <w:t>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34C290DD"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xml:space="preserve">. </w:t>
      </w:r>
      <w:ins w:id="1259" w:author="Henry_Ward" w:date="2017-11-08T16:44:00Z">
        <w:r w:rsidR="00831A27">
          <w:t>R</w:t>
        </w:r>
        <w:r w:rsidRPr="00C05203">
          <w:t>eads were pre-processed using a standard mapping</w:t>
        </w:r>
        <w:r w:rsidR="00900D8F">
          <w:t xml:space="preserve"> pipeline. </w:t>
        </w:r>
      </w:ins>
      <w:r w:rsidR="00900D8F">
        <w:t>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ins w:id="1260" w:author="Henry_Ward" w:date="2017-11-08T16:44:00Z">
        <w:r w:rsidR="007B5942">
          <w:t>,</w:t>
        </w:r>
      </w:ins>
      <w:r>
        <w:t xml:space="preserve"> </w:t>
      </w:r>
      <w:r w:rsidRPr="00C05203">
        <w:t xml:space="preserve">which collapses overlapping reads into high quality, single reads while also trimming residual PCR adapters. Reads were </w:t>
      </w:r>
      <w:del w:id="1261" w:author="Henry_Ward" w:date="2017-11-08T16:44:00Z">
        <w:r w:rsidR="000F6DE2">
          <w:delText xml:space="preserve">then </w:delText>
        </w:r>
      </w:del>
      <w:r w:rsidRPr="00C05203">
        <w:t>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del w:id="1262" w:author="Henry_Ward" w:date="2017-11-08T16:44:00Z">
        <w:r w:rsidR="000F6DE2">
          <w:delText>,</w:delText>
        </w:r>
      </w:del>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w:t>
      </w:r>
      <w:ins w:id="1263" w:author="Henry_Ward" w:date="2017-11-08T16:44:00Z">
        <w:r w:rsidR="007B5942">
          <w:t>,</w:t>
        </w:r>
      </w:ins>
      <w:r w:rsidRPr="00C05203">
        <w:t xml:space="preserve"> bringing the total num</w:t>
      </w:r>
      <w:r w:rsidR="00433DA9">
        <w:t>ber of</w:t>
      </w:r>
      <w:r w:rsidRPr="00C05203">
        <w:t xml:space="preserve"> samples to 46.</w:t>
      </w:r>
    </w:p>
    <w:p w14:paraId="3827FE16" w14:textId="48FA2146" w:rsidR="007255FD" w:rsidRPr="00456B26" w:rsidRDefault="003363AF" w:rsidP="006804EA">
      <w:r w:rsidRPr="002A34B2">
        <w:t xml:space="preserve">Quantification of gene expression levels into </w:t>
      </w:r>
      <w:ins w:id="1264" w:author="Henry_Ward" w:date="2017-11-08T16:44:00Z">
        <w:r w:rsidRPr="002A34B2">
          <w:t>fragments per kilobase per million reads (</w:t>
        </w:r>
      </w:ins>
      <w:r w:rsidRPr="002A34B2">
        <w:t>FPKM</w:t>
      </w:r>
      <w:ins w:id="1265" w:author="Henry_Ward" w:date="2017-11-08T16:44:00Z">
        <w:r w:rsidRPr="002A34B2">
          <w:t>)</w:t>
        </w:r>
      </w:ins>
      <w:r w:rsidRPr="002A34B2">
        <w:t xml:space="preserve">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ins w:id="1266" w:author="Henry_Ward" w:date="2017-11-08T16:44:00Z">
        <w:r w:rsidR="007B5942">
          <w:t>,</w:t>
        </w:r>
      </w:ins>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w:t>
      </w:r>
      <w:del w:id="1267" w:author="Henry_Ward" w:date="2017-11-08T16:44:00Z">
        <w:r w:rsidR="00CA45E1">
          <w:delText>containing</w:delText>
        </w:r>
      </w:del>
      <w:ins w:id="1268" w:author="Henry_Ward" w:date="2017-11-08T16:44:00Z">
        <w:r w:rsidR="00CA45E1">
          <w:t>c</w:t>
        </w:r>
        <w:commentRangeStart w:id="1269"/>
        <w:r w:rsidR="00CA45E1">
          <w:t>ontainin</w:t>
        </w:r>
        <w:commentRangeEnd w:id="1269"/>
        <w:r w:rsidR="007B5942">
          <w:rPr>
            <w:rStyle w:val="CommentReference"/>
          </w:rPr>
          <w:commentReference w:id="1269"/>
        </w:r>
        <w:r w:rsidR="00CA45E1">
          <w:t>g</w:t>
        </w:r>
      </w:ins>
      <w:r w:rsidR="00CA45E1">
        <w:t xml:space="preserve">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w:t>
      </w:r>
      <w:commentRangeStart w:id="1270"/>
      <w:r w:rsidR="00C275C7">
        <w:t>Similar to ZmPAN and ZmSAM</w:t>
      </w:r>
      <w:del w:id="1271" w:author="Henry_Ward" w:date="2017-11-08T16:44:00Z">
        <w:r w:rsidR="002A149B">
          <w:delText>,</w:delText>
        </w:r>
      </w:del>
      <w:r w:rsidR="00C275C7">
        <w:t xml:space="preserve"> co-expression among GO terms was compared to </w:t>
      </w:r>
      <w:r w:rsidR="00FD211D">
        <w:t>random gene sets of the same size</w:t>
      </w:r>
      <w:r w:rsidR="009E29F4">
        <w:t xml:space="preserve"> as GO terms </w:t>
      </w:r>
      <w:r w:rsidR="009E29F4">
        <w:lastRenderedPageBreak/>
        <w:t>(1000 instances)</w:t>
      </w:r>
      <w:r w:rsidR="00C275C7">
        <w:t xml:space="preserve"> showing a 13.5-fold enrichment for significantly co-expressed GO </w:t>
      </w:r>
      <w:del w:id="1272" w:author="Henry_Ward" w:date="2017-11-08T16:44:00Z">
        <w:r w:rsidR="00F92705">
          <w:delText>t</w:delText>
        </w:r>
        <w:r w:rsidR="00C275C7">
          <w:delText>erms</w:delText>
        </w:r>
      </w:del>
      <w:ins w:id="1273" w:author="Henry_Ward" w:date="2017-11-08T16:44:00Z">
        <w:r w:rsidR="00C275C7">
          <w:t>Terms</w:t>
        </w:r>
      </w:ins>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C). </w:t>
      </w:r>
      <w:commentRangeEnd w:id="1270"/>
      <w:r w:rsidR="00310BDB">
        <w:rPr>
          <w:rStyle w:val="CommentReference"/>
        </w:rPr>
        <w:commentReference w:id="1270"/>
      </w:r>
      <w:r w:rsidR="00C275C7">
        <w:t>The degree distribution of the ZmRoot network closely follows a truncated power law</w:t>
      </w:r>
      <w:ins w:id="1274" w:author="Henry_Ward" w:date="2017-11-08T16:44:00Z">
        <w:r w:rsidR="00F80C45">
          <w:t>,</w:t>
        </w:r>
      </w:ins>
      <w:r w:rsidR="00C275C7">
        <w:t xml:space="preserve"> similar to the </w:t>
      </w:r>
      <w:del w:id="1275" w:author="Henry_Ward" w:date="2017-11-08T16:44:00Z">
        <w:r w:rsidR="00C275C7">
          <w:delText>other</w:delText>
        </w:r>
      </w:del>
      <w:ins w:id="1276" w:author="Henry_Ward" w:date="2017-11-08T16:44:00Z">
        <w:r w:rsidR="00F80C45">
          <w:t>aforementioned</w:t>
        </w:r>
      </w:ins>
      <w:r w:rsidR="00F80C45">
        <w:t xml:space="preserve"> </w:t>
      </w:r>
      <w:r w:rsidR="00C275C7">
        <w:t>networks</w:t>
      </w:r>
      <w:del w:id="1277" w:author="Henry_Ward" w:date="2017-11-08T16:44:00Z">
        <w:r w:rsidR="00C275C7">
          <w:delText xml:space="preserve"> build here</w:delText>
        </w:r>
      </w:del>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3EDB4BF4"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 xml:space="preserve">indows were calculated both upstream and downstream of input SNPs. SNPs </w:t>
      </w:r>
      <w:del w:id="1278" w:author="Henry_Ward" w:date="2017-11-08T16:44:00Z">
        <w:r w:rsidR="00D9106B">
          <w:delText>having</w:delText>
        </w:r>
      </w:del>
      <w:ins w:id="1279" w:author="Henry_Ward" w:date="2017-11-08T16:44:00Z">
        <w:r w:rsidR="003157DD">
          <w:t>with</w:t>
        </w:r>
      </w:ins>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w:t>
      </w:r>
      <w:commentRangeStart w:id="1280"/>
      <w:r w:rsidR="00E82D48">
        <w:t>SNP and also including</w:t>
      </w:r>
      <w:r w:rsidR="00C51B9A">
        <w:t xml:space="preserve"> up to a certain number of flanking genes both upstream and downstream from the effective SNP.</w:t>
      </w:r>
      <w:r w:rsidR="004C7C70">
        <w:t xml:space="preserve"> For </w:t>
      </w:r>
      <w:commentRangeEnd w:id="1280"/>
      <w:r w:rsidR="003157DD">
        <w:rPr>
          <w:rStyle w:val="CommentReference"/>
        </w:rPr>
        <w:commentReference w:id="1280"/>
      </w:r>
      <w:r w:rsidR="004C7C70">
        <w:t xml:space="preserve">each candidate gene identified by an effective locus, the </w:t>
      </w:r>
      <w:commentRangeStart w:id="1281"/>
      <w:r w:rsidR="004C7C70">
        <w:t xml:space="preserve">number of intervening genes </w:t>
      </w:r>
      <w:commentRangeEnd w:id="1281"/>
      <w:r w:rsidR="003157DD">
        <w:rPr>
          <w:rStyle w:val="CommentReference"/>
        </w:rPr>
        <w:commentReference w:id="1281"/>
      </w:r>
      <w:r w:rsidR="004C7C70">
        <w:t>was calculated from the middle of the candidate gene to the middle of the effective locus. Candidate genes were ranked by the absolute value of their distance to the center of their parental effective locus.</w:t>
      </w:r>
      <w:r w:rsidR="00164372">
        <w:t xml:space="preserve"> </w:t>
      </w:r>
      <w:commentRangeStart w:id="1282"/>
      <w:r w:rsidR="00164372">
        <w:t>Algorithms implementing SNP-to-gene mapping</w:t>
      </w:r>
      <w:r w:rsidR="008F0558">
        <w:t xml:space="preserve"> used here</w:t>
      </w:r>
      <w:r w:rsidR="00164372">
        <w:t xml:space="preserve"> are accessible through the </w:t>
      </w:r>
      <w:r w:rsidR="00A02D14">
        <w:t>Camoco command line interface.</w:t>
      </w:r>
      <w:commentRangeEnd w:id="1282"/>
      <w:r w:rsidR="00AE6D22">
        <w:rPr>
          <w:rStyle w:val="CommentReference"/>
        </w:rPr>
        <w:commentReference w:id="1282"/>
      </w:r>
    </w:p>
    <w:p w14:paraId="68DC11F0" w14:textId="77777777" w:rsidR="004727BA" w:rsidRDefault="004727BA" w:rsidP="00D04EE5">
      <w:pPr>
        <w:pStyle w:val="Heading2"/>
      </w:pPr>
      <w:r w:rsidRPr="004727BA">
        <w:t xml:space="preserve">Calculating </w:t>
      </w:r>
      <w:r w:rsidR="008533FD">
        <w:t>subnetwork density and locality</w:t>
      </w:r>
    </w:p>
    <w:p w14:paraId="5DA9001F" w14:textId="73B43BCF"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del w:id="1283" w:author="Henry_Ward" w:date="2017-11-08T16:44:00Z">
        <w:r w:rsidR="00054501">
          <w:delText xml:space="preserve">based off a Z-score statistic and </w:delText>
        </w:r>
        <w:r w:rsidR="004727BA" w:rsidRPr="004727BA">
          <w:delText xml:space="preserve">is </w:delText>
        </w:r>
      </w:del>
      <w:r w:rsidR="004727BA" w:rsidRPr="004727BA">
        <w:t>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ins w:id="1284" w:author="Henry_Ward" w:date="2017-11-08T16:44:00Z">
        <w:r w:rsidR="00D34DAD">
          <w:t>gene-gene interactions that</w:t>
        </w:r>
        <w:r w:rsidR="004727BA" w:rsidRPr="004727BA">
          <w:t xml:space="preserve"> occu</w:t>
        </w:r>
        <w:r w:rsidR="002A41DF">
          <w:t xml:space="preserve">r between </w:t>
        </w:r>
      </w:ins>
      <w:r w:rsidR="002A41DF">
        <w:t>input genes</w:t>
      </w:r>
      <w:del w:id="1285" w:author="Henry_Ward" w:date="2017-11-08T16:44:00Z">
        <w:r w:rsidR="00064906">
          <w:delText>,</w:delText>
        </w:r>
      </w:del>
      <w:r w:rsidR="004727BA" w:rsidRPr="004727BA">
        <w:t xml:space="preserve"> normalized for the </w:t>
      </w:r>
      <w:del w:id="1286" w:author="Henry_Ward" w:date="2017-11-08T16:44:00Z">
        <w:r w:rsidR="00064906">
          <w:delText>total</w:delText>
        </w:r>
        <w:r w:rsidR="004727BA" w:rsidRPr="004727BA">
          <w:delText xml:space="preserve"> </w:delText>
        </w:r>
      </w:del>
      <w:r w:rsidR="004727BA" w:rsidRPr="004727BA">
        <w:t xml:space="preserve">number of </w:t>
      </w:r>
      <w:ins w:id="1287" w:author="Henry_Ward" w:date="2017-11-08T16:44:00Z">
        <w:r w:rsidR="004727BA" w:rsidRPr="004727BA">
          <w:t xml:space="preserve">total pairs among </w:t>
        </w:r>
      </w:ins>
      <w:r w:rsidR="004727BA" w:rsidRPr="004727BA">
        <w:t xml:space="preserve">input </w:t>
      </w:r>
      <w:del w:id="1288" w:author="Henry_Ward" w:date="2017-11-08T16:44:00Z">
        <w:r w:rsidR="00064906">
          <w:delText xml:space="preserve">gene </w:delText>
        </w:r>
        <w:commentRangeStart w:id="1289"/>
        <w:r w:rsidR="004727BA" w:rsidRPr="004727BA">
          <w:delText>pairs</w:delText>
        </w:r>
        <w:commentRangeEnd w:id="1289"/>
        <w:r w:rsidR="009A6409">
          <w:rPr>
            <w:rStyle w:val="CommentReference"/>
          </w:rPr>
          <w:commentReference w:id="1289"/>
        </w:r>
      </w:del>
      <w:ins w:id="1290" w:author="Henry_Ward" w:date="2017-11-08T16:44:00Z">
        <w:r w:rsidR="004727BA" w:rsidRPr="004727BA">
          <w:t>genes</w:t>
        </w:r>
      </w:ins>
      <w:r w:rsidR="004727BA" w:rsidRPr="004727BA">
        <w:t>:</w:t>
      </w:r>
    </w:p>
    <w:p w14:paraId="3776A098" w14:textId="77777777" w:rsidR="00503064" w:rsidRDefault="00304598" w:rsidP="006804EA">
      <w:pPr>
        <w:pStyle w:val="Heading3"/>
        <w:rPr>
          <w:rFonts w:eastAsiaTheme="minorEastAsia"/>
        </w:rPr>
      </w:pPr>
      <w:bookmarkStart w:id="1291" w:name="_Ref447101528"/>
      <w:r w:rsidRPr="0045686C">
        <w:rPr>
          <w:rFonts w:eastAsiaTheme="minorEastAsia"/>
        </w:rPr>
        <w:t>Eq.1</w:t>
      </w:r>
      <w:bookmarkEnd w:id="1291"/>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312C4DC1" w:rsidR="008720EA" w:rsidRPr="00EF5E7C" w:rsidRDefault="00065C7F" w:rsidP="006804EA">
      <w:pPr>
        <w:pStyle w:val="Subtitle"/>
      </w:pPr>
      <w:r>
        <w:t>Where X</w:t>
      </w:r>
      <w:r w:rsidR="00DE503E">
        <w:t>-bar</w:t>
      </w:r>
      <w:r w:rsidRPr="00065C7F">
        <w:t xml:space="preserve"> is the </w:t>
      </w:r>
      <w:del w:id="1292" w:author="Henry_Ward" w:date="2017-11-08T16:44:00Z">
        <w:r w:rsidR="00B61C0C">
          <w:delText>calculated,</w:delText>
        </w:r>
        <w:r w:rsidRPr="00065C7F">
          <w:delText xml:space="preserve"> </w:delText>
        </w:r>
      </w:del>
      <w:r w:rsidRPr="00065C7F">
        <w:t xml:space="preserve">mean </w:t>
      </w:r>
      <w:del w:id="1293" w:author="Henry_Ward" w:date="2017-11-08T16:44:00Z">
        <w:r>
          <w:delText>subnetwork</w:delText>
        </w:r>
      </w:del>
      <w:ins w:id="1294" w:author="Henry_Ward" w:date="2017-11-08T16:44:00Z">
        <w:r>
          <w:t>sub-network</w:t>
        </w:r>
      </w:ins>
      <w:r>
        <w:t xml:space="preserve"> interaction score</w:t>
      </w:r>
      <w:del w:id="1295" w:author="Henry_Ward" w:date="2017-11-08T16:44:00Z">
        <w:r w:rsidR="005822E6">
          <w:delText xml:space="preserve"> and</w:delText>
        </w:r>
        <w:r w:rsidR="005822E6" w:rsidRPr="00065C7F">
          <w:delText xml:space="preserve"> N</w:delText>
        </w:r>
      </w:del>
      <w:ins w:id="1296" w:author="Henry_Ward" w:date="2017-11-08T16:44:00Z">
        <w:r>
          <w:t>, E(X)</w:t>
        </w:r>
      </w:ins>
      <w:r w:rsidRPr="00065C7F">
        <w:t xml:space="preserve"> is the </w:t>
      </w:r>
      <w:del w:id="1297" w:author="Henry_Ward" w:date="2017-11-08T16:44:00Z">
        <w:r w:rsidR="005822E6" w:rsidRPr="00065C7F">
          <w:delText>number of interactions in the subnetwork</w:delText>
        </w:r>
        <w:r w:rsidR="005822E6">
          <w:delText>. As the interaction data was standard normalized,</w:delText>
        </w:r>
        <w:r>
          <w:delText xml:space="preserve"> </w:delText>
        </w:r>
        <w:r w:rsidR="005822E6">
          <w:delText xml:space="preserve">the </w:delText>
        </w:r>
      </w:del>
      <w:r w:rsidRPr="00065C7F">
        <w:t>expected networ</w:t>
      </w:r>
      <w:r>
        <w:t xml:space="preserve">k interaction score, </w:t>
      </w:r>
      <w:del w:id="1298" w:author="Henry_Ward" w:date="2017-11-08T16:44:00Z">
        <w:r>
          <w:delText>E</w:delText>
        </w:r>
      </w:del>
      <w:ins w:id="1299" w:author="Henry_Ward" w:date="2017-11-08T16:44:00Z">
        <w:r>
          <w:t>σ</w:t>
        </w:r>
      </w:ins>
      <w:r>
        <w:t>(X</w:t>
      </w:r>
      <w:del w:id="1300" w:author="Henry_Ward" w:date="2017-11-08T16:44:00Z">
        <w:r>
          <w:delText>)</w:delText>
        </w:r>
        <w:r w:rsidR="005822E6">
          <w:delText>,</w:delText>
        </w:r>
      </w:del>
      <w:ins w:id="1301" w:author="Henry_Ward" w:date="2017-11-08T16:44:00Z">
        <w:r>
          <w:t>)</w:t>
        </w:r>
      </w:ins>
      <w:r w:rsidRPr="00065C7F">
        <w:t xml:space="preserve"> is</w:t>
      </w:r>
      <w:del w:id="1302" w:author="Henry_Ward" w:date="2017-11-08T16:44:00Z">
        <w:r w:rsidR="005822E6">
          <w:delText xml:space="preserve"> 0</w:delText>
        </w:r>
        <w:r w:rsidR="00674ACD">
          <w:delText xml:space="preserve"> and</w:delText>
        </w:r>
      </w:del>
      <w:r w:rsidRPr="00065C7F">
        <w:t xml:space="preserve"> the standard deviation of network interactions, </w:t>
      </w:r>
      <w:del w:id="1303" w:author="Henry_Ward" w:date="2017-11-08T16:44:00Z">
        <w:r w:rsidR="00674ACD">
          <w:delText>σ(X)</w:delText>
        </w:r>
        <w:r w:rsidRPr="00065C7F">
          <w:delText>,</w:delText>
        </w:r>
        <w:r w:rsidR="00674ACD">
          <w:delText xml:space="preserve"> is 1</w:delText>
        </w:r>
        <w:r w:rsidRPr="00065C7F">
          <w:delText>.</w:delText>
        </w:r>
      </w:del>
      <w:ins w:id="1304" w:author="Henry_Ward" w:date="2017-11-08T16:44:00Z">
        <w:r w:rsidRPr="00065C7F">
          <w:t>and N is the number of interactions in the sub-network.</w:t>
        </w:r>
        <w:r w:rsidR="00BF593B">
          <w:t xml:space="preserve"> </w:t>
        </w:r>
      </w:ins>
    </w:p>
    <w:p w14:paraId="3B7811BF" w14:textId="6D43AA95" w:rsidR="00573E18" w:rsidRDefault="0060147A" w:rsidP="006804EA">
      <w:r>
        <w:lastRenderedPageBreak/>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w:t>
      </w:r>
      <w:r w:rsidR="009B0F6B">
        <w:t>,</w:t>
      </w:r>
      <w:r>
        <w:t xml:space="preserve"> compared to the number of global network interactions. </w:t>
      </w:r>
      <w:r w:rsidR="004047D8">
        <w:t xml:space="preserve">To quantify network locality, both local and global degree is calculated for each gene within a </w:t>
      </w:r>
      <w:del w:id="1305" w:author="Henry_Ward" w:date="2017-11-08T16:44:00Z">
        <w:r w:rsidR="004047D8">
          <w:delText>subnetwork</w:delText>
        </w:r>
      </w:del>
      <w:ins w:id="1306" w:author="Henry_Ward" w:date="2017-11-08T16:44:00Z">
        <w:r w:rsidR="004047D8">
          <w:t>sub-network</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del w:id="1307" w:author="Henry_Ward" w:date="2017-11-08T16:44:00Z">
        <w:r w:rsidR="009B24D8">
          <w:delText xml:space="preserve">designated: </w:delText>
        </w:r>
      </w:del>
      <w:r w:rsidR="004047D8">
        <w:t>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1308" w:name="_Ref447101545"/>
      <w:bookmarkStart w:id="1309" w:name="_Ref464049667"/>
      <w:r>
        <w:t>Eq.</w:t>
      </w:r>
      <w:bookmarkEnd w:id="1308"/>
      <w:r w:rsidR="0020783F">
        <w:t>2</w:t>
      </w:r>
      <w:bookmarkEnd w:id="1309"/>
    </w:p>
    <w:p w14:paraId="23A18B42" w14:textId="46E790A2"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w:del w:id="1310" w:author="Henry_Ward" w:date="2017-11-08T16:44:00Z">
              <w:rPr>
                <w:rFonts w:ascii="Cambria Math" w:hAnsi="Cambria Math"/>
              </w:rPr>
              <m:t>(</m:t>
            </w:del>
          </m:r>
          <m:r>
            <w:ins w:id="1311" w:author="Henry_Ward" w:date="2017-11-08T16:44:00Z">
              <m:rPr>
                <m:sty m:val="p"/>
              </m:rPr>
              <w:rPr>
                <w:rFonts w:ascii="Cambria Math" w:hAnsi="Cambria Math"/>
              </w:rPr>
              <m:t>:</m:t>
            </w:ins>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w:del w:id="1312" w:author="Henry_Ward" w:date="2017-11-08T16:44:00Z">
              <w:rPr>
                <w:rFonts w:ascii="Cambria Math" w:hAnsi="Cambria Math"/>
              </w:rPr>
              <m:t>)</m:t>
            </w:del>
          </m:r>
          <m:r>
            <w:del w:id="1313" w:author="Henry_Ward" w:date="2017-11-08T16:44:00Z">
              <m:rPr>
                <m:sty m:val="p"/>
              </m:rPr>
              <w:rPr>
                <w:rFonts w:ascii="Cambria Math" w:hAnsi="Cambria Math"/>
              </w:rPr>
              <m:t>)</m:t>
            </w:del>
          </m:r>
          <m:r>
            <w:ins w:id="1314" w:author="Henry_Ward" w:date="2017-11-08T16:44:00Z">
              <m:rPr>
                <m:sty m:val="p"/>
              </m:rPr>
              <w:rPr>
                <w:rFonts w:ascii="Cambria Math" w:hAnsi="Cambria Math"/>
              </w:rPr>
              <m:t>)</m:t>
            </w:ins>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1315" w:name="_Ref447101563"/>
      <w:bookmarkStart w:id="1316" w:name="_Ref464738379"/>
      <w:r w:rsidRPr="0045686C">
        <w:rPr>
          <w:rFonts w:eastAsiaTheme="minorEastAsia"/>
        </w:rPr>
        <w:t>Eq.</w:t>
      </w:r>
      <w:bookmarkEnd w:id="1315"/>
      <w:r>
        <w:rPr>
          <w:rFonts w:eastAsiaTheme="minorEastAsia"/>
        </w:rPr>
        <w:t>3</w:t>
      </w:r>
      <w:bookmarkEnd w:id="1316"/>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w:commentRangeStart w:id="1317"/>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w:commentRangeEnd w:id="1317"/>
              <m:r>
                <m:rPr>
                  <m:sty m:val="p"/>
                </m:rPr>
                <w:rPr>
                  <w:rStyle w:val="CommentReference"/>
                </w:rPr>
                <w:commentReference w:id="1317"/>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1318" w:name="_Ref447101571"/>
      <w:r>
        <w:t>Eq.</w:t>
      </w:r>
      <w:r w:rsidR="00503064">
        <w:t>4</w:t>
      </w:r>
      <w:bookmarkEnd w:id="1318"/>
    </w:p>
    <w:p w14:paraId="78E73A58" w14:textId="0B47AAB1"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w:del w:id="1319" w:author="Henry_Ward" w:date="2017-11-08T16:44:00Z">
              <m:rPr>
                <m:sty m:val="p"/>
              </m:rPr>
              <w:rPr>
                <w:rFonts w:ascii="Cambria Math" w:hAnsi="Cambria Math"/>
              </w:rPr>
              <m:t>(</m:t>
            </w:del>
          </m:r>
          <m:r>
            <w:ins w:id="1320" w:author="Henry_Ward" w:date="2017-11-08T16:44:00Z">
              <m:rPr>
                <m:sty m:val="p"/>
              </m:rPr>
              <w:rPr>
                <w:rFonts w:ascii="Cambria Math" w:hAnsi="Cambria Math"/>
              </w:rPr>
              <m:t>:</m:t>
            </w:ins>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w:del w:id="1321" w:author="Henry_Ward" w:date="2017-11-08T16:44:00Z">
              <m:rPr>
                <m:sty m:val="p"/>
              </m:rPr>
              <w:rPr>
                <w:rFonts w:ascii="Cambria Math" w:hAnsi="Cambria Math"/>
              </w:rPr>
              <m:t>)</m:t>
            </w:del>
          </m:r>
          <m:r>
            <m:rPr>
              <m:sty m:val="p"/>
            </m:rPr>
            <w:rPr>
              <w:rFonts w:ascii="Cambria Math" w:hAnsi="Cambria Math"/>
            </w:rPr>
            <w:br/>
          </m:r>
        </m:oMath>
      </m:oMathPara>
    </w:p>
    <w:p w14:paraId="59B63189" w14:textId="5D44C7D5" w:rsidR="00804A79" w:rsidRDefault="00877DF9" w:rsidP="006804EA">
      <w:del w:id="1322" w:author="Henry_Ward" w:date="2017-11-08T16:44:00Z">
        <w:r>
          <w:delText>I</w:delText>
        </w:r>
        <w:r w:rsidR="003F2435">
          <w:delText>nteractions</w:delText>
        </w:r>
      </w:del>
      <w:ins w:id="1323" w:author="Henry_Ward" w:date="2017-11-08T16:44:00Z">
        <w:r w:rsidR="003F2435">
          <w:t>We note that, here, interactions</w:t>
        </w:r>
      </w:ins>
      <w:r w:rsidR="003F2435">
        <w:t xml:space="preserve"> among genes </w:t>
      </w:r>
      <w:del w:id="1324" w:author="Henry_Ward" w:date="2017-11-08T16:44:00Z">
        <w:r w:rsidR="003F2435">
          <w:delText>that originate</w:delText>
        </w:r>
      </w:del>
      <w:ins w:id="1325" w:author="Henry_Ward" w:date="2017-11-08T16:44:00Z">
        <w:r w:rsidR="007121E9">
          <w:t>originating</w:t>
        </w:r>
      </w:ins>
      <w:r w:rsidR="007121E9">
        <w:t xml:space="preserve"> </w:t>
      </w:r>
      <w:r w:rsidR="003F2435">
        <w:t xml:space="preserve">from the same </w:t>
      </w:r>
      <w:r w:rsidR="005B467F">
        <w:t xml:space="preserve">effective </w:t>
      </w:r>
      <w:r w:rsidR="00E15E4C">
        <w:t>GWAS locus</w:t>
      </w:r>
      <w:r w:rsidR="00804A79">
        <w:t xml:space="preserve"> (i.e. cis-interactions)</w:t>
      </w:r>
      <w:r w:rsidR="003F2435">
        <w:t xml:space="preserve"> </w:t>
      </w:r>
      <w:r w:rsidR="00804A79">
        <w:t>were</w:t>
      </w:r>
      <w:r w:rsidR="003F2435">
        <w:t xml:space="preserve"> removed from density and locality calculations</w:t>
      </w:r>
      <w:r w:rsidR="00A912D6">
        <w:t xml:space="preserve"> due t</w:t>
      </w:r>
      <w:commentRangeStart w:id="1326"/>
      <w:r w:rsidR="00A912D6">
        <w:t xml:space="preserve">o a bias </w:t>
      </w:r>
      <w:commentRangeEnd w:id="1326"/>
      <w:r w:rsidR="007121E9">
        <w:rPr>
          <w:rStyle w:val="CommentReference"/>
        </w:rPr>
        <w:commentReference w:id="1326"/>
      </w:r>
      <w:r w:rsidR="00A912D6">
        <w:t>in cis co-expression</w:t>
      </w:r>
      <w:r w:rsidR="003F2435">
        <w:t>.</w:t>
      </w:r>
      <w:r w:rsidR="008533FD">
        <w:t xml:space="preserve"> During SNP-to-gene mapping, candidate genes retained information containing </w:t>
      </w:r>
      <w:commentRangeStart w:id="1327"/>
      <w:r w:rsidR="008533FD">
        <w:t xml:space="preserve">a reference </w:t>
      </w:r>
      <w:commentRangeEnd w:id="1327"/>
      <w:r w:rsidR="008C0013">
        <w:rPr>
          <w:rStyle w:val="CommentReference"/>
        </w:rPr>
        <w:commentReference w:id="1327"/>
      </w:r>
      <w:r w:rsidR="008533FD">
        <w:t xml:space="preserve">back to the parental GWAS SNP. A software flag within Camoco </w:t>
      </w:r>
      <w:del w:id="1328" w:author="Henry_Ward" w:date="2017-11-08T16:44:00Z">
        <w:r w:rsidR="008533FD">
          <w:delText xml:space="preserve">allows </w:delText>
        </w:r>
        <w:r w:rsidR="00CB5473">
          <w:delText>for</w:delText>
        </w:r>
      </w:del>
      <w:ins w:id="1329" w:author="Henry_Ward" w:date="2017-11-08T16:44:00Z">
        <w:r w:rsidR="008C0013">
          <w:t>removes</w:t>
        </w:r>
      </w:ins>
      <w:r w:rsidR="008C0013">
        <w:t xml:space="preserve"> </w:t>
      </w:r>
      <w:r w:rsidR="008533FD">
        <w:t>interactions derived from the same parental SNP</w:t>
      </w:r>
      <w:del w:id="1330" w:author="Henry_Ward" w:date="2017-11-08T16:44:00Z">
        <w:r w:rsidR="008533FD">
          <w:delText xml:space="preserve"> to be discarded</w:delText>
        </w:r>
      </w:del>
      <w:r w:rsidR="008533FD">
        <w:t xml:space="preserve"> from co-expression score calculations.</w:t>
      </w:r>
    </w:p>
    <w:p w14:paraId="3D974071" w14:textId="32B3164A"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 xml:space="preserve">scores to </w:t>
      </w:r>
      <w:del w:id="1331" w:author="Henry_Ward" w:date="2017-11-08T16:44:00Z">
        <w:r>
          <w:delText>1</w:delText>
        </w:r>
        <w:r w:rsidR="00CB5473">
          <w:delText>,</w:delText>
        </w:r>
        <w:r>
          <w:delText>000</w:delText>
        </w:r>
      </w:del>
      <w:ins w:id="1332" w:author="Henry_Ward" w:date="2017-11-08T16:44:00Z">
        <w:r>
          <w:t>1000</w:t>
        </w:r>
      </w:ins>
      <w:r>
        <w:t xml:space="preserve"> random sets of candidate genes, conserving the num</w:t>
      </w:r>
      <w:r w:rsidR="00C571E9">
        <w:t>ber of input genes.</w:t>
      </w:r>
      <w:ins w:id="1333" w:author="Henry_Ward" w:date="2017-11-08T16:44:00Z">
        <w:r w:rsidR="00C571E9">
          <w:t xml:space="preserve"> </w:t>
        </w:r>
        <w:commentRangeStart w:id="1334"/>
        <w:r w:rsidR="00C571E9">
          <w:t>Using these</w:t>
        </w:r>
        <w:r>
          <w:t xml:space="preserve"> randomizations, p-values </w:t>
        </w:r>
        <w:r w:rsidR="008C0013">
          <w:t xml:space="preserve">were </w:t>
        </w:r>
        <w:r>
          <w:t>calculated for co-expression scores.</w:t>
        </w:r>
        <w:r w:rsidR="00C571E9">
          <w:t xml:space="preserve"> </w:t>
        </w:r>
        <w:commentRangeEnd w:id="1334"/>
        <w:r w:rsidR="008C0013">
          <w:rPr>
            <w:rStyle w:val="CommentReference"/>
          </w:rPr>
          <w:commentReference w:id="1334"/>
        </w:r>
      </w:ins>
    </w:p>
    <w:p w14:paraId="6E900990" w14:textId="1B6ADB8B" w:rsidR="00FE1B03" w:rsidRDefault="00FE1B03" w:rsidP="00D04EE5">
      <w:pPr>
        <w:pStyle w:val="Heading2"/>
      </w:pPr>
      <w:r>
        <w:t xml:space="preserve">Simulating </w:t>
      </w:r>
      <w:del w:id="1335" w:author="Henry_Ward" w:date="2017-11-08T16:44:00Z">
        <w:r w:rsidR="007A3AFF">
          <w:delText>GWAS</w:delText>
        </w:r>
      </w:del>
      <w:ins w:id="1336" w:author="Henry_Ward" w:date="2017-11-08T16:44:00Z">
        <w:r>
          <w:t>GWA studies</w:t>
        </w:r>
      </w:ins>
      <w:r>
        <w:t xml:space="preserve"> using Gene Ontology (GO) terms</w:t>
      </w:r>
    </w:p>
    <w:p w14:paraId="26CBC357" w14:textId="41A5AD1E"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 xml:space="preserve">Co-annotated genes </w:t>
      </w:r>
      <w:r w:rsidR="00B549C2">
        <w:lastRenderedPageBreak/>
        <w:t>within a G</w:t>
      </w:r>
      <w:r w:rsidR="0089290A">
        <w:t>O</w:t>
      </w:r>
      <w:r w:rsidR="00B549C2">
        <w:t xml:space="preserve"> term were treated as true causal genes identified by a hypothetical </w:t>
      </w:r>
      <w:del w:id="1337" w:author="Henry_Ward" w:date="2017-11-08T16:44:00Z">
        <w:r w:rsidR="00B549C2">
          <w:delText>GWA</w:delText>
        </w:r>
        <w:r w:rsidR="00CB5473">
          <w:delText>S</w:delText>
        </w:r>
      </w:del>
      <w:ins w:id="1338" w:author="Henry_Ward" w:date="2017-11-08T16:44:00Z">
        <w:r w:rsidR="00B549C2">
          <w:t>GWA study</w:t>
        </w:r>
      </w:ins>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del w:id="1339" w:author="Henry_Ward" w:date="2017-11-08T16:44:00Z">
        <w:r w:rsidR="00CB5473">
          <w:delText>:</w:delText>
        </w:r>
      </w:del>
      <w:ins w:id="1340" w:author="Henry_Ward" w:date="2017-11-08T16:44:00Z">
        <w:r w:rsidR="0067206C">
          <w:t xml:space="preserve"> to decompose how noise affects significantly co-expressed networks</w:t>
        </w:r>
        <w:r w:rsidR="00DD40C1">
          <w:t>.</w:t>
        </w:r>
      </w:ins>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1341" w:name="_Ref484125232"/>
      <w:r>
        <w:t>Eq.</w:t>
      </w:r>
      <w:r w:rsidR="005936F2">
        <w:t xml:space="preserve"> 6</w:t>
      </w:r>
      <w:bookmarkEnd w:id="1341"/>
    </w:p>
    <w:p w14:paraId="6FED4933" w14:textId="77777777" w:rsidR="00D64D8E" w:rsidRPr="00D64D8E" w:rsidRDefault="00D64D8E" w:rsidP="006804EA">
      <w:commentRangeStart w:id="1342"/>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w:commentRangeEnd w:id="1342"/>
          <m:r>
            <m:rPr>
              <m:sty m:val="p"/>
            </m:rPr>
            <w:rPr>
              <w:rStyle w:val="CommentReference"/>
            </w:rPr>
            <w:commentReference w:id="1342"/>
          </m:r>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1343" w:name="_Ref458775441"/>
      <w:bookmarkStart w:id="1344" w:name="_Ref484125256"/>
      <w:r>
        <w:t>Eq. 7</w:t>
      </w:r>
      <w:bookmarkEnd w:id="1343"/>
      <w:bookmarkEnd w:id="1344"/>
      <w:commentRangeStart w:id="1345"/>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w:commentRangeEnd w:id="1345"/>
          <m:r>
            <m:rPr>
              <m:sty m:val="p"/>
            </m:rPr>
            <w:rPr>
              <w:rStyle w:val="CommentReference"/>
            </w:rPr>
            <w:commentReference w:id="1345"/>
          </m:r>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0BEF3962"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w:t>
      </w:r>
      <w:del w:id="1346" w:author="Henry_Ward" w:date="2017-11-08T16:44:00Z">
        <w:r w:rsidR="00286B9D">
          <w:delText>1</w:delText>
        </w:r>
        <w:r w:rsidR="00592F41">
          <w:delText>,</w:delText>
        </w:r>
        <w:r w:rsidR="00286B9D">
          <w:delText>000</w:delText>
        </w:r>
      </w:del>
      <w:ins w:id="1347" w:author="Henry_Ward" w:date="2017-11-08T16:44:00Z">
        <w:r w:rsidR="00286B9D">
          <w:t>n=1000</w:t>
        </w:r>
      </w:ins>
      <w:r w:rsidR="00286B9D">
        <w:t xml:space="preserve">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096C541F"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del w:id="1348" w:author="Henry_Ward" w:date="2017-11-08T16:44:00Z">
        <w:r w:rsidR="00FF1CA7">
          <w:delText>re</w:delText>
        </w:r>
        <w:r w:rsidR="00D6363A">
          <w:delText xml:space="preserve">assessed </w:delText>
        </w:r>
        <w:r w:rsidR="00FF1CA7">
          <w:delText>after incorporating false candidate genes</w:delText>
        </w:r>
        <w:r w:rsidR="003F58C0">
          <w:delText>. Each gene in a GO term was treated as a SNP and remapped to a set of candidate genes</w:delText>
        </w:r>
        <w:r w:rsidR="00FF1CA7">
          <w:delText xml:space="preserve"> using</w:delText>
        </w:r>
      </w:del>
      <w:ins w:id="1349" w:author="Henry_Ward" w:date="2017-11-08T16:44:00Z">
        <w:r w:rsidR="00D6363A">
          <w:t>assessed at</w:t>
        </w:r>
      </w:ins>
      <w:r w:rsidR="00D6363A">
        <w:t xml:space="preserve"> the different </w:t>
      </w:r>
      <w:r w:rsidR="00D04EE5">
        <w:t>SNP-to-gene</w:t>
      </w:r>
      <w:r w:rsidR="00D6363A">
        <w:t xml:space="preserve"> mapping parameters (</w:t>
      </w:r>
      <w:del w:id="1350" w:author="Henry_Ward" w:date="2017-11-08T16:44:00Z">
        <w:r w:rsidR="00FF1CA7">
          <w:delText xml:space="preserve">all combinations of </w:delText>
        </w:r>
      </w:del>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77777777" w:rsidR="00393ABF" w:rsidRDefault="006053F5" w:rsidP="00D04EE5">
      <w:pPr>
        <w:pStyle w:val="Heading2"/>
      </w:pPr>
      <w:r>
        <w:lastRenderedPageBreak/>
        <w:t xml:space="preserve">Maize </w:t>
      </w:r>
      <w:r w:rsidR="00393ABF">
        <w:t>Ionome GWAS</w:t>
      </w:r>
    </w:p>
    <w:p w14:paraId="72DBC8DF" w14:textId="24CEDF54"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del w:id="1351" w:author="Henry_Ward" w:date="2017-11-08T16:44:00Z">
        <w:r w:rsidR="003D48C0">
          <w:delText>2017</w:delText>
        </w:r>
        <w:r w:rsidR="003D48C0" w:rsidRPr="00AE4480">
          <w:rPr>
            <w:strike/>
          </w:rPr>
          <w:delText>.</w:delText>
        </w:r>
        <w:r w:rsidR="009430C5" w:rsidRPr="0022570D">
          <w:rPr>
            <w:strike/>
          </w:rPr>
          <w:delText xml:space="preserve"> </w:delText>
        </w:r>
      </w:del>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Basic linear unbiased predictors (BLUPs) for each elemental concentration were calculated across different environments and</w:t>
      </w:r>
      <w:del w:id="1352" w:author="Henry_Ward" w:date="2017-11-08T16:44:00Z">
        <w:r>
          <w:delText xml:space="preserve"> </w:delText>
        </w:r>
        <w:r w:rsidR="008837BC">
          <w:delText>used to</w:delText>
        </w:r>
      </w:del>
      <w:r>
        <w:t xml:space="preserve">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w:t>
      </w:r>
      <w:del w:id="1353" w:author="Henry_Ward" w:date="2017-11-08T16:44:00Z">
        <w:r>
          <w:delText>in which</w:delText>
        </w:r>
      </w:del>
      <w:ins w:id="1354" w:author="Henry_Ward" w:date="2017-11-08T16:44:00Z">
        <w:r w:rsidR="00191184">
          <w:t>where</w:t>
        </w:r>
      </w:ins>
      <w:r w:rsidR="00191184">
        <w:t xml:space="preserve"> </w:t>
      </w:r>
      <w:r>
        <w:t xml:space="preserve">the BLUP phenotype data was shuffled within each NAM family before joint-linkage analysis was performed. The p-value corresponding to a 5% false discovery rate was used for inclusion of a QTL in the joint linkage model. </w:t>
      </w:r>
    </w:p>
    <w:p w14:paraId="74B60B58" w14:textId="2ED380D8" w:rsidR="00393ABF" w:rsidRDefault="00393ABF" w:rsidP="006804EA">
      <w:r>
        <w:t>Genome wide association was performed using stepwise forward regression implemented in TASSEL version 4.0</w:t>
      </w:r>
      <w:ins w:id="1355" w:author="Henry_Ward" w:date="2017-11-08T16:44:00Z">
        <w:r w:rsidR="007E26B5">
          <w:t>,</w:t>
        </w:r>
      </w:ins>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w:t>
      </w:r>
      <w:commentRangeStart w:id="1356"/>
      <w:r>
        <w:t xml:space="preserve">, the phenotypes used were </w:t>
      </w:r>
      <w:commentRangeEnd w:id="1356"/>
      <w:r w:rsidR="007E26B5">
        <w:rPr>
          <w:rStyle w:val="CommentReference"/>
        </w:rPr>
        <w:commentReference w:id="1356"/>
      </w:r>
      <w:r>
        <w:t>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t>
      </w:r>
      <w:commentRangeStart w:id="1357"/>
      <w:r>
        <w:t>was used from inclusion in the final model</w:t>
      </w:r>
      <w:commentRangeEnd w:id="1357"/>
      <w:r w:rsidR="007E26B5">
        <w:rPr>
          <w:rStyle w:val="CommentReference"/>
        </w:rPr>
        <w:commentReference w:id="1357"/>
      </w:r>
      <w:r>
        <w:t xml:space="preserve">. SNPs associated with elemental concentrations </w:t>
      </w:r>
      <w:commentRangeStart w:id="1358"/>
      <w:r>
        <w:t xml:space="preserve">were considered significant in they were selected in more than 5 of the 100 models </w:t>
      </w:r>
      <w:commentRangeEnd w:id="1358"/>
      <w:r w:rsidR="00766202">
        <w:rPr>
          <w:rStyle w:val="CommentReference"/>
        </w:rPr>
        <w:commentReference w:id="1358"/>
      </w:r>
      <w:r>
        <w:t>(Resample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37485270"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w:t>
      </w:r>
      <w:del w:id="1359" w:author="Henry_Ward" w:date="2017-11-08T16:44:00Z">
        <w:r w:rsidR="00230BB6">
          <w:delText>1</w:delText>
        </w:r>
        <w:r w:rsidR="00326566">
          <w:delText>,</w:delText>
        </w:r>
        <w:r w:rsidR="00230BB6">
          <w:delText>000</w:delText>
        </w:r>
      </w:del>
      <w:ins w:id="1360" w:author="Henry_Ward" w:date="2017-11-08T16:44:00Z">
        <w:r w:rsidR="00230BB6">
          <w:t>1000</w:t>
        </w:r>
      </w:ins>
      <w:r w:rsidR="00230BB6">
        <w:t xml:space="preserve">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w:t>
      </w:r>
      <w:r w:rsidR="00230BB6">
        <w:lastRenderedPageBreak/>
        <w:t>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 xml:space="preserve">genes (in the </w:t>
      </w:r>
      <w:del w:id="1361" w:author="Henry_Ward" w:date="2017-11-08T16:44:00Z">
        <w:r w:rsidR="00230BB6">
          <w:delText>1</w:delText>
        </w:r>
        <w:r w:rsidR="00326566">
          <w:delText>,</w:delText>
        </w:r>
        <w:r w:rsidR="00230BB6">
          <w:delText>000</w:delText>
        </w:r>
      </w:del>
      <w:ins w:id="1362" w:author="Henry_Ward" w:date="2017-11-08T16:44:00Z">
        <w:r w:rsidR="00230BB6">
          <w:t>1000</w:t>
        </w:r>
      </w:ins>
      <w:r w:rsidR="00230BB6">
        <w:t xml:space="preserve"> random sets) had a score of 3 or above, the FDR would be 25%.</w:t>
      </w:r>
    </w:p>
    <w:p w14:paraId="11FBD428" w14:textId="51905018" w:rsidR="00331862" w:rsidRDefault="006B0E79" w:rsidP="00331862">
      <w:r>
        <w:t xml:space="preserve">High 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 density or locality).</w:t>
      </w:r>
    </w:p>
    <w:p w14:paraId="0506B0B1" w14:textId="6C8F5692"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w:t>
      </w:r>
      <w:del w:id="1363" w:author="Henry_Ward" w:date="2017-11-08T16:44:00Z">
        <w:r>
          <w:delText>and</w:delText>
        </w:r>
      </w:del>
      <w:ins w:id="1364" w:author="Henry_Ward" w:date="2017-11-08T16:44:00Z">
        <w:r>
          <w:t>an</w:t>
        </w:r>
      </w:ins>
      <w:r>
        <w:t xml:space="preserve">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51F90E9B" w:rsidR="006B33EA" w:rsidRDefault="00331862" w:rsidP="004C07A6">
      <w:r>
        <w:t xml:space="preserve">Both the ZmPAN and ZmRoot networks were rebuilt using only the 20 accessions </w:t>
      </w:r>
      <w:del w:id="1365" w:author="Henry_Ward" w:date="2017-11-08T16:44:00Z">
        <w:r>
          <w:delText>in common</w:delText>
        </w:r>
      </w:del>
      <w:ins w:id="1366" w:author="Henry_Ward" w:date="2017-11-08T16:44:00Z">
        <w:r w:rsidR="00A56A37">
          <w:t>shared</w:t>
        </w:r>
      </w:ins>
      <w:r w:rsidR="00A56A37">
        <w:t xml:space="preserve"> </w:t>
      </w:r>
      <w:r>
        <w:t>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51B966DF" w14:textId="140DD0A5" w:rsidR="00663F8F" w:rsidRPr="00663F8F" w:rsidRDefault="003F1192" w:rsidP="00C9797E">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63F8F" w:rsidRPr="00663F8F">
        <w:rPr>
          <w:rFonts w:ascii="Calibri" w:hAnsi="Calibri" w:cs="Times New Roman"/>
          <w:noProof/>
          <w:szCs w:val="24"/>
        </w:rPr>
        <w:t xml:space="preserve">Anders, Simon, Paul Theodor Pyl, and Wolfgang Huber. 2014. “HTSeq - A Python Framework to Work with High-Throughput Sequencing Data.” </w:t>
      </w:r>
      <w:r w:rsidR="00663F8F" w:rsidRPr="00663F8F">
        <w:rPr>
          <w:rFonts w:ascii="Calibri" w:hAnsi="Calibri" w:cs="Times New Roman"/>
          <w:i/>
          <w:iCs/>
          <w:noProof/>
          <w:szCs w:val="24"/>
        </w:rPr>
        <w:t>Bioinformatics (Oxford, England)</w:t>
      </w:r>
      <w:r w:rsidR="00663F8F" w:rsidRPr="00663F8F">
        <w:rPr>
          <w:rFonts w:ascii="Calibri" w:hAnsi="Calibri" w:cs="Times New Roman"/>
          <w:noProof/>
          <w:szCs w:val="24"/>
        </w:rPr>
        <w:t xml:space="preserve"> 31 (2): 166–69. doi:10.1093/bioinformatics/btu638.</w:t>
      </w:r>
    </w:p>
    <w:p w14:paraId="50AC540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67"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663F8F">
        <w:rPr>
          <w:rFonts w:ascii="Calibri" w:hAnsi="Calibri" w:cs="Times New Roman"/>
          <w:i/>
          <w:iCs/>
          <w:noProof/>
          <w:szCs w:val="24"/>
        </w:rPr>
        <w:t>Nucleic Acids Research</w:t>
      </w:r>
      <w:r w:rsidRPr="00663F8F">
        <w:rPr>
          <w:rFonts w:ascii="Calibri" w:hAnsi="Calibri" w:cs="Times New Roman"/>
          <w:noProof/>
          <w:szCs w:val="24"/>
        </w:rPr>
        <w:t>, gkv1007. doi:10.1093/nar/gkv1007.</w:t>
      </w:r>
    </w:p>
    <w:p w14:paraId="7E2153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68"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663F8F">
        <w:rPr>
          <w:rFonts w:ascii="Calibri" w:hAnsi="Calibri" w:cs="Times New Roman"/>
          <w:i/>
          <w:iCs/>
          <w:noProof/>
          <w:szCs w:val="24"/>
        </w:rPr>
        <w:t>G3&amp;amp;#58; Genes|Genomes|Genetics</w:t>
      </w:r>
      <w:r w:rsidRPr="00663F8F">
        <w:rPr>
          <w:rFonts w:ascii="Calibri" w:hAnsi="Calibri" w:cs="Times New Roman"/>
          <w:noProof/>
          <w:szCs w:val="24"/>
        </w:rPr>
        <w:t xml:space="preserve"> 6 (December): 4175–83. doi:10.1534/g3.116.034827.</w:t>
      </w:r>
    </w:p>
    <w:p w14:paraId="5F81117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69"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663F8F">
        <w:rPr>
          <w:rFonts w:ascii="Calibri" w:hAnsi="Calibri" w:cs="Times New Roman"/>
          <w:i/>
          <w:iCs/>
          <w:noProof/>
          <w:szCs w:val="24"/>
        </w:rPr>
        <w:t>Plant Physiology</w:t>
      </w:r>
      <w:r w:rsidRPr="00663F8F">
        <w:rPr>
          <w:rFonts w:ascii="Calibri" w:hAnsi="Calibri" w:cs="Times New Roman"/>
          <w:noProof/>
          <w:szCs w:val="24"/>
        </w:rPr>
        <w:t xml:space="preserve"> 146 (2): 762–71. doi:10.1104/pp.107.109587.</w:t>
      </w:r>
    </w:p>
    <w:p w14:paraId="758798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0"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lastRenderedPageBreak/>
        <w:t xml:space="preserve">Baxter, Ivan. 2010. “Ionomics: The Functional Genomics of Elements.” </w:t>
      </w:r>
      <w:r w:rsidRPr="00663F8F">
        <w:rPr>
          <w:rFonts w:ascii="Calibri" w:hAnsi="Calibri" w:cs="Times New Roman"/>
          <w:i/>
          <w:iCs/>
          <w:noProof/>
          <w:szCs w:val="24"/>
        </w:rPr>
        <w:t>Briefings in Functional Genomics</w:t>
      </w:r>
      <w:r w:rsidRPr="00663F8F">
        <w:rPr>
          <w:rFonts w:ascii="Calibri" w:hAnsi="Calibri" w:cs="Times New Roman"/>
          <w:noProof/>
          <w:szCs w:val="24"/>
        </w:rPr>
        <w:t xml:space="preserve"> 9 (2): 149–56. doi:10.1093/bfgp/elp055.</w:t>
      </w:r>
    </w:p>
    <w:p w14:paraId="6DE6256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1"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Baxter, Ivan, and Brian P Dilkes. 2012. “Elemental Profiles Reflect Plant Adaptations to the Environment.” </w:t>
      </w:r>
      <w:r w:rsidRPr="00663F8F">
        <w:rPr>
          <w:rFonts w:ascii="Calibri" w:hAnsi="Calibri" w:cs="Times New Roman"/>
          <w:i/>
          <w:iCs/>
          <w:noProof/>
          <w:szCs w:val="24"/>
        </w:rPr>
        <w:t>Science (New York, N.Y.)</w:t>
      </w:r>
      <w:r w:rsidRPr="00663F8F">
        <w:rPr>
          <w:rFonts w:ascii="Calibri" w:hAnsi="Calibri" w:cs="Times New Roman"/>
          <w:noProof/>
          <w:szCs w:val="24"/>
        </w:rPr>
        <w:t xml:space="preserve"> 336 (6089): 1661–63. doi:10.1126/science.1219992.</w:t>
      </w:r>
    </w:p>
    <w:p w14:paraId="3134E01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2"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663F8F">
        <w:rPr>
          <w:rFonts w:ascii="Calibri" w:hAnsi="Calibri" w:cs="Times New Roman"/>
          <w:i/>
          <w:iCs/>
          <w:noProof/>
          <w:szCs w:val="24"/>
        </w:rPr>
        <w:t>PLoS ONE</w:t>
      </w:r>
      <w:r w:rsidRPr="00663F8F">
        <w:rPr>
          <w:rFonts w:ascii="Calibri" w:hAnsi="Calibri" w:cs="Times New Roman"/>
          <w:noProof/>
          <w:szCs w:val="24"/>
        </w:rPr>
        <w:t xml:space="preserve"> 9 (1). doi:10.1371/journal.pone.0087628.</w:t>
      </w:r>
    </w:p>
    <w:p w14:paraId="5484C05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3"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105 (33): 12081–86. doi:10.1073/pnas.0804175105.</w:t>
      </w:r>
    </w:p>
    <w:p w14:paraId="03D2E2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4"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4C598A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5"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23 (19): 2633–35. doi:10.1093/bioinformatics/btm308.</w:t>
      </w:r>
    </w:p>
    <w:p w14:paraId="221C6A4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6"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714–18. doi:10.1126/science.1174276.</w:t>
      </w:r>
    </w:p>
    <w:p w14:paraId="3725A3E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7"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663F8F">
        <w:rPr>
          <w:rFonts w:ascii="Calibri" w:hAnsi="Calibri" w:cs="Times New Roman"/>
          <w:i/>
          <w:iCs/>
          <w:noProof/>
          <w:szCs w:val="24"/>
        </w:rPr>
        <w:t>BMC Medical Genomics</w:t>
      </w:r>
      <w:r w:rsidRPr="00663F8F">
        <w:rPr>
          <w:rFonts w:ascii="Calibri" w:hAnsi="Calibri" w:cs="Times New Roman"/>
          <w:noProof/>
          <w:szCs w:val="24"/>
        </w:rPr>
        <w:t xml:space="preserve"> 7 (1): 48. doi:10.1186/1755-8794-7-48.</w:t>
      </w:r>
    </w:p>
    <w:p w14:paraId="3A0E59D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8"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663F8F">
        <w:rPr>
          <w:rFonts w:ascii="Calibri" w:hAnsi="Calibri" w:cs="Times New Roman"/>
          <w:i/>
          <w:iCs/>
          <w:noProof/>
          <w:szCs w:val="24"/>
        </w:rPr>
        <w:t>Cell Systems</w:t>
      </w:r>
      <w:r w:rsidRPr="00663F8F">
        <w:rPr>
          <w:rFonts w:ascii="Calibri" w:hAnsi="Calibri" w:cs="Times New Roman"/>
          <w:noProof/>
          <w:szCs w:val="24"/>
        </w:rPr>
        <w:t xml:space="preserve"> 4 (1). Elsevier Inc.: 46–59.e4. doi:10.1016/j.cels.2016.10.014.</w:t>
      </w:r>
    </w:p>
    <w:p w14:paraId="539892E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79"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663F8F">
        <w:rPr>
          <w:rFonts w:ascii="Calibri" w:hAnsi="Calibri" w:cs="Times New Roman"/>
          <w:i/>
          <w:iCs/>
          <w:noProof/>
          <w:szCs w:val="24"/>
        </w:rPr>
        <w:t>Genetics</w:t>
      </w:r>
      <w:r w:rsidRPr="00663F8F">
        <w:rPr>
          <w:rFonts w:ascii="Calibri" w:hAnsi="Calibri" w:cs="Times New Roman"/>
          <w:noProof/>
          <w:szCs w:val="24"/>
        </w:rPr>
        <w:t xml:space="preserve"> 172 (1): 557–67. doi:10.1534/genetics.104.038489.</w:t>
      </w:r>
    </w:p>
    <w:p w14:paraId="1F48519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0"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663F8F">
        <w:rPr>
          <w:rFonts w:ascii="Calibri" w:hAnsi="Calibri" w:cs="Times New Roman"/>
          <w:i/>
          <w:iCs/>
          <w:noProof/>
          <w:szCs w:val="24"/>
        </w:rPr>
        <w:t>G3 (Bethesda, Md.)</w:t>
      </w:r>
      <w:r w:rsidRPr="00663F8F">
        <w:rPr>
          <w:rFonts w:ascii="Calibri" w:hAnsi="Calibri" w:cs="Times New Roman"/>
          <w:noProof/>
          <w:szCs w:val="24"/>
        </w:rPr>
        <w:t xml:space="preserve"> 4 (5): 805–12. doi:10.1534/g3.114.010686.</w:t>
      </w:r>
    </w:p>
    <w:p w14:paraId="346E744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1"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663F8F">
        <w:rPr>
          <w:rFonts w:ascii="Calibri" w:hAnsi="Calibri" w:cs="Times New Roman"/>
          <w:i/>
          <w:iCs/>
          <w:noProof/>
          <w:szCs w:val="24"/>
        </w:rPr>
        <w:t>The Plant Cell</w:t>
      </w:r>
      <w:r w:rsidRPr="00663F8F">
        <w:rPr>
          <w:rFonts w:ascii="Calibri" w:hAnsi="Calibri" w:cs="Times New Roman"/>
          <w:noProof/>
          <w:szCs w:val="24"/>
        </w:rPr>
        <w:t xml:space="preserve"> 23 (3): 1061–81. doi:10.1105/tpc.110.079095.</w:t>
      </w:r>
    </w:p>
    <w:p w14:paraId="0C70B08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2"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663F8F">
        <w:rPr>
          <w:rFonts w:ascii="Calibri" w:hAnsi="Calibri" w:cs="Times New Roman"/>
          <w:i/>
          <w:iCs/>
          <w:noProof/>
          <w:szCs w:val="24"/>
        </w:rPr>
        <w:t>Nature Genetics</w:t>
      </w:r>
      <w:r w:rsidRPr="00663F8F">
        <w:rPr>
          <w:rFonts w:ascii="Calibri" w:hAnsi="Calibri" w:cs="Times New Roman"/>
          <w:noProof/>
          <w:szCs w:val="24"/>
        </w:rPr>
        <w:t xml:space="preserve"> 44 (7). Nature Publishing Group: 803–7. doi:10.1038/ng.2313.</w:t>
      </w:r>
    </w:p>
    <w:p w14:paraId="5A2FE20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3"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lastRenderedPageBreak/>
        <w:t xml:space="preserve">Clark, Richard M, Tina Nussbaum Wagler, Pablo Quijada, and John Doebley. 2006. “A Distant Upstream Enhancer at the Maize Domestication Gene tb1 Has Pleiotropic Effects on Plant and Inflorescent Architecture.” </w:t>
      </w:r>
      <w:r w:rsidRPr="00663F8F">
        <w:rPr>
          <w:rFonts w:ascii="Calibri" w:hAnsi="Calibri" w:cs="Times New Roman"/>
          <w:i/>
          <w:iCs/>
          <w:noProof/>
          <w:szCs w:val="24"/>
        </w:rPr>
        <w:t>Nature Genetics</w:t>
      </w:r>
      <w:r w:rsidRPr="00663F8F">
        <w:rPr>
          <w:rFonts w:ascii="Calibri" w:hAnsi="Calibri" w:cs="Times New Roman"/>
          <w:noProof/>
          <w:szCs w:val="24"/>
        </w:rPr>
        <w:t xml:space="preserve"> 38 (5): 594–97. doi:10.1038/ng1784.</w:t>
      </w:r>
    </w:p>
    <w:p w14:paraId="79FE59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4"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663F8F">
        <w:rPr>
          <w:rFonts w:ascii="Calibri" w:hAnsi="Calibri" w:cs="Times New Roman"/>
          <w:i/>
          <w:iCs/>
          <w:noProof/>
          <w:szCs w:val="24"/>
        </w:rPr>
        <w:t>Plant Physiology</w:t>
      </w:r>
      <w:r w:rsidRPr="00663F8F">
        <w:rPr>
          <w:rFonts w:ascii="Calibri" w:hAnsi="Calibri" w:cs="Times New Roman"/>
          <w:noProof/>
          <w:szCs w:val="24"/>
        </w:rPr>
        <w:t xml:space="preserve"> 158 (2): 824–34. doi:10.1104/pp.111.185033.</w:t>
      </w:r>
    </w:p>
    <w:p w14:paraId="2DC880C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5"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Davies, Laurie, and Ursula Gather. 2012. “The Identification of Multiple Outliers.” </w:t>
      </w:r>
      <w:r w:rsidRPr="00663F8F">
        <w:rPr>
          <w:rFonts w:ascii="Calibri" w:hAnsi="Calibri" w:cs="Times New Roman"/>
          <w:i/>
          <w:iCs/>
          <w:noProof/>
          <w:szCs w:val="24"/>
        </w:rPr>
        <w:t>Journal of the American Statistical Association</w:t>
      </w:r>
      <w:r w:rsidRPr="00663F8F">
        <w:rPr>
          <w:rFonts w:ascii="Calibri" w:hAnsi="Calibri" w:cs="Times New Roman"/>
          <w:noProof/>
          <w:szCs w:val="24"/>
        </w:rPr>
        <w:t>, February. Taylor &amp; Francis Group. http://www.tandfonline.com/doi/abs/10.1080/01621459.1993.10476339.</w:t>
      </w:r>
    </w:p>
    <w:p w14:paraId="0000B0F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6"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Dongen, Stijn van. 2000. “MCL: A Cluster Algoithm for Graphs.” Center for Information Workshop.</w:t>
      </w:r>
    </w:p>
    <w:p w14:paraId="5AB23BFB" w14:textId="77777777" w:rsidR="00220955" w:rsidRPr="00220955" w:rsidRDefault="00220955" w:rsidP="00BD7995">
      <w:pPr>
        <w:widowControl w:val="0"/>
        <w:autoSpaceDE w:val="0"/>
        <w:autoSpaceDN w:val="0"/>
        <w:adjustRightInd w:val="0"/>
        <w:ind w:left="480" w:hanging="480"/>
        <w:rPr>
          <w:del w:id="1387" w:author="Henry_Ward" w:date="2017-11-08T16:44:00Z"/>
          <w:rFonts w:ascii="Calibri" w:hAnsi="Calibri" w:cs="Times New Roman"/>
          <w:noProof/>
          <w:szCs w:val="24"/>
        </w:rPr>
      </w:pPr>
      <w:del w:id="1388" w:author="Henry_Ward" w:date="2017-11-08T16:44:00Z">
        <w:r w:rsidRPr="00220955">
          <w:rPr>
            <w:rFonts w:ascii="Calibri" w:hAnsi="Calibri" w:cs="Times New Roman"/>
            <w:noProof/>
            <w:szCs w:val="24"/>
          </w:rPr>
          <w:delText xml:space="preserve">Eisen, M B, P T Spellman, P O Brown, and D Botstein. 1998. “Cluster Analysis and Display of Genome-Wide Expression Patterns.” </w:delText>
        </w:r>
        <w:r w:rsidRPr="00220955">
          <w:rPr>
            <w:rFonts w:ascii="Calibri" w:hAnsi="Calibri" w:cs="Times New Roman"/>
            <w:i/>
            <w:iCs/>
            <w:noProof/>
            <w:szCs w:val="24"/>
          </w:rPr>
          <w:delText>Proceedings of the National Academy of Sciences</w:delText>
        </w:r>
        <w:r w:rsidRPr="00220955">
          <w:rPr>
            <w:rFonts w:ascii="Calibri" w:hAnsi="Calibri" w:cs="Times New Roman"/>
            <w:noProof/>
            <w:szCs w:val="24"/>
          </w:rPr>
          <w:delText xml:space="preserve"> 95 (25): 14863–68. doi:10.1073/pnas.95.25.14863.</w:delText>
        </w:r>
      </w:del>
    </w:p>
    <w:p w14:paraId="35913AA3" w14:textId="77777777" w:rsidR="00663F8F" w:rsidRPr="00663F8F" w:rsidRDefault="00663F8F" w:rsidP="00C9797E">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663F8F">
        <w:rPr>
          <w:rFonts w:ascii="Calibri" w:hAnsi="Calibri" w:cs="Times New Roman"/>
          <w:i/>
          <w:iCs/>
          <w:noProof/>
          <w:szCs w:val="24"/>
        </w:rPr>
        <w:t>PloS One</w:t>
      </w:r>
      <w:r w:rsidRPr="00663F8F">
        <w:rPr>
          <w:rFonts w:ascii="Calibri" w:hAnsi="Calibri" w:cs="Times New Roman"/>
          <w:noProof/>
          <w:szCs w:val="24"/>
        </w:rPr>
        <w:t xml:space="preserve"> 6 (5): e19379. doi:10.1371/journal.pone.0019379.</w:t>
      </w:r>
    </w:p>
    <w:p w14:paraId="1F8349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89"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663F8F">
        <w:rPr>
          <w:rFonts w:ascii="Calibri" w:hAnsi="Calibri" w:cs="Times New Roman"/>
          <w:i/>
          <w:iCs/>
          <w:noProof/>
          <w:szCs w:val="24"/>
        </w:rPr>
        <w:t>The Plant Cell</w:t>
      </w:r>
      <w:r w:rsidRPr="00663F8F">
        <w:rPr>
          <w:rFonts w:ascii="Calibri" w:hAnsi="Calibri" w:cs="Times New Roman"/>
          <w:noProof/>
          <w:szCs w:val="24"/>
        </w:rPr>
        <w:t xml:space="preserve"> 27 (October): tpc.15.00394. doi:10.1105/tpc.15.00394.</w:t>
      </w:r>
    </w:p>
    <w:p w14:paraId="0AA0A8B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0"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Fu, Jingye, Fei Ren, Xuan Lu, Hongjie Mao, Meimei Xu, Jörg Degenhardt, Reuben J. Peters, and Qiang Wang. 2016. “A Tandem Array of </w:t>
      </w:r>
      <w:r w:rsidRPr="00663F8F">
        <w:rPr>
          <w:rFonts w:ascii="Calibri" w:hAnsi="Calibri" w:cs="Times New Roman"/>
          <w:i/>
          <w:iCs/>
          <w:noProof/>
          <w:szCs w:val="24"/>
        </w:rPr>
        <w:t>Ent</w:t>
      </w:r>
      <w:r w:rsidRPr="00663F8F">
        <w:rPr>
          <w:rFonts w:ascii="Calibri" w:hAnsi="Calibri" w:cs="Times New Roman"/>
          <w:noProof/>
          <w:szCs w:val="24"/>
        </w:rPr>
        <w:t xml:space="preserve"> -Kaurene Synthases in Maize with Roles in Gibberellin and More Specialized Metabolism.” </w:t>
      </w:r>
      <w:r w:rsidRPr="00663F8F">
        <w:rPr>
          <w:rFonts w:ascii="Calibri" w:hAnsi="Calibri" w:cs="Times New Roman"/>
          <w:i/>
          <w:iCs/>
          <w:noProof/>
          <w:szCs w:val="24"/>
        </w:rPr>
        <w:t>Plant Physiology</w:t>
      </w:r>
      <w:r w:rsidRPr="00663F8F">
        <w:rPr>
          <w:rFonts w:ascii="Calibri" w:hAnsi="Calibri" w:cs="Times New Roman"/>
          <w:noProof/>
          <w:szCs w:val="24"/>
        </w:rPr>
        <w:t xml:space="preserve"> 170 (2): 742–51. doi:10.1104/pp.15.01727.</w:t>
      </w:r>
    </w:p>
    <w:p w14:paraId="5074DA0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1"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663F8F">
        <w:rPr>
          <w:rFonts w:ascii="Calibri" w:hAnsi="Calibri" w:cs="Times New Roman"/>
          <w:i/>
          <w:iCs/>
          <w:noProof/>
          <w:szCs w:val="24"/>
        </w:rPr>
        <w:t>PLoS Genetics</w:t>
      </w:r>
      <w:r w:rsidRPr="00663F8F">
        <w:rPr>
          <w:rFonts w:ascii="Calibri" w:hAnsi="Calibri" w:cs="Times New Roman"/>
          <w:noProof/>
          <w:szCs w:val="24"/>
        </w:rPr>
        <w:t xml:space="preserve"> 2 (8). Public Library of Science: e130. doi:10.1371/journal.pgen.0020130.</w:t>
      </w:r>
    </w:p>
    <w:p w14:paraId="2DDD3A2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2"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Gore, Michael a, Jer-Ming Chia, Robert J Elshire, Qi Sun, Elhan S Ersoz, Bonnie L Hurwitz, Jason a Peiffer, et al. 2009. “A First-Generation Haplotype Map of Maize.” </w:t>
      </w:r>
      <w:r w:rsidRPr="00663F8F">
        <w:rPr>
          <w:rFonts w:ascii="Calibri" w:hAnsi="Calibri" w:cs="Times New Roman"/>
          <w:i/>
          <w:iCs/>
          <w:noProof/>
          <w:szCs w:val="24"/>
        </w:rPr>
        <w:t>Science (New York, N.Y.)</w:t>
      </w:r>
      <w:r w:rsidRPr="00663F8F">
        <w:rPr>
          <w:rFonts w:ascii="Calibri" w:hAnsi="Calibri" w:cs="Times New Roman"/>
          <w:noProof/>
          <w:szCs w:val="24"/>
        </w:rPr>
        <w:t xml:space="preserve"> 326 (5956): 1115–17. doi:10.1126/science.1177837.</w:t>
      </w:r>
    </w:p>
    <w:p w14:paraId="1B0D9EF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3"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Guerinot, Mary Lou, and David E Salt. 2017. “Fortified Foods and Phytoremediation . Two Sides of the Same Coin 1” 3755.</w:t>
      </w:r>
    </w:p>
    <w:p w14:paraId="749798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4"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Harris, M a, J Clark, a Ireland, J Lomax, M Ashburner, R Foulger, K Eilbeck, et al. 2004. “The Gene Ontology (GO) Database and Informatics Resource.” </w:t>
      </w:r>
      <w:r w:rsidRPr="00663F8F">
        <w:rPr>
          <w:rFonts w:ascii="Calibri" w:hAnsi="Calibri" w:cs="Times New Roman"/>
          <w:i/>
          <w:iCs/>
          <w:noProof/>
          <w:szCs w:val="24"/>
        </w:rPr>
        <w:t>Nucleic Acids Research</w:t>
      </w:r>
      <w:r w:rsidRPr="00663F8F">
        <w:rPr>
          <w:rFonts w:ascii="Calibri" w:hAnsi="Calibri" w:cs="Times New Roman"/>
          <w:noProof/>
          <w:szCs w:val="24"/>
        </w:rPr>
        <w:t xml:space="preserve"> 32 (Database issue): D258-61. doi:10.1093/nar/gkh036.</w:t>
      </w:r>
    </w:p>
    <w:p w14:paraId="76C290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5"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663F8F">
        <w:rPr>
          <w:rFonts w:ascii="Calibri" w:hAnsi="Calibri" w:cs="Times New Roman"/>
          <w:i/>
          <w:iCs/>
          <w:noProof/>
          <w:szCs w:val="24"/>
        </w:rPr>
        <w:t>The Plant Cell</w:t>
      </w:r>
      <w:r w:rsidRPr="00663F8F">
        <w:rPr>
          <w:rFonts w:ascii="Calibri" w:hAnsi="Calibri" w:cs="Times New Roman"/>
          <w:noProof/>
          <w:szCs w:val="24"/>
        </w:rPr>
        <w:t xml:space="preserve"> 26 (1): 121–35. doi:10.1105/tpc.113.119982.</w:t>
      </w:r>
    </w:p>
    <w:p w14:paraId="2140103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6"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lastRenderedPageBreak/>
        <w:t xml:space="preserve">Hung, H-Y, C Browne, K Guill, N Coles, M Eller, A Garcia, N Lepak, et al. 2012. “The Relationship between Parental Genetic or Phenotypic Divergence and Progeny Variation in the Maize Nested Association Mapping Population.” </w:t>
      </w:r>
      <w:r w:rsidRPr="00663F8F">
        <w:rPr>
          <w:rFonts w:ascii="Calibri" w:hAnsi="Calibri" w:cs="Times New Roman"/>
          <w:i/>
          <w:iCs/>
          <w:noProof/>
          <w:szCs w:val="24"/>
        </w:rPr>
        <w:t>Heredity</w:t>
      </w:r>
      <w:r w:rsidRPr="00663F8F">
        <w:rPr>
          <w:rFonts w:ascii="Calibri" w:hAnsi="Calibri" w:cs="Times New Roman"/>
          <w:noProof/>
          <w:szCs w:val="24"/>
        </w:rPr>
        <w:t xml:space="preserve"> 108 (5): 490–99. doi:10.1038/hdy.2011.103.</w:t>
      </w:r>
    </w:p>
    <w:p w14:paraId="31BA3E7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397"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663F8F">
        <w:rPr>
          <w:rFonts w:ascii="Calibri" w:hAnsi="Calibri" w:cs="Times New Roman"/>
          <w:i/>
          <w:iCs/>
          <w:noProof/>
          <w:szCs w:val="24"/>
        </w:rPr>
        <w:t>Plant Journal</w:t>
      </w:r>
      <w:r w:rsidRPr="00663F8F">
        <w:rPr>
          <w:rFonts w:ascii="Calibri" w:hAnsi="Calibri" w:cs="Times New Roman"/>
          <w:noProof/>
          <w:szCs w:val="24"/>
        </w:rPr>
        <w:t xml:space="preserve"> 43 (1): 107–17. doi:10.1111/j.1365-313X.2005.02431.x.</w:t>
      </w:r>
    </w:p>
    <w:p w14:paraId="50FBD93D" w14:textId="77777777" w:rsidR="00663F8F" w:rsidRPr="00663F8F" w:rsidRDefault="00663F8F" w:rsidP="00663F8F">
      <w:pPr>
        <w:widowControl w:val="0"/>
        <w:autoSpaceDE w:val="0"/>
        <w:autoSpaceDN w:val="0"/>
        <w:adjustRightInd w:val="0"/>
        <w:spacing w:line="240" w:lineRule="auto"/>
        <w:ind w:left="480" w:hanging="480"/>
        <w:rPr>
          <w:ins w:id="1398" w:author="Henry_Ward" w:date="2017-11-08T16:44:00Z"/>
          <w:rFonts w:ascii="Calibri" w:hAnsi="Calibri" w:cs="Times New Roman"/>
          <w:noProof/>
          <w:szCs w:val="24"/>
        </w:rPr>
      </w:pPr>
      <w:ins w:id="1399" w:author="Henry_Ward" w:date="2017-11-08T16:44:00Z">
        <w:r w:rsidRPr="00663F8F">
          <w:rPr>
            <w:rFonts w:ascii="Calibri" w:hAnsi="Calibri" w:cs="Times New Roman"/>
            <w:noProof/>
            <w:szCs w:val="24"/>
          </w:rPr>
          <w:t>Koch, Evan, Mickey Ristroph, and Mark Kirkpatrick. 2013. “Long Range Linkage Disequilibrium across the Human Genome” 8 (12). doi:10.1371/journal.pone.0080754.</w:t>
        </w:r>
      </w:ins>
    </w:p>
    <w:p w14:paraId="68C9C9DB" w14:textId="77777777" w:rsidR="00663F8F" w:rsidRPr="00663F8F" w:rsidRDefault="00663F8F" w:rsidP="00C9797E">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163–68. doi:10.1038/ng.747.</w:t>
      </w:r>
    </w:p>
    <w:p w14:paraId="2051C87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0"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51 (11): 1854–68. doi:10.1093/pcp/pcq153.</w:t>
      </w:r>
    </w:p>
    <w:p w14:paraId="02B3E6B3" w14:textId="77777777" w:rsidR="00220955" w:rsidRPr="00220955" w:rsidRDefault="00220955" w:rsidP="00BD7995">
      <w:pPr>
        <w:widowControl w:val="0"/>
        <w:autoSpaceDE w:val="0"/>
        <w:autoSpaceDN w:val="0"/>
        <w:adjustRightInd w:val="0"/>
        <w:ind w:left="480" w:hanging="480"/>
        <w:rPr>
          <w:del w:id="1401" w:author="Henry_Ward" w:date="2017-11-08T16:44:00Z"/>
          <w:rFonts w:ascii="Calibri" w:hAnsi="Calibri" w:cs="Times New Roman"/>
          <w:noProof/>
          <w:szCs w:val="24"/>
        </w:rPr>
      </w:pPr>
      <w:del w:id="1402" w:author="Henry_Ward" w:date="2017-11-08T16:44:00Z">
        <w:r w:rsidRPr="00220955">
          <w:rPr>
            <w:rFonts w:ascii="Calibri" w:hAnsi="Calibri" w:cs="Times New Roman"/>
            <w:noProof/>
            <w:szCs w:val="24"/>
          </w:rPr>
          <w:delText xml:space="preserve">Lawrence, Carolyn J, Qunfeng Dong, Mary L Polacco, Trent E Seigfried, and Volker Brendel. 2004. “MaizeGDB, the Community Database for Maize Genetics and Genomics.” </w:delText>
        </w:r>
        <w:r w:rsidRPr="00220955">
          <w:rPr>
            <w:rFonts w:ascii="Calibri" w:hAnsi="Calibri" w:cs="Times New Roman"/>
            <w:i/>
            <w:iCs/>
            <w:noProof/>
            <w:szCs w:val="24"/>
          </w:rPr>
          <w:delText>Nucleic Acids Research</w:delText>
        </w:r>
        <w:r w:rsidRPr="00220955">
          <w:rPr>
            <w:rFonts w:ascii="Calibri" w:hAnsi="Calibri" w:cs="Times New Roman"/>
            <w:noProof/>
            <w:szCs w:val="24"/>
          </w:rPr>
          <w:delText xml:space="preserve"> 32 (Database issue): D393-7. doi:10.1093/nar/gkh011.</w:delText>
        </w:r>
      </w:del>
    </w:p>
    <w:p w14:paraId="7C83C136" w14:textId="77777777" w:rsidR="00663F8F" w:rsidRPr="00663F8F" w:rsidRDefault="00663F8F" w:rsidP="00C9797E">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Heng, and Richard Durbin. 2009. “Fast and Accurate Short Read Alignment with Burrows-Wheeler Transform.”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25 (14): 1754–60. doi:10.1093/bioinformatics/btp324.</w:t>
      </w:r>
    </w:p>
    <w:p w14:paraId="659821D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3"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663F8F">
        <w:rPr>
          <w:rFonts w:ascii="Calibri" w:hAnsi="Calibri" w:cs="Times New Roman"/>
          <w:i/>
          <w:iCs/>
          <w:noProof/>
          <w:szCs w:val="24"/>
        </w:rPr>
        <w:t>BMC Bioinformatics</w:t>
      </w:r>
      <w:r w:rsidRPr="00663F8F">
        <w:rPr>
          <w:rFonts w:ascii="Calibri" w:hAnsi="Calibri" w:cs="Times New Roman"/>
          <w:noProof/>
          <w:szCs w:val="24"/>
        </w:rPr>
        <w:t xml:space="preserve"> 9 (1). BioMed Central: 398. doi:10.1186/1471-2105-9-398.</w:t>
      </w:r>
    </w:p>
    <w:p w14:paraId="1857EE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4"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Lindgreen, Stinus. 2012. “AdapterRemoval: Easy Cleaning of next-Generation Sequencing Reads.” </w:t>
      </w:r>
      <w:r w:rsidRPr="00663F8F">
        <w:rPr>
          <w:rFonts w:ascii="Calibri" w:hAnsi="Calibri" w:cs="Times New Roman"/>
          <w:i/>
          <w:iCs/>
          <w:noProof/>
          <w:szCs w:val="24"/>
        </w:rPr>
        <w:t>BMC Research Notes</w:t>
      </w:r>
      <w:r w:rsidRPr="00663F8F">
        <w:rPr>
          <w:rFonts w:ascii="Calibri" w:hAnsi="Calibri" w:cs="Times New Roman"/>
          <w:noProof/>
          <w:szCs w:val="24"/>
        </w:rPr>
        <w:t xml:space="preserve"> 5 (1): 337. doi:10.1186/1756-0500-5-337.</w:t>
      </w:r>
    </w:p>
    <w:p w14:paraId="0072292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5"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663F8F">
        <w:rPr>
          <w:rFonts w:ascii="Calibri" w:hAnsi="Calibri" w:cs="Times New Roman"/>
          <w:i/>
          <w:iCs/>
          <w:noProof/>
          <w:szCs w:val="24"/>
        </w:rPr>
        <w:t>The Plant Cell</w:t>
      </w:r>
      <w:r w:rsidRPr="00663F8F">
        <w:rPr>
          <w:rFonts w:ascii="Calibri" w:hAnsi="Calibri" w:cs="Times New Roman"/>
          <w:noProof/>
          <w:szCs w:val="24"/>
        </w:rPr>
        <w:t xml:space="preserve"> 21 (3): 832–42. doi:10.1105/tpc.108.064329.</w:t>
      </w:r>
    </w:p>
    <w:p w14:paraId="36A1E42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6"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663F8F">
        <w:rPr>
          <w:rFonts w:ascii="Calibri" w:hAnsi="Calibri" w:cs="Times New Roman"/>
          <w:i/>
          <w:iCs/>
          <w:noProof/>
          <w:szCs w:val="24"/>
        </w:rPr>
        <w:t>Plant Journal</w:t>
      </w:r>
      <w:r w:rsidRPr="00663F8F">
        <w:rPr>
          <w:rFonts w:ascii="Calibri" w:hAnsi="Calibri" w:cs="Times New Roman"/>
          <w:noProof/>
          <w:szCs w:val="24"/>
        </w:rPr>
        <w:t xml:space="preserve"> 64 (5): 753–63. doi:10.1111/j.1365-313X.2010.04366.x.</w:t>
      </w:r>
    </w:p>
    <w:p w14:paraId="7BBBB43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7"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AAAS: 737–40. doi:10.1126/science.1174320.</w:t>
      </w:r>
    </w:p>
    <w:p w14:paraId="6AFCAE4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8"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663F8F">
        <w:rPr>
          <w:rFonts w:ascii="Calibri" w:hAnsi="Calibri" w:cs="Times New Roman"/>
          <w:i/>
          <w:iCs/>
          <w:noProof/>
          <w:szCs w:val="24"/>
        </w:rPr>
        <w:t>Plant &amp; Cell Physiology</w:t>
      </w:r>
      <w:r w:rsidRPr="00663F8F">
        <w:rPr>
          <w:rFonts w:ascii="Calibri" w:hAnsi="Calibri" w:cs="Times New Roman"/>
          <w:noProof/>
          <w:szCs w:val="24"/>
        </w:rPr>
        <w:t xml:space="preserve"> 52 (5): 785–803. doi:10.1093/pcp/pcr035.</w:t>
      </w:r>
    </w:p>
    <w:p w14:paraId="7AB73BB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09"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Monaco, Marcela K., Taner Z. Sen, Palitha D. Dharmawardhana, Liya Ren, Mary Schaeffer, Sushma </w:t>
      </w:r>
      <w:r w:rsidRPr="00663F8F">
        <w:rPr>
          <w:rFonts w:ascii="Calibri" w:hAnsi="Calibri" w:cs="Times New Roman"/>
          <w:noProof/>
          <w:szCs w:val="24"/>
        </w:rPr>
        <w:lastRenderedPageBreak/>
        <w:t xml:space="preserve">Naithani, Vindhya Amarasinghe, et al. 2013. “Maize Metabolic Network Construction and Transcriptome Analysis.” </w:t>
      </w:r>
      <w:r w:rsidRPr="00663F8F">
        <w:rPr>
          <w:rFonts w:ascii="Calibri" w:hAnsi="Calibri" w:cs="Times New Roman"/>
          <w:i/>
          <w:iCs/>
          <w:noProof/>
          <w:szCs w:val="24"/>
        </w:rPr>
        <w:t>The Plant Genome</w:t>
      </w:r>
      <w:r w:rsidRPr="00663F8F">
        <w:rPr>
          <w:rFonts w:ascii="Calibri" w:hAnsi="Calibri" w:cs="Times New Roman"/>
          <w:noProof/>
          <w:szCs w:val="24"/>
        </w:rPr>
        <w:t xml:space="preserve"> 6 (1): 0. doi:10.3835/plantgenome2012.09.0025.</w:t>
      </w:r>
    </w:p>
    <w:p w14:paraId="627A34B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0"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102 (7): 2442–47. doi:10.1073/pnas.0409804102.</w:t>
      </w:r>
    </w:p>
    <w:p w14:paraId="05463A7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1"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55 (1): e6–e6. doi:10.1093/pcp/pct178.</w:t>
      </w:r>
    </w:p>
    <w:p w14:paraId="723D87B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2"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663F8F">
        <w:rPr>
          <w:rFonts w:ascii="Calibri" w:hAnsi="Calibri" w:cs="Times New Roman"/>
          <w:i/>
          <w:iCs/>
          <w:noProof/>
          <w:szCs w:val="24"/>
        </w:rPr>
        <w:t>DNA Research : An International Journal for Rapid Publication of Reports on Genes and Genomes</w:t>
      </w:r>
      <w:r w:rsidRPr="00663F8F">
        <w:rPr>
          <w:rFonts w:ascii="Calibri" w:hAnsi="Calibri" w:cs="Times New Roman"/>
          <w:noProof/>
          <w:szCs w:val="24"/>
        </w:rPr>
        <w:t xml:space="preserve"> 17 (2): 105–16. doi:10.1093/dnares/dsq002.</w:t>
      </w:r>
    </w:p>
    <w:p w14:paraId="3D8DA42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3"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663F8F">
        <w:rPr>
          <w:rFonts w:ascii="Calibri" w:hAnsi="Calibri" w:cs="Times New Roman"/>
          <w:i/>
          <w:iCs/>
          <w:noProof/>
          <w:szCs w:val="24"/>
        </w:rPr>
        <w:t>Genetics</w:t>
      </w:r>
      <w:r w:rsidRPr="00663F8F">
        <w:rPr>
          <w:rFonts w:ascii="Calibri" w:hAnsi="Calibri" w:cs="Times New Roman"/>
          <w:noProof/>
          <w:szCs w:val="24"/>
        </w:rPr>
        <w:t>, February. doi:10.1534/genetics.113.159152.</w:t>
      </w:r>
    </w:p>
    <w:p w14:paraId="7DDEFFB9" w14:textId="77777777" w:rsidR="00663F8F" w:rsidRPr="00663F8F" w:rsidRDefault="00663F8F" w:rsidP="00663F8F">
      <w:pPr>
        <w:widowControl w:val="0"/>
        <w:autoSpaceDE w:val="0"/>
        <w:autoSpaceDN w:val="0"/>
        <w:adjustRightInd w:val="0"/>
        <w:spacing w:line="240" w:lineRule="auto"/>
        <w:ind w:left="480" w:hanging="480"/>
        <w:rPr>
          <w:ins w:id="1414" w:author="Henry_Ward" w:date="2017-11-08T16:44:00Z"/>
          <w:rFonts w:ascii="Calibri" w:hAnsi="Calibri" w:cs="Times New Roman"/>
          <w:noProof/>
          <w:szCs w:val="24"/>
        </w:rPr>
      </w:pPr>
      <w:ins w:id="1415" w:author="Henry_Ward" w:date="2017-11-08T16:44:00Z">
        <w:r w:rsidRPr="00663F8F">
          <w:rPr>
            <w:rFonts w:ascii="Calibri" w:hAnsi="Calibri" w:cs="Times New Roman"/>
            <w:noProof/>
            <w:szCs w:val="24"/>
          </w:rPr>
          <w:t>Reich, David E, Michele Cargill, Stacey Bolk, James Ireland, Pardis C Sabeti, Daniel J Richter, Thomas Lavery, et al. 2001. “Linkage Disequilibrium in the Human Genome” 9 (Table 1): 199–204.</w:t>
        </w:r>
      </w:ins>
    </w:p>
    <w:p w14:paraId="6F0545B4" w14:textId="77777777" w:rsidR="00663F8F" w:rsidRPr="00663F8F" w:rsidRDefault="00663F8F" w:rsidP="00C9797E">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16 (2). Nature Publishing Group: 85–97. doi:10.1038/nrg3868.</w:t>
      </w:r>
    </w:p>
    <w:p w14:paraId="3850010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6"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663F8F">
        <w:rPr>
          <w:rFonts w:ascii="Calibri" w:hAnsi="Calibri" w:cs="Times New Roman"/>
          <w:i/>
          <w:iCs/>
          <w:noProof/>
          <w:szCs w:val="24"/>
        </w:rPr>
        <w:t>Journal of Biological Chemistry</w:t>
      </w:r>
      <w:r w:rsidRPr="00663F8F">
        <w:rPr>
          <w:rFonts w:ascii="Calibri" w:hAnsi="Calibri" w:cs="Times New Roman"/>
          <w:noProof/>
          <w:szCs w:val="24"/>
        </w:rPr>
        <w:t xml:space="preserve"> 287 (25): 21406–15. doi:10.1074/jbc.M112.370213.</w:t>
      </w:r>
    </w:p>
    <w:p w14:paraId="70434B8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7"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Sarkar, Neelam K., Yeon-Ki Kim, and Anil Grover. 2014. “Coexpression Network Analysis Associated with Call of Rice Seedlings for Encountering Heat Stress.” </w:t>
      </w:r>
      <w:r w:rsidRPr="00663F8F">
        <w:rPr>
          <w:rFonts w:ascii="Calibri" w:hAnsi="Calibri" w:cs="Times New Roman"/>
          <w:i/>
          <w:iCs/>
          <w:noProof/>
          <w:szCs w:val="24"/>
        </w:rPr>
        <w:t>Plant Molecular Biology</w:t>
      </w:r>
      <w:r w:rsidRPr="00663F8F">
        <w:rPr>
          <w:rFonts w:ascii="Calibri" w:hAnsi="Calibri" w:cs="Times New Roman"/>
          <w:noProof/>
          <w:szCs w:val="24"/>
        </w:rPr>
        <w:t xml:space="preserve"> 84 (1–2): 125–43. doi:10.1007/s11103-013-0123-3.</w:t>
      </w:r>
    </w:p>
    <w:p w14:paraId="60B5041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8"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doi:10.1371/journal.pone.0099193.</w:t>
      </w:r>
    </w:p>
    <w:p w14:paraId="1B6A80A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19"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Schaefer, R.J., J.-M. Michno, and C.L. Myers. 2016. “Unraveling Gene Function in Agricultural Species Using Gene Co-Expression Networks.” </w:t>
      </w:r>
      <w:r w:rsidRPr="00663F8F">
        <w:rPr>
          <w:rFonts w:ascii="Calibri" w:hAnsi="Calibri" w:cs="Times New Roman"/>
          <w:i/>
          <w:iCs/>
          <w:noProof/>
          <w:szCs w:val="24"/>
        </w:rPr>
        <w:t>Biochimica et Biophysica Acta - Gene Regulatory Mechanisms</w:t>
      </w:r>
      <w:r w:rsidRPr="00663F8F">
        <w:rPr>
          <w:rFonts w:ascii="Calibri" w:hAnsi="Calibri" w:cs="Times New Roman"/>
          <w:noProof/>
          <w:szCs w:val="24"/>
        </w:rPr>
        <w:t>. doi:10.1016/j.bbagrm.2016.07.016.</w:t>
      </w:r>
    </w:p>
    <w:p w14:paraId="5FD67D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0"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99193. doi:10.1371/journal.pone.0099193.</w:t>
      </w:r>
    </w:p>
    <w:p w14:paraId="42999AD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1"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663F8F">
        <w:rPr>
          <w:rFonts w:ascii="Calibri" w:hAnsi="Calibri" w:cs="Times New Roman"/>
          <w:i/>
          <w:iCs/>
          <w:noProof/>
          <w:szCs w:val="24"/>
        </w:rPr>
        <w:t>PLoS ONE</w:t>
      </w:r>
      <w:r w:rsidRPr="00663F8F">
        <w:rPr>
          <w:rFonts w:ascii="Calibri" w:hAnsi="Calibri" w:cs="Times New Roman"/>
          <w:noProof/>
          <w:szCs w:val="24"/>
        </w:rPr>
        <w:t xml:space="preserve"> 9 (6). Public Library of Science: 99193. </w:t>
      </w:r>
      <w:r w:rsidRPr="00663F8F">
        <w:rPr>
          <w:rFonts w:ascii="Calibri" w:hAnsi="Calibri" w:cs="Times New Roman"/>
          <w:noProof/>
          <w:szCs w:val="24"/>
        </w:rPr>
        <w:lastRenderedPageBreak/>
        <w:t>doi:10.1371/journal.pone.0099193.</w:t>
      </w:r>
    </w:p>
    <w:p w14:paraId="19D660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2"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663F8F">
        <w:rPr>
          <w:rFonts w:ascii="Calibri" w:hAnsi="Calibri" w:cs="Times New Roman"/>
          <w:i/>
          <w:iCs/>
          <w:noProof/>
          <w:szCs w:val="24"/>
        </w:rPr>
        <w:t>Nature Protocols</w:t>
      </w:r>
      <w:r w:rsidRPr="00663F8F">
        <w:rPr>
          <w:rFonts w:ascii="Calibri" w:hAnsi="Calibri" w:cs="Times New Roman"/>
          <w:noProof/>
          <w:szCs w:val="24"/>
        </w:rPr>
        <w:t xml:space="preserve"> 9 (5): 1056–82. doi:10.1038/nprot.2014.063.</w:t>
      </w:r>
    </w:p>
    <w:p w14:paraId="5045EC9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3"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663F8F">
        <w:rPr>
          <w:rFonts w:ascii="Calibri" w:hAnsi="Calibri" w:cs="Times New Roman"/>
          <w:i/>
          <w:iCs/>
          <w:noProof/>
          <w:szCs w:val="24"/>
        </w:rPr>
        <w:t>The Plant Genome</w:t>
      </w:r>
      <w:r w:rsidRPr="00663F8F">
        <w:rPr>
          <w:rFonts w:ascii="Calibri" w:hAnsi="Calibri" w:cs="Times New Roman"/>
          <w:noProof/>
          <w:szCs w:val="24"/>
        </w:rPr>
        <w:t>, no. 608: 314–62. doi:10.3835/plantgenome2015.04.0025.</w:t>
      </w:r>
    </w:p>
    <w:p w14:paraId="2592FA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4"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109 (29). doi:10.1073/pnas.1201961109.</w:t>
      </w:r>
    </w:p>
    <w:p w14:paraId="12A5EA2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5"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663F8F">
        <w:rPr>
          <w:rFonts w:ascii="Calibri" w:hAnsi="Calibri" w:cs="Times New Roman"/>
          <w:i/>
          <w:iCs/>
          <w:noProof/>
          <w:szCs w:val="24"/>
        </w:rPr>
        <w:t>PNAS</w:t>
      </w:r>
      <w:r w:rsidRPr="00663F8F">
        <w:rPr>
          <w:rFonts w:ascii="Calibri" w:hAnsi="Calibri" w:cs="Times New Roman"/>
          <w:noProof/>
          <w:szCs w:val="24"/>
        </w:rPr>
        <w:t xml:space="preserve"> 109 (29). National Acad Sciences: 11878–83. doi:10.1073/pnas.1201961109/-/DCSupplemental.www.pnas.org/cgi/doi/10.1073/pnas.1201961109.</w:t>
      </w:r>
    </w:p>
    <w:p w14:paraId="021490B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6"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663F8F">
        <w:rPr>
          <w:rFonts w:ascii="Calibri" w:hAnsi="Calibri" w:cs="Times New Roman"/>
          <w:i/>
          <w:iCs/>
          <w:noProof/>
          <w:szCs w:val="24"/>
        </w:rPr>
        <w:t>The Plant Journal</w:t>
      </w:r>
      <w:r w:rsidRPr="00663F8F">
        <w:rPr>
          <w:rFonts w:ascii="Calibri" w:hAnsi="Calibri" w:cs="Times New Roman"/>
          <w:noProof/>
          <w:szCs w:val="24"/>
        </w:rPr>
        <w:t>. doi:10.1046/j.1365-313X.1995.8060907.x.</w:t>
      </w:r>
    </w:p>
    <w:p w14:paraId="6A009F4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7"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4EC89F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8"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159–62. doi:10.1038/ng.746.</w:t>
      </w:r>
    </w:p>
    <w:p w14:paraId="7174D72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29"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USDA. 2016. “Crop Production 2015 Summary.”</w:t>
      </w:r>
    </w:p>
    <w:p w14:paraId="2A6E4B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0"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Valdar, William, Christopher C Holmes, Richard Mott, and Jonathan Flint. 2009. “Mapping in Structured Populations by Resample Model Averaging.” </w:t>
      </w:r>
      <w:r w:rsidRPr="00663F8F">
        <w:rPr>
          <w:rFonts w:ascii="Calibri" w:hAnsi="Calibri" w:cs="Times New Roman"/>
          <w:i/>
          <w:iCs/>
          <w:noProof/>
          <w:szCs w:val="24"/>
        </w:rPr>
        <w:t>Genetics</w:t>
      </w:r>
      <w:r w:rsidRPr="00663F8F">
        <w:rPr>
          <w:rFonts w:ascii="Calibri" w:hAnsi="Calibri" w:cs="Times New Roman"/>
          <w:noProof/>
          <w:szCs w:val="24"/>
        </w:rPr>
        <w:t xml:space="preserve"> 182 (4): 1263–77. doi:10.1534/genetics.109.100727.</w:t>
      </w:r>
    </w:p>
    <w:p w14:paraId="645FF66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1"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663F8F">
        <w:rPr>
          <w:rFonts w:ascii="Calibri" w:hAnsi="Calibri" w:cs="Times New Roman"/>
          <w:i/>
          <w:iCs/>
          <w:noProof/>
          <w:szCs w:val="24"/>
        </w:rPr>
        <w:t>PLoS Genetics</w:t>
      </w:r>
      <w:r w:rsidRPr="00663F8F">
        <w:rPr>
          <w:rFonts w:ascii="Calibri" w:hAnsi="Calibri" w:cs="Times New Roman"/>
          <w:noProof/>
          <w:szCs w:val="24"/>
        </w:rPr>
        <w:t xml:space="preserve"> 10 (12). Public Library of Science: e1004845. doi:10.1371/journal.pgen.1004845.</w:t>
      </w:r>
    </w:p>
    <w:p w14:paraId="507DC1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2"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663F8F">
        <w:rPr>
          <w:rFonts w:ascii="Calibri" w:hAnsi="Calibri" w:cs="Times New Roman"/>
          <w:i/>
          <w:iCs/>
          <w:noProof/>
          <w:szCs w:val="24"/>
        </w:rPr>
        <w:t>The Plant Cell Online</w:t>
      </w:r>
      <w:r w:rsidRPr="00663F8F">
        <w:rPr>
          <w:rFonts w:ascii="Calibri" w:hAnsi="Calibri" w:cs="Times New Roman"/>
          <w:noProof/>
          <w:szCs w:val="24"/>
        </w:rPr>
        <w:t xml:space="preserve"> 21 (4): 1053–69. doi:10.1105/tpc.109.065714.</w:t>
      </w:r>
    </w:p>
    <w:p w14:paraId="038118F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3"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Wild, Michael, Jean Michel Davi??re, Thomas Regnault, Lali Sakvarelidze-Achard, Esther Carrera, Isabel Lopez Diaz, Anne Cayrel, Guillaume Dubeaux, Gr??gory Vert, and Patrick Achard. 2016. “Tissue-</w:t>
      </w:r>
      <w:r w:rsidRPr="00663F8F">
        <w:rPr>
          <w:rFonts w:ascii="Calibri" w:hAnsi="Calibri" w:cs="Times New Roman"/>
          <w:noProof/>
          <w:szCs w:val="24"/>
        </w:rPr>
        <w:lastRenderedPageBreak/>
        <w:t xml:space="preserve">Specific Regulation of Gibberellin Signaling Fine-Tunes Arabidopsis Iron-Deficiency Responses.” </w:t>
      </w:r>
      <w:r w:rsidRPr="00663F8F">
        <w:rPr>
          <w:rFonts w:ascii="Calibri" w:hAnsi="Calibri" w:cs="Times New Roman"/>
          <w:i/>
          <w:iCs/>
          <w:noProof/>
          <w:szCs w:val="24"/>
        </w:rPr>
        <w:t>Developmental Cell</w:t>
      </w:r>
      <w:r w:rsidRPr="00663F8F">
        <w:rPr>
          <w:rFonts w:ascii="Calibri" w:hAnsi="Calibri" w:cs="Times New Roman"/>
          <w:noProof/>
          <w:szCs w:val="24"/>
        </w:rPr>
        <w:t xml:space="preserve"> 37 (2): 190–200. doi:10.1016/j.devcel.2016.03.022.</w:t>
      </w:r>
    </w:p>
    <w:p w14:paraId="0AA76B6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4"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Winkler, Rodney G, and Michael Freeling. 1994. “Physiological Genetics of the Dominant Gibberellin-Nonresponsive Maize Dwarfs, Dwart8 and Dwart9.” </w:t>
      </w:r>
      <w:r w:rsidRPr="00663F8F">
        <w:rPr>
          <w:rFonts w:ascii="Calibri" w:hAnsi="Calibri" w:cs="Times New Roman"/>
          <w:i/>
          <w:iCs/>
          <w:noProof/>
          <w:szCs w:val="24"/>
        </w:rPr>
        <w:t>Planta</w:t>
      </w:r>
      <w:r w:rsidRPr="00663F8F">
        <w:rPr>
          <w:rFonts w:ascii="Calibri" w:hAnsi="Calibri" w:cs="Times New Roman"/>
          <w:noProof/>
          <w:szCs w:val="24"/>
        </w:rPr>
        <w:t xml:space="preserve"> 193: 341–48. doi:10.1007/BF00201811.</w:t>
      </w:r>
    </w:p>
    <w:p w14:paraId="53CF7C8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5"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663F8F">
        <w:rPr>
          <w:rFonts w:ascii="Calibri" w:hAnsi="Calibri" w:cs="Times New Roman"/>
          <w:i/>
          <w:iCs/>
          <w:noProof/>
          <w:szCs w:val="24"/>
        </w:rPr>
        <w:t>BMC Bioinformatics</w:t>
      </w:r>
      <w:r w:rsidRPr="00663F8F">
        <w:rPr>
          <w:rFonts w:ascii="Calibri" w:hAnsi="Calibri" w:cs="Times New Roman"/>
          <w:noProof/>
          <w:szCs w:val="24"/>
        </w:rPr>
        <w:t xml:space="preserve"> 6 (January): 227. doi:10.1186/1471-2105-6-227.</w:t>
      </w:r>
    </w:p>
    <w:p w14:paraId="59E8E61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6"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Wray, Gregory A. 2007. “The Evolutionary Significance of Cis-Regulatory Mutations.”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8 (3). Nature Publishing Group: 206–16. doi:10.1038/nrg2063.</w:t>
      </w:r>
    </w:p>
    <w:p w14:paraId="56CED54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Change w:id="1437"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663F8F">
        <w:rPr>
          <w:rFonts w:ascii="Calibri" w:hAnsi="Calibri" w:cs="Times New Roman"/>
          <w:i/>
          <w:iCs/>
          <w:noProof/>
          <w:szCs w:val="24"/>
        </w:rPr>
        <w:t>BMC Genomics</w:t>
      </w:r>
      <w:r w:rsidRPr="00663F8F">
        <w:rPr>
          <w:rFonts w:ascii="Calibri" w:hAnsi="Calibri" w:cs="Times New Roman"/>
          <w:noProof/>
          <w:szCs w:val="24"/>
        </w:rPr>
        <w:t xml:space="preserve"> 14 (1): 27. doi:10.1186/1471-2164-14-27.</w:t>
      </w:r>
    </w:p>
    <w:p w14:paraId="57D98426" w14:textId="77777777" w:rsidR="00663F8F" w:rsidRPr="00663F8F" w:rsidRDefault="00663F8F" w:rsidP="00663F8F">
      <w:pPr>
        <w:widowControl w:val="0"/>
        <w:autoSpaceDE w:val="0"/>
        <w:autoSpaceDN w:val="0"/>
        <w:adjustRightInd w:val="0"/>
        <w:spacing w:line="240" w:lineRule="auto"/>
        <w:ind w:left="480" w:hanging="480"/>
        <w:rPr>
          <w:rFonts w:ascii="Calibri" w:hAnsi="Calibri"/>
          <w:noProof/>
        </w:rPr>
        <w:pPrChange w:id="1438" w:author="Henry_Ward" w:date="2017-11-08T16:44:00Z">
          <w:pPr>
            <w:widowControl w:val="0"/>
            <w:autoSpaceDE w:val="0"/>
            <w:autoSpaceDN w:val="0"/>
            <w:adjustRightInd w:val="0"/>
            <w:ind w:left="480" w:hanging="480"/>
          </w:pPr>
        </w:pPrChange>
      </w:pPr>
      <w:r w:rsidRPr="00663F8F">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663F8F">
        <w:rPr>
          <w:rFonts w:ascii="Calibri" w:hAnsi="Calibri" w:cs="Times New Roman"/>
          <w:i/>
          <w:iCs/>
          <w:noProof/>
          <w:szCs w:val="24"/>
        </w:rPr>
        <w:t>bioRxiv</w:t>
      </w:r>
      <w:r w:rsidRPr="00663F8F">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1439" w:name="_Ref447013206"/>
      <w:r>
        <w:t xml:space="preserve">Supp. </w:t>
      </w:r>
      <w:r w:rsidR="00DB7771">
        <w:t>Fig</w:t>
      </w:r>
      <w:r w:rsidR="0077751E">
        <w:t xml:space="preserve">. </w:t>
      </w:r>
      <w:r>
        <w:t>1</w:t>
      </w:r>
      <w:bookmarkEnd w:id="1439"/>
    </w:p>
    <w:p w14:paraId="084FE236" w14:textId="77777777" w:rsidR="00DB7771" w:rsidRDefault="00DB7771" w:rsidP="006804EA">
      <w:pPr>
        <w:pStyle w:val="Heading3"/>
      </w:pPr>
      <w:r>
        <w:t>ZmPAN Network Health</w:t>
      </w:r>
    </w:p>
    <w:p w14:paraId="7BA5F2BA" w14:textId="62DA4E9A"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w:t>
      </w:r>
      <w:del w:id="1440" w:author="Henry_Ward" w:date="2017-11-08T16:44:00Z">
        <w:r w:rsidR="00F773B6">
          <w:delText>1</w:delText>
        </w:r>
        <w:r w:rsidR="00FD60BE">
          <w:delText>,</w:delText>
        </w:r>
        <w:r w:rsidR="00F773B6">
          <w:delText>000</w:delText>
        </w:r>
      </w:del>
      <w:ins w:id="1441" w:author="Henry_Ward" w:date="2017-11-08T16:44:00Z">
        <w:r w:rsidR="00F773B6">
          <w:t>1000</w:t>
        </w:r>
      </w:ins>
      <w:r w:rsidR="00F773B6">
        <w:t xml:space="preserve"> random gene sets of the same size. </w:t>
      </w:r>
      <w:r w:rsidR="00683B1B">
        <w:rPr>
          <w:b/>
        </w:rPr>
        <w:t>(D</w:t>
      </w:r>
      <w:r w:rsidRPr="009E0D43">
        <w:rPr>
          <w:b/>
        </w:rPr>
        <w:t>)</w:t>
      </w:r>
      <w:r w:rsidRPr="0089736C">
        <w:t xml:space="preserve"> Degree distribution of </w:t>
      </w:r>
      <w:r w:rsidR="00661670">
        <w:t>Zm</w:t>
      </w:r>
      <w:r w:rsidRPr="0089736C">
        <w:t xml:space="preserve">PAN genome co-expression network compared to power law, exponential, and truncated power law </w:t>
      </w:r>
      <w:commentRangeStart w:id="1442"/>
      <w:r w:rsidRPr="0089736C">
        <w:t>distributions</w:t>
      </w:r>
      <w:commentRangeEnd w:id="1442"/>
      <w:del w:id="1443" w:author="Henry_Ward" w:date="2017-11-08T16:44:00Z">
        <w:r w:rsidR="00BC4F59" w:rsidRPr="00AE4480">
          <w:rPr>
            <w:rStyle w:val="CommentReference"/>
            <w:color w:val="auto"/>
            <w:spacing w:val="0"/>
          </w:rPr>
          <w:commentReference w:id="1442"/>
        </w:r>
        <w:r w:rsidR="00BC4F59">
          <w:delText xml:space="preserve"> </w:delText>
        </w:r>
      </w:del>
      <w:r w:rsidRPr="0089736C">
        <w:t>.</w:t>
      </w:r>
    </w:p>
    <w:p w14:paraId="285DC3DB" w14:textId="77777777" w:rsidR="00C45906" w:rsidRDefault="00C45906" w:rsidP="00D04EE5">
      <w:pPr>
        <w:pStyle w:val="Heading2"/>
      </w:pPr>
      <w:bookmarkStart w:id="1444" w:name="_Ref447013895"/>
      <w:r>
        <w:t xml:space="preserve">Supp. </w:t>
      </w:r>
      <w:r w:rsidR="00DB7771">
        <w:t>Fig</w:t>
      </w:r>
      <w:r w:rsidR="0077751E">
        <w:t>.</w:t>
      </w:r>
      <w:r>
        <w:t xml:space="preserve"> 2</w:t>
      </w:r>
      <w:bookmarkEnd w:id="1444"/>
    </w:p>
    <w:p w14:paraId="302F6CD2" w14:textId="77777777" w:rsidR="00DB7771" w:rsidRPr="00DB7771" w:rsidRDefault="00DB7771" w:rsidP="006804EA">
      <w:pPr>
        <w:pStyle w:val="Heading3"/>
      </w:pPr>
      <w:r>
        <w:t>ZmSAM Network Health</w:t>
      </w:r>
    </w:p>
    <w:p w14:paraId="266E79F9" w14:textId="49998E3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 xml:space="preserve">A Volcano plot showing empirical density for genes in each GO term compared to the corresponding p-value derived from measuring density in </w:t>
      </w:r>
      <w:del w:id="1445" w:author="Henry_Ward" w:date="2017-11-08T16:44:00Z">
        <w:r w:rsidR="00534074">
          <w:delText>1</w:delText>
        </w:r>
        <w:r w:rsidR="002E753C">
          <w:delText>,</w:delText>
        </w:r>
        <w:r w:rsidR="00534074">
          <w:delText>000</w:delText>
        </w:r>
      </w:del>
      <w:ins w:id="1446" w:author="Henry_Ward" w:date="2017-11-08T16:44:00Z">
        <w:r w:rsidR="00534074">
          <w:t>1000</w:t>
        </w:r>
      </w:ins>
      <w:r w:rsidR="00534074">
        <w:t xml:space="preserve"> random gene sets of the same size.</w:t>
      </w:r>
      <w:r>
        <w:t xml:space="preserve"> </w:t>
      </w:r>
      <w:r w:rsidR="00683B1B">
        <w:rPr>
          <w:b/>
        </w:rPr>
        <w:t>(D</w:t>
      </w:r>
      <w:r w:rsidRPr="008F4971">
        <w:rPr>
          <w:b/>
        </w:rPr>
        <w:t>)</w:t>
      </w:r>
      <w:r w:rsidRPr="008F4971">
        <w:t xml:space="preserve"> Degree distribution of </w:t>
      </w:r>
      <w:r w:rsidRPr="008F4971">
        <w:lastRenderedPageBreak/>
        <w:t>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1447" w:name="_Ref447015478"/>
      <w:r>
        <w:t>Supp. Fig</w:t>
      </w:r>
      <w:r w:rsidR="00412AFA">
        <w:t>.</w:t>
      </w:r>
      <w:r>
        <w:t xml:space="preserve"> 3</w:t>
      </w:r>
      <w:bookmarkEnd w:id="1447"/>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1448" w:name="_Ref447187909"/>
      <w:r>
        <w:t>Supp. Fig. 4</w:t>
      </w:r>
      <w:bookmarkEnd w:id="1448"/>
    </w:p>
    <w:p w14:paraId="1C3760BF" w14:textId="77777777" w:rsidR="00857489" w:rsidRDefault="00380825" w:rsidP="006804EA">
      <w:pPr>
        <w:pStyle w:val="Heading3"/>
      </w:pPr>
      <w:r>
        <w:t xml:space="preserve">MCR </w:t>
      </w:r>
      <w:r w:rsidR="00E814FD">
        <w:t>supplemental figure</w:t>
      </w:r>
    </w:p>
    <w:p w14:paraId="138732DE" w14:textId="22F1A73A"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w:t>
      </w:r>
      <w:del w:id="1449" w:author="Henry_Ward" w:date="2017-11-08T16:44:00Z">
        <w:r w:rsidR="00380825">
          <w:delText>show</w:delText>
        </w:r>
      </w:del>
      <w:ins w:id="1450" w:author="Henry_Ward" w:date="2017-11-08T16:44:00Z">
        <w:r w:rsidR="00380825">
          <w:t>shows</w:t>
        </w:r>
      </w:ins>
      <w:r w:rsidR="00380825">
        <w:t xml:space="preserve">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1451" w:name="_Ref470857301"/>
      <w:r>
        <w:t>Supp. Fig. 5</w:t>
      </w:r>
      <w:bookmarkEnd w:id="1451"/>
    </w:p>
    <w:p w14:paraId="3F6BA565" w14:textId="77777777" w:rsidR="002002F7" w:rsidRDefault="00E814FD" w:rsidP="006804EA">
      <w:pPr>
        <w:pStyle w:val="Heading3"/>
      </w:pPr>
      <w:r>
        <w:t>FCR supplemental figure</w:t>
      </w:r>
    </w:p>
    <w:p w14:paraId="1FB4E1EB" w14:textId="2BA92E58" w:rsidR="00AC5717" w:rsidRDefault="00886E74" w:rsidP="008D1BBA">
      <w:pPr>
        <w:pStyle w:val="Subtitle"/>
      </w:pPr>
      <w:commentRangeStart w:id="1452"/>
      <w:r>
        <w:t>Panel</w:t>
      </w:r>
      <w:commentRangeEnd w:id="1452"/>
      <w:r w:rsidR="0043176D">
        <w:rPr>
          <w:rStyle w:val="CommentReference"/>
          <w:rFonts w:eastAsiaTheme="minorHAnsi"/>
          <w:color w:val="auto"/>
          <w:spacing w:val="0"/>
        </w:rPr>
        <w:commentReference w:id="1452"/>
      </w:r>
      <w:r>
        <w:t xml:space="preserve">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w:t>
      </w:r>
      <w:r w:rsidR="00E814FD">
        <w:lastRenderedPageBreak/>
        <w:t>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1453" w:name="_Ref481678956"/>
      <w:r>
        <w:t>Supp. Figure 6</w:t>
      </w:r>
      <w:bookmarkEnd w:id="1453"/>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1454" w:name="_Ref463332505"/>
      <w:r>
        <w:t>Supp</w:t>
      </w:r>
      <w:r w:rsidR="000A7CE0">
        <w:t>.</w:t>
      </w:r>
      <w:r>
        <w:t xml:space="preserve"> File 1</w:t>
      </w:r>
      <w:bookmarkEnd w:id="1454"/>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1455" w:name="_Ref479246505"/>
      <w:r>
        <w:t>Supp. Table 1</w:t>
      </w:r>
      <w:bookmarkEnd w:id="1455"/>
    </w:p>
    <w:p w14:paraId="1F4F9640" w14:textId="77777777" w:rsidR="00247FEC" w:rsidRDefault="00301559" w:rsidP="006804EA">
      <w:pPr>
        <w:pStyle w:val="Heading3"/>
      </w:pPr>
      <w:r>
        <w:t>Full gene ontology term density and l</w:t>
      </w:r>
      <w:r w:rsidR="00247FEC">
        <w:t>ocality</w:t>
      </w:r>
      <w:r>
        <w:t xml:space="preserve"> p-values</w:t>
      </w:r>
    </w:p>
    <w:p w14:paraId="4B43DB15" w14:textId="499F9450" w:rsidR="00247FEC" w:rsidRDefault="00247FEC" w:rsidP="006804EA">
      <w:pPr>
        <w:pStyle w:val="Subtitle"/>
      </w:pPr>
      <w:r>
        <w:t xml:space="preserve">Density and locality scores were measured between genes within each GO </w:t>
      </w:r>
      <w:del w:id="1456" w:author="Henry_Ward" w:date="2017-11-08T16:44:00Z">
        <w:r w:rsidR="00C543F8">
          <w:delText>t</w:delText>
        </w:r>
        <w:r>
          <w:delText>erm</w:delText>
        </w:r>
      </w:del>
      <w:ins w:id="1457" w:author="Henry_Ward" w:date="2017-11-08T16:44:00Z">
        <w:r>
          <w:t>Term</w:t>
        </w:r>
      </w:ins>
      <w:r>
        <w:t xml:space="preserve">.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w:t>
      </w:r>
      <w:del w:id="1458" w:author="Henry_Ward" w:date="2017-11-08T16:44:00Z">
        <w:r>
          <w:delText>1</w:delText>
        </w:r>
        <w:r w:rsidR="00C543F8">
          <w:delText>,</w:delText>
        </w:r>
        <w:r>
          <w:delText>000</w:delText>
        </w:r>
      </w:del>
      <w:ins w:id="1459" w:author="Henry_Ward" w:date="2017-11-08T16:44:00Z">
        <w:r>
          <w:t>n=1000</w:t>
        </w:r>
      </w:ins>
      <w:r>
        <w:t xml:space="preserve"> </w:t>
      </w:r>
      <w:r w:rsidR="00900C2E">
        <w:t>randomized gene sets of the same size</w:t>
      </w:r>
      <w:r>
        <w:t>.</w:t>
      </w:r>
    </w:p>
    <w:p w14:paraId="05389990" w14:textId="77777777" w:rsidR="00301559" w:rsidRDefault="00301559" w:rsidP="00D04EE5">
      <w:pPr>
        <w:pStyle w:val="Heading2"/>
      </w:pPr>
      <w:bookmarkStart w:id="1460" w:name="_Ref483825641"/>
      <w:r>
        <w:t>Supp. Table 2</w:t>
      </w:r>
      <w:bookmarkEnd w:id="1460"/>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1461" w:name="_Ref494793753"/>
      <w:r>
        <w:lastRenderedPageBreak/>
        <w:t>Supp. Table 3</w:t>
      </w:r>
      <w:bookmarkEnd w:id="1461"/>
    </w:p>
    <w:p w14:paraId="23662C7F" w14:textId="117DED48" w:rsidR="00976C8A" w:rsidRDefault="00976C8A" w:rsidP="00976C8A">
      <w:pPr>
        <w:pStyle w:val="Heading3"/>
      </w:pPr>
      <w:r>
        <w:t>Network MCL cluster GO enrichment</w:t>
      </w:r>
    </w:p>
    <w:p w14:paraId="2704907D" w14:textId="0A098C25" w:rsidR="00976C8A" w:rsidRPr="00976C8A" w:rsidRDefault="00F31445" w:rsidP="00976C8A">
      <w:pPr>
        <w:pStyle w:val="Subtitle"/>
      </w:pPr>
      <w:r>
        <w:t>E</w:t>
      </w:r>
      <w:r w:rsidR="00976C8A">
        <w:t>nrichment of genes co-annotated for GO terms</w:t>
      </w:r>
      <w:r>
        <w:t xml:space="preserve"> in each MCL cluster</w:t>
      </w:r>
      <w:r w:rsidR="009C28B5">
        <w:t>.</w:t>
      </w:r>
      <w:del w:id="1462" w:author="Henry_Ward" w:date="2017-11-08T16:44:00Z">
        <w:r w:rsidR="00E27B3E">
          <w:delText xml:space="preserve"> Significance of enrichment was calculated using</w:delText>
        </w:r>
        <w:r w:rsidR="009500DD">
          <w:delText xml:space="preserve"> the hypergeometric test</w:delText>
        </w:r>
        <w:r w:rsidR="00E27B3E">
          <w:delText xml:space="preserve"> a Bon</w:delText>
        </w:r>
        <w:r w:rsidR="009500DD">
          <w:delText>ferroni corrected</w:delText>
        </w:r>
        <w:r w:rsidR="00E27B3E">
          <w:delText xml:space="preserve"> p-value of ≤ 0.05.</w:delText>
        </w:r>
      </w:del>
    </w:p>
    <w:p w14:paraId="149C21F5" w14:textId="4DE04DC2" w:rsidR="00573EC0" w:rsidRDefault="00573EC0" w:rsidP="00D04EE5">
      <w:pPr>
        <w:pStyle w:val="Heading2"/>
      </w:pPr>
      <w:bookmarkStart w:id="1463" w:name="_Ref479248756"/>
      <w:r>
        <w:t>Supp. Table</w:t>
      </w:r>
      <w:r w:rsidR="00415A2E">
        <w:t xml:space="preserve"> 4</w:t>
      </w:r>
      <w:bookmarkEnd w:id="1463"/>
    </w:p>
    <w:p w14:paraId="44CF6947" w14:textId="77777777" w:rsidR="00573EC0" w:rsidRDefault="00573EC0" w:rsidP="006804EA">
      <w:pPr>
        <w:pStyle w:val="Heading3"/>
      </w:pPr>
      <w:r>
        <w:t>Network signal of GO terms with various levels of MCR/FCR.</w:t>
      </w:r>
    </w:p>
    <w:p w14:paraId="6406A840" w14:textId="07E53ACA" w:rsidR="008A3B8C" w:rsidRPr="00256622" w:rsidRDefault="00DF2FBA" w:rsidP="006804EA">
      <w:pPr>
        <w:pStyle w:val="Subtitle"/>
      </w:pPr>
      <w:r>
        <w:t>C</w:t>
      </w:r>
      <w:r w:rsidR="008A3B8C" w:rsidRPr="00256622">
        <w:t xml:space="preserve">o-expression </w:t>
      </w:r>
      <w:r w:rsidR="00733C2F" w:rsidRPr="00256622">
        <w:t xml:space="preserve">among </w:t>
      </w:r>
      <w:del w:id="1464" w:author="Henry_Ward" w:date="2017-11-08T16:44:00Z">
        <w:r w:rsidR="009662CE">
          <w:delText xml:space="preserve">genes </w:delText>
        </w:r>
      </w:del>
      <w:r w:rsidR="00733C2F" w:rsidRPr="00256622">
        <w:t xml:space="preserve">co-annotated </w:t>
      </w:r>
      <w:del w:id="1465" w:author="Henry_Ward" w:date="2017-11-08T16:44:00Z">
        <w:r w:rsidR="009662CE">
          <w:delText xml:space="preserve">to </w:delText>
        </w:r>
      </w:del>
      <w:r w:rsidR="000F1579" w:rsidRPr="00256622">
        <w:t>GO terms</w:t>
      </w:r>
      <w:r w:rsidR="00C9257A" w:rsidRPr="00256622">
        <w:t xml:space="preserve"> </w:t>
      </w:r>
      <w:ins w:id="1466" w:author="Henry_Ward" w:date="2017-11-08T16:44:00Z">
        <w:r w:rsidR="00733C2F" w:rsidRPr="00256622">
          <w:t>genes</w:t>
        </w:r>
        <w:r w:rsidR="000F1579" w:rsidRPr="00256622">
          <w:t xml:space="preserve"> </w:t>
        </w:r>
      </w:ins>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ins w:id="1467" w:author="Henry_Ward" w:date="2017-11-08T16:44:00Z">
        <w:r w:rsidR="000736F6" w:rsidRPr="00256622">
          <w:t xml:space="preserve">a </w:t>
        </w:r>
      </w:ins>
      <w:r w:rsidR="000736F6" w:rsidRPr="00256622">
        <w:t>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1468" w:name="_Ref479162360"/>
      <w:bookmarkStart w:id="1469" w:name="_Ref479250924"/>
      <w:r>
        <w:t>Supp. Table</w:t>
      </w:r>
      <w:r w:rsidR="00D419A5">
        <w:t xml:space="preserve"> 5</w:t>
      </w:r>
      <w:bookmarkEnd w:id="1468"/>
      <w:bookmarkEnd w:id="1469"/>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Candidate genes were identified</w:t>
      </w:r>
      <w:ins w:id="1470" w:author="Henry_Ward" w:date="2017-11-08T16:44:00Z">
        <w:r>
          <w:t xml:space="preserve"> by extracting candidate genes</w:t>
        </w:r>
      </w:ins>
      <w:r>
        <w:t xml:space="preserve">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1471" w:name="_Ref480187199"/>
      <w:r>
        <w:t>Supp. Table</w:t>
      </w:r>
      <w:r w:rsidR="00D419A5">
        <w:t xml:space="preserve"> 6</w:t>
      </w:r>
      <w:bookmarkEnd w:id="1471"/>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1472" w:name="_Ref486516422"/>
      <w:r>
        <w:lastRenderedPageBreak/>
        <w:t>Supp. Table</w:t>
      </w:r>
      <w:r w:rsidR="00D419A5">
        <w:t xml:space="preserve"> 7</w:t>
      </w:r>
      <w:bookmarkEnd w:id="1472"/>
    </w:p>
    <w:p w14:paraId="3AF90F38" w14:textId="77777777" w:rsidR="003A4EB2" w:rsidRDefault="003A4EB2" w:rsidP="003A4EB2">
      <w:pPr>
        <w:pStyle w:val="Heading3"/>
      </w:pPr>
      <w:r>
        <w:t>HPO genes discovered with networks built from accessions subsets</w:t>
      </w:r>
    </w:p>
    <w:p w14:paraId="7FC9B54D" w14:textId="000D022C"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w:t>
      </w:r>
      <w:del w:id="1473" w:author="Henry_Ward" w:date="2017-11-08T16:44:00Z">
        <w:r w:rsidR="0079457F" w:rsidRPr="00FF530B">
          <w:delText xml:space="preserve"> </w:delText>
        </w:r>
        <w:r w:rsidR="00300D86" w:rsidRPr="00FF530B">
          <w:delText>was</w:delText>
        </w:r>
      </w:del>
      <w:r w:rsidR="0079457F">
        <w:t xml:space="preserve"> analyzed for HPO genes in the 17 GWAS elements.</w:t>
      </w:r>
    </w:p>
    <w:p w14:paraId="783D42A1" w14:textId="0E64F6F1" w:rsidR="002F7BB4" w:rsidRDefault="002F7BB4" w:rsidP="002F7BB4">
      <w:pPr>
        <w:pStyle w:val="Heading2"/>
        <w:pPrChange w:id="1474" w:author="Henry_Ward" w:date="2017-11-08T16:44:00Z">
          <w:pPr>
            <w:pStyle w:val="Heading2"/>
            <w:spacing w:line="480" w:lineRule="auto"/>
          </w:pPr>
        </w:pPrChange>
      </w:pPr>
      <w:bookmarkStart w:id="1475" w:name="_Ref486581168"/>
      <w:r>
        <w:t>Supp. Table</w:t>
      </w:r>
      <w:r w:rsidR="00D419A5">
        <w:t xml:space="preserve"> 8</w:t>
      </w:r>
      <w:bookmarkEnd w:id="1475"/>
    </w:p>
    <w:p w14:paraId="61321DD6" w14:textId="77777777" w:rsidR="002F7BB4" w:rsidRDefault="002F7BB4" w:rsidP="002F7BB4">
      <w:pPr>
        <w:pStyle w:val="Heading3"/>
        <w:pPrChange w:id="1476" w:author="Henry_Ward" w:date="2017-11-08T16:44:00Z">
          <w:pPr>
            <w:pStyle w:val="Heading3"/>
            <w:spacing w:line="480" w:lineRule="auto"/>
          </w:pPr>
        </w:pPrChange>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Change w:id="1477" w:author="Henry_Ward" w:date="2017-11-08T16:44:00Z">
          <w:pPr>
            <w:pStyle w:val="Heading2"/>
            <w:spacing w:line="480" w:lineRule="auto"/>
          </w:pPr>
        </w:pPrChange>
      </w:pPr>
      <w:bookmarkStart w:id="1478" w:name="_Ref479316734"/>
      <w:bookmarkStart w:id="1479" w:name="_Ref486000980"/>
      <w:r>
        <w:t>Supp. Table</w:t>
      </w:r>
      <w:r w:rsidR="00D419A5">
        <w:t xml:space="preserve"> 9</w:t>
      </w:r>
      <w:bookmarkEnd w:id="1478"/>
      <w:bookmarkEnd w:id="1479"/>
    </w:p>
    <w:p w14:paraId="25B09B77" w14:textId="77777777" w:rsidR="00DF5470" w:rsidRDefault="00DF5470" w:rsidP="006804EA">
      <w:pPr>
        <w:pStyle w:val="Heading3"/>
        <w:pPrChange w:id="1480" w:author="Henry_Ward" w:date="2017-11-08T16:44:00Z">
          <w:pPr>
            <w:pStyle w:val="Heading3"/>
            <w:spacing w:line="480" w:lineRule="auto"/>
          </w:pPr>
        </w:pPrChange>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Change w:id="1481" w:author="Henry_Ward" w:date="2017-11-08T16:44:00Z">
          <w:pPr>
            <w:pStyle w:val="Heading2"/>
            <w:spacing w:line="480" w:lineRule="auto"/>
          </w:pPr>
        </w:pPrChange>
      </w:pPr>
      <w:bookmarkStart w:id="1482" w:name="_Ref481755630"/>
      <w:bookmarkStart w:id="1483" w:name="_Ref483912443"/>
      <w:bookmarkStart w:id="1484" w:name="_Ref486581620"/>
      <w:r>
        <w:t>Supp. Table</w:t>
      </w:r>
      <w:r w:rsidR="00D419A5">
        <w:t xml:space="preserve"> 10</w:t>
      </w:r>
      <w:bookmarkEnd w:id="1482"/>
      <w:bookmarkEnd w:id="1483"/>
      <w:bookmarkEnd w:id="1484"/>
    </w:p>
    <w:p w14:paraId="432A3CED" w14:textId="77777777" w:rsidR="009C78B5" w:rsidRDefault="009C78B5" w:rsidP="009C78B5">
      <w:pPr>
        <w:pStyle w:val="Heading3"/>
        <w:pPrChange w:id="1485" w:author="Henry_Ward" w:date="2017-11-08T16:44:00Z">
          <w:pPr>
            <w:pStyle w:val="Heading3"/>
            <w:spacing w:line="480" w:lineRule="auto"/>
          </w:pPr>
        </w:pPrChange>
      </w:pPr>
      <w:r>
        <w:t>HPO plus neighbors Gene Ontology Enrichment</w:t>
      </w:r>
    </w:p>
    <w:p w14:paraId="467032DA" w14:textId="0E18FA99" w:rsidR="009C78B5" w:rsidRPr="005609E9" w:rsidRDefault="00515562" w:rsidP="009C78B5">
      <w:pPr>
        <w:pStyle w:val="Subtitle"/>
        <w:rPr>
          <w:ins w:id="1486" w:author="Henry_Ward" w:date="2017-11-08T16:44:00Z"/>
        </w:rPr>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del w:id="1487" w:author="Henry_Ward" w:date="2017-11-08T16:44:00Z">
        <w:r w:rsidR="006B4C2A">
          <w:delText xml:space="preserve"> </w:delText>
        </w:r>
      </w:del>
    </w:p>
    <w:p w14:paraId="595BBE78" w14:textId="77777777" w:rsidR="009C78B5" w:rsidRPr="009C78B5" w:rsidRDefault="009C78B5" w:rsidP="009C78B5">
      <w:pPr>
        <w:pPrChange w:id="1488" w:author="Henry_Ward" w:date="2017-11-08T16:44:00Z">
          <w:pPr>
            <w:pStyle w:val="Subtitle"/>
          </w:pPr>
        </w:pPrChange>
      </w:pPr>
    </w:p>
    <w:sectPr w:rsidR="009C78B5" w:rsidRPr="009C78B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Henry_Ward" w:date="2017-10-19T14:11:00Z" w:initials="H">
    <w:p w14:paraId="2217C42A" w14:textId="1215885E" w:rsidR="00C9797E" w:rsidRDefault="00C9797E">
      <w:pPr>
        <w:pStyle w:val="CommentText"/>
      </w:pPr>
      <w:r>
        <w:rPr>
          <w:rStyle w:val="CommentReference"/>
        </w:rPr>
        <w:annotationRef/>
      </w:r>
      <w:r>
        <w:t>I don’t really know what you’re trying to say here – this should be substantially rephrased</w:t>
      </w:r>
    </w:p>
  </w:comment>
  <w:comment w:id="66" w:author="Henry_Ward" w:date="2017-10-19T14:14:00Z" w:initials="H">
    <w:p w14:paraId="2D5625E5" w14:textId="67C70AB8" w:rsidR="00C9797E" w:rsidRDefault="00C9797E">
      <w:pPr>
        <w:pStyle w:val="CommentText"/>
      </w:pPr>
      <w:r>
        <w:rPr>
          <w:rStyle w:val="CommentReference"/>
        </w:rPr>
        <w:annotationRef/>
      </w:r>
      <w:r>
        <w:t>Unclear pronoun</w:t>
      </w:r>
    </w:p>
  </w:comment>
  <w:comment w:id="70" w:author="Henry_Ward" w:date="2017-10-19T14:15:00Z" w:initials="H">
    <w:p w14:paraId="76C27B68" w14:textId="7D4C22A1" w:rsidR="00C9797E" w:rsidRDefault="00C9797E">
      <w:pPr>
        <w:pStyle w:val="CommentText"/>
      </w:pPr>
      <w:r>
        <w:rPr>
          <w:rStyle w:val="CommentReference"/>
        </w:rPr>
        <w:annotationRef/>
      </w:r>
      <w:r>
        <w:t xml:space="preserve">What challenging factors? A lot of problems have been mentioned in this paragraph - this paragraph should probably be broken into two. </w:t>
      </w:r>
    </w:p>
  </w:comment>
  <w:comment w:id="91" w:author="Henry_Ward" w:date="2017-10-19T17:04:00Z" w:initials="H">
    <w:p w14:paraId="5F228687" w14:textId="06B7B4C3" w:rsidR="00C9797E" w:rsidRDefault="00C9797E">
      <w:pPr>
        <w:pStyle w:val="CommentText"/>
      </w:pPr>
      <w:r>
        <w:rPr>
          <w:rStyle w:val="CommentReference"/>
        </w:rPr>
        <w:annotationRef/>
      </w:r>
      <w:r>
        <w:t>This is paragraph is fairly redundant. I would chop half of it and move the remaining portions to another paragraph.</w:t>
      </w:r>
    </w:p>
  </w:comment>
  <w:comment w:id="103" w:author="Henry_Ward" w:date="2017-10-19T17:06:00Z" w:initials="H">
    <w:p w14:paraId="2F832DD9" w14:textId="7B76280E" w:rsidR="00C9797E" w:rsidRDefault="00C9797E">
      <w:pPr>
        <w:pStyle w:val="CommentText"/>
      </w:pPr>
      <w:r>
        <w:rPr>
          <w:rStyle w:val="CommentReference"/>
        </w:rPr>
        <w:annotationRef/>
      </w:r>
      <w:r>
        <w:t>I’m not sure how this connects to the topic sentence. I would write a new topic sentence for this paragraph to incorporate that connection.</w:t>
      </w:r>
    </w:p>
  </w:comment>
  <w:comment w:id="143" w:author="Henry_Ward" w:date="2017-10-19T17:16:00Z" w:initials="H">
    <w:p w14:paraId="50C9A815" w14:textId="5D559A07" w:rsidR="00C9797E" w:rsidRDefault="00C9797E">
      <w:pPr>
        <w:pStyle w:val="CommentText"/>
      </w:pPr>
      <w:r>
        <w:rPr>
          <w:rStyle w:val="CommentReference"/>
        </w:rPr>
        <w:annotationRef/>
      </w:r>
      <w:r>
        <w:t>This should be rephrased, but I’m not sure how</w:t>
      </w:r>
    </w:p>
  </w:comment>
  <w:comment w:id="145" w:author="Henry_Ward" w:date="2017-10-19T17:16:00Z" w:initials="H">
    <w:p w14:paraId="6A540469" w14:textId="59F28DAF" w:rsidR="00C9797E" w:rsidRDefault="00C9797E">
      <w:pPr>
        <w:pStyle w:val="CommentText"/>
      </w:pPr>
      <w:r>
        <w:rPr>
          <w:rStyle w:val="CommentReference"/>
        </w:rPr>
        <w:annotationRef/>
      </w:r>
      <w:r>
        <w:t>What principle?</w:t>
      </w:r>
    </w:p>
  </w:comment>
  <w:comment w:id="153" w:author="Henry_Ward" w:date="2017-10-19T17:17:00Z" w:initials="H">
    <w:p w14:paraId="6E4ABC0C" w14:textId="77904BB9" w:rsidR="00C9797E" w:rsidRDefault="00C9797E">
      <w:pPr>
        <w:pStyle w:val="CommentText"/>
      </w:pPr>
      <w:r>
        <w:rPr>
          <w:rStyle w:val="CommentReference"/>
        </w:rPr>
        <w:annotationRef/>
      </w:r>
      <w:r>
        <w:t>This wanders pretty far off from the topic sentence, and also does not connect with the following paragraph. I would move this elsewhere in the article</w:t>
      </w:r>
    </w:p>
  </w:comment>
  <w:comment w:id="155" w:author="Henry_Ward" w:date="2017-10-19T17:19:00Z" w:initials="H">
    <w:p w14:paraId="5E92ED3F" w14:textId="52BC51FA" w:rsidR="00C9797E" w:rsidRDefault="00C9797E">
      <w:pPr>
        <w:pStyle w:val="CommentText"/>
      </w:pPr>
      <w:r>
        <w:rPr>
          <w:rStyle w:val="CommentReference"/>
        </w:rPr>
        <w:annotationRef/>
      </w:r>
      <w:r>
        <w:t>I assume that this means some combination of identify and rank, but I don’t know that for certain from this sentence</w:t>
      </w:r>
    </w:p>
  </w:comment>
  <w:comment w:id="169" w:author="Henry_Ward" w:date="2017-10-19T17:25:00Z" w:initials="H">
    <w:p w14:paraId="447B43A8" w14:textId="1D9B666B" w:rsidR="00C9797E" w:rsidRDefault="00C9797E">
      <w:pPr>
        <w:pStyle w:val="CommentText"/>
      </w:pPr>
      <w:r>
        <w:rPr>
          <w:rStyle w:val="CommentReference"/>
        </w:rPr>
        <w:annotationRef/>
      </w:r>
      <w:r>
        <w:t>A bit vague. Did you “apply Camoco,” or did you do something more complicated than that? If you did something more complicated, than you’ll need to explain that since it’s not explained in the previous paragraph.</w:t>
      </w:r>
    </w:p>
  </w:comment>
  <w:comment w:id="170" w:author="Henry_Ward" w:date="2017-10-19T17:24:00Z" w:initials="H">
    <w:p w14:paraId="7A0019BC" w14:textId="3BC443D2" w:rsidR="00C9797E" w:rsidRDefault="00C9797E">
      <w:pPr>
        <w:pStyle w:val="CommentText"/>
      </w:pPr>
      <w:r>
        <w:rPr>
          <w:rStyle w:val="CommentReference"/>
        </w:rPr>
        <w:annotationRef/>
      </w:r>
      <w:r>
        <w:t>I deleted the bit explaining that people use corn, since that is common knowledge</w:t>
      </w:r>
    </w:p>
  </w:comment>
  <w:comment w:id="201" w:author="Henry_Ward" w:date="2017-10-19T17:35:00Z" w:initials="H">
    <w:p w14:paraId="7191550D" w14:textId="067163AF" w:rsidR="00C9797E" w:rsidRDefault="00C9797E">
      <w:pPr>
        <w:pStyle w:val="CommentText"/>
      </w:pPr>
      <w:r>
        <w:rPr>
          <w:rStyle w:val="CommentReference"/>
        </w:rPr>
        <w:annotationRef/>
      </w:r>
      <w:r>
        <w:t>Probably too specific for this paragraph</w:t>
      </w:r>
    </w:p>
  </w:comment>
  <w:comment w:id="203" w:author="Henry_Ward" w:date="2017-10-19T17:39:00Z" w:initials="H">
    <w:p w14:paraId="07C47761" w14:textId="18B4C953" w:rsidR="00C9797E" w:rsidRDefault="00C9797E">
      <w:pPr>
        <w:pStyle w:val="CommentText"/>
      </w:pPr>
      <w:r>
        <w:rPr>
          <w:rStyle w:val="CommentReference"/>
        </w:rPr>
        <w:annotationRef/>
      </w:r>
      <w:r>
        <w:t xml:space="preserve">This tells me that the focus of this paragraph is on picking the best network scoring metric, but both are used in the pipeline. The word “implemented” hints at this, but this sentence could stand to be more explicit about that. </w:t>
      </w:r>
    </w:p>
  </w:comment>
  <w:comment w:id="207" w:author="rob" w:date="2017-10-25T10:21:00Z" w:initials="r">
    <w:p w14:paraId="2CA9F29F" w14:textId="77777777" w:rsidR="00C9797E" w:rsidRPr="000B2E54" w:rsidRDefault="00C9797E">
      <w:pPr>
        <w:pStyle w:val="CommentText"/>
      </w:pPr>
      <w:r>
        <w:rPr>
          <w:rStyle w:val="CommentReference"/>
        </w:rPr>
        <w:annotationRef/>
      </w:r>
      <w:r>
        <w:t xml:space="preserve">I rejected edits here since you were describing the gene specific metrics (which we don't use in the simulations and in past drafts were introduced later in the results). For clarity, I've added a sentence saying we calculate both </w:t>
      </w:r>
      <w:r w:rsidRPr="000B2E54">
        <w:rPr>
          <w:b/>
          <w:i/>
          <w:u w:val="single"/>
        </w:rPr>
        <w:t>subnetwork</w:t>
      </w:r>
      <w:r>
        <w:t xml:space="preserve">  density as well as </w:t>
      </w:r>
      <w:r w:rsidRPr="000B2E54">
        <w:rPr>
          <w:b/>
          <w:u w:val="single"/>
        </w:rPr>
        <w:t>gene-specific</w:t>
      </w:r>
      <w:r>
        <w:rPr>
          <w:i/>
          <w:u w:val="single"/>
        </w:rPr>
        <w:t xml:space="preserve"> </w:t>
      </w:r>
      <w:r w:rsidRPr="000B2E54">
        <w:t>density</w:t>
      </w:r>
      <w:r>
        <w:rPr>
          <w:u w:val="single"/>
        </w:rPr>
        <w:t>.</w:t>
      </w:r>
    </w:p>
  </w:comment>
  <w:comment w:id="210" w:author="Henry_Ward" w:date="2017-10-19T17:38:00Z" w:initials="H">
    <w:p w14:paraId="162B7403" w14:textId="2FE311BE" w:rsidR="00C9797E" w:rsidRDefault="00C9797E">
      <w:pPr>
        <w:pStyle w:val="CommentText"/>
      </w:pPr>
      <w:r>
        <w:rPr>
          <w:rStyle w:val="CommentReference"/>
        </w:rPr>
        <w:annotationRef/>
      </w:r>
      <w:r>
        <w:t>This is a lot of specific information for one sentence. I would split this into two, especially because you talk about the null distribution later</w:t>
      </w:r>
    </w:p>
  </w:comment>
  <w:comment w:id="232" w:author="Henry_Ward" w:date="2017-10-23T16:11:00Z" w:initials="H">
    <w:p w14:paraId="1D0C7E68" w14:textId="5E1AB10B" w:rsidR="00C9797E" w:rsidRDefault="00C9797E">
      <w:pPr>
        <w:pStyle w:val="CommentText"/>
      </w:pPr>
      <w:r>
        <w:rPr>
          <w:rStyle w:val="CommentReference"/>
        </w:rPr>
        <w:annotationRef/>
      </w:r>
      <w:r>
        <w:rPr>
          <w:rStyle w:val="CommentReference"/>
        </w:rPr>
        <w:t>I</w:t>
      </w:r>
      <w:r>
        <w:t>t’s not clear what is discovering what</w:t>
      </w:r>
    </w:p>
  </w:comment>
  <w:comment w:id="236" w:author="Henry_Ward" w:date="2017-10-23T16:13:00Z" w:initials="H">
    <w:p w14:paraId="3EED3E1D" w14:textId="3629EC34" w:rsidR="00C9797E" w:rsidRDefault="00C9797E">
      <w:pPr>
        <w:pStyle w:val="CommentText"/>
      </w:pPr>
      <w:r>
        <w:rPr>
          <w:rStyle w:val="CommentReference"/>
        </w:rPr>
        <w:annotationRef/>
      </w:r>
      <w:r>
        <w:t>I would not use this word in a figure caption – probably want to rephrase this sentence</w:t>
      </w:r>
    </w:p>
  </w:comment>
  <w:comment w:id="237" w:author="Henry_Ward" w:date="2017-10-19T17:43:00Z" w:initials="H">
    <w:p w14:paraId="73254C62" w14:textId="5EBD44A6" w:rsidR="00C9797E" w:rsidRDefault="00C9797E">
      <w:pPr>
        <w:pStyle w:val="CommentText"/>
      </w:pPr>
      <w:r>
        <w:rPr>
          <w:rStyle w:val="CommentReference"/>
        </w:rPr>
        <w:annotationRef/>
      </w:r>
      <w:r>
        <w:t xml:space="preserve">I’m not sure how to rephrase this, but it’s hard to parse right now. </w:t>
      </w:r>
    </w:p>
  </w:comment>
  <w:comment w:id="242" w:author="Henry_Ward" w:date="2017-10-19T17:43:00Z" w:initials="H">
    <w:p w14:paraId="4A765937" w14:textId="3E8FA87B" w:rsidR="00C9797E" w:rsidRDefault="00C9797E">
      <w:pPr>
        <w:pStyle w:val="CommentText"/>
      </w:pPr>
      <w:r>
        <w:rPr>
          <w:rStyle w:val="CommentReference"/>
        </w:rPr>
        <w:annotationRef/>
      </w:r>
      <w:r>
        <w:t>Something must have gotten messed up a bit during the editing process</w:t>
      </w:r>
    </w:p>
  </w:comment>
  <w:comment w:id="246" w:author="Henry_Ward" w:date="2017-10-19T17:49:00Z" w:initials="H">
    <w:p w14:paraId="5EC186B3" w14:textId="24E233B9" w:rsidR="00C9797E" w:rsidRDefault="00C9797E">
      <w:pPr>
        <w:pStyle w:val="CommentText"/>
      </w:pPr>
      <w:r>
        <w:rPr>
          <w:rStyle w:val="CommentReference"/>
        </w:rPr>
        <w:annotationRef/>
      </w:r>
      <w:r>
        <w:t>Add a topic sentence before this one</w:t>
      </w:r>
    </w:p>
  </w:comment>
  <w:comment w:id="283" w:author="Henry_Ward" w:date="2017-10-19T17:52:00Z" w:initials="H">
    <w:p w14:paraId="4C1AE9E8" w14:textId="1B4A792A" w:rsidR="00C9797E" w:rsidRDefault="00C9797E">
      <w:pPr>
        <w:pStyle w:val="CommentText"/>
      </w:pPr>
      <w:r>
        <w:rPr>
          <w:rStyle w:val="CommentReference"/>
        </w:rPr>
        <w:annotationRef/>
      </w:r>
      <w:r>
        <w:t>If accurate, this can be replaced with genetic interactions. If not, this should be reworded to avoid confusion</w:t>
      </w:r>
    </w:p>
  </w:comment>
  <w:comment w:id="304" w:author="Henry_Ward" w:date="2017-10-19T17:55:00Z" w:initials="H">
    <w:p w14:paraId="50B8F689" w14:textId="2400E414" w:rsidR="00C9797E" w:rsidRDefault="00C9797E">
      <w:pPr>
        <w:pStyle w:val="CommentText"/>
      </w:pPr>
      <w:r>
        <w:rPr>
          <w:rStyle w:val="CommentReference"/>
        </w:rPr>
        <w:annotationRef/>
      </w:r>
      <w:r>
        <w:t>Rephrase</w:t>
      </w:r>
    </w:p>
  </w:comment>
  <w:comment w:id="316" w:author="Henry_Ward" w:date="2017-10-19T17:57:00Z" w:initials="H">
    <w:p w14:paraId="3748C8B8" w14:textId="2F8A2EBA" w:rsidR="00C9797E" w:rsidRDefault="00C9797E">
      <w:pPr>
        <w:pStyle w:val="CommentText"/>
      </w:pPr>
      <w:r>
        <w:rPr>
          <w:rStyle w:val="CommentReference"/>
        </w:rPr>
        <w:annotationRef/>
      </w:r>
      <w:r>
        <w:t>This just swaps around the original phrasing – I’m not sure how integration can be modeled, however. Some other word should probably be used in place of integration.</w:t>
      </w:r>
    </w:p>
  </w:comment>
  <w:comment w:id="325" w:author="Henry_Ward" w:date="2017-10-19T17:59:00Z" w:initials="H">
    <w:p w14:paraId="44652F8C" w14:textId="43A43F53" w:rsidR="00C9797E" w:rsidRDefault="00C9797E">
      <w:pPr>
        <w:pStyle w:val="CommentText"/>
      </w:pPr>
      <w:r>
        <w:rPr>
          <w:rStyle w:val="CommentReference"/>
        </w:rPr>
        <w:annotationRef/>
      </w:r>
      <w:r>
        <w:t>Can “linked” work here?</w:t>
      </w:r>
    </w:p>
  </w:comment>
  <w:comment w:id="364" w:author="Henry_Ward" w:date="2017-10-19T18:04:00Z" w:initials="H">
    <w:p w14:paraId="79D4880E" w14:textId="7E06408A" w:rsidR="00C9797E" w:rsidRDefault="00C9797E">
      <w:pPr>
        <w:pStyle w:val="CommentText"/>
      </w:pPr>
      <w:r>
        <w:rPr>
          <w:rStyle w:val="CommentReference"/>
        </w:rPr>
        <w:annotationRef/>
      </w:r>
      <w:r>
        <w:rPr>
          <w:rStyle w:val="CommentReference"/>
        </w:rPr>
        <w:t>This</w:t>
      </w:r>
      <w:r>
        <w:t xml:space="preserve"> word may not work, but I think this phrasing is better</w:t>
      </w:r>
    </w:p>
  </w:comment>
  <w:comment w:id="386" w:author="Henry_Ward" w:date="2017-10-19T18:09:00Z" w:initials="H">
    <w:p w14:paraId="669909AB" w14:textId="1190571A" w:rsidR="00C9797E" w:rsidRDefault="00C9797E">
      <w:pPr>
        <w:pStyle w:val="CommentText"/>
      </w:pPr>
      <w:r>
        <w:rPr>
          <w:rStyle w:val="CommentReference"/>
        </w:rPr>
        <w:annotationRef/>
      </w:r>
      <w:r>
        <w:t>I think the grammar is missed up here, or some important part of the sentence was left out</w:t>
      </w:r>
    </w:p>
  </w:comment>
  <w:comment w:id="393" w:author="Henry_Ward" w:date="2017-10-19T18:12:00Z" w:initials="H">
    <w:p w14:paraId="5FA2F049" w14:textId="54A6EC59" w:rsidR="00C9797E" w:rsidRDefault="00C9797E">
      <w:pPr>
        <w:pStyle w:val="CommentText"/>
      </w:pPr>
      <w:r>
        <w:rPr>
          <w:rStyle w:val="CommentReference"/>
        </w:rPr>
        <w:annotationRef/>
      </w:r>
      <w:r>
        <w:t>Rephrase</w:t>
      </w:r>
    </w:p>
  </w:comment>
  <w:comment w:id="403" w:author="Henry_Ward" w:date="2017-10-19T18:13:00Z" w:initials="H">
    <w:p w14:paraId="1544EC87" w14:textId="233EB8B3" w:rsidR="00C9797E" w:rsidRDefault="00C9797E">
      <w:pPr>
        <w:pStyle w:val="CommentText"/>
      </w:pPr>
      <w:r>
        <w:rPr>
          <w:rStyle w:val="CommentReference"/>
        </w:rPr>
        <w:annotationRef/>
      </w:r>
      <w:r>
        <w:t>This should either be moved somewhere else or deleted. For example, this paragraph could be expanded in a way that makes this sentence better connect with the prior one.</w:t>
      </w:r>
    </w:p>
  </w:comment>
  <w:comment w:id="412" w:author="Henry_Ward" w:date="2017-10-19T18:14:00Z" w:initials="H">
    <w:p w14:paraId="3A3E93A7" w14:textId="35EFB4B5" w:rsidR="00C9797E" w:rsidRDefault="00C9797E">
      <w:pPr>
        <w:pStyle w:val="CommentText"/>
      </w:pPr>
      <w:r>
        <w:rPr>
          <w:rStyle w:val="CommentReference"/>
        </w:rPr>
        <w:annotationRef/>
      </w:r>
      <w:r>
        <w:t>Reword sentence to remove this</w:t>
      </w:r>
    </w:p>
  </w:comment>
  <w:comment w:id="414" w:author="Henry_Ward" w:date="2017-10-19T18:15:00Z" w:initials="H">
    <w:p w14:paraId="298597C8" w14:textId="588C4348" w:rsidR="00C9797E" w:rsidRDefault="00C9797E">
      <w:pPr>
        <w:pStyle w:val="CommentText"/>
      </w:pPr>
      <w:r>
        <w:rPr>
          <w:rStyle w:val="CommentReference"/>
        </w:rPr>
        <w:annotationRef/>
      </w:r>
      <w:r>
        <w:t>Vague</w:t>
      </w:r>
    </w:p>
  </w:comment>
  <w:comment w:id="424" w:author="Henry_Ward" w:date="2017-10-23T16:25:00Z" w:initials="H">
    <w:p w14:paraId="5437B560" w14:textId="16ADD88F" w:rsidR="00C9797E" w:rsidRDefault="00C9797E">
      <w:pPr>
        <w:pStyle w:val="CommentText"/>
      </w:pPr>
      <w:r>
        <w:rPr>
          <w:rStyle w:val="CommentReference"/>
        </w:rPr>
        <w:annotationRef/>
      </w:r>
      <w:r>
        <w:t>Too analytical for a caption – rephrase this to be more descriptive instead</w:t>
      </w:r>
    </w:p>
  </w:comment>
  <w:comment w:id="425" w:author="Henry_Ward" w:date="2017-10-19T18:16:00Z" w:initials="H">
    <w:p w14:paraId="07DC8CB6" w14:textId="0B308474" w:rsidR="00C9797E" w:rsidRDefault="00C9797E">
      <w:pPr>
        <w:pStyle w:val="CommentText"/>
      </w:pPr>
      <w:r>
        <w:rPr>
          <w:rStyle w:val="CommentReference"/>
        </w:rPr>
        <w:annotationRef/>
      </w:r>
      <w:r>
        <w:t>Add a topic sentence before this one</w:t>
      </w:r>
    </w:p>
  </w:comment>
  <w:comment w:id="431" w:author="Henry_Ward" w:date="2017-10-23T16:26:00Z" w:initials="H">
    <w:p w14:paraId="265990A9" w14:textId="3CAFEC87" w:rsidR="00C9797E" w:rsidRDefault="00C9797E">
      <w:pPr>
        <w:pStyle w:val="CommentText"/>
      </w:pPr>
      <w:r>
        <w:rPr>
          <w:rStyle w:val="CommentReference"/>
        </w:rPr>
        <w:annotationRef/>
      </w:r>
      <w:r>
        <w:t>This wording implies that the initial co-expression is comparing something, which seems wrong. Rephrase to avoid this</w:t>
      </w:r>
    </w:p>
  </w:comment>
  <w:comment w:id="441" w:author="Henry_Ward" w:date="2017-10-23T16:28:00Z" w:initials="H">
    <w:p w14:paraId="6C6C0CFF" w14:textId="67EC3803" w:rsidR="00C9797E" w:rsidRDefault="00C9797E">
      <w:pPr>
        <w:pStyle w:val="CommentText"/>
      </w:pPr>
      <w:r>
        <w:rPr>
          <w:rStyle w:val="CommentReference"/>
        </w:rPr>
        <w:annotationRef/>
      </w:r>
      <w:r>
        <w:t>Also feels too analytical for a figure caption. I would move this outside of the caption</w:t>
      </w:r>
    </w:p>
  </w:comment>
  <w:comment w:id="448" w:author="Henry_Ward" w:date="2017-10-19T18:17:00Z" w:initials="H">
    <w:p w14:paraId="75F28AAB" w14:textId="6DEE4CEB" w:rsidR="00C9797E" w:rsidRDefault="00C9797E">
      <w:pPr>
        <w:pStyle w:val="CommentText"/>
      </w:pPr>
      <w:r>
        <w:rPr>
          <w:rStyle w:val="CommentReference"/>
        </w:rPr>
        <w:annotationRef/>
      </w:r>
      <w:r>
        <w:t>Unclear pronoun/lack thereof</w:t>
      </w:r>
    </w:p>
  </w:comment>
  <w:comment w:id="449" w:author="Henry_Ward" w:date="2017-10-19T18:18:00Z" w:initials="H">
    <w:p w14:paraId="5B9C9598" w14:textId="05E66F93" w:rsidR="00C9797E" w:rsidRDefault="00C9797E">
      <w:pPr>
        <w:pStyle w:val="CommentText"/>
      </w:pPr>
      <w:r>
        <w:rPr>
          <w:rStyle w:val="CommentReference"/>
        </w:rPr>
        <w:annotationRef/>
      </w:r>
      <w:r>
        <w:t>In order to do what? Clarify with topic sentence</w:t>
      </w:r>
    </w:p>
  </w:comment>
  <w:comment w:id="458" w:author="Henry_Ward" w:date="2017-10-19T18:18:00Z" w:initials="H">
    <w:p w14:paraId="510A3B1E" w14:textId="69E46E9E" w:rsidR="00C9797E" w:rsidRDefault="00C9797E">
      <w:pPr>
        <w:pStyle w:val="CommentText"/>
      </w:pPr>
      <w:r>
        <w:rPr>
          <w:rStyle w:val="CommentReference"/>
        </w:rPr>
        <w:annotationRef/>
      </w:r>
      <w:r>
        <w:t>Rephrase to clarify</w:t>
      </w:r>
    </w:p>
  </w:comment>
  <w:comment w:id="461" w:author="Henry_Ward" w:date="2017-10-23T16:29:00Z" w:initials="H">
    <w:p w14:paraId="057439D8" w14:textId="47ED6168" w:rsidR="00C9797E" w:rsidRDefault="00C9797E">
      <w:pPr>
        <w:pStyle w:val="CommentText"/>
      </w:pPr>
      <w:r>
        <w:rPr>
          <w:rStyle w:val="CommentReference"/>
        </w:rPr>
        <w:annotationRef/>
      </w:r>
      <w:r>
        <w:rPr>
          <w:rStyle w:val="CommentReference"/>
        </w:rPr>
        <w:annotationRef/>
      </w:r>
      <w:r>
        <w:t>Also feels too analytical for a figure caption. I would move this outside of the caption</w:t>
      </w:r>
    </w:p>
  </w:comment>
  <w:comment w:id="462" w:author="Henry_Ward" w:date="2017-10-19T18:19:00Z" w:initials="H">
    <w:p w14:paraId="2121D502" w14:textId="60E45439" w:rsidR="00C9797E" w:rsidRDefault="00C9797E">
      <w:pPr>
        <w:pStyle w:val="CommentText"/>
      </w:pPr>
      <w:r>
        <w:rPr>
          <w:rStyle w:val="CommentReference"/>
        </w:rPr>
        <w:annotationRef/>
      </w:r>
      <w:r>
        <w:t>Add topic sentence before this one</w:t>
      </w:r>
    </w:p>
  </w:comment>
  <w:comment w:id="472" w:author="Henry_Ward" w:date="2017-10-19T18:21:00Z" w:initials="H">
    <w:p w14:paraId="26474E49" w14:textId="0FCBC302" w:rsidR="00C9797E" w:rsidRDefault="00C9797E">
      <w:pPr>
        <w:pStyle w:val="CommentText"/>
      </w:pPr>
      <w:r>
        <w:rPr>
          <w:rStyle w:val="CommentReference"/>
        </w:rPr>
        <w:annotationRef/>
      </w:r>
      <w:r>
        <w:t>Rephrase</w:t>
      </w:r>
    </w:p>
  </w:comment>
  <w:comment w:id="474" w:author="Henry_Ward" w:date="2017-10-19T18:21:00Z" w:initials="H">
    <w:p w14:paraId="51BCDA78" w14:textId="56A96F21" w:rsidR="00C9797E" w:rsidRDefault="00C9797E">
      <w:pPr>
        <w:pStyle w:val="CommentText"/>
      </w:pPr>
      <w:r>
        <w:rPr>
          <w:rStyle w:val="CommentReference"/>
        </w:rPr>
        <w:annotationRef/>
      </w:r>
      <w:r>
        <w:t>Rephrase to reverse order of sentence, putting the latter half first</w:t>
      </w:r>
    </w:p>
  </w:comment>
  <w:comment w:id="487" w:author="Henry_Ward" w:date="2017-10-23T11:28:00Z" w:initials="H">
    <w:p w14:paraId="103721F0" w14:textId="597823FC" w:rsidR="00C9797E" w:rsidRDefault="00C9797E">
      <w:pPr>
        <w:pStyle w:val="CommentText"/>
      </w:pPr>
      <w:r>
        <w:rPr>
          <w:rStyle w:val="CommentReference"/>
        </w:rPr>
        <w:annotationRef/>
      </w:r>
      <w:r>
        <w:t>Maybe a bit too vague</w:t>
      </w:r>
    </w:p>
  </w:comment>
  <w:comment w:id="491" w:author="Henry_Ward" w:date="2017-10-23T11:30:00Z" w:initials="H">
    <w:p w14:paraId="61F3F90F" w14:textId="26E6D576" w:rsidR="00C9797E" w:rsidRDefault="00C9797E">
      <w:pPr>
        <w:pStyle w:val="CommentText"/>
      </w:pPr>
      <w:r>
        <w:rPr>
          <w:rStyle w:val="CommentReference"/>
        </w:rPr>
        <w:annotationRef/>
      </w:r>
      <w:r>
        <w:t>You might be able to delete this part and just keep (2017)</w:t>
      </w:r>
    </w:p>
  </w:comment>
  <w:comment w:id="492" w:author="Henry_Ward" w:date="2017-10-23T11:30:00Z" w:initials="H">
    <w:p w14:paraId="6B57D37D" w14:textId="5B3DC4DB" w:rsidR="00C9797E" w:rsidRDefault="00C9797E">
      <w:pPr>
        <w:pStyle w:val="CommentText"/>
      </w:pPr>
      <w:r>
        <w:rPr>
          <w:rStyle w:val="CommentReference"/>
        </w:rPr>
        <w:annotationRef/>
      </w:r>
      <w:r>
        <w:t>Don’t know what this is trying to say + fix grammar</w:t>
      </w:r>
    </w:p>
  </w:comment>
  <w:comment w:id="510" w:author="Henry_Ward" w:date="2017-10-23T11:31:00Z" w:initials="H">
    <w:p w14:paraId="60B4B683" w14:textId="1170334B" w:rsidR="00C9797E" w:rsidRDefault="00C9797E">
      <w:pPr>
        <w:pStyle w:val="CommentText"/>
      </w:pPr>
      <w:r>
        <w:rPr>
          <w:rStyle w:val="CommentReference"/>
        </w:rPr>
        <w:annotationRef/>
      </w:r>
      <w:r>
        <w:t>Using “with” twice is confusing</w:t>
      </w:r>
    </w:p>
  </w:comment>
  <w:comment w:id="513" w:author="Henry_Ward" w:date="2017-10-23T11:32:00Z" w:initials="H">
    <w:p w14:paraId="186C90FA" w14:textId="713D64C0" w:rsidR="00C9797E" w:rsidRDefault="00C9797E">
      <w:pPr>
        <w:pStyle w:val="CommentText"/>
      </w:pPr>
      <w:r>
        <w:rPr>
          <w:rStyle w:val="CommentReference"/>
        </w:rPr>
        <w:annotationRef/>
      </w:r>
      <w:r>
        <w:t>Predict? Identify? Call?</w:t>
      </w:r>
    </w:p>
  </w:comment>
  <w:comment w:id="528" w:author="Benjamin VanderSluis" w:date="2017-10-20T16:31:00Z" w:initials="BJV">
    <w:p w14:paraId="2E25FCBF" w14:textId="77777777" w:rsidR="00C9797E" w:rsidRDefault="00C9797E" w:rsidP="0049242C">
      <w:pPr>
        <w:pStyle w:val="CommentText"/>
      </w:pPr>
      <w:r>
        <w:rPr>
          <w:rStyle w:val="CommentReference"/>
        </w:rPr>
        <w:annotationRef/>
      </w:r>
      <w:r>
        <w:t>potentially confusing term for a causal agent.</w:t>
      </w:r>
    </w:p>
    <w:p w14:paraId="025DFD4A" w14:textId="77777777" w:rsidR="00C9797E" w:rsidRDefault="00C9797E" w:rsidP="0049242C">
      <w:pPr>
        <w:pStyle w:val="CommentText"/>
      </w:pPr>
      <w:r>
        <w:t>Consider pseudo-SNP or meta-SNP, or representative etc etc</w:t>
      </w:r>
    </w:p>
  </w:comment>
  <w:comment w:id="529" w:author="Henry_Ward" w:date="2017-10-23T11:34:00Z" w:initials="H">
    <w:p w14:paraId="59F58A71" w14:textId="1063438B" w:rsidR="00C9797E" w:rsidRDefault="00C9797E">
      <w:pPr>
        <w:pStyle w:val="CommentText"/>
      </w:pPr>
      <w:r>
        <w:rPr>
          <w:rStyle w:val="CommentReference"/>
        </w:rPr>
        <w:annotationRef/>
      </w:r>
      <w:r>
        <w:t xml:space="preserve">Should be specific with something like “to narrow down the list of candidate genes…” Still, it’s not clear why we want to narrow this list down in the first place from any nearby section of text.  </w:t>
      </w:r>
    </w:p>
  </w:comment>
  <w:comment w:id="531" w:author="Henry_Ward" w:date="2017-10-23T11:36:00Z" w:initials="H">
    <w:p w14:paraId="2B8A1960" w14:textId="7BDA78C3" w:rsidR="00C9797E" w:rsidRDefault="00C9797E">
      <w:pPr>
        <w:pStyle w:val="CommentText"/>
      </w:pPr>
      <w:r>
        <w:rPr>
          <w:rStyle w:val="CommentReference"/>
        </w:rPr>
        <w:annotationRef/>
      </w:r>
      <w:r>
        <w:t xml:space="preserve">How does this matter? Only include this if the difference between doing this separately vs. together (if the latter is even possible) is mentioned later. </w:t>
      </w:r>
    </w:p>
  </w:comment>
  <w:comment w:id="533" w:author="Henry_Ward" w:date="2017-10-23T11:37:00Z" w:initials="H">
    <w:p w14:paraId="0757DCBC" w14:textId="503D3453" w:rsidR="00C9797E" w:rsidRDefault="00C9797E">
      <w:pPr>
        <w:pStyle w:val="CommentText"/>
      </w:pPr>
      <w:r>
        <w:rPr>
          <w:rStyle w:val="CommentReference"/>
        </w:rPr>
        <w:annotationRef/>
      </w:r>
      <w:r>
        <w:t>?</w:t>
      </w:r>
    </w:p>
  </w:comment>
  <w:comment w:id="540" w:author="Henry_Ward" w:date="2017-10-23T11:38:00Z" w:initials="H">
    <w:p w14:paraId="3C955F26" w14:textId="622FFABC" w:rsidR="00C9797E" w:rsidRDefault="00C9797E">
      <w:pPr>
        <w:pStyle w:val="CommentText"/>
      </w:pPr>
      <w:r>
        <w:rPr>
          <w:rStyle w:val="CommentReference"/>
        </w:rPr>
        <w:annotationRef/>
      </w:r>
      <w:r>
        <w:t xml:space="preserve">This seems like a high cutoff to me. Why was this number chosen? I understand that people rarely justify cutoffs like this, but I would at least like to know why it’s fine to be wrong up to 30% of the time for this problem. </w:t>
      </w:r>
    </w:p>
  </w:comment>
  <w:comment w:id="558" w:author="Henry_Ward" w:date="2017-10-23T16:30:00Z" w:initials="H">
    <w:p w14:paraId="44C7D880" w14:textId="3746DC5F" w:rsidR="00C9797E" w:rsidRDefault="00C9797E">
      <w:pPr>
        <w:pStyle w:val="CommentText"/>
      </w:pPr>
      <w:r>
        <w:rPr>
          <w:rStyle w:val="CommentReference"/>
        </w:rPr>
        <w:annotationRef/>
      </w:r>
      <w:r>
        <w:t>These inset plots look kinda weird in the actual figure. Not sure I like this one</w:t>
      </w:r>
    </w:p>
  </w:comment>
  <w:comment w:id="561" w:author="Henry_Ward" w:date="2017-10-23T11:40:00Z" w:initials="H">
    <w:p w14:paraId="0B33A92E" w14:textId="5E6D7F3F" w:rsidR="00C9797E" w:rsidRDefault="00C9797E">
      <w:pPr>
        <w:pStyle w:val="CommentText"/>
      </w:pPr>
      <w:r>
        <w:rPr>
          <w:rStyle w:val="CommentReference"/>
        </w:rPr>
        <w:annotationRef/>
      </w:r>
      <w:r>
        <w:t>?</w:t>
      </w:r>
    </w:p>
  </w:comment>
  <w:comment w:id="566" w:author="Benjamin VanderSluis" w:date="2017-10-20T16:45:00Z" w:initials="BJV">
    <w:p w14:paraId="4674832E" w14:textId="77777777" w:rsidR="00C9797E" w:rsidRDefault="00C9797E">
      <w:pPr>
        <w:pStyle w:val="CommentText"/>
      </w:pPr>
      <w:r>
        <w:rPr>
          <w:rStyle w:val="CommentReference"/>
        </w:rPr>
        <w:annotationRef/>
      </w:r>
      <w:r>
        <w:t>If changed above, change here and later in this sentence, and Fig 6 axes</w:t>
      </w:r>
    </w:p>
  </w:comment>
  <w:comment w:id="567" w:author="Henry_Ward" w:date="2017-10-23T11:41:00Z" w:initials="H">
    <w:p w14:paraId="2B8668B2" w14:textId="3DB064CB" w:rsidR="00C9797E" w:rsidRDefault="00C9797E">
      <w:pPr>
        <w:pStyle w:val="CommentText"/>
      </w:pPr>
      <w:r>
        <w:rPr>
          <w:rStyle w:val="CommentReference"/>
        </w:rPr>
        <w:annotationRef/>
      </w:r>
      <w:r>
        <w:t>This phrasing is hard to parse, not sure what this means</w:t>
      </w:r>
    </w:p>
  </w:comment>
  <w:comment w:id="572" w:author="Henry_Ward" w:date="2017-10-23T11:41:00Z" w:initials="H">
    <w:p w14:paraId="6F9B58C7" w14:textId="6620D648" w:rsidR="00C9797E" w:rsidRDefault="00C9797E">
      <w:pPr>
        <w:pStyle w:val="CommentText"/>
      </w:pPr>
      <w:r>
        <w:rPr>
          <w:rStyle w:val="CommentReference"/>
        </w:rPr>
        <w:annotationRef/>
      </w:r>
      <w:r>
        <w:t>I’m confused about how a gene can “have” another gene, in this context.</w:t>
      </w:r>
    </w:p>
  </w:comment>
  <w:comment w:id="581" w:author="Henry_Ward" w:date="2017-10-23T11:42:00Z" w:initials="H">
    <w:p w14:paraId="38148083" w14:textId="4629C667" w:rsidR="00C9797E" w:rsidRDefault="00C9797E">
      <w:pPr>
        <w:pStyle w:val="CommentText"/>
      </w:pPr>
      <w:r>
        <w:rPr>
          <w:rStyle w:val="CommentReference"/>
        </w:rPr>
        <w:annotationRef/>
      </w:r>
      <w:r>
        <w:t>Plurality issue, maybe?</w:t>
      </w:r>
    </w:p>
  </w:comment>
  <w:comment w:id="586" w:author="Henry_Ward" w:date="2017-10-23T11:44:00Z" w:initials="H">
    <w:p w14:paraId="0E6F998F" w14:textId="7881D14C" w:rsidR="00C9797E" w:rsidRDefault="00C9797E">
      <w:pPr>
        <w:pStyle w:val="CommentText"/>
      </w:pPr>
      <w:r>
        <w:rPr>
          <w:rStyle w:val="CommentReference"/>
        </w:rPr>
        <w:annotationRef/>
      </w:r>
      <w:r>
        <w:t>Rephrase</w:t>
      </w:r>
    </w:p>
  </w:comment>
  <w:comment w:id="588" w:author="Benjamin VanderSluis" w:date="2017-10-20T16:49:00Z" w:initials="BJV">
    <w:p w14:paraId="6DCDBCA7" w14:textId="77777777" w:rsidR="00C9797E" w:rsidRDefault="00C9797E">
      <w:pPr>
        <w:pStyle w:val="CommentText"/>
      </w:pPr>
      <w:r>
        <w:rPr>
          <w:rStyle w:val="CommentReference"/>
        </w:rPr>
        <w:annotationRef/>
      </w:r>
      <w:r>
        <w:t>Seems tacked on. Is this a feature/option of the pipeline, or a statement about the utility about the pipeline? My therefore assumes the latter.</w:t>
      </w:r>
    </w:p>
  </w:comment>
  <w:comment w:id="589" w:author="Henry_Ward" w:date="2017-10-23T11:44:00Z" w:initials="H">
    <w:p w14:paraId="1F19C7C0" w14:textId="2DA654D7" w:rsidR="00C9797E" w:rsidRDefault="00C9797E">
      <w:pPr>
        <w:pStyle w:val="CommentText"/>
      </w:pPr>
      <w:r>
        <w:rPr>
          <w:rStyle w:val="CommentReference"/>
        </w:rPr>
        <w:annotationRef/>
      </w:r>
      <w:r>
        <w:rPr>
          <w:rStyle w:val="CommentReference"/>
        </w:rPr>
        <w:t>Rephrase</w:t>
      </w:r>
    </w:p>
  </w:comment>
  <w:comment w:id="608" w:author="Henry_Ward" w:date="2017-10-23T11:46:00Z" w:initials="H">
    <w:p w14:paraId="77D8095C" w14:textId="6563DBA6" w:rsidR="00C9797E" w:rsidRDefault="00C9797E">
      <w:pPr>
        <w:pStyle w:val="CommentText"/>
      </w:pPr>
      <w:r>
        <w:rPr>
          <w:rStyle w:val="CommentReference"/>
        </w:rPr>
        <w:annotationRef/>
      </w:r>
      <w:r>
        <w:t>“Using” is used twice here. Replace one of those</w:t>
      </w:r>
    </w:p>
  </w:comment>
  <w:comment w:id="609" w:author="Henry_Ward" w:date="2017-10-23T11:46:00Z" w:initials="H">
    <w:p w14:paraId="42EE5DAD" w14:textId="0E7082F9" w:rsidR="00C9797E" w:rsidRDefault="00C9797E">
      <w:pPr>
        <w:pStyle w:val="CommentText"/>
      </w:pPr>
      <w:r>
        <w:rPr>
          <w:rStyle w:val="CommentReference"/>
        </w:rPr>
        <w:annotationRef/>
      </w:r>
      <w:r>
        <w:t>To show, or to perform the clustering?</w:t>
      </w:r>
    </w:p>
  </w:comment>
  <w:comment w:id="615" w:author="Henry_Ward" w:date="2017-10-23T11:48:00Z" w:initials="H">
    <w:p w14:paraId="139A3970" w14:textId="4E9479D5" w:rsidR="00C9797E" w:rsidRDefault="00C9797E">
      <w:pPr>
        <w:pStyle w:val="CommentText"/>
      </w:pPr>
      <w:r>
        <w:rPr>
          <w:rStyle w:val="CommentReference"/>
        </w:rPr>
        <w:annotationRef/>
      </w:r>
      <w:r>
        <w:t xml:space="preserve">The first clause makes me think that you’re talking about a feature of the pipeline, but this makes me think you’re talking about some specific experiment you ran. </w:t>
      </w:r>
    </w:p>
  </w:comment>
  <w:comment w:id="617" w:author="Henry_Ward" w:date="2017-10-23T11:49:00Z" w:initials="H">
    <w:p w14:paraId="7B4F2144" w14:textId="268F17C0" w:rsidR="00C9797E" w:rsidRDefault="00C9797E">
      <w:pPr>
        <w:pStyle w:val="CommentText"/>
      </w:pPr>
      <w:r>
        <w:rPr>
          <w:rStyle w:val="CommentReference"/>
        </w:rPr>
        <w:annotationRef/>
      </w:r>
      <w:r>
        <w:rPr>
          <w:rStyle w:val="CommentReference"/>
        </w:rPr>
        <w:t>Lots of nouns in a row, not sure what this means</w:t>
      </w:r>
    </w:p>
  </w:comment>
  <w:comment w:id="623" w:author="Henry_Ward" w:date="2017-10-23T11:51:00Z" w:initials="H">
    <w:p w14:paraId="37B42F7E" w14:textId="20E1958E" w:rsidR="00C9797E" w:rsidRDefault="00C9797E">
      <w:pPr>
        <w:pStyle w:val="CommentText"/>
      </w:pPr>
      <w:r>
        <w:rPr>
          <w:rStyle w:val="CommentReference"/>
        </w:rPr>
        <w:annotationRef/>
      </w:r>
      <w:r>
        <w:t>Rephrase, I’m not sure what this means</w:t>
      </w:r>
    </w:p>
  </w:comment>
  <w:comment w:id="630" w:author="Henry_Ward" w:date="2017-10-23T11:52:00Z" w:initials="H">
    <w:p w14:paraId="207BF2AF" w14:textId="10320833" w:rsidR="00C9797E" w:rsidRDefault="00C9797E">
      <w:pPr>
        <w:pStyle w:val="CommentText"/>
      </w:pPr>
      <w:r>
        <w:rPr>
          <w:rStyle w:val="CommentReference"/>
        </w:rPr>
        <w:annotationRef/>
      </w:r>
      <w:r>
        <w:t>Vague</w:t>
      </w:r>
    </w:p>
  </w:comment>
  <w:comment w:id="680" w:author="Henry_Ward" w:date="2017-10-23T11:58:00Z" w:initials="H">
    <w:p w14:paraId="11211641" w14:textId="5D403830" w:rsidR="00C9797E" w:rsidRDefault="00C9797E">
      <w:pPr>
        <w:pStyle w:val="CommentText"/>
      </w:pPr>
      <w:r>
        <w:rPr>
          <w:rStyle w:val="CommentReference"/>
        </w:rPr>
        <w:annotationRef/>
      </w:r>
      <w:r>
        <w:t>Not sure what this means</w:t>
      </w:r>
    </w:p>
  </w:comment>
  <w:comment w:id="687" w:author="Henry_Ward" w:date="2017-10-23T11:58:00Z" w:initials="H">
    <w:p w14:paraId="305FE9BF" w14:textId="1471B2AC" w:rsidR="00C9797E" w:rsidRDefault="00C9797E">
      <w:pPr>
        <w:pStyle w:val="CommentText"/>
      </w:pPr>
      <w:r>
        <w:rPr>
          <w:rStyle w:val="CommentReference"/>
        </w:rPr>
        <w:annotationRef/>
      </w:r>
      <w:r>
        <w:t>Rephrase</w:t>
      </w:r>
    </w:p>
  </w:comment>
  <w:comment w:id="692" w:author="Henry_Ward" w:date="2017-10-23T11:59:00Z" w:initials="H">
    <w:p w14:paraId="3A7262D3" w14:textId="3639D1C2" w:rsidR="00C9797E" w:rsidRDefault="00C9797E">
      <w:pPr>
        <w:pStyle w:val="CommentText"/>
      </w:pPr>
      <w:r>
        <w:rPr>
          <w:rStyle w:val="CommentReference"/>
        </w:rPr>
        <w:annotationRef/>
      </w:r>
      <w:r>
        <w:t>What kind of elements?</w:t>
      </w:r>
    </w:p>
  </w:comment>
  <w:comment w:id="703" w:author="Henry_Ward" w:date="2017-10-23T12:02:00Z" w:initials="H">
    <w:p w14:paraId="511C3059" w14:textId="5DC53E72" w:rsidR="00C9797E" w:rsidRDefault="00C9797E">
      <w:pPr>
        <w:pStyle w:val="CommentText"/>
      </w:pPr>
      <w:r>
        <w:rPr>
          <w:rStyle w:val="CommentReference"/>
        </w:rPr>
        <w:annotationRef/>
      </w:r>
      <w:r>
        <w:t>Rephrase sentence to eliminate this</w:t>
      </w:r>
    </w:p>
  </w:comment>
  <w:comment w:id="705" w:author="rob" w:date="2017-10-04T13:11:00Z" w:initials="r">
    <w:p w14:paraId="510CF015" w14:textId="1E50B665" w:rsidR="00C9797E" w:rsidRDefault="00C9797E">
      <w:pPr>
        <w:pStyle w:val="CommentText"/>
      </w:pPr>
      <w:r>
        <w:rPr>
          <w:rStyle w:val="CommentReference"/>
        </w:rPr>
        <w:annotationRef/>
      </w:r>
      <w:r>
        <w:t>D5 is not in Table 5 (HPO) for Cd.</w:t>
      </w:r>
    </w:p>
  </w:comment>
  <w:comment w:id="708" w:author="Henry_Ward" w:date="2017-10-23T12:03:00Z" w:initials="H">
    <w:p w14:paraId="6730CEFD" w14:textId="0BC116EF" w:rsidR="00C9797E" w:rsidRDefault="00C9797E">
      <w:pPr>
        <w:pStyle w:val="CommentText"/>
      </w:pPr>
      <w:r>
        <w:rPr>
          <w:rStyle w:val="CommentReference"/>
        </w:rPr>
        <w:annotationRef/>
      </w:r>
      <w:r>
        <w:t>How so? Explain this in this section or the next one, or remove it</w:t>
      </w:r>
    </w:p>
  </w:comment>
  <w:comment w:id="712" w:author="Henry_Ward" w:date="2017-10-23T12:04:00Z" w:initials="H">
    <w:p w14:paraId="2E47565E" w14:textId="3D6B346F" w:rsidR="00C9797E" w:rsidRDefault="00C9797E">
      <w:pPr>
        <w:pStyle w:val="CommentText"/>
      </w:pPr>
      <w:r>
        <w:rPr>
          <w:rStyle w:val="CommentReference"/>
        </w:rPr>
        <w:annotationRef/>
      </w:r>
      <w:r>
        <w:t>I don’t know what this means. You’re testing something, but also providing other tests?</w:t>
      </w:r>
    </w:p>
  </w:comment>
  <w:comment w:id="720" w:author="rob" w:date="2017-10-04T15:31:00Z" w:initials="r">
    <w:p w14:paraId="7A56AC43" w14:textId="6131B694" w:rsidR="00C9797E" w:rsidRDefault="00C9797E">
      <w:pPr>
        <w:pStyle w:val="CommentText"/>
      </w:pPr>
      <w:r>
        <w:rPr>
          <w:rStyle w:val="CommentReference"/>
        </w:rPr>
        <w:annotationRef/>
      </w:r>
      <w:r>
        <w:t>Can we remove this as we don't show it in the boxplots?</w:t>
      </w:r>
    </w:p>
  </w:comment>
  <w:comment w:id="722" w:author="Henry_Ward" w:date="2017-10-23T12:06:00Z" w:initials="H">
    <w:p w14:paraId="2E1E8A27" w14:textId="41192129" w:rsidR="00C9797E" w:rsidRDefault="00C9797E">
      <w:pPr>
        <w:pStyle w:val="CommentText"/>
      </w:pPr>
      <w:r>
        <w:rPr>
          <w:rStyle w:val="CommentReference"/>
        </w:rPr>
        <w:annotationRef/>
      </w:r>
      <w:r>
        <w:t>Is this necessary? I don’t know how this is different from other QTLs</w:t>
      </w:r>
    </w:p>
  </w:comment>
  <w:comment w:id="726" w:author="Henry_Ward" w:date="2017-10-23T12:07:00Z" w:initials="H">
    <w:p w14:paraId="0A3D3F98" w14:textId="0125BEB8" w:rsidR="00C9797E" w:rsidRDefault="00C9797E">
      <w:pPr>
        <w:pStyle w:val="CommentText"/>
      </w:pPr>
      <w:r>
        <w:rPr>
          <w:rStyle w:val="CommentReference"/>
        </w:rPr>
        <w:annotationRef/>
      </w:r>
      <w:r>
        <w:t>Fix</w:t>
      </w:r>
    </w:p>
  </w:comment>
  <w:comment w:id="748" w:author="Henry_Ward" w:date="2017-10-23T12:14:00Z" w:initials="H">
    <w:p w14:paraId="61E57578" w14:textId="5FAEA291" w:rsidR="00C9797E" w:rsidRDefault="00C9797E">
      <w:pPr>
        <w:pStyle w:val="CommentText"/>
      </w:pPr>
      <w:r>
        <w:rPr>
          <w:rStyle w:val="CommentReference"/>
        </w:rPr>
        <w:annotationRef/>
      </w:r>
      <w:r>
        <w:t>Lots of commas make this difficult to parse. Rephrase or split into two</w:t>
      </w:r>
    </w:p>
  </w:comment>
  <w:comment w:id="752" w:author="Benjamin VanderSluis" w:date="2017-10-20T17:38:00Z" w:initials="BJV">
    <w:p w14:paraId="43FABC08" w14:textId="77777777" w:rsidR="00C9797E" w:rsidRDefault="00C9797E" w:rsidP="00C10DA0">
      <w:pPr>
        <w:pStyle w:val="CommentText"/>
      </w:pPr>
      <w:r>
        <w:rPr>
          <w:rStyle w:val="CommentReference"/>
        </w:rPr>
        <w:annotationRef/>
      </w:r>
      <w:r>
        <w:t xml:space="preserve">Needs fixing re-arranging, but I’m not sure of the logic of which verb goes with what. </w:t>
      </w:r>
    </w:p>
    <w:p w14:paraId="050C5DD8" w14:textId="77777777" w:rsidR="00C9797E" w:rsidRDefault="00C9797E" w:rsidP="00C10DA0">
      <w:pPr>
        <w:pStyle w:val="CommentText"/>
      </w:pPr>
      <w:r>
        <w:t>specifically “resulting” and “points”, and I think there’s a comma missing.</w:t>
      </w:r>
    </w:p>
  </w:comment>
  <w:comment w:id="751" w:author="Henry_Ward" w:date="2017-10-23T12:15:00Z" w:initials="H">
    <w:p w14:paraId="4106B2A0" w14:textId="4918EFBE" w:rsidR="00C9797E" w:rsidRDefault="00C9797E">
      <w:pPr>
        <w:pStyle w:val="CommentText"/>
      </w:pPr>
      <w:r>
        <w:rPr>
          <w:rStyle w:val="CommentReference"/>
        </w:rPr>
        <w:annotationRef/>
      </w:r>
      <w:r>
        <w:t>Run-on</w:t>
      </w:r>
    </w:p>
  </w:comment>
  <w:comment w:id="761" w:author="Henry_Ward" w:date="2017-10-23T12:15:00Z" w:initials="H">
    <w:p w14:paraId="0FE1FC91" w14:textId="55A0FD0E" w:rsidR="00C9797E" w:rsidRDefault="00C9797E">
      <w:pPr>
        <w:pStyle w:val="CommentText"/>
      </w:pPr>
      <w:r>
        <w:rPr>
          <w:rStyle w:val="CommentReference"/>
        </w:rPr>
        <w:annotationRef/>
      </w:r>
      <w:r>
        <w:t>Awkward phrasing</w:t>
      </w:r>
    </w:p>
  </w:comment>
  <w:comment w:id="771" w:author="Benjamin VanderSluis" w:date="2017-10-20T17:44:00Z" w:initials="BJV">
    <w:p w14:paraId="79C3C6CB" w14:textId="77777777" w:rsidR="00C9797E" w:rsidRDefault="00C9797E">
      <w:pPr>
        <w:pStyle w:val="CommentText"/>
      </w:pPr>
      <w:r>
        <w:rPr>
          <w:rStyle w:val="CommentReference"/>
        </w:rPr>
        <w:annotationRef/>
      </w:r>
      <w:r>
        <w:t>fix is slightly different if the laccase paralog does not participate in phenylpropanoid biosynthesis, but needs subtle clarifying in either case</w:t>
      </w:r>
    </w:p>
  </w:comment>
  <w:comment w:id="774" w:author="Henry_Ward" w:date="2017-10-23T12:15:00Z" w:initials="H">
    <w:p w14:paraId="1F4759B1" w14:textId="6C34CA87" w:rsidR="00C9797E" w:rsidRDefault="00C9797E">
      <w:pPr>
        <w:pStyle w:val="CommentText"/>
      </w:pPr>
      <w:r>
        <w:rPr>
          <w:rStyle w:val="CommentReference"/>
        </w:rPr>
        <w:annotationRef/>
      </w:r>
      <w:r>
        <w:t>Can a more specific word be used here?</w:t>
      </w:r>
    </w:p>
  </w:comment>
  <w:comment w:id="775" w:author="Henry_Ward" w:date="2017-10-23T12:16:00Z" w:initials="H">
    <w:p w14:paraId="2A69F056" w14:textId="454863F5" w:rsidR="00C9797E" w:rsidRDefault="00C9797E">
      <w:pPr>
        <w:pStyle w:val="CommentText"/>
      </w:pPr>
      <w:r>
        <w:rPr>
          <w:rStyle w:val="CommentReference"/>
        </w:rPr>
        <w:annotationRef/>
      </w:r>
      <w:r>
        <w:t>Run-on</w:t>
      </w:r>
    </w:p>
  </w:comment>
  <w:comment w:id="777" w:author="Henry_Ward" w:date="2017-10-23T12:17:00Z" w:initials="H">
    <w:p w14:paraId="7B507A50" w14:textId="0CFF2548" w:rsidR="00C9797E" w:rsidRDefault="00C9797E">
      <w:pPr>
        <w:pStyle w:val="CommentText"/>
      </w:pPr>
      <w:r>
        <w:rPr>
          <w:rStyle w:val="CommentReference"/>
        </w:rPr>
        <w:annotationRef/>
      </w:r>
      <w:r>
        <w:t>rephrase</w:t>
      </w:r>
    </w:p>
  </w:comment>
  <w:comment w:id="778" w:author="Henry_Ward" w:date="2017-10-23T12:18:00Z" w:initials="H">
    <w:p w14:paraId="3345E172" w14:textId="5B928F6C" w:rsidR="00C9797E" w:rsidRDefault="00C9797E">
      <w:pPr>
        <w:pStyle w:val="CommentText"/>
      </w:pPr>
      <w:r>
        <w:rPr>
          <w:rStyle w:val="CommentReference"/>
        </w:rPr>
        <w:annotationRef/>
      </w:r>
      <w:r>
        <w:t>Genes can include other genes? This might have been noted earlier if possible, but if so, that was not made sufficiently clear</w:t>
      </w:r>
    </w:p>
  </w:comment>
  <w:comment w:id="791" w:author="Henry_Ward" w:date="2017-10-23T12:20:00Z" w:initials="H">
    <w:p w14:paraId="4B7DFDFC" w14:textId="34AB3D6A" w:rsidR="00C9797E" w:rsidRDefault="00C9797E">
      <w:pPr>
        <w:pStyle w:val="CommentText"/>
      </w:pPr>
      <w:r>
        <w:rPr>
          <w:rStyle w:val="CommentReference"/>
        </w:rPr>
        <w:annotationRef/>
      </w:r>
      <w:r>
        <w:t>Rephrase, I’m not sure what it means for an effect to go beyond</w:t>
      </w:r>
    </w:p>
  </w:comment>
  <w:comment w:id="793" w:author="Henry_Ward" w:date="2017-10-23T12:21:00Z" w:initials="H">
    <w:p w14:paraId="41DCA764" w14:textId="3D3C4F84" w:rsidR="00C9797E" w:rsidRDefault="00C9797E">
      <w:pPr>
        <w:pStyle w:val="CommentText"/>
      </w:pPr>
      <w:r>
        <w:rPr>
          <w:rStyle w:val="CommentReference"/>
        </w:rPr>
        <w:annotationRef/>
      </w:r>
      <w:r>
        <w:t>Rephrase to avoid passive voice</w:t>
      </w:r>
    </w:p>
  </w:comment>
  <w:comment w:id="797" w:author="Henry_Ward" w:date="2017-10-23T12:21:00Z" w:initials="H">
    <w:p w14:paraId="0F35B678" w14:textId="5DDEC63F" w:rsidR="00C9797E" w:rsidRDefault="00C9797E">
      <w:pPr>
        <w:pStyle w:val="CommentText"/>
      </w:pPr>
      <w:r>
        <w:rPr>
          <w:rStyle w:val="CommentReference"/>
        </w:rPr>
        <w:annotationRef/>
      </w:r>
      <w:r>
        <w:t>I don’t know how genes are “for” something</w:t>
      </w:r>
    </w:p>
  </w:comment>
  <w:comment w:id="798" w:author="Henry_Ward" w:date="2017-10-23T12:22:00Z" w:initials="H">
    <w:p w14:paraId="00B4D50A" w14:textId="25D5FC41" w:rsidR="00C9797E" w:rsidRDefault="00C9797E">
      <w:pPr>
        <w:pStyle w:val="CommentText"/>
      </w:pPr>
      <w:r>
        <w:rPr>
          <w:rStyle w:val="CommentReference"/>
        </w:rPr>
        <w:annotationRef/>
      </w:r>
      <w:r>
        <w:t>Can a more specific word be used?</w:t>
      </w:r>
    </w:p>
  </w:comment>
  <w:comment w:id="810" w:author="Henry_Ward" w:date="2017-10-23T12:23:00Z" w:initials="H">
    <w:p w14:paraId="527FDB90" w14:textId="6826FC4C" w:rsidR="00C9797E" w:rsidRDefault="00C9797E">
      <w:pPr>
        <w:pStyle w:val="CommentText"/>
      </w:pPr>
      <w:r>
        <w:rPr>
          <w:rStyle w:val="CommentReference"/>
        </w:rPr>
        <w:annotationRef/>
      </w:r>
      <w:r>
        <w:t>Why is this remarkable? Connect this more with the previous sentence</w:t>
      </w:r>
    </w:p>
  </w:comment>
  <w:comment w:id="813" w:author="Henry_Ward" w:date="2017-10-23T12:23:00Z" w:initials="H">
    <w:p w14:paraId="224B284B" w14:textId="7ACDCD8B" w:rsidR="00C9797E" w:rsidRDefault="00C9797E">
      <w:pPr>
        <w:pStyle w:val="CommentText"/>
      </w:pPr>
      <w:r>
        <w:rPr>
          <w:rStyle w:val="CommentReference"/>
        </w:rPr>
        <w:annotationRef/>
      </w:r>
      <w:r>
        <w:t>Unclear pronoun</w:t>
      </w:r>
    </w:p>
  </w:comment>
  <w:comment w:id="819" w:author="Henry_Ward" w:date="2017-10-23T12:24:00Z" w:initials="H">
    <w:p w14:paraId="177CC8A6" w14:textId="5C680C76" w:rsidR="00C9797E" w:rsidRDefault="00C9797E">
      <w:pPr>
        <w:pStyle w:val="CommentText"/>
      </w:pPr>
      <w:r>
        <w:rPr>
          <w:rStyle w:val="CommentReference"/>
        </w:rPr>
        <w:annotationRef/>
      </w:r>
      <w:r>
        <w:t>Not sure what this means</w:t>
      </w:r>
    </w:p>
  </w:comment>
  <w:comment w:id="823" w:author="Henry_Ward" w:date="2017-10-23T12:25:00Z" w:initials="H">
    <w:p w14:paraId="54273572" w14:textId="300D0971" w:rsidR="00C9797E" w:rsidRDefault="00C9797E">
      <w:pPr>
        <w:pStyle w:val="CommentText"/>
      </w:pPr>
      <w:r>
        <w:rPr>
          <w:rStyle w:val="CommentReference"/>
        </w:rPr>
        <w:annotationRef/>
      </w:r>
      <w:r>
        <w:t>Using “in” twice is confusing</w:t>
      </w:r>
    </w:p>
  </w:comment>
  <w:comment w:id="833" w:author="Henry_Ward" w:date="2017-10-23T12:26:00Z" w:initials="H">
    <w:p w14:paraId="4C008FDC" w14:textId="3B013777" w:rsidR="00C9797E" w:rsidRDefault="00C9797E">
      <w:pPr>
        <w:pStyle w:val="CommentText"/>
      </w:pPr>
      <w:r>
        <w:rPr>
          <w:rStyle w:val="CommentReference"/>
        </w:rPr>
        <w:annotationRef/>
      </w:r>
      <w:r>
        <w:t>Connect these sentences better and shorten the second one</w:t>
      </w:r>
    </w:p>
  </w:comment>
  <w:comment w:id="844" w:author="Henry_Ward" w:date="2017-10-23T14:22:00Z" w:initials="H">
    <w:p w14:paraId="0E2B4E88" w14:textId="6131DB30" w:rsidR="00C9797E" w:rsidRDefault="00C9797E">
      <w:pPr>
        <w:pStyle w:val="CommentText"/>
      </w:pPr>
      <w:r>
        <w:rPr>
          <w:rStyle w:val="CommentReference"/>
        </w:rPr>
        <w:annotationRef/>
      </w:r>
      <w:r>
        <w:t>A more specific word can be used here</w:t>
      </w:r>
    </w:p>
  </w:comment>
  <w:comment w:id="847" w:author="Henry_Ward" w:date="2017-10-23T14:22:00Z" w:initials="H">
    <w:p w14:paraId="5F288DAA" w14:textId="6863BDAC" w:rsidR="00C9797E" w:rsidRDefault="00C9797E">
      <w:pPr>
        <w:pStyle w:val="CommentText"/>
      </w:pPr>
      <w:r>
        <w:rPr>
          <w:rStyle w:val="CommentReference"/>
        </w:rPr>
        <w:annotationRef/>
      </w:r>
      <w:r>
        <w:t>Does this mean that a locus is identified only by GWAS and not by any other methods, or that only one locus is selected as a region of interest in a GWAS ?</w:t>
      </w:r>
    </w:p>
  </w:comment>
  <w:comment w:id="848" w:author="Henry_Ward" w:date="2017-10-23T14:23:00Z" w:initials="H">
    <w:p w14:paraId="55704FD7" w14:textId="7A77F2F0" w:rsidR="00C9797E" w:rsidRDefault="00C9797E">
      <w:pPr>
        <w:pStyle w:val="CommentText"/>
      </w:pPr>
      <w:r>
        <w:rPr>
          <w:rStyle w:val="CommentReference"/>
        </w:rPr>
        <w:annotationRef/>
      </w:r>
      <w:r>
        <w:t>This can be rephrased with more specificity – this is a strong, broad criticism, and it ought to be phrased elegantly</w:t>
      </w:r>
    </w:p>
  </w:comment>
  <w:comment w:id="860" w:author="Henry_Ward" w:date="2017-10-23T14:26:00Z" w:initials="H">
    <w:p w14:paraId="24E80E4F" w14:textId="0D31B798" w:rsidR="00C9797E" w:rsidRDefault="00C9797E">
      <w:pPr>
        <w:pStyle w:val="CommentText"/>
      </w:pPr>
      <w:r>
        <w:rPr>
          <w:rStyle w:val="CommentReference"/>
        </w:rPr>
        <w:annotationRef/>
      </w:r>
      <w:r>
        <w:t>Run-on, split into two and trim the second sentence</w:t>
      </w:r>
    </w:p>
  </w:comment>
  <w:comment w:id="929" w:author="Henry_Ward" w:date="2017-10-23T14:34:00Z" w:initials="H">
    <w:p w14:paraId="224D1C24" w14:textId="3D299FB0" w:rsidR="00C9797E" w:rsidRDefault="00C9797E">
      <w:pPr>
        <w:pStyle w:val="CommentText"/>
      </w:pPr>
      <w:r>
        <w:rPr>
          <w:rStyle w:val="CommentReference"/>
        </w:rPr>
        <w:annotationRef/>
      </w:r>
      <w:r>
        <w:t>I don’t know whether the process is causing phenotypic variation or whether the individual genes in the process are causing this variation – clarify that in this phrase.</w:t>
      </w:r>
    </w:p>
  </w:comment>
  <w:comment w:id="947" w:author="Henry_Ward" w:date="2017-10-23T14:37:00Z" w:initials="H">
    <w:p w14:paraId="4C6689AA" w14:textId="4147CADB" w:rsidR="00C9797E" w:rsidRDefault="00C9797E">
      <w:pPr>
        <w:pStyle w:val="CommentText"/>
      </w:pPr>
      <w:r>
        <w:rPr>
          <w:rStyle w:val="CommentReference"/>
        </w:rPr>
        <w:annotationRef/>
      </w:r>
      <w:r>
        <w:t>Can you say anything more specific about these traits/genes? If not, say that you have no idea what these traits and genes have in common</w:t>
      </w:r>
    </w:p>
  </w:comment>
  <w:comment w:id="948" w:author="Henry_Ward" w:date="2017-10-23T14:38:00Z" w:initials="H">
    <w:p w14:paraId="3B525FAE" w14:textId="682C0442" w:rsidR="00C9797E" w:rsidRDefault="00C9797E">
      <w:pPr>
        <w:pStyle w:val="CommentText"/>
      </w:pPr>
      <w:r>
        <w:rPr>
          <w:rStyle w:val="CommentReference"/>
        </w:rPr>
        <w:annotationRef/>
      </w:r>
      <w:r>
        <w:t>Run-on</w:t>
      </w:r>
    </w:p>
  </w:comment>
  <w:comment w:id="962" w:author="Henry_Ward" w:date="2017-10-23T14:48:00Z" w:initials="H">
    <w:p w14:paraId="1D85585E" w14:textId="3076BCAD" w:rsidR="00C9797E" w:rsidRDefault="00C9797E">
      <w:pPr>
        <w:pStyle w:val="CommentText"/>
      </w:pPr>
      <w:r>
        <w:rPr>
          <w:rStyle w:val="CommentReference"/>
        </w:rPr>
        <w:annotationRef/>
      </w:r>
      <w:r>
        <w:t>This paragraph needs to be framed differently. It needs a strong topic sentence, and needs to talk about each component in light of the interesting trend</w:t>
      </w:r>
    </w:p>
  </w:comment>
  <w:comment w:id="1010" w:author="Benjamin VanderSluis" w:date="2017-10-20T23:36:00Z" w:initials="BJV">
    <w:p w14:paraId="7A6BA52A" w14:textId="77777777" w:rsidR="00C9797E" w:rsidRDefault="00C9797E">
      <w:pPr>
        <w:pStyle w:val="CommentText"/>
      </w:pPr>
      <w:r>
        <w:rPr>
          <w:rStyle w:val="CommentReference"/>
        </w:rPr>
        <w:annotationRef/>
      </w:r>
      <w:r>
        <w:t>This one stumped me. Are you saying that they are not in the ontologies, but we can annotate them in sets using GWAS, or possibly that they are only partially annotated, and we can draw in more genes to a given term using GWAS+co-expression. I’m guessing the former and editing accordingly.</w:t>
      </w:r>
    </w:p>
  </w:comment>
  <w:comment w:id="1020" w:author="Benjamin VanderSluis" w:date="2017-10-20T23:43:00Z" w:initials="BJV">
    <w:p w14:paraId="20276BD3" w14:textId="77777777" w:rsidR="00C9797E" w:rsidRDefault="00C9797E">
      <w:pPr>
        <w:pStyle w:val="CommentText"/>
      </w:pPr>
      <w:r>
        <w:rPr>
          <w:rStyle w:val="CommentReference"/>
        </w:rPr>
        <w:annotationRef/>
      </w:r>
      <w:r>
        <w:t>This one stumped me too. Perhaps it’s the hour. I think you need to say how they are coherent (co-expression?), add a plural possessive apostrophe to genes’, and maybe spin the literature support clause to its own sentence because the previous clause is already relating four plurals and I can’t tell to which “many of which” is referring.</w:t>
      </w:r>
    </w:p>
  </w:comment>
  <w:comment w:id="1025" w:author="Henry_Ward" w:date="2017-10-23T14:56:00Z" w:initials="H">
    <w:p w14:paraId="681CC00C" w14:textId="0684286B" w:rsidR="00C9797E" w:rsidRDefault="00C9797E">
      <w:pPr>
        <w:pStyle w:val="CommentText"/>
      </w:pPr>
      <w:r>
        <w:rPr>
          <w:rStyle w:val="CommentReference"/>
        </w:rPr>
        <w:annotationRef/>
      </w:r>
      <w:r>
        <w:t>Not sure what this is saying</w:t>
      </w:r>
    </w:p>
  </w:comment>
  <w:comment w:id="1038" w:author="Henry_Ward" w:date="2017-10-23T14:57:00Z" w:initials="H">
    <w:p w14:paraId="70D7B735" w14:textId="6F577DEB" w:rsidR="00C9797E" w:rsidRDefault="00C9797E">
      <w:pPr>
        <w:pStyle w:val="CommentText"/>
      </w:pPr>
      <w:r>
        <w:rPr>
          <w:rStyle w:val="CommentReference"/>
        </w:rPr>
        <w:annotationRef/>
      </w:r>
      <w:r>
        <w:rPr>
          <w:rStyle w:val="CommentReference"/>
        </w:rPr>
        <w:t>Specify</w:t>
      </w:r>
    </w:p>
  </w:comment>
  <w:comment w:id="1039" w:author="Henry_Ward" w:date="2017-10-23T14:57:00Z" w:initials="H">
    <w:p w14:paraId="32757722" w14:textId="51E6FFDB" w:rsidR="00C9797E" w:rsidRDefault="00C9797E">
      <w:pPr>
        <w:pStyle w:val="CommentText"/>
      </w:pPr>
      <w:r>
        <w:rPr>
          <w:rStyle w:val="CommentReference"/>
        </w:rPr>
        <w:annotationRef/>
      </w:r>
      <w:r>
        <w:t>Grammar/error</w:t>
      </w:r>
    </w:p>
  </w:comment>
  <w:comment w:id="1065" w:author="Henry_Ward" w:date="2017-10-23T15:00:00Z" w:initials="H">
    <w:p w14:paraId="131ECD53" w14:textId="2E85E0D9" w:rsidR="00C9797E" w:rsidRDefault="00C9797E">
      <w:pPr>
        <w:pStyle w:val="CommentText"/>
      </w:pPr>
      <w:r>
        <w:rPr>
          <w:rStyle w:val="CommentReference"/>
        </w:rPr>
        <w:annotationRef/>
      </w:r>
      <w:r>
        <w:t>Rephrase/specify</w:t>
      </w:r>
    </w:p>
  </w:comment>
  <w:comment w:id="1067" w:author="Henry_Ward" w:date="2017-10-23T15:00:00Z" w:initials="H">
    <w:p w14:paraId="610FB3E1" w14:textId="381ACE83" w:rsidR="00C9797E" w:rsidRDefault="00C9797E">
      <w:pPr>
        <w:pStyle w:val="CommentText"/>
      </w:pPr>
      <w:r>
        <w:rPr>
          <w:rStyle w:val="CommentReference"/>
        </w:rPr>
        <w:annotationRef/>
      </w:r>
      <w:r>
        <w:t>Worthwhile what?</w:t>
      </w:r>
    </w:p>
  </w:comment>
  <w:comment w:id="1079" w:author="Henry_Ward" w:date="2017-10-23T15:01:00Z" w:initials="H">
    <w:p w14:paraId="3951D717" w14:textId="3806201C" w:rsidR="00C9797E" w:rsidRDefault="00C9797E">
      <w:pPr>
        <w:pStyle w:val="CommentText"/>
      </w:pPr>
      <w:r>
        <w:rPr>
          <w:rStyle w:val="CommentReference"/>
        </w:rPr>
        <w:annotationRef/>
      </w:r>
      <w:r>
        <w:t>Split into two sentences</w:t>
      </w:r>
    </w:p>
  </w:comment>
  <w:comment w:id="1080" w:author="Henry_Ward" w:date="2017-10-23T15:02:00Z" w:initials="H">
    <w:p w14:paraId="5E0A9E13" w14:textId="7C7FE7FF" w:rsidR="00C9797E" w:rsidRDefault="00C9797E">
      <w:pPr>
        <w:pStyle w:val="CommentText"/>
      </w:pPr>
      <w:r>
        <w:rPr>
          <w:rStyle w:val="CommentReference"/>
        </w:rPr>
        <w:annotationRef/>
      </w:r>
      <w:r>
        <w:t>Missing word in the middle of this</w:t>
      </w:r>
    </w:p>
  </w:comment>
  <w:comment w:id="1081" w:author="Henry_Ward" w:date="2017-10-23T15:02:00Z" w:initials="H">
    <w:p w14:paraId="51F40B23" w14:textId="0B759E64" w:rsidR="00C9797E" w:rsidRDefault="00C9797E">
      <w:pPr>
        <w:pStyle w:val="CommentText"/>
      </w:pPr>
      <w:r>
        <w:rPr>
          <w:rStyle w:val="CommentReference"/>
        </w:rPr>
        <w:annotationRef/>
      </w:r>
      <w:r>
        <w:t>Better connect this with the previous sentence</w:t>
      </w:r>
    </w:p>
  </w:comment>
  <w:comment w:id="1098" w:author="Henry_Ward" w:date="2017-10-23T15:03:00Z" w:initials="H">
    <w:p w14:paraId="729CB8E7" w14:textId="0788EC2E" w:rsidR="00C9797E" w:rsidRDefault="00C9797E">
      <w:pPr>
        <w:pStyle w:val="CommentText"/>
      </w:pPr>
      <w:r>
        <w:rPr>
          <w:rStyle w:val="CommentReference"/>
        </w:rPr>
        <w:annotationRef/>
      </w:r>
      <w:r>
        <w:t>Rephrase</w:t>
      </w:r>
    </w:p>
  </w:comment>
  <w:comment w:id="1091" w:author="Henry_Ward" w:date="2017-10-23T15:03:00Z" w:initials="H">
    <w:p w14:paraId="0CB0911E" w14:textId="08F9CF92" w:rsidR="00C9797E" w:rsidRDefault="00C9797E">
      <w:pPr>
        <w:pStyle w:val="CommentText"/>
      </w:pPr>
      <w:r>
        <w:rPr>
          <w:rStyle w:val="CommentReference"/>
        </w:rPr>
        <w:annotationRef/>
      </w:r>
      <w:r>
        <w:t>Split into two sentences</w:t>
      </w:r>
    </w:p>
  </w:comment>
  <w:comment w:id="1099" w:author="Henry_Ward" w:date="2017-10-23T15:04:00Z" w:initials="H">
    <w:p w14:paraId="3C8EA3AF" w14:textId="051064F9" w:rsidR="00C9797E" w:rsidRDefault="00C9797E">
      <w:pPr>
        <w:pStyle w:val="CommentText"/>
      </w:pPr>
      <w:r>
        <w:rPr>
          <w:rStyle w:val="CommentReference"/>
        </w:rPr>
        <w:annotationRef/>
      </w:r>
      <w:r>
        <w:t>Rephrase sentence to better emphasize the last clause</w:t>
      </w:r>
    </w:p>
  </w:comment>
  <w:comment w:id="1101" w:author="Henry_Ward" w:date="2017-10-23T15:04:00Z" w:initials="H">
    <w:p w14:paraId="70756D34" w14:textId="11DBD42D" w:rsidR="00C9797E" w:rsidRDefault="00C9797E">
      <w:pPr>
        <w:pStyle w:val="CommentText"/>
      </w:pPr>
      <w:r>
        <w:rPr>
          <w:rStyle w:val="CommentReference"/>
        </w:rPr>
        <w:annotationRef/>
      </w:r>
      <w:r>
        <w:t>Split into two</w:t>
      </w:r>
    </w:p>
  </w:comment>
  <w:comment w:id="1104" w:author="Henry_Ward" w:date="2017-10-23T15:05:00Z" w:initials="H">
    <w:p w14:paraId="699F0C6B" w14:textId="40036D97" w:rsidR="00C9797E" w:rsidRDefault="00C9797E">
      <w:pPr>
        <w:pStyle w:val="CommentText"/>
      </w:pPr>
      <w:r>
        <w:rPr>
          <w:rStyle w:val="CommentReference"/>
        </w:rPr>
        <w:annotationRef/>
      </w:r>
      <w:r>
        <w:rPr>
          <w:rStyle w:val="CommentReference"/>
        </w:rPr>
        <w:t>A version of these should be the topic sentence of this paragraph</w:t>
      </w:r>
    </w:p>
  </w:comment>
  <w:comment w:id="1121" w:author="Henry_Ward" w:date="2017-10-23T15:05:00Z" w:initials="H">
    <w:p w14:paraId="571FB30B" w14:textId="48C4866F" w:rsidR="00C9797E" w:rsidRDefault="00C9797E">
      <w:pPr>
        <w:pStyle w:val="CommentText"/>
      </w:pPr>
      <w:r>
        <w:rPr>
          <w:rStyle w:val="CommentReference"/>
        </w:rPr>
        <w:annotationRef/>
      </w:r>
      <w:r>
        <w:t>Unclear pronoun</w:t>
      </w:r>
    </w:p>
  </w:comment>
  <w:comment w:id="1123" w:author="Henry_Ward" w:date="2017-10-23T15:06:00Z" w:initials="H">
    <w:p w14:paraId="075B4B38" w14:textId="17647169" w:rsidR="00C9797E" w:rsidRDefault="00C9797E">
      <w:pPr>
        <w:pStyle w:val="CommentText"/>
      </w:pPr>
      <w:r>
        <w:rPr>
          <w:rStyle w:val="CommentReference"/>
        </w:rPr>
        <w:annotationRef/>
      </w:r>
      <w:r>
        <w:t>Rephrase to eliminate passive voice</w:t>
      </w:r>
    </w:p>
  </w:comment>
  <w:comment w:id="1137" w:author="Henry_Ward" w:date="2017-10-23T15:08:00Z" w:initials="H">
    <w:p w14:paraId="11CFA2FF" w14:textId="0019DE8C" w:rsidR="00C9797E" w:rsidRDefault="00C9797E">
      <w:pPr>
        <w:pStyle w:val="CommentText"/>
      </w:pPr>
      <w:r>
        <w:rPr>
          <w:rStyle w:val="CommentReference"/>
        </w:rPr>
        <w:annotationRef/>
      </w:r>
      <w:r>
        <w:t>Strong/medium/weak correlation?</w:t>
      </w:r>
    </w:p>
  </w:comment>
  <w:comment w:id="1175" w:author="Henry_Ward" w:date="2017-10-23T15:12:00Z" w:initials="H">
    <w:p w14:paraId="62C11CC7" w14:textId="6D7790C2" w:rsidR="00C9797E" w:rsidRDefault="00C9797E">
      <w:pPr>
        <w:pStyle w:val="CommentText"/>
      </w:pPr>
      <w:r>
        <w:rPr>
          <w:rStyle w:val="CommentReference"/>
        </w:rPr>
        <w:annotationRef/>
      </w:r>
      <w:r>
        <w:t>Not sure what this means</w:t>
      </w:r>
    </w:p>
  </w:comment>
  <w:comment w:id="1182" w:author="Henry_Ward" w:date="2017-10-23T15:12:00Z" w:initials="H">
    <w:p w14:paraId="558DED68" w14:textId="26EB22BB" w:rsidR="00C9797E" w:rsidRDefault="00C9797E">
      <w:pPr>
        <w:pStyle w:val="CommentText"/>
      </w:pPr>
      <w:r>
        <w:rPr>
          <w:rStyle w:val="CommentReference"/>
        </w:rPr>
        <w:annotationRef/>
      </w:r>
      <w:r>
        <w:t>How does this contradict the first clause in this sentence?</w:t>
      </w:r>
    </w:p>
  </w:comment>
  <w:comment w:id="1213" w:author="Henry_Ward" w:date="2017-10-23T15:18:00Z" w:initials="H">
    <w:p w14:paraId="01ABE181" w14:textId="12BCF697" w:rsidR="00C9797E" w:rsidRDefault="00C9797E">
      <w:pPr>
        <w:pStyle w:val="CommentText"/>
      </w:pPr>
      <w:r>
        <w:rPr>
          <w:rStyle w:val="CommentReference"/>
        </w:rPr>
        <w:annotationRef/>
      </w:r>
      <w:r>
        <w:t xml:space="preserve">“Algorithm” is also correct, but I would not personally use that word unless you plan to describe it in excruciating detail, or elaborate on its novelty. </w:t>
      </w:r>
    </w:p>
  </w:comment>
  <w:comment w:id="1232" w:author="Henry_Ward" w:date="2017-10-23T15:21:00Z" w:initials="H">
    <w:p w14:paraId="3E89F65E" w14:textId="67C36CC7" w:rsidR="00C9797E" w:rsidRDefault="00C9797E">
      <w:pPr>
        <w:pStyle w:val="CommentText"/>
      </w:pPr>
      <w:r>
        <w:rPr>
          <w:rStyle w:val="CommentReference"/>
        </w:rPr>
        <w:annotationRef/>
      </w:r>
      <w:r>
        <w:t>What was normalized here?</w:t>
      </w:r>
    </w:p>
  </w:comment>
  <w:comment w:id="1234" w:author="Henry_Ward" w:date="2017-10-23T15:22:00Z" w:initials="H">
    <w:p w14:paraId="44BD1CB8" w14:textId="695A2D36" w:rsidR="00C9797E" w:rsidRDefault="00C9797E">
      <w:pPr>
        <w:pStyle w:val="CommentText"/>
      </w:pPr>
      <w:r>
        <w:rPr>
          <w:rStyle w:val="CommentReference"/>
        </w:rPr>
        <w:annotationRef/>
      </w:r>
      <w:r>
        <w:t>Replace with a more specific topic sentence</w:t>
      </w:r>
    </w:p>
  </w:comment>
  <w:comment w:id="1243" w:author="Henry_Ward" w:date="2017-10-23T15:22:00Z" w:initials="H">
    <w:p w14:paraId="7AB4B774" w14:textId="56887963" w:rsidR="00C9797E" w:rsidRDefault="00C9797E">
      <w:pPr>
        <w:pStyle w:val="CommentText"/>
      </w:pPr>
      <w:r>
        <w:rPr>
          <w:rStyle w:val="CommentReference"/>
        </w:rPr>
        <w:annotationRef/>
      </w:r>
      <w:r>
        <w:t>What has a p-value? The GO terms individually, or as a whole? What was being compared to what?</w:t>
      </w:r>
    </w:p>
  </w:comment>
  <w:comment w:id="1245" w:author="Henry_Ward" w:date="2017-10-23T15:24:00Z" w:initials="H">
    <w:p w14:paraId="675A6959" w14:textId="6A581316" w:rsidR="00C9797E" w:rsidRDefault="00C9797E">
      <w:pPr>
        <w:pStyle w:val="CommentText"/>
      </w:pPr>
      <w:r>
        <w:rPr>
          <w:rStyle w:val="CommentReference"/>
        </w:rPr>
        <w:annotationRef/>
      </w:r>
      <w:r>
        <w:t>Rephrase</w:t>
      </w:r>
    </w:p>
  </w:comment>
  <w:comment w:id="1246" w:author="Henry_Ward" w:date="2017-10-23T15:24:00Z" w:initials="H">
    <w:p w14:paraId="5C0E2678" w14:textId="134ADF41" w:rsidR="00C9797E" w:rsidRDefault="00C9797E">
      <w:pPr>
        <w:pStyle w:val="CommentText"/>
      </w:pPr>
      <w:r>
        <w:rPr>
          <w:rStyle w:val="CommentReference"/>
        </w:rPr>
        <w:annotationRef/>
      </w:r>
      <w:r>
        <w:t>Fix</w:t>
      </w:r>
    </w:p>
  </w:comment>
  <w:comment w:id="1250" w:author="Henry_Ward" w:date="2017-10-23T15:25:00Z" w:initials="H">
    <w:p w14:paraId="11DCD081" w14:textId="4DF3F533" w:rsidR="00C9797E" w:rsidRDefault="00C9797E">
      <w:pPr>
        <w:pStyle w:val="CommentText"/>
      </w:pPr>
      <w:r>
        <w:rPr>
          <w:rStyle w:val="CommentReference"/>
        </w:rPr>
        <w:annotationRef/>
      </w:r>
      <w:r>
        <w:t>Not sure what this means</w:t>
      </w:r>
    </w:p>
  </w:comment>
  <w:comment w:id="1255" w:author="Henry_Ward" w:date="2017-10-23T15:25:00Z" w:initials="H">
    <w:p w14:paraId="23127734" w14:textId="5E153ACB" w:rsidR="00C9797E" w:rsidRDefault="00C9797E">
      <w:pPr>
        <w:pStyle w:val="CommentText"/>
      </w:pPr>
      <w:r>
        <w:rPr>
          <w:rStyle w:val="CommentReference"/>
        </w:rPr>
        <w:annotationRef/>
      </w:r>
      <w:r>
        <w:t>Not sure what this means</w:t>
      </w:r>
    </w:p>
  </w:comment>
  <w:comment w:id="1258" w:author="Henry_Ward" w:date="2017-10-23T15:26:00Z" w:initials="H">
    <w:p w14:paraId="3DF608DE" w14:textId="2FADE220" w:rsidR="00C9797E" w:rsidRDefault="00C9797E">
      <w:pPr>
        <w:pStyle w:val="CommentText"/>
      </w:pPr>
      <w:r>
        <w:rPr>
          <w:rStyle w:val="CommentReference"/>
        </w:rPr>
        <w:annotationRef/>
      </w:r>
      <w:r>
        <w:t>Not sure what this means</w:t>
      </w:r>
    </w:p>
  </w:comment>
  <w:comment w:id="1269" w:author="Henry_Ward" w:date="2017-10-23T15:27:00Z" w:initials="H">
    <w:p w14:paraId="6A8CA32E" w14:textId="2CBB7B16" w:rsidR="00C9797E" w:rsidRDefault="00C9797E">
      <w:pPr>
        <w:pStyle w:val="CommentText"/>
      </w:pPr>
      <w:r>
        <w:rPr>
          <w:rStyle w:val="CommentReference"/>
        </w:rPr>
        <w:annotationRef/>
      </w:r>
      <w:r>
        <w:t>What contains that? Currently, it’s phrased such that the “construction” contains interactions, which seems wrong</w:t>
      </w:r>
    </w:p>
  </w:comment>
  <w:comment w:id="1270" w:author="Henry_Ward" w:date="2017-10-23T15:28:00Z" w:initials="H">
    <w:p w14:paraId="062D39C1" w14:textId="509FA9B4" w:rsidR="00C9797E" w:rsidRDefault="00C9797E">
      <w:pPr>
        <w:pStyle w:val="CommentText"/>
      </w:pPr>
      <w:r>
        <w:rPr>
          <w:rStyle w:val="CommentReference"/>
        </w:rPr>
        <w:annotationRef/>
      </w:r>
      <w:r>
        <w:t>Rephrase, not sure what the first half means</w:t>
      </w:r>
    </w:p>
  </w:comment>
  <w:comment w:id="1280" w:author="Henry_Ward" w:date="2017-10-23T15:56:00Z" w:initials="H">
    <w:p w14:paraId="78506D6D" w14:textId="2F799367" w:rsidR="00C9797E" w:rsidRDefault="00C9797E">
      <w:pPr>
        <w:pStyle w:val="CommentText"/>
      </w:pPr>
      <w:r>
        <w:rPr>
          <w:rStyle w:val="CommentReference"/>
        </w:rPr>
        <w:annotationRef/>
      </w:r>
      <w:r>
        <w:rPr>
          <w:rStyle w:val="CommentReference"/>
        </w:rPr>
        <w:t>This part makes the sentence a run-on. Work this in more smoothly to the rest of the sentence</w:t>
      </w:r>
      <w:r>
        <w:t xml:space="preserve"> </w:t>
      </w:r>
    </w:p>
  </w:comment>
  <w:comment w:id="1281" w:author="Henry_Ward" w:date="2017-10-23T15:57:00Z" w:initials="H">
    <w:p w14:paraId="6618AD55" w14:textId="5EF32B44" w:rsidR="00C9797E" w:rsidRDefault="00C9797E">
      <w:pPr>
        <w:pStyle w:val="CommentText"/>
      </w:pPr>
      <w:r>
        <w:rPr>
          <w:rStyle w:val="CommentReference"/>
        </w:rPr>
        <w:annotationRef/>
      </w:r>
      <w:r>
        <w:t>Intervening in what sense? Move the explanation of this term at the end of this sentence to earlier in the sentence</w:t>
      </w:r>
    </w:p>
  </w:comment>
  <w:comment w:id="1282" w:author="Henry_Ward" w:date="2017-10-23T15:58:00Z" w:initials="H">
    <w:p w14:paraId="6DFA0273" w14:textId="68A3A2A5" w:rsidR="00C9797E" w:rsidRDefault="00C9797E">
      <w:pPr>
        <w:pStyle w:val="CommentText"/>
      </w:pPr>
      <w:r>
        <w:rPr>
          <w:rStyle w:val="CommentReference"/>
        </w:rPr>
        <w:annotationRef/>
      </w:r>
      <w:r>
        <w:t>Rephrase to avoid passive voice</w:t>
      </w:r>
    </w:p>
  </w:comment>
  <w:comment w:id="1289" w:author="Benjamin VanderSluis" w:date="2017-10-21T00:54:00Z" w:initials="BJV">
    <w:p w14:paraId="6467760C" w14:textId="77777777" w:rsidR="00C9797E" w:rsidRDefault="00C9797E">
      <w:pPr>
        <w:pStyle w:val="CommentText"/>
      </w:pPr>
      <w:r>
        <w:rPr>
          <w:rStyle w:val="CommentReference"/>
        </w:rPr>
        <w:annotationRef/>
      </w:r>
      <w:r>
        <w:t>There’s nothing about the background correction E(X) in the text. How is E(X) computed?</w:t>
      </w:r>
    </w:p>
  </w:comment>
  <w:comment w:id="1317" w:author="Henry_Ward" w:date="2017-10-23T16:00:00Z" w:initials="H">
    <w:p w14:paraId="671E8AA7" w14:textId="6BCAB0E5" w:rsidR="00C9797E" w:rsidRPr="009B0F6B" w:rsidRDefault="00C9797E">
      <w:pPr>
        <w:pStyle w:val="CommentText"/>
      </w:pPr>
      <w:r>
        <w:rPr>
          <w:rStyle w:val="CommentReference"/>
        </w:rPr>
        <w:annotationRef/>
      </w:r>
      <w:r>
        <w:t xml:space="preserve">Use a number, like </w:t>
      </w:r>
      <w:r>
        <w:rPr>
          <w:i/>
        </w:rPr>
        <w:t>n</w:t>
      </w:r>
      <w:r>
        <w:t>, to quantify this. It’s jarring to see both spaces and underscores used to separate words.</w:t>
      </w:r>
    </w:p>
  </w:comment>
  <w:comment w:id="1326" w:author="Henry_Ward" w:date="2017-10-23T16:01:00Z" w:initials="H">
    <w:p w14:paraId="253FEE4A" w14:textId="12A302E1" w:rsidR="00C9797E" w:rsidRDefault="00C9797E">
      <w:pPr>
        <w:pStyle w:val="CommentText"/>
      </w:pPr>
      <w:r>
        <w:rPr>
          <w:rStyle w:val="CommentReference"/>
        </w:rPr>
        <w:annotationRef/>
      </w:r>
      <w:r>
        <w:t>One bias for all genes, or biases for individual genes?</w:t>
      </w:r>
    </w:p>
  </w:comment>
  <w:comment w:id="1327" w:author="Henry_Ward" w:date="2017-10-23T16:01:00Z" w:initials="H">
    <w:p w14:paraId="193DBD27" w14:textId="26151EC4" w:rsidR="00C9797E" w:rsidRDefault="00C9797E">
      <w:pPr>
        <w:pStyle w:val="CommentText"/>
      </w:pPr>
      <w:r>
        <w:rPr>
          <w:rStyle w:val="CommentReference"/>
        </w:rPr>
        <w:annotationRef/>
      </w:r>
      <w:r>
        <w:t>One reference for all genes, or references for individual genes?</w:t>
      </w:r>
    </w:p>
  </w:comment>
  <w:comment w:id="1334" w:author="Henry_Ward" w:date="2017-10-23T16:02:00Z" w:initials="H">
    <w:p w14:paraId="3F24E328" w14:textId="33AE538B" w:rsidR="00C9797E" w:rsidRDefault="00C9797E">
      <w:pPr>
        <w:pStyle w:val="CommentText"/>
      </w:pPr>
      <w:r>
        <w:rPr>
          <w:rStyle w:val="CommentReference"/>
        </w:rPr>
        <w:annotationRef/>
      </w:r>
      <w:r>
        <w:t>Rephrase</w:t>
      </w:r>
    </w:p>
  </w:comment>
  <w:comment w:id="1342" w:author="Henry_Ward" w:date="2017-10-23T16:03:00Z" w:initials="H">
    <w:p w14:paraId="5483C817" w14:textId="7C09DBE2" w:rsidR="00C9797E" w:rsidRPr="002877E1" w:rsidRDefault="00C9797E">
      <w:pPr>
        <w:pStyle w:val="CommentText"/>
      </w:pPr>
      <w:r>
        <w:rPr>
          <w:rStyle w:val="CommentReference"/>
        </w:rPr>
        <w:annotationRef/>
      </w:r>
      <w:r>
        <w:t>Same comment as earlier – either represent these using underscores, or use variables to represent these.</w:t>
      </w:r>
    </w:p>
  </w:comment>
  <w:comment w:id="1345" w:author="Henry_Ward" w:date="2017-10-23T16:04:00Z" w:initials="H">
    <w:p w14:paraId="20A6EC36" w14:textId="01BB0A68" w:rsidR="00C9797E" w:rsidRDefault="00C9797E">
      <w:pPr>
        <w:pStyle w:val="CommentText"/>
      </w:pPr>
      <w:r>
        <w:rPr>
          <w:rStyle w:val="CommentReference"/>
        </w:rPr>
        <w:annotationRef/>
      </w:r>
      <w:r>
        <w:t>^See above</w:t>
      </w:r>
    </w:p>
  </w:comment>
  <w:comment w:id="1356" w:author="Henry_Ward" w:date="2017-10-23T16:05:00Z" w:initials="H">
    <w:p w14:paraId="0302A1C2" w14:textId="12DB09DF" w:rsidR="00C9797E" w:rsidRDefault="00C9797E">
      <w:pPr>
        <w:pStyle w:val="CommentText"/>
      </w:pPr>
      <w:r>
        <w:rPr>
          <w:rStyle w:val="CommentReference"/>
        </w:rPr>
        <w:annotationRef/>
      </w:r>
      <w:r>
        <w:t>Rephrase to avoid passive voice</w:t>
      </w:r>
    </w:p>
  </w:comment>
  <w:comment w:id="1357" w:author="Henry_Ward" w:date="2017-10-23T16:06:00Z" w:initials="H">
    <w:p w14:paraId="78167385" w14:textId="08E09A71" w:rsidR="00C9797E" w:rsidRDefault="00C9797E">
      <w:pPr>
        <w:pStyle w:val="CommentText"/>
      </w:pPr>
      <w:r>
        <w:rPr>
          <w:rStyle w:val="CommentReference"/>
        </w:rPr>
        <w:annotationRef/>
      </w:r>
      <w:r>
        <w:t>Not sure what this means</w:t>
      </w:r>
    </w:p>
  </w:comment>
  <w:comment w:id="1358" w:author="Henry_Ward" w:date="2017-10-23T16:06:00Z" w:initials="H">
    <w:p w14:paraId="41B4B9D3" w14:textId="4B9E199B" w:rsidR="00C9797E" w:rsidRDefault="00C9797E">
      <w:pPr>
        <w:pStyle w:val="CommentText"/>
      </w:pPr>
      <w:r>
        <w:rPr>
          <w:rStyle w:val="CommentReference"/>
        </w:rPr>
        <w:annotationRef/>
      </w:r>
      <w:r>
        <w:t>Rephrase to avoid passive voice</w:t>
      </w:r>
    </w:p>
  </w:comment>
  <w:comment w:id="1442" w:author="Benjamin VanderSluis" w:date="2017-10-20T15:14:00Z" w:initials="BJV">
    <w:p w14:paraId="6C06528B" w14:textId="77777777" w:rsidR="00C9797E" w:rsidRDefault="00C9797E">
      <w:pPr>
        <w:pStyle w:val="CommentText"/>
      </w:pPr>
      <w:r>
        <w:rPr>
          <w:rStyle w:val="CommentReference"/>
        </w:rPr>
        <w:annotationRef/>
      </w:r>
      <w:r>
        <w:t>What parameters? Are they best fit the the observed data?</w:t>
      </w:r>
    </w:p>
  </w:comment>
  <w:comment w:id="1452" w:author="Benjamin VanderSluis" w:date="2017-10-21T01:28:00Z" w:initials="BJV">
    <w:p w14:paraId="1463AA62" w14:textId="77777777" w:rsidR="00C9797E" w:rsidRDefault="00C9797E">
      <w:pPr>
        <w:pStyle w:val="CommentText"/>
      </w:pPr>
      <w:r>
        <w:rPr>
          <w:rStyle w:val="CommentReference"/>
        </w:rPr>
        <w:annotationRef/>
      </w:r>
      <w:r>
        <w:t>Boxplots need legend too.</w:t>
      </w:r>
    </w:p>
    <w:p w14:paraId="4E8C1EDC" w14:textId="77777777" w:rsidR="00C9797E" w:rsidRDefault="00C9797E">
      <w:pPr>
        <w:pStyle w:val="CommentText"/>
      </w:pPr>
      <w:r>
        <w:t>Also, boxplots have the independent variable on the Y-axis.</w:t>
      </w:r>
    </w:p>
    <w:p w14:paraId="7088ACAB" w14:textId="77777777" w:rsidR="00C9797E" w:rsidRDefault="00C9797E">
      <w:pPr>
        <w:pStyle w:val="CommentText"/>
      </w:pPr>
      <w:r>
        <w:t>It’s convenient that they line up, but a little confusing to look between the two at first glance.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17C42A" w15:done="0"/>
  <w15:commentEx w15:paraId="2D5625E5" w15:done="0"/>
  <w15:commentEx w15:paraId="76C27B68" w15:done="0"/>
  <w15:commentEx w15:paraId="5F228687" w15:done="0"/>
  <w15:commentEx w15:paraId="2F832DD9" w15:done="0"/>
  <w15:commentEx w15:paraId="50C9A815" w15:done="0"/>
  <w15:commentEx w15:paraId="6A540469" w15:done="0"/>
  <w15:commentEx w15:paraId="6E4ABC0C" w15:done="0"/>
  <w15:commentEx w15:paraId="5E92ED3F" w15:done="0"/>
  <w15:commentEx w15:paraId="447B43A8" w15:done="0"/>
  <w15:commentEx w15:paraId="7A0019BC" w15:done="0"/>
  <w15:commentEx w15:paraId="7191550D" w15:done="0"/>
  <w15:commentEx w15:paraId="07C47761" w15:done="0"/>
  <w15:commentEx w15:paraId="2CA9F29F" w15:done="0"/>
  <w15:commentEx w15:paraId="162B7403" w15:done="0"/>
  <w15:commentEx w15:paraId="1D0C7E68" w15:done="0"/>
  <w15:commentEx w15:paraId="3EED3E1D" w15:done="0"/>
  <w15:commentEx w15:paraId="73254C62" w15:done="0"/>
  <w15:commentEx w15:paraId="4A765937" w15:done="0"/>
  <w15:commentEx w15:paraId="5EC186B3" w15:done="0"/>
  <w15:commentEx w15:paraId="4C1AE9E8" w15:done="0"/>
  <w15:commentEx w15:paraId="50B8F689" w15:done="0"/>
  <w15:commentEx w15:paraId="3748C8B8" w15:done="0"/>
  <w15:commentEx w15:paraId="44652F8C" w15:done="0"/>
  <w15:commentEx w15:paraId="79D4880E" w15:done="0"/>
  <w15:commentEx w15:paraId="669909AB" w15:done="0"/>
  <w15:commentEx w15:paraId="5FA2F049" w15:done="0"/>
  <w15:commentEx w15:paraId="1544EC87" w15:done="0"/>
  <w15:commentEx w15:paraId="3A3E93A7" w15:done="0"/>
  <w15:commentEx w15:paraId="298597C8" w15:done="0"/>
  <w15:commentEx w15:paraId="5437B560" w15:done="0"/>
  <w15:commentEx w15:paraId="07DC8CB6" w15:done="0"/>
  <w15:commentEx w15:paraId="265990A9" w15:done="0"/>
  <w15:commentEx w15:paraId="6C6C0CFF" w15:done="0"/>
  <w15:commentEx w15:paraId="75F28AAB" w15:done="0"/>
  <w15:commentEx w15:paraId="5B9C9598" w15:done="0"/>
  <w15:commentEx w15:paraId="510A3B1E" w15:done="0"/>
  <w15:commentEx w15:paraId="057439D8" w15:done="0"/>
  <w15:commentEx w15:paraId="2121D502" w15:done="0"/>
  <w15:commentEx w15:paraId="26474E49" w15:done="0"/>
  <w15:commentEx w15:paraId="51BCDA78" w15:done="0"/>
  <w15:commentEx w15:paraId="103721F0" w15:done="0"/>
  <w15:commentEx w15:paraId="61F3F90F" w15:done="0"/>
  <w15:commentEx w15:paraId="6B57D37D" w15:done="0"/>
  <w15:commentEx w15:paraId="60B4B683" w15:done="0"/>
  <w15:commentEx w15:paraId="186C90FA" w15:done="0"/>
  <w15:commentEx w15:paraId="025DFD4A" w15:done="0"/>
  <w15:commentEx w15:paraId="59F58A71" w15:done="0"/>
  <w15:commentEx w15:paraId="2B8A1960" w15:done="0"/>
  <w15:commentEx w15:paraId="0757DCBC" w15:done="0"/>
  <w15:commentEx w15:paraId="3C955F26" w15:done="0"/>
  <w15:commentEx w15:paraId="44C7D880" w15:done="0"/>
  <w15:commentEx w15:paraId="0B33A92E" w15:done="0"/>
  <w15:commentEx w15:paraId="4674832E" w15:done="0"/>
  <w15:commentEx w15:paraId="2B8668B2" w15:done="0"/>
  <w15:commentEx w15:paraId="6F9B58C7" w15:done="0"/>
  <w15:commentEx w15:paraId="38148083" w15:done="0"/>
  <w15:commentEx w15:paraId="0E6F998F" w15:done="0"/>
  <w15:commentEx w15:paraId="6DCDBCA7" w15:done="0"/>
  <w15:commentEx w15:paraId="1F19C7C0" w15:done="0"/>
  <w15:commentEx w15:paraId="77D8095C" w15:done="0"/>
  <w15:commentEx w15:paraId="42EE5DAD" w15:done="0"/>
  <w15:commentEx w15:paraId="139A3970" w15:done="0"/>
  <w15:commentEx w15:paraId="7B4F2144" w15:done="0"/>
  <w15:commentEx w15:paraId="37B42F7E" w15:done="0"/>
  <w15:commentEx w15:paraId="207BF2AF" w15:done="0"/>
  <w15:commentEx w15:paraId="11211641" w15:done="0"/>
  <w15:commentEx w15:paraId="305FE9BF" w15:done="0"/>
  <w15:commentEx w15:paraId="3A7262D3" w15:done="0"/>
  <w15:commentEx w15:paraId="511C3059" w15:done="0"/>
  <w15:commentEx w15:paraId="510CF015" w15:done="0"/>
  <w15:commentEx w15:paraId="6730CEFD" w15:done="0"/>
  <w15:commentEx w15:paraId="2E47565E" w15:done="0"/>
  <w15:commentEx w15:paraId="7A56AC43" w15:done="0"/>
  <w15:commentEx w15:paraId="2E1E8A27" w15:done="0"/>
  <w15:commentEx w15:paraId="0A3D3F98" w15:done="0"/>
  <w15:commentEx w15:paraId="61E57578" w15:done="0"/>
  <w15:commentEx w15:paraId="050C5DD8" w15:done="0"/>
  <w15:commentEx w15:paraId="4106B2A0" w15:done="0"/>
  <w15:commentEx w15:paraId="0FE1FC91" w15:done="0"/>
  <w15:commentEx w15:paraId="79C3C6CB" w15:done="0"/>
  <w15:commentEx w15:paraId="1F4759B1" w15:done="0"/>
  <w15:commentEx w15:paraId="2A69F056" w15:done="0"/>
  <w15:commentEx w15:paraId="7B507A50" w15:done="0"/>
  <w15:commentEx w15:paraId="3345E172" w15:done="0"/>
  <w15:commentEx w15:paraId="4B7DFDFC" w15:done="0"/>
  <w15:commentEx w15:paraId="41DCA764" w15:done="0"/>
  <w15:commentEx w15:paraId="0F35B678" w15:done="0"/>
  <w15:commentEx w15:paraId="00B4D50A" w15:done="0"/>
  <w15:commentEx w15:paraId="527FDB90" w15:done="0"/>
  <w15:commentEx w15:paraId="224B284B" w15:done="0"/>
  <w15:commentEx w15:paraId="177CC8A6" w15:done="0"/>
  <w15:commentEx w15:paraId="54273572" w15:done="0"/>
  <w15:commentEx w15:paraId="4C008FDC" w15:done="0"/>
  <w15:commentEx w15:paraId="0E2B4E88" w15:done="0"/>
  <w15:commentEx w15:paraId="5F288DAA" w15:done="0"/>
  <w15:commentEx w15:paraId="55704FD7" w15:done="0"/>
  <w15:commentEx w15:paraId="24E80E4F" w15:done="0"/>
  <w15:commentEx w15:paraId="224D1C24" w15:done="0"/>
  <w15:commentEx w15:paraId="4C6689AA" w15:done="0"/>
  <w15:commentEx w15:paraId="3B525FAE" w15:done="0"/>
  <w15:commentEx w15:paraId="1D85585E" w15:done="0"/>
  <w15:commentEx w15:paraId="7A6BA52A" w15:done="0"/>
  <w15:commentEx w15:paraId="20276BD3" w15:done="0"/>
  <w15:commentEx w15:paraId="681CC00C" w15:done="0"/>
  <w15:commentEx w15:paraId="70D7B735" w15:done="0"/>
  <w15:commentEx w15:paraId="32757722" w15:done="0"/>
  <w15:commentEx w15:paraId="131ECD53" w15:done="0"/>
  <w15:commentEx w15:paraId="610FB3E1" w15:done="0"/>
  <w15:commentEx w15:paraId="3951D717" w15:done="0"/>
  <w15:commentEx w15:paraId="5E0A9E13" w15:done="0"/>
  <w15:commentEx w15:paraId="51F40B23" w15:done="0"/>
  <w15:commentEx w15:paraId="729CB8E7" w15:done="0"/>
  <w15:commentEx w15:paraId="0CB0911E" w15:done="0"/>
  <w15:commentEx w15:paraId="3C8EA3AF" w15:done="0"/>
  <w15:commentEx w15:paraId="70756D34" w15:done="0"/>
  <w15:commentEx w15:paraId="699F0C6B" w15:done="0"/>
  <w15:commentEx w15:paraId="571FB30B" w15:done="0"/>
  <w15:commentEx w15:paraId="075B4B38" w15:done="0"/>
  <w15:commentEx w15:paraId="11CFA2FF" w15:done="0"/>
  <w15:commentEx w15:paraId="62C11CC7" w15:done="0"/>
  <w15:commentEx w15:paraId="558DED68" w15:done="0"/>
  <w15:commentEx w15:paraId="01ABE181" w15:done="0"/>
  <w15:commentEx w15:paraId="3E89F65E" w15:done="0"/>
  <w15:commentEx w15:paraId="44BD1CB8" w15:done="0"/>
  <w15:commentEx w15:paraId="7AB4B774" w15:done="0"/>
  <w15:commentEx w15:paraId="675A6959" w15:done="0"/>
  <w15:commentEx w15:paraId="5C0E2678" w15:done="0"/>
  <w15:commentEx w15:paraId="11DCD081" w15:done="0"/>
  <w15:commentEx w15:paraId="23127734" w15:done="0"/>
  <w15:commentEx w15:paraId="3DF608DE" w15:done="0"/>
  <w15:commentEx w15:paraId="6A8CA32E" w15:done="0"/>
  <w15:commentEx w15:paraId="062D39C1" w15:done="0"/>
  <w15:commentEx w15:paraId="78506D6D" w15:done="0"/>
  <w15:commentEx w15:paraId="6618AD55" w15:done="0"/>
  <w15:commentEx w15:paraId="6DFA0273" w15:done="0"/>
  <w15:commentEx w15:paraId="6467760C" w15:done="0"/>
  <w15:commentEx w15:paraId="671E8AA7" w15:done="0"/>
  <w15:commentEx w15:paraId="253FEE4A" w15:done="0"/>
  <w15:commentEx w15:paraId="193DBD27" w15:done="0"/>
  <w15:commentEx w15:paraId="3F24E328" w15:done="0"/>
  <w15:commentEx w15:paraId="5483C817" w15:done="0"/>
  <w15:commentEx w15:paraId="20A6EC36" w15:done="0"/>
  <w15:commentEx w15:paraId="0302A1C2" w15:done="0"/>
  <w15:commentEx w15:paraId="78167385" w15:done="0"/>
  <w15:commentEx w15:paraId="41B4B9D3" w15:done="0"/>
  <w15:commentEx w15:paraId="6C06528B" w15:done="0"/>
  <w15:commentEx w15:paraId="7088A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74EF2" w14:textId="77777777" w:rsidR="00C9797E" w:rsidRDefault="00C9797E" w:rsidP="006804EA">
      <w:r>
        <w:separator/>
      </w:r>
    </w:p>
  </w:endnote>
  <w:endnote w:type="continuationSeparator" w:id="0">
    <w:p w14:paraId="14BC1C11" w14:textId="77777777" w:rsidR="00C9797E" w:rsidRDefault="00C9797E" w:rsidP="006804EA">
      <w:r>
        <w:continuationSeparator/>
      </w:r>
    </w:p>
  </w:endnote>
  <w:endnote w:type="continuationNotice" w:id="1">
    <w:p w14:paraId="4144E1DF" w14:textId="77777777" w:rsidR="00C9797E" w:rsidRDefault="00C979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3B725B84" w:rsidR="00C9797E" w:rsidRDefault="00C9797E" w:rsidP="006804EA">
        <w:pPr>
          <w:pStyle w:val="Footer"/>
        </w:pPr>
        <w:r>
          <w:fldChar w:fldCharType="begin"/>
        </w:r>
        <w:r w:rsidRPr="006A5509">
          <w:instrText xml:space="preserve"> PAGE   \* MERGEFORMAT </w:instrText>
        </w:r>
        <w:r>
          <w:fldChar w:fldCharType="separate"/>
        </w:r>
        <w:r w:rsidR="00E67584">
          <w:rPr>
            <w:noProof/>
          </w:rPr>
          <w:t>4</w:t>
        </w:r>
        <w:r>
          <w:rPr>
            <w:noProof/>
          </w:rPr>
          <w:fldChar w:fldCharType="end"/>
        </w:r>
      </w:p>
    </w:sdtContent>
  </w:sdt>
  <w:p w14:paraId="1B93D360" w14:textId="77777777" w:rsidR="00C9797E" w:rsidRDefault="00C9797E"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7AC49" w14:textId="77777777" w:rsidR="00C9797E" w:rsidRDefault="00C9797E" w:rsidP="006804EA">
      <w:r>
        <w:separator/>
      </w:r>
    </w:p>
  </w:footnote>
  <w:footnote w:type="continuationSeparator" w:id="0">
    <w:p w14:paraId="702904F4" w14:textId="77777777" w:rsidR="00C9797E" w:rsidRDefault="00C9797E" w:rsidP="006804EA">
      <w:r>
        <w:continuationSeparator/>
      </w:r>
    </w:p>
  </w:footnote>
  <w:footnote w:type="continuationNotice" w:id="1">
    <w:p w14:paraId="292181F6" w14:textId="77777777" w:rsidR="00C9797E" w:rsidRDefault="00C979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C9797E" w:rsidRDefault="00C97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y_Ward">
    <w15:presenceInfo w15:providerId="None" w15:userId="Henry_Ward"/>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0EC8"/>
    <w:rsid w:val="0000230A"/>
    <w:rsid w:val="000028B9"/>
    <w:rsid w:val="00002A0F"/>
    <w:rsid w:val="00003079"/>
    <w:rsid w:val="000037D3"/>
    <w:rsid w:val="00003F71"/>
    <w:rsid w:val="00004B2D"/>
    <w:rsid w:val="000053A5"/>
    <w:rsid w:val="000054F8"/>
    <w:rsid w:val="00005604"/>
    <w:rsid w:val="00005D22"/>
    <w:rsid w:val="00005D7D"/>
    <w:rsid w:val="00006069"/>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D1E"/>
    <w:rsid w:val="000230AE"/>
    <w:rsid w:val="00023B30"/>
    <w:rsid w:val="00023C5E"/>
    <w:rsid w:val="00024087"/>
    <w:rsid w:val="000249BD"/>
    <w:rsid w:val="00024A8F"/>
    <w:rsid w:val="0002616A"/>
    <w:rsid w:val="000269ED"/>
    <w:rsid w:val="00027159"/>
    <w:rsid w:val="00027634"/>
    <w:rsid w:val="00027815"/>
    <w:rsid w:val="00027E14"/>
    <w:rsid w:val="00027EFB"/>
    <w:rsid w:val="00030C61"/>
    <w:rsid w:val="00030D03"/>
    <w:rsid w:val="00030F16"/>
    <w:rsid w:val="00031D54"/>
    <w:rsid w:val="00032026"/>
    <w:rsid w:val="00032090"/>
    <w:rsid w:val="0003281D"/>
    <w:rsid w:val="000339B1"/>
    <w:rsid w:val="00034079"/>
    <w:rsid w:val="00034106"/>
    <w:rsid w:val="000347CB"/>
    <w:rsid w:val="00034BE9"/>
    <w:rsid w:val="00034CF6"/>
    <w:rsid w:val="00035D41"/>
    <w:rsid w:val="000361E0"/>
    <w:rsid w:val="000366D8"/>
    <w:rsid w:val="000367EC"/>
    <w:rsid w:val="00036936"/>
    <w:rsid w:val="00036ACA"/>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048"/>
    <w:rsid w:val="00047512"/>
    <w:rsid w:val="00047588"/>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3C75"/>
    <w:rsid w:val="00054166"/>
    <w:rsid w:val="00054501"/>
    <w:rsid w:val="00054552"/>
    <w:rsid w:val="0005469E"/>
    <w:rsid w:val="000548F2"/>
    <w:rsid w:val="00055EE4"/>
    <w:rsid w:val="000561D7"/>
    <w:rsid w:val="000565B8"/>
    <w:rsid w:val="000565D6"/>
    <w:rsid w:val="00056987"/>
    <w:rsid w:val="000572EF"/>
    <w:rsid w:val="0005741C"/>
    <w:rsid w:val="00057F8B"/>
    <w:rsid w:val="0006124C"/>
    <w:rsid w:val="00061C7D"/>
    <w:rsid w:val="00061C86"/>
    <w:rsid w:val="00061FDD"/>
    <w:rsid w:val="0006268D"/>
    <w:rsid w:val="000629DC"/>
    <w:rsid w:val="00062AFD"/>
    <w:rsid w:val="00063F15"/>
    <w:rsid w:val="00064906"/>
    <w:rsid w:val="0006497B"/>
    <w:rsid w:val="00064FEA"/>
    <w:rsid w:val="00065A66"/>
    <w:rsid w:val="00065B65"/>
    <w:rsid w:val="00065C7F"/>
    <w:rsid w:val="00066268"/>
    <w:rsid w:val="000664F2"/>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97E31"/>
    <w:rsid w:val="000A0541"/>
    <w:rsid w:val="000A1021"/>
    <w:rsid w:val="000A1436"/>
    <w:rsid w:val="000A1FAD"/>
    <w:rsid w:val="000A1FF1"/>
    <w:rsid w:val="000A25E3"/>
    <w:rsid w:val="000A286F"/>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998"/>
    <w:rsid w:val="000C4883"/>
    <w:rsid w:val="000C59EA"/>
    <w:rsid w:val="000C62F2"/>
    <w:rsid w:val="000C65EF"/>
    <w:rsid w:val="000C6B4B"/>
    <w:rsid w:val="000C6DCB"/>
    <w:rsid w:val="000C7C75"/>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31B0"/>
    <w:rsid w:val="000F32EE"/>
    <w:rsid w:val="000F3622"/>
    <w:rsid w:val="000F3B6F"/>
    <w:rsid w:val="000F3BCF"/>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934"/>
    <w:rsid w:val="00125AAE"/>
    <w:rsid w:val="001260BB"/>
    <w:rsid w:val="001260C5"/>
    <w:rsid w:val="00126D2D"/>
    <w:rsid w:val="00126FBB"/>
    <w:rsid w:val="0012713E"/>
    <w:rsid w:val="001278C0"/>
    <w:rsid w:val="00127E76"/>
    <w:rsid w:val="00130FB2"/>
    <w:rsid w:val="001322B8"/>
    <w:rsid w:val="00132CEC"/>
    <w:rsid w:val="00132EBC"/>
    <w:rsid w:val="001331FA"/>
    <w:rsid w:val="00133517"/>
    <w:rsid w:val="00133DDF"/>
    <w:rsid w:val="00134164"/>
    <w:rsid w:val="001345B8"/>
    <w:rsid w:val="00134655"/>
    <w:rsid w:val="00134E49"/>
    <w:rsid w:val="00135D18"/>
    <w:rsid w:val="00135DED"/>
    <w:rsid w:val="00135F35"/>
    <w:rsid w:val="001366DA"/>
    <w:rsid w:val="00137A58"/>
    <w:rsid w:val="001414E1"/>
    <w:rsid w:val="00141C32"/>
    <w:rsid w:val="001424A7"/>
    <w:rsid w:val="00142E48"/>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427"/>
    <w:rsid w:val="00164A38"/>
    <w:rsid w:val="00164B1D"/>
    <w:rsid w:val="00165871"/>
    <w:rsid w:val="00165A26"/>
    <w:rsid w:val="001665B0"/>
    <w:rsid w:val="0016670A"/>
    <w:rsid w:val="00166F09"/>
    <w:rsid w:val="00167378"/>
    <w:rsid w:val="001673DF"/>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604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86A5C"/>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2F48"/>
    <w:rsid w:val="001A35D6"/>
    <w:rsid w:val="001A4E01"/>
    <w:rsid w:val="001A50B4"/>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39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AAC"/>
    <w:rsid w:val="001C3F40"/>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1B81"/>
    <w:rsid w:val="00201BD5"/>
    <w:rsid w:val="00202FD1"/>
    <w:rsid w:val="002032D3"/>
    <w:rsid w:val="00203518"/>
    <w:rsid w:val="0020393B"/>
    <w:rsid w:val="00203D61"/>
    <w:rsid w:val="002048FA"/>
    <w:rsid w:val="00204D06"/>
    <w:rsid w:val="0020545E"/>
    <w:rsid w:val="002058DD"/>
    <w:rsid w:val="002059B2"/>
    <w:rsid w:val="00206A7F"/>
    <w:rsid w:val="00207010"/>
    <w:rsid w:val="0020783F"/>
    <w:rsid w:val="002078BB"/>
    <w:rsid w:val="002103A3"/>
    <w:rsid w:val="00210425"/>
    <w:rsid w:val="002108FD"/>
    <w:rsid w:val="002111E9"/>
    <w:rsid w:val="00211B66"/>
    <w:rsid w:val="00211B71"/>
    <w:rsid w:val="00211E26"/>
    <w:rsid w:val="00211F36"/>
    <w:rsid w:val="00212927"/>
    <w:rsid w:val="00212DEC"/>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0955"/>
    <w:rsid w:val="002209C7"/>
    <w:rsid w:val="0022195B"/>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670"/>
    <w:rsid w:val="002266D0"/>
    <w:rsid w:val="00226C70"/>
    <w:rsid w:val="00226D5C"/>
    <w:rsid w:val="00227CCB"/>
    <w:rsid w:val="00227ED2"/>
    <w:rsid w:val="002307C6"/>
    <w:rsid w:val="00230BB6"/>
    <w:rsid w:val="002319EE"/>
    <w:rsid w:val="00232EE1"/>
    <w:rsid w:val="002338CB"/>
    <w:rsid w:val="00233FCA"/>
    <w:rsid w:val="00234284"/>
    <w:rsid w:val="0023461E"/>
    <w:rsid w:val="00234742"/>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555"/>
    <w:rsid w:val="002506BC"/>
    <w:rsid w:val="002508C5"/>
    <w:rsid w:val="00250B23"/>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4DD7"/>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2E46"/>
    <w:rsid w:val="00284354"/>
    <w:rsid w:val="00284826"/>
    <w:rsid w:val="00284D81"/>
    <w:rsid w:val="002850A4"/>
    <w:rsid w:val="002851CD"/>
    <w:rsid w:val="002854D5"/>
    <w:rsid w:val="0028569C"/>
    <w:rsid w:val="00285BD4"/>
    <w:rsid w:val="0028617C"/>
    <w:rsid w:val="002864AA"/>
    <w:rsid w:val="00286661"/>
    <w:rsid w:val="00286726"/>
    <w:rsid w:val="002868BE"/>
    <w:rsid w:val="00286B9D"/>
    <w:rsid w:val="00286BB4"/>
    <w:rsid w:val="002877E1"/>
    <w:rsid w:val="00287ECF"/>
    <w:rsid w:val="002903B1"/>
    <w:rsid w:val="002904EB"/>
    <w:rsid w:val="00290515"/>
    <w:rsid w:val="00290565"/>
    <w:rsid w:val="00290C70"/>
    <w:rsid w:val="00290FB4"/>
    <w:rsid w:val="002927D7"/>
    <w:rsid w:val="002927F7"/>
    <w:rsid w:val="00293257"/>
    <w:rsid w:val="002932A4"/>
    <w:rsid w:val="002933C8"/>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73"/>
    <w:rsid w:val="002A1D90"/>
    <w:rsid w:val="002A1F54"/>
    <w:rsid w:val="002A24C6"/>
    <w:rsid w:val="002A26B7"/>
    <w:rsid w:val="002A2B17"/>
    <w:rsid w:val="002A34B2"/>
    <w:rsid w:val="002A41DF"/>
    <w:rsid w:val="002A4F2A"/>
    <w:rsid w:val="002A4F46"/>
    <w:rsid w:val="002A5071"/>
    <w:rsid w:val="002A527A"/>
    <w:rsid w:val="002A547F"/>
    <w:rsid w:val="002A55CF"/>
    <w:rsid w:val="002A665C"/>
    <w:rsid w:val="002A69C9"/>
    <w:rsid w:val="002A6ABB"/>
    <w:rsid w:val="002A7856"/>
    <w:rsid w:val="002B0996"/>
    <w:rsid w:val="002B0E34"/>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618"/>
    <w:rsid w:val="002C074C"/>
    <w:rsid w:val="002C0CDA"/>
    <w:rsid w:val="002C113D"/>
    <w:rsid w:val="002C180B"/>
    <w:rsid w:val="002C19B0"/>
    <w:rsid w:val="002C22EA"/>
    <w:rsid w:val="002C245C"/>
    <w:rsid w:val="002C3A8D"/>
    <w:rsid w:val="002C3E70"/>
    <w:rsid w:val="002C3ED2"/>
    <w:rsid w:val="002C3F7F"/>
    <w:rsid w:val="002C5568"/>
    <w:rsid w:val="002C5586"/>
    <w:rsid w:val="002C6CFA"/>
    <w:rsid w:val="002D1E0D"/>
    <w:rsid w:val="002D1FB1"/>
    <w:rsid w:val="002D2173"/>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5ED6"/>
    <w:rsid w:val="002D6558"/>
    <w:rsid w:val="002D66CF"/>
    <w:rsid w:val="002D695A"/>
    <w:rsid w:val="002D75A0"/>
    <w:rsid w:val="002D78C9"/>
    <w:rsid w:val="002D7A92"/>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6613"/>
    <w:rsid w:val="002E684F"/>
    <w:rsid w:val="002E74B3"/>
    <w:rsid w:val="002E753C"/>
    <w:rsid w:val="002E7652"/>
    <w:rsid w:val="002E7664"/>
    <w:rsid w:val="002E7C85"/>
    <w:rsid w:val="002F04B2"/>
    <w:rsid w:val="002F0734"/>
    <w:rsid w:val="002F0C65"/>
    <w:rsid w:val="002F1453"/>
    <w:rsid w:val="002F1492"/>
    <w:rsid w:val="002F14F5"/>
    <w:rsid w:val="002F17DF"/>
    <w:rsid w:val="002F1B08"/>
    <w:rsid w:val="002F2072"/>
    <w:rsid w:val="002F23D7"/>
    <w:rsid w:val="002F24F7"/>
    <w:rsid w:val="002F25DE"/>
    <w:rsid w:val="002F2ECC"/>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0D86"/>
    <w:rsid w:val="003011DE"/>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566"/>
    <w:rsid w:val="00326640"/>
    <w:rsid w:val="00326F55"/>
    <w:rsid w:val="0032776F"/>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D1C"/>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6D8"/>
    <w:rsid w:val="00354A52"/>
    <w:rsid w:val="00354DA0"/>
    <w:rsid w:val="0035508A"/>
    <w:rsid w:val="00355692"/>
    <w:rsid w:val="00355C3F"/>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0798"/>
    <w:rsid w:val="003C16CC"/>
    <w:rsid w:val="003C1804"/>
    <w:rsid w:val="003C1D52"/>
    <w:rsid w:val="003C1D86"/>
    <w:rsid w:val="003C21FD"/>
    <w:rsid w:val="003C2B1E"/>
    <w:rsid w:val="003C2F63"/>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2C5F"/>
    <w:rsid w:val="003E35A6"/>
    <w:rsid w:val="003E3BB8"/>
    <w:rsid w:val="003E3C1F"/>
    <w:rsid w:val="003E42E2"/>
    <w:rsid w:val="003E4320"/>
    <w:rsid w:val="003E4F19"/>
    <w:rsid w:val="003E56D1"/>
    <w:rsid w:val="003E601F"/>
    <w:rsid w:val="003E612A"/>
    <w:rsid w:val="003E666C"/>
    <w:rsid w:val="003E6D1F"/>
    <w:rsid w:val="003E6DD8"/>
    <w:rsid w:val="003E79AA"/>
    <w:rsid w:val="003E7EB9"/>
    <w:rsid w:val="003F01CE"/>
    <w:rsid w:val="003F0355"/>
    <w:rsid w:val="003F0C65"/>
    <w:rsid w:val="003F0DEB"/>
    <w:rsid w:val="003F1192"/>
    <w:rsid w:val="003F1336"/>
    <w:rsid w:val="003F182C"/>
    <w:rsid w:val="003F1C30"/>
    <w:rsid w:val="003F2435"/>
    <w:rsid w:val="003F25C5"/>
    <w:rsid w:val="003F2C9E"/>
    <w:rsid w:val="003F3090"/>
    <w:rsid w:val="003F34C7"/>
    <w:rsid w:val="003F3F60"/>
    <w:rsid w:val="003F3FA6"/>
    <w:rsid w:val="003F45B1"/>
    <w:rsid w:val="003F583F"/>
    <w:rsid w:val="003F58C0"/>
    <w:rsid w:val="003F5E57"/>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2A1"/>
    <w:rsid w:val="00423A57"/>
    <w:rsid w:val="00425147"/>
    <w:rsid w:val="004257FA"/>
    <w:rsid w:val="00425B03"/>
    <w:rsid w:val="0042760D"/>
    <w:rsid w:val="0043058F"/>
    <w:rsid w:val="0043176D"/>
    <w:rsid w:val="00431848"/>
    <w:rsid w:val="00431DC1"/>
    <w:rsid w:val="00432089"/>
    <w:rsid w:val="0043296A"/>
    <w:rsid w:val="00433466"/>
    <w:rsid w:val="004334C9"/>
    <w:rsid w:val="00433DA9"/>
    <w:rsid w:val="00435398"/>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0E6"/>
    <w:rsid w:val="00461E19"/>
    <w:rsid w:val="00462918"/>
    <w:rsid w:val="00462B1E"/>
    <w:rsid w:val="00462F47"/>
    <w:rsid w:val="004633B5"/>
    <w:rsid w:val="0046392B"/>
    <w:rsid w:val="00463E3C"/>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499"/>
    <w:rsid w:val="00477A35"/>
    <w:rsid w:val="00477CC5"/>
    <w:rsid w:val="004809C2"/>
    <w:rsid w:val="004815FE"/>
    <w:rsid w:val="004819B2"/>
    <w:rsid w:val="00481AB7"/>
    <w:rsid w:val="00481F8C"/>
    <w:rsid w:val="00482035"/>
    <w:rsid w:val="00482E60"/>
    <w:rsid w:val="004848FD"/>
    <w:rsid w:val="00484B9A"/>
    <w:rsid w:val="004858F5"/>
    <w:rsid w:val="00485A8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78F"/>
    <w:rsid w:val="004A687F"/>
    <w:rsid w:val="004A766D"/>
    <w:rsid w:val="004A7CF1"/>
    <w:rsid w:val="004B02B7"/>
    <w:rsid w:val="004B108E"/>
    <w:rsid w:val="004B197B"/>
    <w:rsid w:val="004B21B7"/>
    <w:rsid w:val="004B2281"/>
    <w:rsid w:val="004B4724"/>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68F3"/>
    <w:rsid w:val="004F6C50"/>
    <w:rsid w:val="004F6E35"/>
    <w:rsid w:val="004F701A"/>
    <w:rsid w:val="004F7292"/>
    <w:rsid w:val="004F7366"/>
    <w:rsid w:val="004F7E99"/>
    <w:rsid w:val="005000F1"/>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8E9"/>
    <w:rsid w:val="00533BD1"/>
    <w:rsid w:val="00534074"/>
    <w:rsid w:val="00534295"/>
    <w:rsid w:val="00534444"/>
    <w:rsid w:val="0053470B"/>
    <w:rsid w:val="00534B30"/>
    <w:rsid w:val="005350CB"/>
    <w:rsid w:val="00535EA4"/>
    <w:rsid w:val="00536352"/>
    <w:rsid w:val="005364E4"/>
    <w:rsid w:val="005365A7"/>
    <w:rsid w:val="00536B23"/>
    <w:rsid w:val="00536E7A"/>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5EC"/>
    <w:rsid w:val="00556982"/>
    <w:rsid w:val="0055784A"/>
    <w:rsid w:val="00557C03"/>
    <w:rsid w:val="00557E64"/>
    <w:rsid w:val="005609E9"/>
    <w:rsid w:val="00560C52"/>
    <w:rsid w:val="005613DB"/>
    <w:rsid w:val="0056169A"/>
    <w:rsid w:val="005618A4"/>
    <w:rsid w:val="005619D7"/>
    <w:rsid w:val="005633D5"/>
    <w:rsid w:val="00563472"/>
    <w:rsid w:val="005637BF"/>
    <w:rsid w:val="0056390E"/>
    <w:rsid w:val="0056495B"/>
    <w:rsid w:val="00565108"/>
    <w:rsid w:val="00565DE5"/>
    <w:rsid w:val="00566221"/>
    <w:rsid w:val="00566540"/>
    <w:rsid w:val="0056750D"/>
    <w:rsid w:val="00567D0E"/>
    <w:rsid w:val="00570CDD"/>
    <w:rsid w:val="00571A97"/>
    <w:rsid w:val="00571BAE"/>
    <w:rsid w:val="00571BF0"/>
    <w:rsid w:val="00571BF7"/>
    <w:rsid w:val="005721AF"/>
    <w:rsid w:val="0057252A"/>
    <w:rsid w:val="00572E45"/>
    <w:rsid w:val="00572E9A"/>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2E6"/>
    <w:rsid w:val="005823AB"/>
    <w:rsid w:val="00582DC9"/>
    <w:rsid w:val="00582F5F"/>
    <w:rsid w:val="005832BD"/>
    <w:rsid w:val="005839BA"/>
    <w:rsid w:val="00584799"/>
    <w:rsid w:val="0058485E"/>
    <w:rsid w:val="005849AC"/>
    <w:rsid w:val="005851B2"/>
    <w:rsid w:val="00585D4C"/>
    <w:rsid w:val="00585DFC"/>
    <w:rsid w:val="0058622B"/>
    <w:rsid w:val="005869B7"/>
    <w:rsid w:val="005869FC"/>
    <w:rsid w:val="00587619"/>
    <w:rsid w:val="0059002E"/>
    <w:rsid w:val="00590058"/>
    <w:rsid w:val="00591219"/>
    <w:rsid w:val="00592318"/>
    <w:rsid w:val="005924F5"/>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00D"/>
    <w:rsid w:val="006151DF"/>
    <w:rsid w:val="0061641F"/>
    <w:rsid w:val="00616577"/>
    <w:rsid w:val="0061690A"/>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1DA8"/>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661C"/>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4BB"/>
    <w:rsid w:val="006715A3"/>
    <w:rsid w:val="00672043"/>
    <w:rsid w:val="0067206C"/>
    <w:rsid w:val="006724ED"/>
    <w:rsid w:val="006733E9"/>
    <w:rsid w:val="006734E5"/>
    <w:rsid w:val="00673874"/>
    <w:rsid w:val="006739B3"/>
    <w:rsid w:val="00673AFD"/>
    <w:rsid w:val="00673E11"/>
    <w:rsid w:val="006744A5"/>
    <w:rsid w:val="00674ACD"/>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9BC"/>
    <w:rsid w:val="00687C3C"/>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F7F"/>
    <w:rsid w:val="00696767"/>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EED"/>
    <w:rsid w:val="006D0F06"/>
    <w:rsid w:val="006D108A"/>
    <w:rsid w:val="006D1E44"/>
    <w:rsid w:val="006D25F0"/>
    <w:rsid w:val="006D2665"/>
    <w:rsid w:val="006D3023"/>
    <w:rsid w:val="006D34E1"/>
    <w:rsid w:val="006D491A"/>
    <w:rsid w:val="006D4E49"/>
    <w:rsid w:val="006D51F7"/>
    <w:rsid w:val="006D58D8"/>
    <w:rsid w:val="006D71B1"/>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52F"/>
    <w:rsid w:val="006F16B1"/>
    <w:rsid w:val="006F1B15"/>
    <w:rsid w:val="006F2573"/>
    <w:rsid w:val="006F3064"/>
    <w:rsid w:val="006F34FF"/>
    <w:rsid w:val="006F36A4"/>
    <w:rsid w:val="006F3FCF"/>
    <w:rsid w:val="006F45D4"/>
    <w:rsid w:val="006F47A1"/>
    <w:rsid w:val="006F54A9"/>
    <w:rsid w:val="006F5995"/>
    <w:rsid w:val="006F635B"/>
    <w:rsid w:val="006F6720"/>
    <w:rsid w:val="006F7438"/>
    <w:rsid w:val="006F7A19"/>
    <w:rsid w:val="007000CC"/>
    <w:rsid w:val="00700588"/>
    <w:rsid w:val="007007C9"/>
    <w:rsid w:val="007017F0"/>
    <w:rsid w:val="007018AE"/>
    <w:rsid w:val="0070199A"/>
    <w:rsid w:val="00702A93"/>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F91"/>
    <w:rsid w:val="0072639F"/>
    <w:rsid w:val="00726896"/>
    <w:rsid w:val="00727EAC"/>
    <w:rsid w:val="00730855"/>
    <w:rsid w:val="00731913"/>
    <w:rsid w:val="00731A6A"/>
    <w:rsid w:val="007324F2"/>
    <w:rsid w:val="00732500"/>
    <w:rsid w:val="00732E5C"/>
    <w:rsid w:val="007336FC"/>
    <w:rsid w:val="00733C2F"/>
    <w:rsid w:val="00734260"/>
    <w:rsid w:val="007366BA"/>
    <w:rsid w:val="00737D75"/>
    <w:rsid w:val="007402A9"/>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2B1D"/>
    <w:rsid w:val="007A3184"/>
    <w:rsid w:val="007A3422"/>
    <w:rsid w:val="007A37BC"/>
    <w:rsid w:val="007A3AFF"/>
    <w:rsid w:val="007A443C"/>
    <w:rsid w:val="007A46A3"/>
    <w:rsid w:val="007A46FD"/>
    <w:rsid w:val="007A4AAC"/>
    <w:rsid w:val="007A5641"/>
    <w:rsid w:val="007A5888"/>
    <w:rsid w:val="007A5D6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301"/>
    <w:rsid w:val="007B5942"/>
    <w:rsid w:val="007B5AAD"/>
    <w:rsid w:val="007B5F22"/>
    <w:rsid w:val="007B719D"/>
    <w:rsid w:val="007B7880"/>
    <w:rsid w:val="007B7B1F"/>
    <w:rsid w:val="007C06A9"/>
    <w:rsid w:val="007C16C1"/>
    <w:rsid w:val="007C1F74"/>
    <w:rsid w:val="007C307B"/>
    <w:rsid w:val="007C34C6"/>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3561"/>
    <w:rsid w:val="007E3D77"/>
    <w:rsid w:val="007E457F"/>
    <w:rsid w:val="007E48E1"/>
    <w:rsid w:val="007E48F3"/>
    <w:rsid w:val="007E5923"/>
    <w:rsid w:val="007E621D"/>
    <w:rsid w:val="007E6222"/>
    <w:rsid w:val="007E7048"/>
    <w:rsid w:val="007E7323"/>
    <w:rsid w:val="007E78BF"/>
    <w:rsid w:val="007F0396"/>
    <w:rsid w:val="007F14A3"/>
    <w:rsid w:val="007F1F1F"/>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9D7"/>
    <w:rsid w:val="00804A79"/>
    <w:rsid w:val="00805487"/>
    <w:rsid w:val="00805A08"/>
    <w:rsid w:val="00806A98"/>
    <w:rsid w:val="00807188"/>
    <w:rsid w:val="008072A0"/>
    <w:rsid w:val="00807680"/>
    <w:rsid w:val="00807CAD"/>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7D"/>
    <w:rsid w:val="00816A8F"/>
    <w:rsid w:val="00816B6D"/>
    <w:rsid w:val="00816E86"/>
    <w:rsid w:val="008205F9"/>
    <w:rsid w:val="0082085C"/>
    <w:rsid w:val="00821677"/>
    <w:rsid w:val="00821740"/>
    <w:rsid w:val="00821821"/>
    <w:rsid w:val="0082193C"/>
    <w:rsid w:val="0082250B"/>
    <w:rsid w:val="008228CA"/>
    <w:rsid w:val="00822F48"/>
    <w:rsid w:val="00823087"/>
    <w:rsid w:val="008232C0"/>
    <w:rsid w:val="00823BEB"/>
    <w:rsid w:val="00824C17"/>
    <w:rsid w:val="00824D2B"/>
    <w:rsid w:val="00825183"/>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D2F"/>
    <w:rsid w:val="008653BB"/>
    <w:rsid w:val="0086573B"/>
    <w:rsid w:val="00867297"/>
    <w:rsid w:val="00867AB2"/>
    <w:rsid w:val="008700CA"/>
    <w:rsid w:val="00871228"/>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39"/>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66A"/>
    <w:rsid w:val="008A39C6"/>
    <w:rsid w:val="008A3B8C"/>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E51"/>
    <w:rsid w:val="008B0F95"/>
    <w:rsid w:val="008B1601"/>
    <w:rsid w:val="008B1F58"/>
    <w:rsid w:val="008B2203"/>
    <w:rsid w:val="008B2765"/>
    <w:rsid w:val="008B2882"/>
    <w:rsid w:val="008B2A55"/>
    <w:rsid w:val="008B2E5C"/>
    <w:rsid w:val="008B39B8"/>
    <w:rsid w:val="008B45E6"/>
    <w:rsid w:val="008B4AD4"/>
    <w:rsid w:val="008B5285"/>
    <w:rsid w:val="008B6200"/>
    <w:rsid w:val="008B78EE"/>
    <w:rsid w:val="008B7904"/>
    <w:rsid w:val="008B7C13"/>
    <w:rsid w:val="008C0013"/>
    <w:rsid w:val="008C00DF"/>
    <w:rsid w:val="008C083D"/>
    <w:rsid w:val="008C0BD8"/>
    <w:rsid w:val="008C0D6D"/>
    <w:rsid w:val="008C1025"/>
    <w:rsid w:val="008C165F"/>
    <w:rsid w:val="008C22D3"/>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5A1"/>
    <w:rsid w:val="008D3842"/>
    <w:rsid w:val="008D39B3"/>
    <w:rsid w:val="008D417E"/>
    <w:rsid w:val="008D41DC"/>
    <w:rsid w:val="008D4B3E"/>
    <w:rsid w:val="008D4DAB"/>
    <w:rsid w:val="008D51F6"/>
    <w:rsid w:val="008D61F9"/>
    <w:rsid w:val="008D7913"/>
    <w:rsid w:val="008D7D33"/>
    <w:rsid w:val="008D7DFA"/>
    <w:rsid w:val="008D7F45"/>
    <w:rsid w:val="008E07D6"/>
    <w:rsid w:val="008E0CC5"/>
    <w:rsid w:val="008E0E3F"/>
    <w:rsid w:val="008E14BC"/>
    <w:rsid w:val="008E22CE"/>
    <w:rsid w:val="008E2A00"/>
    <w:rsid w:val="008E3541"/>
    <w:rsid w:val="008E3D02"/>
    <w:rsid w:val="008E42C4"/>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5EC"/>
    <w:rsid w:val="009018BE"/>
    <w:rsid w:val="0090234A"/>
    <w:rsid w:val="009029D0"/>
    <w:rsid w:val="00902B78"/>
    <w:rsid w:val="00903E36"/>
    <w:rsid w:val="00904378"/>
    <w:rsid w:val="00904616"/>
    <w:rsid w:val="00904EF0"/>
    <w:rsid w:val="00904FA4"/>
    <w:rsid w:val="00905AFF"/>
    <w:rsid w:val="0090637E"/>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A8C"/>
    <w:rsid w:val="0091760F"/>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9E4"/>
    <w:rsid w:val="00930BBB"/>
    <w:rsid w:val="00930D2E"/>
    <w:rsid w:val="009311F3"/>
    <w:rsid w:val="009318C1"/>
    <w:rsid w:val="00931901"/>
    <w:rsid w:val="00931BA8"/>
    <w:rsid w:val="00932861"/>
    <w:rsid w:val="00933132"/>
    <w:rsid w:val="009331B7"/>
    <w:rsid w:val="00933596"/>
    <w:rsid w:val="00933AC1"/>
    <w:rsid w:val="00933B18"/>
    <w:rsid w:val="0093403B"/>
    <w:rsid w:val="009345FD"/>
    <w:rsid w:val="009347FF"/>
    <w:rsid w:val="009349DE"/>
    <w:rsid w:val="00934F65"/>
    <w:rsid w:val="00934F73"/>
    <w:rsid w:val="00935FB7"/>
    <w:rsid w:val="00936E26"/>
    <w:rsid w:val="009376EB"/>
    <w:rsid w:val="00937C58"/>
    <w:rsid w:val="00937DB1"/>
    <w:rsid w:val="00940164"/>
    <w:rsid w:val="009406B6"/>
    <w:rsid w:val="00940F5F"/>
    <w:rsid w:val="00942174"/>
    <w:rsid w:val="0094256D"/>
    <w:rsid w:val="00942972"/>
    <w:rsid w:val="00942F50"/>
    <w:rsid w:val="00942FBD"/>
    <w:rsid w:val="009430C5"/>
    <w:rsid w:val="00943733"/>
    <w:rsid w:val="009438A4"/>
    <w:rsid w:val="009438C3"/>
    <w:rsid w:val="00945665"/>
    <w:rsid w:val="009456A0"/>
    <w:rsid w:val="00945799"/>
    <w:rsid w:val="00945D14"/>
    <w:rsid w:val="00946605"/>
    <w:rsid w:val="00946C40"/>
    <w:rsid w:val="00946ED5"/>
    <w:rsid w:val="009471E9"/>
    <w:rsid w:val="009500DD"/>
    <w:rsid w:val="00950217"/>
    <w:rsid w:val="009506DB"/>
    <w:rsid w:val="00950B61"/>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7ADC"/>
    <w:rsid w:val="009601F2"/>
    <w:rsid w:val="00960353"/>
    <w:rsid w:val="0096081D"/>
    <w:rsid w:val="00961027"/>
    <w:rsid w:val="009616A5"/>
    <w:rsid w:val="0096170A"/>
    <w:rsid w:val="0096174A"/>
    <w:rsid w:val="009618F0"/>
    <w:rsid w:val="009628B8"/>
    <w:rsid w:val="0096300D"/>
    <w:rsid w:val="009635CB"/>
    <w:rsid w:val="00963777"/>
    <w:rsid w:val="00963B34"/>
    <w:rsid w:val="0096463B"/>
    <w:rsid w:val="00964A92"/>
    <w:rsid w:val="009654B8"/>
    <w:rsid w:val="009654EB"/>
    <w:rsid w:val="00966002"/>
    <w:rsid w:val="009662CE"/>
    <w:rsid w:val="009669F2"/>
    <w:rsid w:val="00966D0B"/>
    <w:rsid w:val="0096703C"/>
    <w:rsid w:val="00967571"/>
    <w:rsid w:val="00970AA0"/>
    <w:rsid w:val="009716A3"/>
    <w:rsid w:val="009720E7"/>
    <w:rsid w:val="00972261"/>
    <w:rsid w:val="0097229F"/>
    <w:rsid w:val="00972CDF"/>
    <w:rsid w:val="00972DE5"/>
    <w:rsid w:val="0097319F"/>
    <w:rsid w:val="0097375B"/>
    <w:rsid w:val="00973899"/>
    <w:rsid w:val="009739BD"/>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478B"/>
    <w:rsid w:val="009849B0"/>
    <w:rsid w:val="00984F3F"/>
    <w:rsid w:val="009853C9"/>
    <w:rsid w:val="009854C1"/>
    <w:rsid w:val="009858D8"/>
    <w:rsid w:val="0098593D"/>
    <w:rsid w:val="00986043"/>
    <w:rsid w:val="0098675C"/>
    <w:rsid w:val="00986917"/>
    <w:rsid w:val="00986C4D"/>
    <w:rsid w:val="00987714"/>
    <w:rsid w:val="00987871"/>
    <w:rsid w:val="00987A67"/>
    <w:rsid w:val="00987DF9"/>
    <w:rsid w:val="00990A8B"/>
    <w:rsid w:val="00990ACD"/>
    <w:rsid w:val="0099107B"/>
    <w:rsid w:val="009910C3"/>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63D9"/>
    <w:rsid w:val="009A6409"/>
    <w:rsid w:val="009A643A"/>
    <w:rsid w:val="009A668F"/>
    <w:rsid w:val="009A6E69"/>
    <w:rsid w:val="009A727C"/>
    <w:rsid w:val="009A734A"/>
    <w:rsid w:val="009A74CB"/>
    <w:rsid w:val="009B0302"/>
    <w:rsid w:val="009B0771"/>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75EC"/>
    <w:rsid w:val="009D7728"/>
    <w:rsid w:val="009E06B3"/>
    <w:rsid w:val="009E0D43"/>
    <w:rsid w:val="009E193B"/>
    <w:rsid w:val="009E1BB2"/>
    <w:rsid w:val="009E1D64"/>
    <w:rsid w:val="009E2450"/>
    <w:rsid w:val="009E2970"/>
    <w:rsid w:val="009E29F4"/>
    <w:rsid w:val="009E2CCE"/>
    <w:rsid w:val="009E2DAD"/>
    <w:rsid w:val="009E2EA9"/>
    <w:rsid w:val="009E2FD9"/>
    <w:rsid w:val="009E324B"/>
    <w:rsid w:val="009E3648"/>
    <w:rsid w:val="009E3B99"/>
    <w:rsid w:val="009E3D2E"/>
    <w:rsid w:val="009E4A07"/>
    <w:rsid w:val="009E4F5F"/>
    <w:rsid w:val="009E4FDB"/>
    <w:rsid w:val="009E50DB"/>
    <w:rsid w:val="009E5504"/>
    <w:rsid w:val="009E5725"/>
    <w:rsid w:val="009E5815"/>
    <w:rsid w:val="009E598E"/>
    <w:rsid w:val="009E5B3A"/>
    <w:rsid w:val="009E5EE0"/>
    <w:rsid w:val="009E626F"/>
    <w:rsid w:val="009E6F05"/>
    <w:rsid w:val="009E7283"/>
    <w:rsid w:val="009E7663"/>
    <w:rsid w:val="009E7D32"/>
    <w:rsid w:val="009F0070"/>
    <w:rsid w:val="009F0F98"/>
    <w:rsid w:val="009F16E3"/>
    <w:rsid w:val="009F2658"/>
    <w:rsid w:val="009F39E2"/>
    <w:rsid w:val="009F3F31"/>
    <w:rsid w:val="009F46C6"/>
    <w:rsid w:val="009F4E3A"/>
    <w:rsid w:val="009F4F79"/>
    <w:rsid w:val="009F5D22"/>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548"/>
    <w:rsid w:val="00A13AAF"/>
    <w:rsid w:val="00A13E32"/>
    <w:rsid w:val="00A14979"/>
    <w:rsid w:val="00A14A3A"/>
    <w:rsid w:val="00A15622"/>
    <w:rsid w:val="00A1574C"/>
    <w:rsid w:val="00A162F1"/>
    <w:rsid w:val="00A16FB0"/>
    <w:rsid w:val="00A17252"/>
    <w:rsid w:val="00A1751F"/>
    <w:rsid w:val="00A211A4"/>
    <w:rsid w:val="00A21812"/>
    <w:rsid w:val="00A21EDC"/>
    <w:rsid w:val="00A22EE8"/>
    <w:rsid w:val="00A2304A"/>
    <w:rsid w:val="00A23A5B"/>
    <w:rsid w:val="00A244AE"/>
    <w:rsid w:val="00A245D1"/>
    <w:rsid w:val="00A25953"/>
    <w:rsid w:val="00A25A69"/>
    <w:rsid w:val="00A25DFF"/>
    <w:rsid w:val="00A25EB9"/>
    <w:rsid w:val="00A25F87"/>
    <w:rsid w:val="00A26961"/>
    <w:rsid w:val="00A26BE1"/>
    <w:rsid w:val="00A26C3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979"/>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6A37"/>
    <w:rsid w:val="00A570DC"/>
    <w:rsid w:val="00A57265"/>
    <w:rsid w:val="00A576F1"/>
    <w:rsid w:val="00A57DB2"/>
    <w:rsid w:val="00A611C8"/>
    <w:rsid w:val="00A614E1"/>
    <w:rsid w:val="00A6189F"/>
    <w:rsid w:val="00A61C53"/>
    <w:rsid w:val="00A6233A"/>
    <w:rsid w:val="00A62F1E"/>
    <w:rsid w:val="00A63051"/>
    <w:rsid w:val="00A6372A"/>
    <w:rsid w:val="00A638B8"/>
    <w:rsid w:val="00A63B7B"/>
    <w:rsid w:val="00A641B2"/>
    <w:rsid w:val="00A646FD"/>
    <w:rsid w:val="00A64D5D"/>
    <w:rsid w:val="00A64DFC"/>
    <w:rsid w:val="00A6532D"/>
    <w:rsid w:val="00A6544A"/>
    <w:rsid w:val="00A664E2"/>
    <w:rsid w:val="00A66C36"/>
    <w:rsid w:val="00A6718B"/>
    <w:rsid w:val="00A675BC"/>
    <w:rsid w:val="00A67D22"/>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3B24"/>
    <w:rsid w:val="00AB4B79"/>
    <w:rsid w:val="00AB4ECD"/>
    <w:rsid w:val="00AB5068"/>
    <w:rsid w:val="00AB64D5"/>
    <w:rsid w:val="00AB68CF"/>
    <w:rsid w:val="00AB7613"/>
    <w:rsid w:val="00AB785E"/>
    <w:rsid w:val="00AC0E9D"/>
    <w:rsid w:val="00AC1656"/>
    <w:rsid w:val="00AC1EF1"/>
    <w:rsid w:val="00AC206D"/>
    <w:rsid w:val="00AC3600"/>
    <w:rsid w:val="00AC4075"/>
    <w:rsid w:val="00AC4B1F"/>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122"/>
    <w:rsid w:val="00AF025C"/>
    <w:rsid w:val="00AF0A3A"/>
    <w:rsid w:val="00AF1337"/>
    <w:rsid w:val="00AF201D"/>
    <w:rsid w:val="00AF20D0"/>
    <w:rsid w:val="00AF21AF"/>
    <w:rsid w:val="00AF3762"/>
    <w:rsid w:val="00AF3A16"/>
    <w:rsid w:val="00AF3E98"/>
    <w:rsid w:val="00AF42A1"/>
    <w:rsid w:val="00AF4E3B"/>
    <w:rsid w:val="00AF54D7"/>
    <w:rsid w:val="00AF5898"/>
    <w:rsid w:val="00AF6436"/>
    <w:rsid w:val="00AF68C8"/>
    <w:rsid w:val="00AF6C12"/>
    <w:rsid w:val="00AF7005"/>
    <w:rsid w:val="00AF79EB"/>
    <w:rsid w:val="00B000EF"/>
    <w:rsid w:val="00B00C7C"/>
    <w:rsid w:val="00B01CFF"/>
    <w:rsid w:val="00B0215A"/>
    <w:rsid w:val="00B02582"/>
    <w:rsid w:val="00B036E6"/>
    <w:rsid w:val="00B03A6B"/>
    <w:rsid w:val="00B04002"/>
    <w:rsid w:val="00B04755"/>
    <w:rsid w:val="00B04AC8"/>
    <w:rsid w:val="00B05C04"/>
    <w:rsid w:val="00B05FE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3A60"/>
    <w:rsid w:val="00B243F0"/>
    <w:rsid w:val="00B24566"/>
    <w:rsid w:val="00B24AAF"/>
    <w:rsid w:val="00B24C95"/>
    <w:rsid w:val="00B260D1"/>
    <w:rsid w:val="00B265FA"/>
    <w:rsid w:val="00B26725"/>
    <w:rsid w:val="00B26CD1"/>
    <w:rsid w:val="00B26CDE"/>
    <w:rsid w:val="00B272D8"/>
    <w:rsid w:val="00B27CCF"/>
    <w:rsid w:val="00B306E9"/>
    <w:rsid w:val="00B30CA1"/>
    <w:rsid w:val="00B30F98"/>
    <w:rsid w:val="00B310CA"/>
    <w:rsid w:val="00B312CA"/>
    <w:rsid w:val="00B31BB6"/>
    <w:rsid w:val="00B31D4F"/>
    <w:rsid w:val="00B32A52"/>
    <w:rsid w:val="00B3385D"/>
    <w:rsid w:val="00B33B5B"/>
    <w:rsid w:val="00B33EA8"/>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3F6"/>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2BFC"/>
    <w:rsid w:val="00B939E9"/>
    <w:rsid w:val="00B93A0B"/>
    <w:rsid w:val="00B94772"/>
    <w:rsid w:val="00B94917"/>
    <w:rsid w:val="00B95386"/>
    <w:rsid w:val="00B95703"/>
    <w:rsid w:val="00B957DF"/>
    <w:rsid w:val="00B96265"/>
    <w:rsid w:val="00B96FBE"/>
    <w:rsid w:val="00B97204"/>
    <w:rsid w:val="00B974C1"/>
    <w:rsid w:val="00BA02D6"/>
    <w:rsid w:val="00BA0362"/>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481"/>
    <w:rsid w:val="00BC3E6E"/>
    <w:rsid w:val="00BC4204"/>
    <w:rsid w:val="00BC497E"/>
    <w:rsid w:val="00BC49F4"/>
    <w:rsid w:val="00BC4F59"/>
    <w:rsid w:val="00BC5373"/>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995"/>
    <w:rsid w:val="00BD7D9E"/>
    <w:rsid w:val="00BE0781"/>
    <w:rsid w:val="00BE09C6"/>
    <w:rsid w:val="00BE169E"/>
    <w:rsid w:val="00BE1D5F"/>
    <w:rsid w:val="00BE2189"/>
    <w:rsid w:val="00BE313E"/>
    <w:rsid w:val="00BE3190"/>
    <w:rsid w:val="00BE436B"/>
    <w:rsid w:val="00BE4A65"/>
    <w:rsid w:val="00BE5388"/>
    <w:rsid w:val="00BE5664"/>
    <w:rsid w:val="00BE5857"/>
    <w:rsid w:val="00BE5CBE"/>
    <w:rsid w:val="00BE5F9D"/>
    <w:rsid w:val="00BE6319"/>
    <w:rsid w:val="00BE6AAA"/>
    <w:rsid w:val="00BE6BFB"/>
    <w:rsid w:val="00BE732B"/>
    <w:rsid w:val="00BE744C"/>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857"/>
    <w:rsid w:val="00C07C71"/>
    <w:rsid w:val="00C108AE"/>
    <w:rsid w:val="00C10DA0"/>
    <w:rsid w:val="00C11823"/>
    <w:rsid w:val="00C127CD"/>
    <w:rsid w:val="00C129A2"/>
    <w:rsid w:val="00C12ECC"/>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5A97"/>
    <w:rsid w:val="00C35E39"/>
    <w:rsid w:val="00C36685"/>
    <w:rsid w:val="00C373CA"/>
    <w:rsid w:val="00C374C5"/>
    <w:rsid w:val="00C3776F"/>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906"/>
    <w:rsid w:val="00C45ABB"/>
    <w:rsid w:val="00C463EE"/>
    <w:rsid w:val="00C46664"/>
    <w:rsid w:val="00C46D31"/>
    <w:rsid w:val="00C470D7"/>
    <w:rsid w:val="00C47AE1"/>
    <w:rsid w:val="00C504ED"/>
    <w:rsid w:val="00C50EC2"/>
    <w:rsid w:val="00C51563"/>
    <w:rsid w:val="00C51B9A"/>
    <w:rsid w:val="00C52471"/>
    <w:rsid w:val="00C52F4A"/>
    <w:rsid w:val="00C5313E"/>
    <w:rsid w:val="00C53A5B"/>
    <w:rsid w:val="00C53B99"/>
    <w:rsid w:val="00C53D15"/>
    <w:rsid w:val="00C541D6"/>
    <w:rsid w:val="00C543F8"/>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CD3"/>
    <w:rsid w:val="00C75E3E"/>
    <w:rsid w:val="00C76314"/>
    <w:rsid w:val="00C766BF"/>
    <w:rsid w:val="00C76D1F"/>
    <w:rsid w:val="00C77735"/>
    <w:rsid w:val="00C7773E"/>
    <w:rsid w:val="00C7784D"/>
    <w:rsid w:val="00C77D21"/>
    <w:rsid w:val="00C80535"/>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73"/>
    <w:rsid w:val="00C95E90"/>
    <w:rsid w:val="00C96231"/>
    <w:rsid w:val="00C9628B"/>
    <w:rsid w:val="00C96B49"/>
    <w:rsid w:val="00C96C2F"/>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C01DA"/>
    <w:rsid w:val="00CC0337"/>
    <w:rsid w:val="00CC0C6A"/>
    <w:rsid w:val="00CC133E"/>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4B2"/>
    <w:rsid w:val="00CF780B"/>
    <w:rsid w:val="00CF7ABD"/>
    <w:rsid w:val="00D007CA"/>
    <w:rsid w:val="00D019AF"/>
    <w:rsid w:val="00D03396"/>
    <w:rsid w:val="00D037F8"/>
    <w:rsid w:val="00D0395A"/>
    <w:rsid w:val="00D04035"/>
    <w:rsid w:val="00D04EE5"/>
    <w:rsid w:val="00D05585"/>
    <w:rsid w:val="00D05681"/>
    <w:rsid w:val="00D06033"/>
    <w:rsid w:val="00D064CE"/>
    <w:rsid w:val="00D0693D"/>
    <w:rsid w:val="00D06BD3"/>
    <w:rsid w:val="00D06C48"/>
    <w:rsid w:val="00D07F11"/>
    <w:rsid w:val="00D101B6"/>
    <w:rsid w:val="00D107E9"/>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4FEA"/>
    <w:rsid w:val="00D3510B"/>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67A90"/>
    <w:rsid w:val="00D70768"/>
    <w:rsid w:val="00D72212"/>
    <w:rsid w:val="00D724C4"/>
    <w:rsid w:val="00D72B64"/>
    <w:rsid w:val="00D73850"/>
    <w:rsid w:val="00D739A2"/>
    <w:rsid w:val="00D73E92"/>
    <w:rsid w:val="00D73F2B"/>
    <w:rsid w:val="00D740DA"/>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F4E"/>
    <w:rsid w:val="00D82036"/>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38B"/>
    <w:rsid w:val="00D96BD0"/>
    <w:rsid w:val="00D97A24"/>
    <w:rsid w:val="00DA07F6"/>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2C9"/>
    <w:rsid w:val="00DB38AE"/>
    <w:rsid w:val="00DB3FDD"/>
    <w:rsid w:val="00DB435F"/>
    <w:rsid w:val="00DB46FF"/>
    <w:rsid w:val="00DB493F"/>
    <w:rsid w:val="00DB4C90"/>
    <w:rsid w:val="00DB53DA"/>
    <w:rsid w:val="00DB5661"/>
    <w:rsid w:val="00DB6553"/>
    <w:rsid w:val="00DB65A1"/>
    <w:rsid w:val="00DB715A"/>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1016"/>
    <w:rsid w:val="00DE21A2"/>
    <w:rsid w:val="00DE23CC"/>
    <w:rsid w:val="00DE2C3E"/>
    <w:rsid w:val="00DE40FA"/>
    <w:rsid w:val="00DE46A4"/>
    <w:rsid w:val="00DE503E"/>
    <w:rsid w:val="00DE624B"/>
    <w:rsid w:val="00DE6B56"/>
    <w:rsid w:val="00DE6C4B"/>
    <w:rsid w:val="00DE6C63"/>
    <w:rsid w:val="00DE6D6D"/>
    <w:rsid w:val="00DE70A6"/>
    <w:rsid w:val="00DE78DD"/>
    <w:rsid w:val="00DF0B44"/>
    <w:rsid w:val="00DF1960"/>
    <w:rsid w:val="00DF2118"/>
    <w:rsid w:val="00DF21B4"/>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79"/>
    <w:rsid w:val="00E127B7"/>
    <w:rsid w:val="00E1360E"/>
    <w:rsid w:val="00E13A8D"/>
    <w:rsid w:val="00E144A6"/>
    <w:rsid w:val="00E15A94"/>
    <w:rsid w:val="00E15BAD"/>
    <w:rsid w:val="00E15E4C"/>
    <w:rsid w:val="00E1623A"/>
    <w:rsid w:val="00E16482"/>
    <w:rsid w:val="00E16850"/>
    <w:rsid w:val="00E16AD5"/>
    <w:rsid w:val="00E16B88"/>
    <w:rsid w:val="00E16E1C"/>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B3E"/>
    <w:rsid w:val="00E27D0E"/>
    <w:rsid w:val="00E303CF"/>
    <w:rsid w:val="00E31CC1"/>
    <w:rsid w:val="00E31D04"/>
    <w:rsid w:val="00E32678"/>
    <w:rsid w:val="00E3277B"/>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3FB3"/>
    <w:rsid w:val="00E44737"/>
    <w:rsid w:val="00E451A9"/>
    <w:rsid w:val="00E45994"/>
    <w:rsid w:val="00E45CB9"/>
    <w:rsid w:val="00E45D9F"/>
    <w:rsid w:val="00E46ACD"/>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7511"/>
    <w:rsid w:val="00E67584"/>
    <w:rsid w:val="00E67983"/>
    <w:rsid w:val="00E7135D"/>
    <w:rsid w:val="00E714F1"/>
    <w:rsid w:val="00E71C61"/>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9EC"/>
    <w:rsid w:val="00E86CCF"/>
    <w:rsid w:val="00E86D86"/>
    <w:rsid w:val="00E87237"/>
    <w:rsid w:val="00E87605"/>
    <w:rsid w:val="00E879B5"/>
    <w:rsid w:val="00E90AC6"/>
    <w:rsid w:val="00E9105A"/>
    <w:rsid w:val="00E91266"/>
    <w:rsid w:val="00E9190A"/>
    <w:rsid w:val="00E93255"/>
    <w:rsid w:val="00E947C6"/>
    <w:rsid w:val="00E94991"/>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99"/>
    <w:rsid w:val="00EA5099"/>
    <w:rsid w:val="00EA5D87"/>
    <w:rsid w:val="00EA6103"/>
    <w:rsid w:val="00EA6A23"/>
    <w:rsid w:val="00EA7D00"/>
    <w:rsid w:val="00EA7DEC"/>
    <w:rsid w:val="00EB0039"/>
    <w:rsid w:val="00EB01CE"/>
    <w:rsid w:val="00EB0448"/>
    <w:rsid w:val="00EB0503"/>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B0D"/>
    <w:rsid w:val="00EE72B4"/>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6A80"/>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4"/>
    <w:rsid w:val="00F15C77"/>
    <w:rsid w:val="00F16E78"/>
    <w:rsid w:val="00F1739E"/>
    <w:rsid w:val="00F175D5"/>
    <w:rsid w:val="00F175D7"/>
    <w:rsid w:val="00F20095"/>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18AF"/>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696"/>
    <w:rsid w:val="00F80738"/>
    <w:rsid w:val="00F809DB"/>
    <w:rsid w:val="00F80C45"/>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107"/>
    <w:rsid w:val="00FB0B35"/>
    <w:rsid w:val="00FB148D"/>
    <w:rsid w:val="00FB19CB"/>
    <w:rsid w:val="00FB1FCB"/>
    <w:rsid w:val="00FB2EC2"/>
    <w:rsid w:val="00FB33B9"/>
    <w:rsid w:val="00FB3710"/>
    <w:rsid w:val="00FB3A98"/>
    <w:rsid w:val="00FB3AAC"/>
    <w:rsid w:val="00FB4C59"/>
    <w:rsid w:val="00FB4DD5"/>
    <w:rsid w:val="00FB55A4"/>
    <w:rsid w:val="00FB5744"/>
    <w:rsid w:val="00FB5C44"/>
    <w:rsid w:val="00FB5D13"/>
    <w:rsid w:val="00FB603A"/>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0BE"/>
    <w:rsid w:val="00FD6194"/>
    <w:rsid w:val="00FD6539"/>
    <w:rsid w:val="00FE01C4"/>
    <w:rsid w:val="00FE0220"/>
    <w:rsid w:val="00FE0725"/>
    <w:rsid w:val="00FE1B03"/>
    <w:rsid w:val="00FE235A"/>
    <w:rsid w:val="00FE25E9"/>
    <w:rsid w:val="00FE2607"/>
    <w:rsid w:val="00FE264A"/>
    <w:rsid w:val="00FE2718"/>
    <w:rsid w:val="00FE2BCF"/>
    <w:rsid w:val="00FE335E"/>
    <w:rsid w:val="00FE378E"/>
    <w:rsid w:val="00FE380D"/>
    <w:rsid w:val="00FE4496"/>
    <w:rsid w:val="00FE54D2"/>
    <w:rsid w:val="00FE54E3"/>
    <w:rsid w:val="00FE70D4"/>
    <w:rsid w:val="00FE75F0"/>
    <w:rsid w:val="00FE799D"/>
    <w:rsid w:val="00FF0923"/>
    <w:rsid w:val="00FF0A1B"/>
    <w:rsid w:val="00FF0CE2"/>
    <w:rsid w:val="00FF12A9"/>
    <w:rsid w:val="00FF1CA7"/>
    <w:rsid w:val="00FF1DBE"/>
    <w:rsid w:val="00FF255A"/>
    <w:rsid w:val="00FF271F"/>
    <w:rsid w:val="00FF2A15"/>
    <w:rsid w:val="00FF2AEE"/>
    <w:rsid w:val="00FF2DA8"/>
    <w:rsid w:val="00FF35BD"/>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1A5521F9-5E80-457B-BC0C-36C6D3B1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7E"/>
    <w:pPr>
      <w:spacing w:line="36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schae234/Camoc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7A5A-4AE6-4D98-A729-80CA5576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52</Pages>
  <Words>77806</Words>
  <Characters>443498</Characters>
  <Application>Microsoft Office Word</Application>
  <DocSecurity>0</DocSecurity>
  <Lines>3695</Lines>
  <Paragraphs>1040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cp:revision>
  <dcterms:created xsi:type="dcterms:W3CDTF">2017-10-13T17:12:00Z</dcterms:created>
  <dcterms:modified xsi:type="dcterms:W3CDTF">2017-11-08T22:45:00Z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