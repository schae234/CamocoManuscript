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ED7D" w14:textId="77777777" w:rsidR="003A2CA1" w:rsidRDefault="003A2CA1" w:rsidP="00BD7995">
      <w:pPr>
        <w:pStyle w:val="Title"/>
        <w:spacing w:line="360" w:lineRule="auto"/>
        <w:jc w:val="center"/>
      </w:pPr>
      <w:bookmarkStart w:id="0" w:name="_Ref469995568"/>
    </w:p>
    <w:p w14:paraId="22997BC0" w14:textId="77777777" w:rsidR="00AF54D7" w:rsidRPr="00AF54D7" w:rsidRDefault="002864AA" w:rsidP="00BD7995">
      <w:pPr>
        <w:pStyle w:val="Title"/>
        <w:spacing w:line="360" w:lineRule="auto"/>
        <w:jc w:val="center"/>
      </w:pPr>
      <w:r>
        <w:t>Integrating co-expression networks with GWAS d</w:t>
      </w:r>
      <w:r w:rsidR="006B33EA" w:rsidRPr="00AF54D7">
        <w:t>etect</w:t>
      </w:r>
      <w:r w:rsidR="009E2DAD" w:rsidRPr="00AF54D7">
        <w:t>s</w:t>
      </w:r>
      <w:r>
        <w:t xml:space="preserve"> genes driving elemental accumulation in m</w:t>
      </w:r>
      <w:r w:rsidR="006B33EA" w:rsidRPr="00AF54D7">
        <w:t>aize</w:t>
      </w:r>
      <w:r>
        <w:t xml:space="preserve"> s</w:t>
      </w:r>
      <w:r w:rsidR="000770C6" w:rsidRPr="00AF54D7">
        <w:t>eeds</w:t>
      </w:r>
    </w:p>
    <w:p w14:paraId="752D3616" w14:textId="77777777" w:rsidR="00AF54D7" w:rsidRDefault="00AF54D7" w:rsidP="00BD7995"/>
    <w:p w14:paraId="6280D2D1" w14:textId="77777777" w:rsidR="00AF54D7" w:rsidRPr="003A2CA1" w:rsidRDefault="00AF54D7" w:rsidP="00BD7995"/>
    <w:p w14:paraId="03247A44" w14:textId="77777777" w:rsidR="00AA7E96" w:rsidRDefault="006B33EA" w:rsidP="00BD7995">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29732A1E" w14:textId="77777777" w:rsidR="006B33EA" w:rsidRDefault="00570CDD" w:rsidP="00BD7995">
      <w:pPr>
        <w:pStyle w:val="Heading1"/>
      </w:pPr>
      <w:r>
        <w:tab/>
      </w:r>
    </w:p>
    <w:p w14:paraId="42238935" w14:textId="77777777" w:rsidR="006B33EA" w:rsidRDefault="006B33EA" w:rsidP="00BD7995">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8538B98" w14:textId="77777777" w:rsidR="006B33EA" w:rsidRDefault="000C62F2" w:rsidP="00BD7995">
      <w:pPr>
        <w:pStyle w:val="ListParagraph"/>
        <w:numPr>
          <w:ilvl w:val="0"/>
          <w:numId w:val="8"/>
        </w:numPr>
        <w:jc w:val="left"/>
      </w:pPr>
      <w:bookmarkStart w:id="2" w:name="_Ref488755454"/>
      <w:r>
        <w:t>Department of Agronomy and Plant Genetics</w:t>
      </w:r>
      <w:r w:rsidR="006B33EA">
        <w:t>, University of Minnesota, St. Paul, MN, USA</w:t>
      </w:r>
      <w:bookmarkEnd w:id="2"/>
    </w:p>
    <w:p w14:paraId="681F4226" w14:textId="77777777" w:rsidR="00005D7D" w:rsidRDefault="00005D7D" w:rsidP="00BD7995">
      <w:pPr>
        <w:pStyle w:val="ListParagraph"/>
        <w:numPr>
          <w:ilvl w:val="0"/>
          <w:numId w:val="8"/>
        </w:numPr>
        <w:jc w:val="left"/>
      </w:pPr>
      <w:bookmarkStart w:id="3" w:name="_Ref488755655"/>
      <w:r>
        <w:t>Department of Computer Science, University of Minnesota, Minneapolis, MN, USA</w:t>
      </w:r>
      <w:bookmarkEnd w:id="3"/>
    </w:p>
    <w:p w14:paraId="12399648" w14:textId="77777777" w:rsidR="006B33EA" w:rsidRDefault="00453A36" w:rsidP="00BD7995">
      <w:pPr>
        <w:pStyle w:val="ListParagraph"/>
        <w:numPr>
          <w:ilvl w:val="0"/>
          <w:numId w:val="8"/>
        </w:numPr>
        <w:jc w:val="left"/>
      </w:pPr>
      <w:bookmarkStart w:id="4" w:name="_Ref488755530"/>
      <w:r>
        <w:t>Cayuga Genetics Consulting Group LLC</w:t>
      </w:r>
      <w:r w:rsidR="006B33EA">
        <w:t>, Ithaca, NY, USA</w:t>
      </w:r>
      <w:bookmarkEnd w:id="4"/>
    </w:p>
    <w:p w14:paraId="4646FFE7" w14:textId="77777777" w:rsidR="006B33EA" w:rsidRDefault="006B33EA" w:rsidP="00BD7995">
      <w:pPr>
        <w:pStyle w:val="ListParagraph"/>
        <w:numPr>
          <w:ilvl w:val="0"/>
          <w:numId w:val="8"/>
        </w:numPr>
        <w:jc w:val="left"/>
      </w:pPr>
      <w:bookmarkStart w:id="5" w:name="_Ref488755534"/>
      <w:r>
        <w:t>Department of Biochemistry, Purdue University, West Lafayette, IN, USA</w:t>
      </w:r>
      <w:bookmarkEnd w:id="5"/>
    </w:p>
    <w:p w14:paraId="2CD42027" w14:textId="77777777" w:rsidR="006B4B17" w:rsidRDefault="00E56B10" w:rsidP="00BD7995">
      <w:pPr>
        <w:pStyle w:val="ListParagraph"/>
        <w:numPr>
          <w:ilvl w:val="0"/>
          <w:numId w:val="8"/>
        </w:numPr>
        <w:jc w:val="left"/>
      </w:pPr>
      <w:bookmarkStart w:id="6" w:name="_Ref488755539"/>
      <w:r>
        <w:t>Donald Danforth Plant Science Center, St. Louis, MO, USA</w:t>
      </w:r>
      <w:bookmarkEnd w:id="6"/>
    </w:p>
    <w:p w14:paraId="60E24CD6" w14:textId="77777777" w:rsidR="00005D7D" w:rsidRDefault="006B33EA" w:rsidP="00BD7995">
      <w:pPr>
        <w:pStyle w:val="ListParagraph"/>
        <w:numPr>
          <w:ilvl w:val="0"/>
          <w:numId w:val="8"/>
        </w:numPr>
        <w:jc w:val="left"/>
      </w:pPr>
      <w:bookmarkStart w:id="7" w:name="_Ref488755546"/>
      <w:r>
        <w:t>USDA-ARS Plant Genetics Re</w:t>
      </w:r>
      <w:r w:rsidR="00E56B10">
        <w:t>search Unit, St. Louis, MO, USA</w:t>
      </w:r>
      <w:bookmarkEnd w:id="7"/>
    </w:p>
    <w:p w14:paraId="64AA9152" w14:textId="77777777" w:rsidR="009E1BB2" w:rsidRDefault="009E1BB2" w:rsidP="00BD7995">
      <w:pPr>
        <w:pStyle w:val="ListParagraph"/>
        <w:ind w:left="0"/>
        <w:jc w:val="left"/>
      </w:pPr>
    </w:p>
    <w:p w14:paraId="7E95DFFC" w14:textId="77777777" w:rsidR="004D7022" w:rsidRDefault="00570CDD" w:rsidP="00BD7995">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56BEC7A6" w14:textId="77777777" w:rsidR="004D7899" w:rsidRDefault="004D7022" w:rsidP="00BD7995">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6FFE03F1" w14:textId="77777777" w:rsidR="004D7899" w:rsidRDefault="004D7899" w:rsidP="00BD7995">
      <w:pPr>
        <w:jc w:val="left"/>
      </w:pPr>
      <w:r>
        <w:br w:type="page"/>
      </w:r>
    </w:p>
    <w:p w14:paraId="7EEA302E" w14:textId="77777777" w:rsidR="006B33EA" w:rsidRDefault="006B33EA" w:rsidP="00BD7995">
      <w:pPr>
        <w:pStyle w:val="Heading1"/>
      </w:pPr>
      <w:r>
        <w:t>Abstract</w:t>
      </w:r>
    </w:p>
    <w:p w14:paraId="794749D2" w14:textId="77777777" w:rsidR="00D83AA5" w:rsidRDefault="00D23002" w:rsidP="00176048">
      <w:pPr>
        <w:pStyle w:val="Subtitle"/>
      </w:pPr>
      <w:r>
        <w:t>Genome wide association studies (GWAS) have identified thousands of loci linked to hundreds of traits in many different species. However,</w:t>
      </w:r>
      <w:r w:rsidR="007017F0">
        <w:t xml:space="preserve"> 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w:t>
      </w:r>
      <w:r w:rsidR="004904F4">
        <w:t xml:space="preserve"> Given little information about a gene, patterns of expression are a powerful tool for inferring biological function. </w:t>
      </w:r>
      <w:r w:rsidR="009D4485">
        <w:t>Here, w</w:t>
      </w:r>
      <w:r w:rsidR="002F548A">
        <w:t>e developed a computational framework called Camoco that integrates</w:t>
      </w:r>
      <w:r w:rsidR="00621242">
        <w:t xml:space="preserve"> loci identified by GWAS with functional information derived from gene co-expression networks.</w:t>
      </w:r>
      <w:r w:rsidR="0090637E" w:rsidRPr="0090637E">
        <w:t xml:space="preserve"> </w:t>
      </w:r>
      <w:r w:rsidR="0090637E">
        <w:t xml:space="preserve">We </w:t>
      </w:r>
      <w:r w:rsidR="00050BE8">
        <w:t>built</w:t>
      </w:r>
      <w:r w:rsidR="0090637E">
        <w:t xml:space="preserve"> co-expression networks from three distinct biological contexts and </w:t>
      </w:r>
      <w:r w:rsidR="00AD39A6">
        <w:t>establish</w:t>
      </w:r>
      <w:r w:rsidR="007C307B">
        <w:t xml:space="preserve"> </w:t>
      </w:r>
      <w:r w:rsidR="0090637E">
        <w:t>the precision of our method with simulated GWAS data. We</w:t>
      </w:r>
      <w:r w:rsidR="004D01EA">
        <w:t xml:space="preserve"> </w:t>
      </w:r>
      <w:r w:rsidR="0090637E">
        <w:t xml:space="preserve">applied </w:t>
      </w:r>
      <w:r w:rsidR="00B95703">
        <w:t>Camoco</w:t>
      </w:r>
      <w:r w:rsidR="0090637E">
        <w:t xml:space="preserve"> to prioritize candidate genes from a large scale GWAS examin</w:t>
      </w:r>
      <w:r w:rsidR="007C307B">
        <w:t>ing</w:t>
      </w:r>
      <w:r w:rsidR="0090637E">
        <w:t xml:space="preserve"> the accumulation of 17 different elements in 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 xml:space="preserve">ur results </w:t>
      </w:r>
      <w:r w:rsidR="00890053">
        <w:t>show</w:t>
      </w:r>
      <w:r w:rsidR="00890053" w:rsidRPr="004F0FE1">
        <w:t xml:space="preserve"> that simply taking the closest genes to significant GWAS </w:t>
      </w:r>
      <w:r w:rsidR="00EE5B8C">
        <w:t>loci</w:t>
      </w:r>
      <w:r w:rsidR="00890053" w:rsidRPr="004F0FE1">
        <w:t xml:space="preserve"> will often lead to spurious results</w:t>
      </w:r>
      <w:r w:rsidR="00890053">
        <w:t>,</w:t>
      </w:r>
      <w:r w:rsidR="00890053" w:rsidRPr="004F0FE1">
        <w:t xml:space="preserve"> </w:t>
      </w:r>
      <w:r w:rsidR="0074265B">
        <w:t>indicating</w:t>
      </w:r>
      <w:r w:rsidR="00890053" w:rsidRPr="004F0FE1">
        <w:t xml:space="preserve"> the need for proper functional modeling and </w:t>
      </w:r>
      <w:r w:rsidR="00890053">
        <w:t xml:space="preserve">a reliable null-distribution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950217">
        <w:t xml:space="preserve"> two genes identified by our approach using mutants and annotate other high priority candidates with ontological enrichment and curated literature support resulting in a targeted set of candidate genes that drive elemental accumulation in maize grain.</w:t>
      </w:r>
    </w:p>
    <w:p w14:paraId="3EE7F9E5" w14:textId="77777777" w:rsidR="00D83AA5" w:rsidRDefault="00D83AA5" w:rsidP="00BD7995">
      <w:pPr>
        <w:jc w:val="left"/>
      </w:pPr>
      <w:r>
        <w:br w:type="page"/>
      </w:r>
    </w:p>
    <w:p w14:paraId="646AA2BA" w14:textId="77777777" w:rsidR="006B33EA" w:rsidRPr="006B33EA" w:rsidRDefault="006B33EA" w:rsidP="00BD7995"/>
    <w:p w14:paraId="69F19FEC" w14:textId="77777777" w:rsidR="006B33EA" w:rsidRDefault="006B33EA" w:rsidP="00BD7995">
      <w:pPr>
        <w:pStyle w:val="Heading1"/>
      </w:pPr>
      <w:r>
        <w:t>Introduction</w:t>
      </w:r>
    </w:p>
    <w:p w14:paraId="13F87A2E" w14:textId="72D0A02A" w:rsidR="00F946A7" w:rsidRDefault="00F946A7" w:rsidP="00BD7995">
      <w:r w:rsidRPr="006804EA">
        <w:t>Genome wide association studies</w:t>
      </w:r>
      <w:r>
        <w:t xml:space="preserve"> (GWAS)</w:t>
      </w:r>
      <w:r w:rsidRPr="006804EA">
        <w:t xml:space="preserve"> are a powerful tool for understanding the genetic basis of trait</w:t>
      </w:r>
      <w:r w:rsidR="004F68F3">
        <w:t xml:space="preserve"> variation</w:t>
      </w:r>
      <w:r w:rsidRPr="006804EA">
        <w:t>. This approach has been successfully applied for hundreds of important traits in different species, including important yield-relevant traits in crops. Sufficiently powered  GWA</w:t>
      </w:r>
      <w:r w:rsidR="009773A4">
        <w:t>S</w:t>
      </w:r>
      <w:r w:rsidRPr="006804EA">
        <w:t xml:space="preserve">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many of which fall outside annotated gene boundaries</w:t>
      </w:r>
      <w:bookmarkEnd w:id="0"/>
      <w:r>
        <w:t xml:space="preserve">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For example, in maize alone, GWA</w:t>
      </w:r>
      <w:r w:rsidR="003B155A">
        <w:t>S</w:t>
      </w:r>
      <w:r w:rsidRPr="006804EA">
        <w:t xml:space="preserve">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w:t>
      </w:r>
      <w:r w:rsidR="004C123B">
        <w:t xml:space="preserve"> of interest, </w:t>
      </w:r>
      <w:r>
        <w:t>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causal genes is the fact that</w:t>
      </w:r>
      <w:r w:rsidR="004C123B">
        <w:t xml:space="preserve"> due to linkage disequilibrium</w:t>
      </w:r>
      <w:r>
        <w:t xml:space="preserve"> (LD)</w:t>
      </w:r>
      <w:r w:rsidR="00923BC8">
        <w:t>.</w:t>
      </w:r>
      <w:r>
        <w:t xml:space="preserve"> </w:t>
      </w:r>
      <w:r w:rsidR="00923BC8">
        <w:t>T</w:t>
      </w:r>
      <w:r>
        <w:t xml:space="preserve">he genetic marker identified by a GWAS-reported association can be relatively </w:t>
      </w:r>
      <w:r w:rsidR="004C123B">
        <w:t xml:space="preserve">far from </w:t>
      </w:r>
      <w:r>
        <w:t>the actual causal variant, which can implicate a large number of causal genes. For example, LD in maize can vary between 1kb to over 1</w:t>
      </w:r>
      <w:r w:rsidR="00580A65">
        <w:t>Mb</w:t>
      </w:r>
      <w:r>
        <w:t xml:space="preserve">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and this can be even broader in crop species beyond maize</w:t>
      </w:r>
      <w:r w:rsidR="00EA4122">
        <w:t xml:space="preserve"> </w:t>
      </w:r>
      <w:r w:rsidR="00EA4122">
        <w:fldChar w:fldCharType="begin" w:fldLock="1"/>
      </w:r>
      <w:r w:rsidR="001C2C84">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EA4122">
        <w:fldChar w:fldCharType="separate"/>
      </w:r>
      <w:r w:rsidR="00EA4122" w:rsidRPr="00EA4122">
        <w:rPr>
          <w:noProof/>
        </w:rPr>
        <w:t>(Morrell et al. 2005; Caldwell et al. 2006)</w:t>
      </w:r>
      <w:r w:rsidR="00EA4122">
        <w:fldChar w:fldCharType="end"/>
      </w:r>
      <w:r>
        <w:t xml:space="preserve">. </w:t>
      </w:r>
      <w:r w:rsidR="00BD03D8">
        <w:t>Moreover,</w:t>
      </w:r>
      <w:r>
        <w:t xml:space="preserve"> there is increasing evidence that gene regulatory regions play a significant role in functional variation </w:t>
      </w:r>
      <w:r>
        <w:fldChar w:fldCharType="begin" w:fldLock="1"/>
      </w:r>
      <w:r w:rsidR="00EC7849">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"(Wray 2007; Wallace et al. 2014)", "plainTextFormattedCitation" : "(Wray 2007; Wallace et al. 2014)", "previouslyFormattedCitation" : "(Wray 2007; Wallace et al. 2014)" }, "properties" : { "noteIndex" : 0 }, "schema" : "https://github.com/citation-style-language/schema/raw/master/csl-citation.json" }</w:instrText>
      </w:r>
      <w:r>
        <w:fldChar w:fldCharType="separate"/>
      </w:r>
      <w:r w:rsidR="004541ED" w:rsidRPr="004541ED">
        <w:rPr>
          <w:noProof/>
        </w:rPr>
        <w:t>(Wray 2007; Wallace et al. 2014)</w:t>
      </w:r>
      <w:r>
        <w:fldChar w:fldCharType="end"/>
      </w:r>
      <w:r>
        <w:t>, which means that causal variants can be quite far from the gene whose expression is affected. Several examples of non-coding sequences having major functional effects have been previously reported in maize</w:t>
      </w:r>
      <w:r w:rsidR="004C123B">
        <w:t xml:space="preserve">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004C123B" w:rsidRPr="008446EC">
        <w:t>.</w:t>
      </w:r>
      <w:r w:rsidR="004C123B">
        <w:t xml:space="preserve"> </w:t>
      </w:r>
      <w:r>
        <w:t>The combination of these two challenging</w:t>
      </w:r>
      <w:r w:rsidR="0029761B">
        <w:t xml:space="preserve"> factors </w:t>
      </w:r>
      <w:r>
        <w:t xml:space="preserve">means that even when presented with a variant strongly associated with a trait, one can be left with a large number of candidate genes that are plausibly causal. </w:t>
      </w:r>
    </w:p>
    <w:p w14:paraId="023F0A58" w14:textId="77777777" w:rsidR="00F946A7" w:rsidRPr="00002A0F" w:rsidRDefault="00F946A7" w:rsidP="00BD7995">
      <w:r>
        <w:t xml:space="preserve">The problem of pinpointing causal genes is exacerbated in crop species where gene annotation is largely incomplete. For example, in maize, only ~1% of genes have functional annotations based on mutant analyses </w:t>
      </w:r>
      <w:r>
        <w:fldChar w:fldCharType="begin" w:fldLock="1"/>
      </w:r>
      <w:r>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fldChar w:fldCharType="separate"/>
      </w:r>
      <w:r w:rsidRPr="002E2686">
        <w:rPr>
          <w:noProof/>
        </w:rPr>
        <w:t>(Andorf et al. 2015)</w:t>
      </w:r>
      <w:r>
        <w:fldChar w:fldCharType="end"/>
      </w:r>
      <w:r>
        <w:t xml:space="preserve">. </w:t>
      </w:r>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understanding</w:t>
      </w:r>
      <w:r>
        <w:t xml:space="preserve"> of how genes influence traits. </w:t>
      </w:r>
      <w:r w:rsidRPr="00002A0F">
        <w:t>Advanced mapping populations</w:t>
      </w:r>
      <w:r>
        <w:t xml:space="preserve"> developed in crops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 the wealth of information linking genotypic variation to phenotype, especially when the trait of interest involves many genes that ha</w:t>
      </w:r>
      <w:r w:rsidR="0074265B">
        <w:t>ve interactions that a GWAS</w:t>
      </w:r>
      <w:r w:rsidRPr="00002A0F">
        <w:t xml:space="preserve"> cannot explicitly model. </w:t>
      </w:r>
    </w:p>
    <w:p w14:paraId="0DAB2884" w14:textId="1DC89FB0" w:rsidR="00F946A7" w:rsidRPr="00002A0F" w:rsidRDefault="00F946A7" w:rsidP="00BD7995">
      <w:r w:rsidRPr="00002A0F">
        <w:t>One informative and easily measurable sour</w:t>
      </w:r>
      <w:r>
        <w:t>ce of functional information is</w:t>
      </w:r>
      <w:r w:rsidRPr="00002A0F">
        <w:t xml:space="preserve"> gene expression. Surveying gene expression profiles in different contexts, such as throughout tissue development or within different genetic backgrounds, helps estab</w:t>
      </w:r>
      <w:r>
        <w:t xml:space="preserve">lish how a gene’s expression is </w:t>
      </w:r>
      <w:r w:rsidRPr="00002A0F">
        <w:t>linked to its biological function, including variation in phenotype. Comparing the similarity of two gene’s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t xml:space="preserve"> </w:t>
      </w:r>
      <w:r w:rsidR="00EC7849">
        <w:fldChar w:fldCharType="begin" w:fldLock="1"/>
      </w:r>
      <w:r w:rsidR="00D4557F">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"(Eisen et al. 1998)", "plainTextFormattedCitation" : "(Eisen et al. 1998)", "previouslyFormattedCitation" : "(Eisen et al. 1998)" }, "properties" : { "noteIndex" : 0 }, "schema" : "https://github.com/citation-style-language/schema/raw/master/csl-citation.json" }</w:instrText>
      </w:r>
      <w:r w:rsidR="00EC7849">
        <w:fldChar w:fldCharType="separate"/>
      </w:r>
      <w:r w:rsidR="00EC7849" w:rsidRPr="00EC7849">
        <w:rPr>
          <w:noProof/>
        </w:rPr>
        <w:t>(Eisen et al. 1998)</w:t>
      </w:r>
      <w:r w:rsidR="00EC7849">
        <w:fldChar w:fldCharType="end"/>
      </w:r>
      <w:r w:rsidRPr="00002A0F">
        <w:t xml:space="preserve">. Analysis of co-expression or co-expression networks have been used successfully for identifying functionally related genes, including in several crop </w:t>
      </w:r>
      <w:r>
        <w:t xml:space="preserve">species </w:t>
      </w:r>
      <w:r>
        <w:fldChar w:fldCharType="begin" w:fldLock="1"/>
      </w:r>
      <w:r w:rsidR="001C2C84">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EA4122" w:rsidRPr="00EA4122">
        <w:rPr>
          <w:noProof/>
        </w:rPr>
        <w:t>(R.J. Schaefer et al. 2014; Mochida et al. 2011; Obayashi et al. 2014; Sarkar, Kim, and Grover 2014; Zheng and Zhao 2013; Ozaki et al. 2010; Ruth Swanson-Wagner et al. 2012)</w:t>
      </w:r>
      <w:r>
        <w:fldChar w:fldCharType="end"/>
      </w:r>
      <w:r w:rsidRPr="00002A0F">
        <w:t>.</w:t>
      </w:r>
    </w:p>
    <w:p w14:paraId="7A3E0C44" w14:textId="77777777" w:rsidR="00F946A7" w:rsidRPr="00002A0F" w:rsidRDefault="00F946A7" w:rsidP="00BD7995">
      <w:r w:rsidRPr="00002A0F">
        <w:t xml:space="preserve">Because co-expression provides a global measure of functional relation, it can serve as a powerful means </w:t>
      </w:r>
      <w:r w:rsidR="00ED37CD">
        <w:t>for</w:t>
      </w:r>
      <w:r w:rsidRPr="00002A0F">
        <w:t xml:space="preserve"> interpreting GWAS candidate loci. Specifically, we expect that variation in several different genes contributing to the same biological process would be associated with a given phenotype</w:t>
      </w:r>
      <w:r>
        <w:t xml:space="preserve"> </w:t>
      </w:r>
      <w:r>
        <w:fldChar w:fldCharType="begin" w:fldLock="1"/>
      </w:r>
      <w:r w:rsidR="001C2C84">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fldChar w:fldCharType="separate"/>
      </w:r>
      <w:r w:rsidR="00EA4122" w:rsidRPr="00EA4122">
        <w:rPr>
          <w:noProof/>
        </w:rPr>
        <w:t>(Wolfe, Kohane, and Butte 2005)</w:t>
      </w:r>
      <w:r>
        <w:fldChar w:fldCharType="end"/>
      </w:r>
      <w:r>
        <w:t xml:space="preserve">. Thus, </w:t>
      </w:r>
      <w:r w:rsidRPr="00002A0F">
        <w:t xml:space="preserve">if genetic variation driving the phenotype captured by GWAS is encoded by co-regulated genes, these data sets will non-randomly overlap. Systematic integration of candidate loci identified by GWAS with co-expression interactions provides an opportunity to prioritize candidate genes linked to GWAS SNPs based on putative functional information </w:t>
      </w:r>
      <w:r w:rsidR="00547FCA">
        <w:t>(</w:t>
      </w:r>
      <w:r w:rsidRPr="00002A0F">
        <w:t>captured by a gene co-expression network</w:t>
      </w:r>
      <w:r w:rsidR="00893C08">
        <w:t>)</w:t>
      </w:r>
      <w:r w:rsidRPr="00002A0F">
        <w:t>. Though not all functional relationships are captured using co-expression</w:t>
      </w:r>
      <w:r>
        <w:fldChar w:fldCharType="begin" w:fldLock="1"/>
      </w:r>
      <w:r>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Pr="005F4914">
        <w:rPr>
          <w:noProof/>
        </w:rPr>
        <w:t>(Ritchie et al. 2015)</w:t>
      </w:r>
      <w:r>
        <w:fldChar w:fldCharType="end"/>
      </w:r>
      <w:r w:rsidRPr="00002A0F">
        <w:t>, these data still provide a highly informative, and sometimes only, set of clues about genes that have otherwise not been studied. This principle has been used successfully with other ty</w:t>
      </w:r>
      <w:r>
        <w:t xml:space="preserve">pes of networks, for example protein-protein interactions </w:t>
      </w:r>
      <w:r>
        <w:fldChar w:fldCharType="begin" w:fldLock="1"/>
      </w:r>
      <w:r w:rsidR="001C2C84">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EA4122" w:rsidRPr="00EA4122">
        <w:rPr>
          <w:noProof/>
        </w:rPr>
        <w:t>(M. Li et al. 2008)</w:t>
      </w:r>
      <w:r>
        <w:fldChar w:fldCharType="end"/>
      </w:r>
      <w:r>
        <w:t>, and co-expression has been used as a basis</w:t>
      </w:r>
      <w:r w:rsidRPr="00002A0F">
        <w:t xml:space="preserve"> for</w:t>
      </w:r>
      <w:r w:rsidR="000833C3">
        <w:t xml:space="preserve"> understanding GWAS</w:t>
      </w:r>
      <w:r>
        <w:t xml:space="preserve"> in mouse and human </w:t>
      </w:r>
      <w:r>
        <w:fldChar w:fldCharType="begin" w:fldLock="1"/>
      </w:r>
      <w:r>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39699560" w14:textId="77777777" w:rsidR="00F946A7" w:rsidRDefault="00F946A7" w:rsidP="00BD7995">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22944357" w14:textId="77777777" w:rsidR="00F946A7" w:rsidRDefault="00F946A7" w:rsidP="00BD7995">
      <w:r>
        <w:t xml:space="preserve">We </w:t>
      </w:r>
      <w:r w:rsidR="006540D1">
        <w:t>applied</w:t>
      </w:r>
      <w:r>
        <w:t xml:space="preserve"> this approach</w:t>
      </w:r>
      <w:r w:rsidRPr="00002A0F">
        <w:t xml:space="preserve"> in the context of maize,</w:t>
      </w:r>
      <w:r>
        <w:t xml:space="preserve"> one of the most important agricultural crops in the world, yielding </w:t>
      </w:r>
      <w:r w:rsidR="00953845">
        <w:t>15.1</w:t>
      </w:r>
      <w:r>
        <w:t xml:space="preserve"> billion bushels 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rsidR="001C2C84">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EA4122" w:rsidRPr="00EA4122">
        <w:rPr>
          <w:noProof/>
        </w:rPr>
        <w:t>(I. Baxter 2010)</w:t>
      </w:r>
      <w:r>
        <w:fldChar w:fldCharType="end"/>
      </w:r>
      <w:r>
        <w:t>, grain nutritional quality</w:t>
      </w:r>
      <w:r>
        <w:fldChar w:fldCharType="begin" w:fldLock="1"/>
      </w:r>
      <w:r w:rsidR="001C2C84">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EA4122" w:rsidRPr="00EA4122">
        <w:rPr>
          <w:noProof/>
        </w:rPr>
        <w:t>(</w:t>
      </w:r>
      <w:proofErr w:type="spellStart"/>
      <w:r w:rsidR="00EA4122" w:rsidRPr="00EA4122">
        <w:rPr>
          <w:noProof/>
        </w:rPr>
        <w:t>Guerinot</w:t>
      </w:r>
      <w:proofErr w:type="spellEnd"/>
      <w:r w:rsidR="00EA4122" w:rsidRPr="00EA4122">
        <w:rPr>
          <w:noProof/>
        </w:rPr>
        <w:t xml:space="preserve"> and Salt 2017)</w:t>
      </w:r>
      <w:r>
        <w:fldChar w:fldCharType="end"/>
      </w:r>
      <w:r w:rsidR="00AF6436">
        <w:t>,</w:t>
      </w:r>
      <w:r>
        <w:t xml:space="preserve"> and plant physiology </w:t>
      </w:r>
      <w:r>
        <w:fldChar w:fldCharType="begin" w:fldLock="1"/>
      </w:r>
      <w:r w:rsidR="001C2C84">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EA4122" w:rsidRPr="00EA4122">
        <w:rPr>
          <w:noProof/>
        </w:rPr>
        <w:t>(I. R. Baxter et al. 2008)</w:t>
      </w:r>
      <w:r>
        <w:fldChar w:fldCharType="end"/>
      </w:r>
      <w:r>
        <w:t>.</w:t>
      </w:r>
    </w:p>
    <w:p w14:paraId="2CE834AD" w14:textId="77777777" w:rsidR="00F946A7" w:rsidRDefault="00F946A7" w:rsidP="00BD7995">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 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 more generally, highlight lessons about the connection between co-expression and GWAS loci from our study that are likely to generalize to other traits and other species.</w:t>
      </w:r>
    </w:p>
    <w:p w14:paraId="6339A30B" w14:textId="77777777" w:rsidR="004E79F7" w:rsidRDefault="006B33EA" w:rsidP="00BD7995">
      <w:pPr>
        <w:pStyle w:val="Heading1"/>
      </w:pPr>
      <w:r>
        <w:t>Results</w:t>
      </w:r>
    </w:p>
    <w:p w14:paraId="3530C0CD" w14:textId="77777777" w:rsidR="005E39F8" w:rsidRDefault="003C50A3" w:rsidP="00BD799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A615037" w14:textId="77777777" w:rsidR="00B77B21" w:rsidRDefault="00B77B21" w:rsidP="00BD7995">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w:t>
      </w:r>
      <w:r w:rsidR="00092892">
        <w:t>GWAS</w:t>
      </w:r>
      <w:r w:rsidR="00B45F3C">
        <w:t xml:space="preserve">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724F1C5A" w14:textId="07E7C7E3" w:rsidR="00013461" w:rsidRDefault="00EA3C7A" w:rsidP="00BD7995">
      <w:r>
        <w:t xml:space="preserve">There are </w:t>
      </w:r>
      <w:r w:rsidR="00B77B21">
        <w:t>three major components of the Camoco system</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092892">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092892">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p>
    <w:p w14:paraId="6DF9918F" w14:textId="71B1A479" w:rsidR="00F42CCC" w:rsidRDefault="00AF201D" w:rsidP="00BD7995">
      <w:r>
        <w:t xml:space="preserve"> The overlap algorithm uses </w:t>
      </w:r>
      <w:r w:rsidR="00C46D31">
        <w:t>two different network scoring</w:t>
      </w:r>
      <w:r w:rsidR="0029761B">
        <w:t xml:space="preserve"> metrics</w:t>
      </w:r>
      <w:r w:rsidR="00C46D31">
        <w:t xml:space="preserve">: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0B0BA4">
        <w:t>Eq.2</w:t>
      </w:r>
      <w:r w:rsidR="00CE1A7A">
        <w:fldChar w:fldCharType="end"/>
      </w:r>
      <w:r w:rsidR="00C46D31">
        <w:t xml:space="preserve">). </w:t>
      </w:r>
      <w:commentRangeStart w:id="8"/>
      <w:r w:rsidR="004D5AC5">
        <w:t>Subn</w:t>
      </w:r>
      <w:r w:rsidR="00C46D31">
        <w:t xml:space="preserve">etwork </w:t>
      </w:r>
      <w:r w:rsidR="00C46D31" w:rsidRPr="0088519F">
        <w:t>density</w:t>
      </w:r>
      <w:r w:rsidR="00C46D31">
        <w:t xml:space="preserve"> measures the</w:t>
      </w:r>
      <w:r w:rsidR="00B77B21">
        <w:t xml:space="preserve"> average interaction strength between</w:t>
      </w:r>
      <w:r w:rsidR="00092892">
        <w:t xml:space="preserve"> all </w:t>
      </w:r>
      <w:r w:rsidR="00B77B21">
        <w:t xml:space="preserve">pairwise combinations of </w:t>
      </w:r>
      <w:r w:rsidR="00CA6BB2">
        <w:t>genes</w:t>
      </w:r>
      <w:r w:rsidR="00092892">
        <w:t xml:space="preserve">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w:t>
      </w:r>
      <w:r w:rsidR="00092892">
        <w:t xml:space="preserve"> the GWAS</w:t>
      </w:r>
      <w:r w:rsidR="00DC139F">
        <w:t>-derived subnetwork as compared to all other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0B2E54" w:rsidRPr="0045686C">
        <w:rPr>
          <w:rFonts w:eastAsiaTheme="minorEastAsia"/>
        </w:rPr>
        <w:t>Eq.</w:t>
      </w:r>
      <w:r w:rsidR="000B2E54">
        <w:rPr>
          <w:rFonts w:eastAsiaTheme="minorEastAsia"/>
        </w:rPr>
        <w:t>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0B2E54">
        <w:t>Eq.4</w:t>
      </w:r>
      <w:r w:rsidR="000B2E54">
        <w:fldChar w:fldCharType="end"/>
      </w:r>
      <w:r w:rsidR="000B2E54">
        <w:t>)</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w:t>
      </w:r>
      <w:commentRangeEnd w:id="8"/>
      <w:r w:rsidR="000B2E54">
        <w:rPr>
          <w:rStyle w:val="CommentReference"/>
        </w:rPr>
        <w:commentReference w:id="8"/>
      </w:r>
      <w:r w:rsidR="00B77B21">
        <w:t xml:space="preserve"> </w:t>
      </w:r>
      <w:r w:rsidR="00DC139F">
        <w:t xml:space="preserve">For a given </w:t>
      </w:r>
      <w:r w:rsidR="00C17968">
        <w:t xml:space="preserve">input </w:t>
      </w:r>
      <w:r w:rsidR="00DC139F">
        <w:t>GWAS trait</w:t>
      </w:r>
      <w:r w:rsidR="0000230A">
        <w:t xml:space="preserve"> and </w:t>
      </w:r>
      <w:r w:rsidR="00415C99">
        <w:t>co-expression 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074EEA">
        <w:t>-</w:t>
      </w:r>
      <w:r w:rsidR="00DC139F">
        <w:t>distribution</w:t>
      </w:r>
      <w:r w:rsidR="003374CD">
        <w:t xml:space="preserve"> </w:t>
      </w:r>
      <w:r w:rsidR="00415C99">
        <w:t>based on</w:t>
      </w:r>
      <w:r w:rsidR="003374CD">
        <w:t xml:space="preserve"> random</w:t>
      </w:r>
      <w:r w:rsidR="00415C99">
        <w:t>ly</w:t>
      </w:r>
      <w:r w:rsidR="003374CD">
        <w:t xml:space="preserve"> </w:t>
      </w:r>
      <w:r w:rsidR="00415C99">
        <w:t xml:space="preserve">generated </w:t>
      </w:r>
      <w:r w:rsidR="003374CD">
        <w:t>GWAS traits (n=1000) with the same number of implicated loci and corresponding candidate genes</w:t>
      </w:r>
      <w:r w:rsidR="0092598E">
        <w:t>.</w:t>
      </w:r>
      <w:r w:rsidR="004B02B7">
        <w:t xml:space="preserve"> </w:t>
      </w:r>
      <w:r w:rsidR="003374CD">
        <w:t>This null-</w:t>
      </w:r>
      <w:r w:rsidR="00DC139F">
        <w:t>distribution</w:t>
      </w:r>
      <w:r w:rsidR="00415C99">
        <w:t xml:space="preserve"> </w:t>
      </w:r>
      <w:r w:rsidR="00DC139F">
        <w:t>is</w:t>
      </w:r>
      <w:r w:rsidR="00415C99">
        <w:t xml:space="preserve"> then</w:t>
      </w:r>
      <w:r w:rsidR="00DC139F">
        <w:t xml:space="preserve">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0B0BA4">
        <w:t>Fig. 1</w:t>
      </w:r>
      <w:r w:rsidR="006575E3">
        <w:fldChar w:fldCharType="end"/>
      </w:r>
      <w:r w:rsidR="00DC139F">
        <w:t>D).</w:t>
      </w:r>
      <w:r w:rsidR="004B02B7">
        <w:t xml:space="preserve"> </w:t>
      </w:r>
      <w:r w:rsidR="00E236D1">
        <w:t>Thus, for</w:t>
      </w:r>
      <w:r w:rsidR="00894FFD">
        <w:t xml:space="preserve">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are also highly co-expressed with  other </w:t>
      </w:r>
      <w:r w:rsidR="00F63481">
        <w:t xml:space="preserve">GWAS </w:t>
      </w:r>
      <w:r w:rsidR="00415C99">
        <w:t>associated genes</w:t>
      </w:r>
      <w:r w:rsidR="00802FA5">
        <w:t>. O</w:t>
      </w:r>
      <w:r w:rsidR="00C56A67">
        <w:t>ur meth</w:t>
      </w:r>
      <w:r w:rsidR="00A63051">
        <w:t>od can be applied to any trait and species where</w:t>
      </w:r>
      <w:r w:rsidR="000572EF">
        <w:t xml:space="preserve"> GWAS </w:t>
      </w:r>
      <w:r w:rsidR="00415C99">
        <w:t>has been completed and sufficient gene expression data exists to construct a co-expression network</w:t>
      </w:r>
      <w:r w:rsidR="00A63051">
        <w:t>.</w:t>
      </w:r>
    </w:p>
    <w:p w14:paraId="1A52038D" w14:textId="77777777" w:rsidR="00BD3E3E" w:rsidRDefault="00F87A75" w:rsidP="00BD7995">
      <w:pPr>
        <w:pStyle w:val="Heading3"/>
      </w:pPr>
      <w:bookmarkStart w:id="9" w:name="_Ref444765587"/>
      <w:r>
        <w:t>Fig.</w:t>
      </w:r>
      <w:r w:rsidR="00BD3E3E">
        <w:t xml:space="preserve"> 1</w:t>
      </w:r>
      <w:bookmarkEnd w:id="9"/>
    </w:p>
    <w:p w14:paraId="575F0194" w14:textId="77777777" w:rsidR="00E7135D" w:rsidRDefault="00D42BE5" w:rsidP="00BD7995">
      <w:pPr>
        <w:pStyle w:val="Heading3"/>
      </w:pPr>
      <w:r>
        <w:t>Schematic</w:t>
      </w:r>
      <w:r w:rsidR="00CE7F08">
        <w:t xml:space="preserve"> of the </w:t>
      </w:r>
      <w:r w:rsidR="00E7135D" w:rsidRPr="00E7135D">
        <w:t>Camoco framework</w:t>
      </w:r>
    </w:p>
    <w:p w14:paraId="72CC5DEF" w14:textId="77777777" w:rsidR="00E7135D" w:rsidRDefault="00B61812" w:rsidP="00BD7995">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253C8B7E" w14:textId="77777777" w:rsidR="008E4FEF" w:rsidRDefault="008E4FEF" w:rsidP="00BD7995">
      <w:pPr>
        <w:pStyle w:val="Heading2"/>
      </w:pPr>
      <w:r w:rsidRPr="00C36685">
        <w:t>Generating co-expression networks from diverse transcriptional data</w:t>
      </w:r>
    </w:p>
    <w:p w14:paraId="1EC02962" w14:textId="77777777" w:rsidR="00B41120" w:rsidRDefault="00C63949" w:rsidP="00BD7995">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functional relationships</w:t>
      </w:r>
      <w:r w:rsidR="00C634E0">
        <w:t xml:space="preserve"> 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4D004874" w14:textId="77777777" w:rsidR="00097BC0" w:rsidRDefault="00B41120" w:rsidP="00BD7995">
      <w:r>
        <w:t xml:space="preserve">All datasets used </w:t>
      </w:r>
      <w:r w:rsidR="000A71F2">
        <w:t xml:space="preserve">here </w:t>
      </w:r>
      <w:r>
        <w:t>were generated from whole-genome RNA-Seq analysis</w:t>
      </w:r>
      <w:r w:rsidR="000A71F2">
        <w:t>, although Camoco could also be applied to microarray</w:t>
      </w:r>
      <w:r w:rsidR="007D1A99">
        <w:t>-</w:t>
      </w:r>
      <w:r w:rsidR="000A71F2">
        <w:t>derived expression data</w:t>
      </w:r>
      <w:r>
        <w:t xml:space="preserve">.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inbred lines from a previously published dataset</w:t>
      </w:r>
      <w:r w:rsidR="00D807FF">
        <w:t xml:space="preserve"> characterizing the maize pan-genome</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7D1A99">
        <w:t xml:space="preserve"> (called ZmPAN </w:t>
      </w:r>
      <w:r w:rsidR="00D807FF">
        <w:t xml:space="preserve">network </w:t>
      </w:r>
      <w:r w:rsidR="007D1A99">
        <w:t>hereafter)</w:t>
      </w:r>
      <w:r w:rsidR="00D34056" w:rsidRPr="00573E18">
        <w:t xml:space="preserve">. Briefly, Hirsch et al. chose these lines to represent major heterotic groups within the US, sweet corns, pop corns, and exotic maize lines </w:t>
      </w:r>
      <w:r w:rsidR="009C40AE">
        <w:t>and measured gene expression profiles for</w:t>
      </w:r>
      <w:r w:rsidR="00D34056" w:rsidRPr="00573E18">
        <w:t xml:space="preserve"> seedling tissue</w:t>
      </w:r>
      <w:r w:rsidR="001849AF">
        <w:t xml:space="preserv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9C40AE">
        <w:t xml:space="preserve"> </w:t>
      </w:r>
      <w:r w:rsidR="008E4FEF" w:rsidRPr="004E79F7">
        <w:t>different tissues and developmenta</w:t>
      </w:r>
      <w:r w:rsidR="00917AD0">
        <w:t>l time points</w:t>
      </w:r>
      <w:r w:rsidR="0077791D">
        <w:t xml:space="preserve">  </w:t>
      </w:r>
      <w:r w:rsidR="0077791D">
        <w:fldChar w:fldCharType="begin" w:fldLock="1"/>
      </w:r>
      <w:r w:rsidR="0077791D">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77791D">
        <w:fldChar w:fldCharType="separate"/>
      </w:r>
      <w:r w:rsidR="0077791D" w:rsidRPr="00780438">
        <w:rPr>
          <w:noProof/>
        </w:rPr>
        <w:t>(Stelpflug et al. 2015)</w:t>
      </w:r>
      <w:r w:rsidR="0077791D">
        <w:fldChar w:fldCharType="end"/>
      </w:r>
      <w:r w:rsidR="00FD3978">
        <w:t xml:space="preserve">. </w:t>
      </w:r>
      <w:r w:rsidR="00917AD0">
        <w:t>Whole 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997A48">
        <w:t>Single A</w:t>
      </w:r>
      <w:r w:rsidR="00BF55BC">
        <w:t>ccession</w:t>
      </w:r>
      <w:r w:rsidR="00821677">
        <w:t xml:space="preserve"> expression Map</w:t>
      </w:r>
      <w:r w:rsidR="00BF55BC">
        <w:t>"</w:t>
      </w:r>
      <w:r w:rsidR="009C40AE">
        <w:t xml:space="preserve"> (called 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r w:rsidR="00097BC0">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ZmRoot network hereafter)</w:t>
      </w:r>
      <w:r w:rsidR="00FD3978">
        <w:t>.</w:t>
      </w:r>
      <w:bookmarkStart w:id="10" w:name="EditPoint"/>
      <w:bookmarkEnd w:id="10"/>
    </w:p>
    <w:p w14:paraId="1EE8584B" w14:textId="77777777" w:rsidR="002B1DB8" w:rsidRDefault="002B1DB8" w:rsidP="00BD7995">
      <w:pPr>
        <w:pStyle w:val="Heading3"/>
      </w:pPr>
      <w:bookmarkStart w:id="11" w:name="_Ref458774860"/>
      <w:r>
        <w:t>Table 1</w:t>
      </w:r>
      <w:bookmarkEnd w:id="11"/>
    </w:p>
    <w:p w14:paraId="528FFA08" w14:textId="77777777" w:rsidR="002B1DB8" w:rsidRDefault="002B1DB8" w:rsidP="00BD7995">
      <w:pPr>
        <w:pStyle w:val="Heading4"/>
      </w:pPr>
      <w:r>
        <w:t>Significantly Co-expressed GO Terms</w:t>
      </w:r>
    </w:p>
    <w:p w14:paraId="7877D500" w14:textId="46FF9890" w:rsidR="002B1DB8" w:rsidRDefault="002B1DB8" w:rsidP="00BD7995">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BD7995">
        <w:instrText xml:space="preserve"> \* MERGEFORMAT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283367DF" w14:textId="6D087540" w:rsidR="00AC5E1A" w:rsidRDefault="005D6663" w:rsidP="00BD7995">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5724AE0D" w14:textId="335EEF14" w:rsidR="00C57DDC" w:rsidRDefault="00661AFB" w:rsidP="00BD7995">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BD7995">
        <w:rPr>
          <w:highlight w:val="yellow"/>
        </w:rPr>
        <w:instrText xml:space="preserve"> \* MERGEFORMAT </w:instrText>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BD7995">
        <w:instrText xml:space="preserve"> \* MERGEFORMAT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BD7995">
        <w:instrText xml:space="preserve"> \* MERGEFORMAT </w:instrText>
      </w:r>
      <w:r w:rsidR="00452442">
        <w:fldChar w:fldCharType="separate"/>
      </w:r>
      <w:r w:rsidR="000B0BA4">
        <w:t>Supp. Table 1</w:t>
      </w:r>
      <w:r w:rsidR="00452442">
        <w:fldChar w:fldCharType="end"/>
      </w:r>
      <w:r w:rsidR="00B41120">
        <w:t>)</w:t>
      </w:r>
      <w:r w:rsidR="003246AF">
        <w:t>.</w:t>
      </w:r>
      <w:r w:rsidR="006E1CA7">
        <w:t xml:space="preserve"> </w:t>
      </w:r>
    </w:p>
    <w:p w14:paraId="353612F9" w14:textId="77777777" w:rsidR="00A1751F" w:rsidRDefault="00A1751F" w:rsidP="00BD7995">
      <w:pPr>
        <w:pStyle w:val="Heading3"/>
      </w:pPr>
      <w:bookmarkStart w:id="12" w:name="_Ref458774880"/>
      <w:r>
        <w:t>Table 2</w:t>
      </w:r>
      <w:bookmarkEnd w:id="12"/>
    </w:p>
    <w:p w14:paraId="7682A3A9" w14:textId="77777777" w:rsidR="00A1751F" w:rsidRDefault="00A1751F" w:rsidP="00BD7995">
      <w:pPr>
        <w:pStyle w:val="Heading4"/>
      </w:pPr>
      <w:r>
        <w:t>Gene co-expression network cluster assignments</w:t>
      </w:r>
    </w:p>
    <w:p w14:paraId="0CCD75FF" w14:textId="77777777" w:rsidR="00A1751F" w:rsidRDefault="00A1751F" w:rsidP="00BD7995">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413464D2" w14:textId="3ED48963" w:rsidR="00B41120" w:rsidRDefault="00EF3527" w:rsidP="00BD7995">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p-value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BD7995">
        <w:instrText xml:space="preserve"> \* MERGEFORMAT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120C9413" w14:textId="77777777" w:rsidR="00B41120" w:rsidRPr="00462918" w:rsidRDefault="00B41120" w:rsidP="00BD7995">
      <w:pPr>
        <w:pStyle w:val="Heading3"/>
      </w:pPr>
      <w:r w:rsidRPr="00462918">
        <w:t xml:space="preserve">Accounting for </w:t>
      </w:r>
      <w:r w:rsidRPr="00462918">
        <w:rPr>
          <w:i/>
        </w:rPr>
        <w:t>cis-</w:t>
      </w:r>
      <w:r w:rsidRPr="00462918">
        <w:t xml:space="preserve"> </w:t>
      </w:r>
      <w:r>
        <w:t>gene interactions</w:t>
      </w:r>
    </w:p>
    <w:p w14:paraId="079950D5" w14:textId="77777777" w:rsidR="009756C7" w:rsidRDefault="009756C7" w:rsidP="00BD7995">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1FBEAA23" w14:textId="04C030F2" w:rsidR="00760BC6" w:rsidRDefault="00015762" w:rsidP="00BD7995">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BD7995">
        <w:instrText xml:space="preserve"> \* MERGEFORMAT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BD7995">
        <w:instrText xml:space="preserve"> \* MERGEFORMAT </w:instrText>
      </w:r>
      <w:r w:rsidR="008D33AC">
        <w:fldChar w:fldCharType="separate"/>
      </w:r>
      <w:r w:rsidR="000B0BA4">
        <w:t>Fig 2</w:t>
      </w:r>
      <w:r w:rsidR="008D33AC">
        <w:fldChar w:fldCharType="end"/>
      </w:r>
      <w:r w:rsidR="008D33AC">
        <w:t xml:space="preserve"> </w:t>
      </w:r>
      <w:r w:rsidR="00493EDC">
        <w:t>inset).</w:t>
      </w:r>
    </w:p>
    <w:p w14:paraId="7091C160" w14:textId="77777777" w:rsidR="00760BC6" w:rsidRDefault="00760BC6" w:rsidP="00BD7995">
      <w:pPr>
        <w:pStyle w:val="Heading3"/>
      </w:pPr>
      <w:bookmarkStart w:id="13" w:name="_Ref487124030"/>
      <w:r>
        <w:t>Fig 2</w:t>
      </w:r>
      <w:bookmarkEnd w:id="13"/>
    </w:p>
    <w:p w14:paraId="22B476B7" w14:textId="77777777" w:rsidR="00760BC6" w:rsidRDefault="00760BC6" w:rsidP="00BD7995">
      <w:pPr>
        <w:pStyle w:val="Heading4"/>
      </w:pPr>
      <w:r>
        <w:t>Cis vs Trans Co-Expression Network Interactions</w:t>
      </w:r>
    </w:p>
    <w:p w14:paraId="003B0142" w14:textId="77777777" w:rsidR="00760BC6" w:rsidRPr="00FF0923" w:rsidRDefault="00760BC6" w:rsidP="00BD7995">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72ABEBFC" w14:textId="77777777" w:rsidR="002927F7" w:rsidRDefault="00760BC6" w:rsidP="00BD7995">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interactions when examining co-expression relationships among candidate genes identified by GWAS</w:t>
      </w:r>
      <w:r w:rsidR="00FE799D">
        <w:t xml:space="preserve"> SNPs</w:t>
      </w:r>
      <w:r w:rsidR="00FA5637">
        <w:t xml:space="preserve"> in Camoco</w:t>
      </w:r>
      <w:r>
        <w:t xml:space="preserve">. To account for possible </w:t>
      </w:r>
      <w:r w:rsidRPr="00313BDB">
        <w:rPr>
          <w:i/>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4889066D" w14:textId="77777777" w:rsidR="00F32D68" w:rsidRDefault="00F32D68" w:rsidP="00BD7995">
      <w:pPr>
        <w:pStyle w:val="Heading2"/>
      </w:pPr>
      <w:r>
        <w:t>Evaluation of the Camoco framework</w:t>
      </w:r>
    </w:p>
    <w:p w14:paraId="4BC870C5" w14:textId="5C227194" w:rsidR="000412AD" w:rsidRDefault="00CA0B8B" w:rsidP="00BD7995">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7779C">
        <w:t xml:space="preserve">the </w:t>
      </w:r>
      <w:r w:rsidR="00742C08">
        <w:t>detecti</w:t>
      </w:r>
      <w:r w:rsidR="0077779C">
        <w:t>on of</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639B01FE" w14:textId="306C276A" w:rsidR="008D7F45" w:rsidRDefault="000F1264" w:rsidP="00BD7995">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were</w:t>
      </w:r>
      <w:r w:rsidR="00ED5FE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0B0BA4">
        <w:t>Eq. 6</w:t>
      </w:r>
      <w:r w:rsidR="005364E4">
        <w:fldChar w:fldCharType="end"/>
      </w:r>
      <w:r w:rsidR="00126FBB">
        <w:t>)</w:t>
      </w:r>
      <w:r w:rsidR="00066CFC">
        <w:t>.</w:t>
      </w:r>
    </w:p>
    <w:p w14:paraId="4CA8519A" w14:textId="4030CF85" w:rsidR="008D7F45" w:rsidRPr="00066CFC" w:rsidRDefault="00066CFC" w:rsidP="00BD7995">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because there are too many non-causal genes implicated by </w:t>
      </w:r>
      <w:r w:rsidR="00177DC3">
        <w:t xml:space="preserve">linkage within </w:t>
      </w:r>
      <w:r w:rsidR="008D7F45">
        <w:t>each GWAS locus</w:t>
      </w:r>
      <w:r w:rsidR="000722DE">
        <w:t xml:space="preserve"> and</w:t>
      </w:r>
      <w:r w:rsidR="008D7F45">
        <w:t xml:space="preserve"> the co-expression signal among the true causal genes is </w:t>
      </w:r>
      <w:r w:rsidR="00126FBB">
        <w:t>diminished</w:t>
      </w:r>
      <w:r w:rsidR="008D7F45">
        <w:t xml:space="preserve"> by the false candidates.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0B0BA4">
        <w:t>Eq. 7</w:t>
      </w:r>
      <w:r w:rsidR="005364E4">
        <w:fldChar w:fldCharType="end"/>
      </w:r>
      <w:r w:rsidR="00126FBB">
        <w:t>)</w:t>
      </w:r>
      <w:r>
        <w:t>.</w:t>
      </w:r>
    </w:p>
    <w:p w14:paraId="704F6319" w14:textId="77777777" w:rsidR="00C0374E" w:rsidRDefault="008D7F45" w:rsidP="00BD7995">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r w:rsidR="000722DE">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 xml:space="preserve">S </w:t>
      </w:r>
      <w:r w:rsidR="00D149DC">
        <w:t xml:space="preserve">population. </w:t>
      </w:r>
    </w:p>
    <w:p w14:paraId="3099B456" w14:textId="2B95FC22" w:rsidR="008D7F45" w:rsidRDefault="001C046B" w:rsidP="00BD7995">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D7995">
        <w:instrText xml:space="preserve"> \* MERGEFORMAT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13A823A2" w14:textId="77777777" w:rsidR="008259D0" w:rsidRDefault="008259D0" w:rsidP="00BD7995">
      <w:pPr>
        <w:pStyle w:val="Heading3"/>
      </w:pPr>
      <w:bookmarkStart w:id="14" w:name="_Ref456807908"/>
      <w:bookmarkStart w:id="15" w:name="_Ref458794783"/>
      <w:r>
        <w:t>Fig 3</w:t>
      </w:r>
      <w:bookmarkEnd w:id="14"/>
      <w:bookmarkEnd w:id="15"/>
    </w:p>
    <w:p w14:paraId="346BAFE8" w14:textId="77777777" w:rsidR="008259D0" w:rsidRDefault="00AB785E" w:rsidP="00BD7995">
      <w:pPr>
        <w:pStyle w:val="Heading4"/>
      </w:pPr>
      <w:r>
        <w:t>Simulating GWAS-network overlap</w:t>
      </w:r>
      <w:r w:rsidR="008259D0">
        <w:t xml:space="preserve"> using Gene Ontology </w:t>
      </w:r>
      <w:r w:rsidR="00F92705">
        <w:t>t</w:t>
      </w:r>
      <w:r w:rsidR="008259D0">
        <w:t>erms</w:t>
      </w:r>
    </w:p>
    <w:p w14:paraId="224817A6" w14:textId="77777777" w:rsidR="008F1EA0" w:rsidRDefault="008259D0" w:rsidP="00BD7995">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w:t>
      </w:r>
      <w:r w:rsidR="00732E5C">
        <w:t>S</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42BFEFE8" w14:textId="77777777" w:rsidR="000C4883" w:rsidRDefault="002B68E1" w:rsidP="00BD7995">
      <w:pPr>
        <w:pStyle w:val="Heading3"/>
      </w:pPr>
      <w:r>
        <w:t>Simulated GWAS datasets s</w:t>
      </w:r>
      <w:r w:rsidR="00AA6D61">
        <w:t>how robust co-expression s</w:t>
      </w:r>
      <w:r w:rsidR="00F43151">
        <w:t>ignal to MCR</w:t>
      </w:r>
      <w:r w:rsidR="001A50B4">
        <w:t xml:space="preserve"> and FCR</w:t>
      </w:r>
    </w:p>
    <w:p w14:paraId="58635E63" w14:textId="33F65D86" w:rsidR="009838D1" w:rsidRDefault="00727EAC" w:rsidP="00BD7995">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7728E443" w14:textId="77777777" w:rsidR="009838D1" w:rsidRDefault="009838D1" w:rsidP="00BD7995">
      <w:pPr>
        <w:pStyle w:val="Heading3"/>
      </w:pPr>
      <w:bookmarkStart w:id="16" w:name="_Ref458700744"/>
      <w:r>
        <w:t>Fig. 4</w:t>
      </w:r>
      <w:bookmarkEnd w:id="16"/>
    </w:p>
    <w:p w14:paraId="76C9D88B" w14:textId="77777777" w:rsidR="009838D1" w:rsidRDefault="009838D1" w:rsidP="00BD7995">
      <w:pPr>
        <w:pStyle w:val="Heading4"/>
      </w:pPr>
      <w:r>
        <w:t xml:space="preserve">Strength of co-expression among GO </w:t>
      </w:r>
      <w:r w:rsidR="00F92705">
        <w:t>t</w:t>
      </w:r>
      <w:r>
        <w:t>erms at varying levels of MCR</w:t>
      </w:r>
    </w:p>
    <w:p w14:paraId="38855697" w14:textId="77777777" w:rsidR="009838D1" w:rsidRDefault="009838D1" w:rsidP="00BD7995">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CB59F5">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6E57AFB3" w14:textId="0D6EA7DD" w:rsidR="00E879B5" w:rsidRDefault="005526FF" w:rsidP="00BD7995">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BD7995">
        <w:instrText xml:space="preserve"> \* MERGEFORMAT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1F47E3">
        <w:t>then</w:t>
      </w:r>
      <w:r w:rsidR="009213AE">
        <w:t xml:space="preserve"> </w:t>
      </w:r>
      <w:r w:rsidR="00E6443A">
        <w:t>quickly</w:t>
      </w:r>
      <w:r w:rsidR="009213AE">
        <w:t xml:space="preserve"> diminishes.</w:t>
      </w:r>
    </w:p>
    <w:p w14:paraId="34FC65DB" w14:textId="77777777" w:rsidR="002B68E1" w:rsidRDefault="00844A39" w:rsidP="00BD7995">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w:t>
      </w:r>
      <w:r w:rsidR="001F47E3">
        <w:t>,</w:t>
      </w:r>
      <w:r w:rsidR="00A07B70">
        <w:t xml:space="preserve">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51DC57E7" w14:textId="692A7604" w:rsidR="009838D1" w:rsidRDefault="001A50B4" w:rsidP="00BD7995">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250E7D" w14:textId="77777777" w:rsidR="009838D1" w:rsidRDefault="009838D1" w:rsidP="00BD7995">
      <w:pPr>
        <w:pStyle w:val="Heading3"/>
      </w:pPr>
      <w:bookmarkStart w:id="17" w:name="_Ref458721156"/>
      <w:bookmarkStart w:id="18" w:name="_Ref447197618"/>
      <w:r>
        <w:t>Fig. 5</w:t>
      </w:r>
      <w:bookmarkEnd w:id="17"/>
      <w:bookmarkEnd w:id="18"/>
    </w:p>
    <w:p w14:paraId="61A99585" w14:textId="77777777" w:rsidR="009838D1" w:rsidRDefault="009838D1" w:rsidP="00BD7995">
      <w:pPr>
        <w:pStyle w:val="Heading4"/>
      </w:pPr>
      <w:r>
        <w:t xml:space="preserve">Simulated GWAS: </w:t>
      </w:r>
      <w:r w:rsidR="00D04EE5">
        <w:t>SNP-to-gene</w:t>
      </w:r>
      <w:r>
        <w:t xml:space="preserve"> Mapping Density Signal Robustness</w:t>
      </w:r>
    </w:p>
    <w:p w14:paraId="41D9ED6D" w14:textId="77777777" w:rsidR="009838D1" w:rsidRDefault="009838D1" w:rsidP="00BD7995">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60764DD4" w14:textId="1CFE6227" w:rsidR="00A95AC6" w:rsidRDefault="00A95AC6" w:rsidP="00BD7995">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side </w:t>
      </w:r>
      <w:r w:rsidR="00EA7D00">
        <w:t xml:space="preserve">between </w:t>
      </w:r>
      <w:r w:rsidR="00CC1C76">
        <w:t>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BD7995">
        <w:instrText xml:space="preserve"> \* MERGEFORMAT </w:instrText>
      </w:r>
      <w:r w:rsidR="009C435E">
        <w:fldChar w:fldCharType="separate"/>
      </w:r>
      <w:r w:rsidR="000B0BA4">
        <w:t>Fig. 5</w:t>
      </w:r>
      <w:r w:rsidR="009C435E">
        <w:fldChar w:fldCharType="end"/>
      </w:r>
      <w:r w:rsidR="009C435E">
        <w:t xml:space="preserve"> bottom</w:t>
      </w:r>
      <w:r w:rsidR="0085320B" w:rsidRPr="009C435E">
        <w:t>)</w:t>
      </w:r>
      <w:r>
        <w:t>.</w:t>
      </w:r>
    </w:p>
    <w:p w14:paraId="3594B90D" w14:textId="77777777" w:rsidR="005A4C13" w:rsidRDefault="00571A97" w:rsidP="00BD7995">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258BE4F1" w14:textId="77777777" w:rsidR="00F52224" w:rsidRDefault="00976372" w:rsidP="00BD7995">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02DAB464" w14:textId="77777777" w:rsidR="00F57963" w:rsidRDefault="00F52224" w:rsidP="00BD7995">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1B4714B5" w14:textId="66083ED1" w:rsidR="00BD352F" w:rsidRPr="00BD352F" w:rsidRDefault="008B6200" w:rsidP="00BD7995">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w:t>
      </w:r>
      <w:r w:rsidR="00E0273F">
        <w:t>S</w:t>
      </w:r>
      <w:r w:rsidR="00160EDF">
        <w:t xml:space="preserve">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BD7995">
        <w:instrText xml:space="preserve"> \* MERGEFORMAT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10F215F6" w14:textId="77777777" w:rsidR="00BD352F" w:rsidRPr="00BD352F" w:rsidRDefault="008D3842" w:rsidP="00BD7995">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32413D4F" w14:textId="48E723F4" w:rsidR="00AE2F07" w:rsidRDefault="005619D7" w:rsidP="00BD7995">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w:t>
      </w:r>
      <w:r w:rsidR="00816A7D">
        <w:t xml:space="preserve">can </w:t>
      </w:r>
      <w:r>
        <w:t xml:space="preserve">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w:t>
      </w:r>
      <w:r w:rsidR="00F33381">
        <w:t>,</w:t>
      </w:r>
      <w:r w:rsidR="00711FC0">
        <w:t xml:space="preserve"> in depth</w:t>
      </w:r>
      <w:r w:rsidR="00F33381">
        <w:t>,</w:t>
      </w:r>
      <w:r w:rsidR="00711FC0">
        <w:t xml:space="preserve"> by Ziegler et al. </w:t>
      </w:r>
      <w:r w:rsidR="00711FC0">
        <w:fldChar w:fldCharType="begin" w:fldLock="1"/>
      </w:r>
      <w:r w:rsidR="00711FC0">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711FC0">
        <w:fldChar w:fldCharType="separate"/>
      </w:r>
      <w:r w:rsidR="00711FC0" w:rsidRPr="005B6F9E">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F404DE">
        <w:t xml:space="preserve"> </w:t>
      </w:r>
      <w:r w:rsidR="00E1623A">
        <w:t xml:space="preserve">samples </w:t>
      </w:r>
      <w:r w:rsidR="007812AA">
        <w:t xml:space="preserve">were </w:t>
      </w:r>
      <w:r w:rsidR="00E1623A">
        <w:t>grown in</w:t>
      </w:r>
      <w:r w:rsidR="00F404DE">
        <w:t xml:space="preserve"> 4 different geographic locations</w:t>
      </w:r>
      <w:r w:rsidR="000F31B0">
        <w:t xml:space="preserve"> </w:t>
      </w:r>
      <w:r w:rsidR="00D4557F">
        <w:fldChar w:fldCharType="begin" w:fldLock="1"/>
      </w:r>
      <w:r w:rsidR="00220955">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D4557F">
        <w:fldChar w:fldCharType="separate"/>
      </w:r>
      <w:r w:rsidR="009E3B99" w:rsidRPr="009E3B99">
        <w:rPr>
          <w:noProof/>
        </w:rPr>
        <w:t>(McMullen et al. 2009)</w:t>
      </w:r>
      <w:r w:rsidR="00D4557F">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 xml:space="preserve">. </w:t>
      </w:r>
      <w:r w:rsidR="00397FBD">
        <w:t>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1D06E8">
        <w:t xml:space="preserve"> tested for significance of</w:t>
      </w:r>
      <w:r w:rsidR="003F5E57">
        <w:t xml:space="preserve"> association for each trait using </w:t>
      </w:r>
      <w:r w:rsidR="006B0F7A">
        <w:t>resampling model inclusion probability</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6B0F7A">
        <w:t xml:space="preserve"> </w:t>
      </w:r>
      <w:r w:rsidR="007A5D68">
        <w:t xml:space="preserve">(RMIP ≤ 0.05; See </w:t>
      </w:r>
      <w:r w:rsidR="00397FBD">
        <w:fldChar w:fldCharType="begin"/>
      </w:r>
      <w:r w:rsidR="00397FBD">
        <w:instrText xml:space="preserve"> REF _Ref458956303 \h  \* MERGEFORMAT </w:instrText>
      </w:r>
      <w:r w:rsidR="00397FBD">
        <w:fldChar w:fldCharType="separate"/>
      </w:r>
      <w:r w:rsidR="000B0BA4">
        <w:t>Table 3</w:t>
      </w:r>
      <w:r w:rsidR="00397FBD">
        <w:fldChar w:fldCharType="end"/>
      </w:r>
      <w:r w:rsidR="005869B7">
        <w:t>)</w:t>
      </w:r>
      <w:r w:rsidR="00397FBD" w:rsidRPr="00D52DF9">
        <w:t>.</w:t>
      </w:r>
      <w:r w:rsidR="00D52DF9" w:rsidRPr="00D52DF9">
        <w:t xml:space="preserve"> </w:t>
      </w:r>
      <w:r w:rsidR="006C545B">
        <w:t xml:space="preserve"> 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w:t>
      </w:r>
      <w:r w:rsidR="00C94B6C">
        <w:t>/</w:t>
      </w:r>
      <w:r w:rsidR="002245D7">
        <w:t>downstream of SNP</w:t>
      </w:r>
      <w:r w:rsidR="0027663E">
        <w:t xml:space="preserve">; See </w:t>
      </w:r>
      <w:r w:rsidR="0027663E">
        <w:fldChar w:fldCharType="begin"/>
      </w:r>
      <w:r w:rsidR="0027663E">
        <w:instrText xml:space="preserve"> REF _Ref444765587 \h </w:instrText>
      </w:r>
      <w:r w:rsidR="00BD7995">
        <w:instrText xml:space="preserve"> \* MERGEFORMAT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BD7995">
        <w:instrText xml:space="preserve"> \* MERGEFORMAT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BD7995">
        <w:instrText xml:space="preserve"> \* MERGEFORMAT </w:instrText>
      </w:r>
      <w:r w:rsidR="00A5397A">
        <w:fldChar w:fldCharType="separate"/>
      </w:r>
      <w:r w:rsidR="000B0BA4">
        <w:t>Table 3</w:t>
      </w:r>
      <w:r w:rsidR="00A5397A">
        <w:fldChar w:fldCharType="end"/>
      </w:r>
      <w:r w:rsidR="00A5397A">
        <w:t>)</w:t>
      </w:r>
      <w:r w:rsidR="0099736B">
        <w:t>.</w:t>
      </w:r>
    </w:p>
    <w:p w14:paraId="0BD9C95B" w14:textId="77777777" w:rsidR="0049242C" w:rsidRDefault="0049242C" w:rsidP="00BD7995">
      <w:pPr>
        <w:pStyle w:val="Heading3"/>
      </w:pPr>
      <w:r>
        <w:t>Table 3</w:t>
      </w:r>
    </w:p>
    <w:p w14:paraId="3D0E70BD" w14:textId="77777777" w:rsidR="0049242C" w:rsidRDefault="0049242C" w:rsidP="00BD7995">
      <w:pPr>
        <w:pStyle w:val="Heading4"/>
      </w:pPr>
      <w:r>
        <w:t>Maize grain ionome SNP-to-gene mapping results</w:t>
      </w:r>
    </w:p>
    <w:p w14:paraId="6E07E3D7" w14:textId="77777777" w:rsidR="0049242C" w:rsidRDefault="0049242C" w:rsidP="00BD7995">
      <w:pPr>
        <w:pStyle w:val="Subtitle"/>
      </w:pPr>
      <w:r>
        <w:t xml:space="preserve">Significant SNPs associated with the maize grain Ionome were mapped to candidate genes by collapsing SNPs with overlapping windows down to </w:t>
      </w:r>
      <w:commentRangeStart w:id="19"/>
      <w:r>
        <w:t xml:space="preserve">effective </w:t>
      </w:r>
      <w:commentRangeEnd w:id="19"/>
      <w:r>
        <w:rPr>
          <w:rStyle w:val="CommentReference"/>
          <w:rFonts w:eastAsiaTheme="minorHAnsi"/>
          <w:color w:val="auto"/>
          <w:spacing w:val="0"/>
        </w:rPr>
        <w:commentReference w:id="19"/>
      </w:r>
      <w:r>
        <w:t>SNPs then taking genes upstream and downstream of the effective SNP up to the flank limit.</w:t>
      </w:r>
    </w:p>
    <w:p w14:paraId="3FBC9F80" w14:textId="77777777" w:rsidR="00E203B0" w:rsidRDefault="00E203B0" w:rsidP="00BD7995">
      <w:pPr>
        <w:pStyle w:val="Heading3"/>
      </w:pPr>
      <w:r>
        <w:t>Camoco identifies high priority candidate causal genes under ionomic GWAS loci</w:t>
      </w:r>
    </w:p>
    <w:p w14:paraId="423FB6A9" w14:textId="68616E5F" w:rsidR="00F11BB0" w:rsidRDefault="00F11BB0" w:rsidP="00BD7995">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expression network approaches (locality and density)</w:t>
      </w:r>
      <w:r w:rsidR="005510A7">
        <w:t>,</w:t>
      </w:r>
      <w:r w:rsidR="00492E24">
        <w:t xml:space="preserve">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BD7995">
        <w:instrText xml:space="preserve"> \* MERGEFORMAT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w:t>
      </w:r>
      <w:r w:rsidR="005510A7">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two SNP-to-gene mapping parameter settings (e.g. 50kb/1Flank and 100kb/1Flank), a set we called the high priority overlap </w:t>
      </w:r>
      <w:r w:rsidR="005510A7">
        <w:t xml:space="preserve">set </w:t>
      </w:r>
      <w:r>
        <w:t>(HPO</w:t>
      </w:r>
      <w:r w:rsidR="005510A7">
        <w:t>;</w:t>
      </w:r>
      <w:r>
        <w:t xml:space="preserve">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 </w:instrText>
      </w:r>
      <w:r w:rsidR="001D7079">
        <w:fldChar w:fldCharType="separate"/>
      </w:r>
      <w:r w:rsidR="000B0BA4">
        <w:t>Materials and Methods</w:t>
      </w:r>
      <w:r w:rsidR="001D7079">
        <w:fldChar w:fldCharType="end"/>
      </w:r>
      <w:r>
        <w:t>).</w:t>
      </w:r>
    </w:p>
    <w:p w14:paraId="214F3DF9" w14:textId="77777777" w:rsidR="001C0928" w:rsidRDefault="001C0928" w:rsidP="00BD7995">
      <w:pPr>
        <w:pStyle w:val="Heading3"/>
      </w:pPr>
      <w:bookmarkStart w:id="20" w:name="_Ref489428564"/>
      <w:r>
        <w:t>Fig. 6</w:t>
      </w:r>
      <w:bookmarkEnd w:id="20"/>
    </w:p>
    <w:p w14:paraId="7809455B" w14:textId="77777777" w:rsidR="001C0928" w:rsidRDefault="001C0928" w:rsidP="00BD7995">
      <w:pPr>
        <w:pStyle w:val="Heading4"/>
      </w:pPr>
      <w:r>
        <w:t>Number of intervening genes between HPO gene and GWAS locus</w:t>
      </w:r>
    </w:p>
    <w:p w14:paraId="16B6B457" w14:textId="77777777" w:rsidR="001C0928" w:rsidRDefault="001C0928" w:rsidP="00BD7995">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 inset plot shows the lower end of the distributions.</w:t>
      </w:r>
    </w:p>
    <w:p w14:paraId="7A311FE1" w14:textId="3DD44BB0" w:rsidR="00F11BB0" w:rsidRDefault="002172E7" w:rsidP="00BD7995">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0B0BA4">
        <w:t>Table 4</w:t>
      </w:r>
      <w:r w:rsidR="00B905EF">
        <w:fldChar w:fldCharType="end"/>
      </w:r>
      <w:r w:rsidR="00A11ADD">
        <w:t xml:space="preserve">; </w:t>
      </w:r>
      <w:proofErr w:type="spellStart"/>
      <w:r w:rsidR="00A11ADD">
        <w:t>Either:Any</w:t>
      </w:r>
      <w:proofErr w:type="spellEnd"/>
      <w:r w:rsidR="00A11ADD">
        <w:t xml:space="preserve"> colum</w:t>
      </w:r>
      <w:r w:rsidR="00F67B9B">
        <w:t>n</w:t>
      </w:r>
      <w:r w:rsidR="00B905EF">
        <w:t>)</w:t>
      </w:r>
      <w:r w:rsidR="00F11BB0">
        <w:t>.</w:t>
      </w:r>
      <w:r w:rsidR="001C0928">
        <w:t xml:space="preserve"> HPO genes discovered by Camoco were often non-adjacent to GWAS </w:t>
      </w:r>
      <w:commentRangeStart w:id="21"/>
      <w:r w:rsidR="001C0928">
        <w:t xml:space="preserve">effective </w:t>
      </w:r>
      <w:commentRangeEnd w:id="21"/>
      <w:r w:rsidR="00B115FE">
        <w:rPr>
          <w:rStyle w:val="CommentReference"/>
        </w:rPr>
        <w:commentReference w:id="21"/>
      </w:r>
      <w:r w:rsidR="001C0928">
        <w:t>loci, either having genes intervening the HPO candidate and the effective locus or 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807680">
        <w:rPr>
          <w:b/>
        </w:rPr>
        <w:t>B</w:t>
      </w:r>
      <w:r w:rsidR="001C0928">
        <w:t>)</w:t>
      </w:r>
      <w:r w:rsidR="002C22EA">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andidate genes can</w:t>
      </w:r>
      <w:r w:rsidR="002C22EA">
        <w:t xml:space="preserve"> therefore</w:t>
      </w:r>
      <w:r w:rsidR="001C0928">
        <w:t xml:space="preserve"> be </w:t>
      </w:r>
      <w:commentRangeStart w:id="22"/>
      <w:r w:rsidR="001C0928">
        <w:t xml:space="preserve">prioritized </w:t>
      </w:r>
      <w:commentRangeEnd w:id="22"/>
      <w:r w:rsidR="002C22EA">
        <w:rPr>
          <w:rStyle w:val="CommentReference"/>
        </w:rPr>
        <w:commentReference w:id="22"/>
      </w:r>
      <w:r w:rsidR="001C0928">
        <w:t xml:space="preserve">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BD7995">
        <w:instrText xml:space="preserve"> \* MERGEFORMAT </w:instrText>
      </w:r>
      <w:r w:rsidR="001C0928">
        <w:fldChar w:fldCharType="separate"/>
      </w:r>
      <w:r w:rsidR="000B0BA4">
        <w:t>Discussion</w:t>
      </w:r>
      <w:r w:rsidR="001C0928">
        <w:fldChar w:fldCharType="end"/>
      </w:r>
      <w:r w:rsidR="00D3329A">
        <w:t>).</w:t>
      </w:r>
    </w:p>
    <w:p w14:paraId="49A0F65F" w14:textId="77777777" w:rsidR="00F11BB0" w:rsidRDefault="00F11BB0" w:rsidP="00BD7995">
      <w:pPr>
        <w:pStyle w:val="Heading3"/>
      </w:pPr>
      <w:bookmarkStart w:id="23" w:name="_Ref485996339"/>
      <w:r>
        <w:t>Table 4</w:t>
      </w:r>
      <w:bookmarkEnd w:id="23"/>
    </w:p>
    <w:p w14:paraId="3F186943" w14:textId="77777777" w:rsidR="00F11BB0" w:rsidRDefault="00F11BB0" w:rsidP="00BD7995">
      <w:pPr>
        <w:pStyle w:val="Heading4"/>
      </w:pPr>
      <w:r>
        <w:t>Maize Grain Ionome High Priority Candidate Genes</w:t>
      </w:r>
    </w:p>
    <w:p w14:paraId="268B0582" w14:textId="77777777" w:rsidR="00F11BB0" w:rsidRDefault="00F11BB0" w:rsidP="00BD7995">
      <w:pPr>
        <w:pStyle w:val="Subtitle"/>
      </w:pPr>
      <w:r>
        <w:t>Gene specific density and locality</w:t>
      </w:r>
      <w:r w:rsidR="00EF721D">
        <w:t xml:space="preserve"> metrics</w:t>
      </w:r>
      <w:r>
        <w:t xml:space="preserve"> were compared to (n=1000) random sets of genes of the same size to establish a 30%</w:t>
      </w:r>
      <w:r w:rsidR="005633D5">
        <w:t xml:space="preserve"> FDR</w:t>
      </w:r>
      <w:r>
        <w:t xml:space="preserv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3E5F21B8" w14:textId="77777777" w:rsidR="00027E14" w:rsidRDefault="00F11BB0" w:rsidP="00BD7995">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29D7359" w14:textId="1468636D" w:rsidR="00BC7B2E" w:rsidRDefault="00D73E92" w:rsidP="00BD7995">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BD7995">
        <w:instrText xml:space="preserve"> \* MERGEFORMAT </w:instrText>
      </w:r>
      <w:r w:rsidR="00D277DD">
        <w:fldChar w:fldCharType="separate"/>
      </w:r>
      <w:r w:rsidR="000B0BA4">
        <w:t>Supp. Table 6</w:t>
      </w:r>
      <w:r w:rsidR="00D277DD">
        <w:fldChar w:fldCharType="end"/>
      </w:r>
      <w:r w:rsidR="00D277DD">
        <w:t xml:space="preserve">). </w:t>
      </w:r>
    </w:p>
    <w:p w14:paraId="4D5EFF90" w14:textId="77777777" w:rsidR="00162DC9" w:rsidRDefault="00162DC9" w:rsidP="00BD7995">
      <w:pPr>
        <w:pStyle w:val="Heading3"/>
      </w:pPr>
      <w:bookmarkStart w:id="24" w:name="_Ref487144620"/>
      <w:r>
        <w:t>Fig.</w:t>
      </w:r>
      <w:r w:rsidR="00663C67">
        <w:t xml:space="preserve"> 7</w:t>
      </w:r>
      <w:bookmarkEnd w:id="24"/>
    </w:p>
    <w:p w14:paraId="507F162C" w14:textId="77777777" w:rsidR="00162DC9" w:rsidRDefault="00162DC9" w:rsidP="00BD7995">
      <w:pPr>
        <w:pStyle w:val="Heading4"/>
      </w:pPr>
      <w:r>
        <w:t>HPO Genes for Cd and Se in the ZmRoot Network</w:t>
      </w:r>
    </w:p>
    <w:p w14:paraId="36826E2D" w14:textId="381B6948" w:rsidR="00162DC9" w:rsidRPr="00162DC9" w:rsidRDefault="009E1D64" w:rsidP="00BD7995">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BD7995">
        <w:instrText xml:space="preserve"> \* MERGEFORMAT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rsidR="00BD7995">
        <w:instrText xml:space="preserve"> \* MERGEFORMAT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44C9862B" w14:textId="7F2F6CE5" w:rsidR="00D277DD" w:rsidRDefault="00D277DD" w:rsidP="00BD7995">
      <w:r>
        <w:fldChar w:fldCharType="begin"/>
      </w:r>
      <w:r>
        <w:instrText xml:space="preserve"> REF _Ref487144620 \h </w:instrText>
      </w:r>
      <w:r w:rsidR="00BD7995">
        <w:instrText xml:space="preserve"> \* MERGEFORMAT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BD7995">
        <w:instrText xml:space="preserve"> \* MERGEFORMAT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rsidR="00BD7995">
        <w:instrText xml:space="preserve"> \* MERGEFORMAT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022D06F4" w14:textId="77777777" w:rsidR="00F11BB0" w:rsidRDefault="00F11BB0" w:rsidP="00BD7995">
      <w:pPr>
        <w:pStyle w:val="Heading3"/>
      </w:pPr>
      <w:r w:rsidRPr="00584799">
        <w:t>Density and locality network metrics provide complementary information</w:t>
      </w:r>
    </w:p>
    <w:p w14:paraId="14705E43" w14:textId="39256273" w:rsidR="00721D01" w:rsidRDefault="00F11BB0" w:rsidP="00BD7995">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BD7995">
        <w:instrText xml:space="preserve"> \* MERGEFORMAT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BD7995">
        <w:instrText xml:space="preserve"> \* MERGEFORMAT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w:t>
      </w:r>
      <w:r w:rsidR="005074A6">
        <w:t>accession</w:t>
      </w:r>
      <w:r w:rsidR="00013CDC">
        <w:t>s used to generate them</w:t>
      </w:r>
      <w:r w:rsidR="00F301D2">
        <w:t xml:space="preserve"> (See </w:t>
      </w:r>
      <w:r w:rsidR="00F301D2">
        <w:fldChar w:fldCharType="begin"/>
      </w:r>
      <w:r w:rsidR="00F301D2">
        <w:instrText xml:space="preserve"> REF _Ref487125611 \h </w:instrText>
      </w:r>
      <w:r w:rsidR="00BD7995">
        <w:instrText xml:space="preserve"> \* MERGEFORMAT </w:instrText>
      </w:r>
      <w:r w:rsidR="00F301D2">
        <w:fldChar w:fldCharType="separate"/>
      </w:r>
      <w:r w:rsidR="000B0BA4">
        <w:t>Discussion</w:t>
      </w:r>
      <w:r w:rsidR="00F301D2">
        <w:fldChar w:fldCharType="end"/>
      </w:r>
      <w:r w:rsidR="00F301D2">
        <w:t>)</w:t>
      </w:r>
      <w:r w:rsidR="00013CDC">
        <w:t xml:space="preserve">. </w:t>
      </w:r>
    </w:p>
    <w:p w14:paraId="35DCFCD8" w14:textId="77777777" w:rsidR="00F11BB0" w:rsidRDefault="00F11BB0" w:rsidP="00BD7995">
      <w:pPr>
        <w:pStyle w:val="Heading3"/>
      </w:pPr>
      <w:r w:rsidRPr="007D6510">
        <w:t>Most candidate causal genes are trait-specific</w:t>
      </w:r>
    </w:p>
    <w:p w14:paraId="79DCC667" w14:textId="53082AE5" w:rsidR="00F11BB0" w:rsidRDefault="00F11BB0" w:rsidP="00BD7995">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BD7995">
        <w:instrText xml:space="preserve"> \* MERGEFORMAT </w:instrText>
      </w:r>
      <w:r w:rsidR="0055150D">
        <w:fldChar w:fldCharType="separate"/>
      </w:r>
      <w:r w:rsidR="000B0BA4">
        <w:t>Supp. Table 8</w:t>
      </w:r>
      <w:r w:rsidR="0055150D">
        <w:fldChar w:fldCharType="end"/>
      </w:r>
      <w:r>
        <w:t>).</w:t>
      </w:r>
    </w:p>
    <w:p w14:paraId="25B458C0" w14:textId="77777777" w:rsidR="00F11BB0" w:rsidRDefault="00F11BB0" w:rsidP="00BD7995">
      <w:pPr>
        <w:pStyle w:val="Heading3"/>
      </w:pPr>
      <w:bookmarkStart w:id="25" w:name="_Ref486000600"/>
      <w:r>
        <w:t>Table 5</w:t>
      </w:r>
      <w:bookmarkEnd w:id="25"/>
    </w:p>
    <w:p w14:paraId="12BD96FE" w14:textId="77777777" w:rsidR="00F11BB0" w:rsidRPr="00975FFB" w:rsidRDefault="00F11BB0" w:rsidP="00BD7995">
      <w:pPr>
        <w:pStyle w:val="Heading4"/>
      </w:pPr>
      <w:r>
        <w:t>Element HPO candidate gene overlap</w:t>
      </w:r>
    </w:p>
    <w:p w14:paraId="0E564E91" w14:textId="77777777" w:rsidR="00F11BB0" w:rsidRDefault="00F11BB0" w:rsidP="00BD7995">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2010BE4F" w14:textId="77777777" w:rsidR="00F11BB0" w:rsidRPr="00333516" w:rsidRDefault="006D7ADE" w:rsidP="00BD7995">
      <w:pPr>
        <w:pStyle w:val="Heading3"/>
      </w:pPr>
      <w:r w:rsidRPr="00333516">
        <w:t>Enrichmen</w:t>
      </w:r>
      <w:r w:rsidR="00E57950" w:rsidRPr="00333516">
        <w:t>t analysis of putative causal</w:t>
      </w:r>
      <w:r w:rsidRPr="00333516">
        <w:t xml:space="preserve"> genes</w:t>
      </w:r>
    </w:p>
    <w:p w14:paraId="3D61A7ED" w14:textId="028A433C" w:rsidR="00D54E30" w:rsidRDefault="00E57950" w:rsidP="00BD7995">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BD7995">
        <w:instrText xml:space="preserve"> \* MERGEFORMAT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BD7995">
        <w:instrText xml:space="preserve"> \* MERGEFORMAT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66741705" w14:textId="77777777" w:rsidR="00EB61E4" w:rsidRDefault="00EB61E4" w:rsidP="00BD7995">
      <w:pPr>
        <w:pStyle w:val="Heading3"/>
      </w:pPr>
      <w:bookmarkStart w:id="26" w:name="_Ref483951527"/>
      <w:r>
        <w:t>Fig. 8</w:t>
      </w:r>
      <w:bookmarkEnd w:id="26"/>
    </w:p>
    <w:p w14:paraId="0EA4188D" w14:textId="77777777" w:rsidR="00EB61E4" w:rsidRDefault="00EB61E4" w:rsidP="00BD7995">
      <w:pPr>
        <w:pStyle w:val="Heading4"/>
      </w:pPr>
      <w:r>
        <w:t>Gene Ontology Biological Process Enrichment for the Ionome</w:t>
      </w:r>
    </w:p>
    <w:p w14:paraId="484E84C1" w14:textId="77777777" w:rsidR="00EB61E4" w:rsidRDefault="00EB61E4" w:rsidP="00BD7995">
      <w:pPr>
        <w:pStyle w:val="Subtitle"/>
      </w:pPr>
      <w:r>
        <w:t xml:space="preserve">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0747CE69" w14:textId="3A9D2796" w:rsidR="00C65BE0" w:rsidRDefault="00F11BB0" w:rsidP="00BD7995">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BD7995">
        <w:instrText xml:space="preserve"> \* MERGEFORMAT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w:t>
      </w:r>
      <w:proofErr w:type="spellStart"/>
      <w:r w:rsidRPr="003F2C9E">
        <w:t>oligogalactolipids</w:t>
      </w:r>
      <w:proofErr w:type="spellEnd"/>
      <w:r w:rsidRPr="003F2C9E">
        <w:t xml:space="preserve">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w:t>
      </w:r>
      <w:r w:rsidR="007F1F1F">
        <w:t xml:space="preserve">underlying </w:t>
      </w:r>
      <w:r w:rsidR="002E5159">
        <w:t>biological signal</w:t>
      </w:r>
      <w:r w:rsidR="007F1F1F">
        <w:t>s for which the accepted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0B0BA4">
        <w:t>Discussion</w:t>
      </w:r>
      <w:r w:rsidR="004A7CF1">
        <w:fldChar w:fldCharType="end"/>
      </w:r>
      <w:r w:rsidR="004A7CF1">
        <w:t>)</w:t>
      </w:r>
      <w:r w:rsidR="005D1BD9" w:rsidRPr="00E81580">
        <w:t>.</w:t>
      </w:r>
    </w:p>
    <w:p w14:paraId="68C65401" w14:textId="77777777" w:rsidR="00DB057D" w:rsidRDefault="00DB057D" w:rsidP="00BD7995">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xml:space="preserve">. GO terms were too </w:t>
      </w:r>
      <w:r w:rsidR="007F1F1F">
        <w:t>broad</w:t>
      </w:r>
      <w:r>
        <w:t xml:space="preserve">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B919D9B" w14:textId="77777777" w:rsidR="00EB61E4" w:rsidRPr="00EB61E4" w:rsidRDefault="00EB61E4" w:rsidP="00BD7995">
      <w:pPr>
        <w:pStyle w:val="Heading2"/>
      </w:pPr>
      <w:r>
        <w:t>GA-signaling DELLA domain transcription factors influence the ionome of maize</w:t>
      </w:r>
    </w:p>
    <w:p w14:paraId="3C5804B9" w14:textId="77777777" w:rsidR="008458B3" w:rsidRDefault="008458B3" w:rsidP="00BD7995">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t>
      </w:r>
      <w:r w:rsidR="00E658B6">
        <w:t xml:space="preserve">but not  </w:t>
      </w:r>
      <w:r w:rsidRPr="00EB7EEB">
        <w:rPr>
          <w:i/>
        </w:rPr>
        <w:t>d8</w:t>
      </w:r>
      <w:r>
        <w:t xml:space="preserve">, though both are present in the root based co-expression network (ZmRoot). There was only moderate, but positive co-expression between </w:t>
      </w:r>
      <w:r>
        <w:rPr>
          <w:i/>
        </w:rPr>
        <w:t>d8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r w:rsidR="001322B8">
        <w:t>which</w:t>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17B9F6A4" w14:textId="77777777" w:rsidR="008458B3" w:rsidRPr="005F38FF" w:rsidRDefault="008458B3" w:rsidP="00BD7995">
      <w:pPr>
        <w:pStyle w:val="Heading3"/>
      </w:pPr>
      <w:bookmarkStart w:id="27" w:name="_Ref484091798"/>
      <w:r w:rsidRPr="005F38FF">
        <w:t>Fig. 9</w:t>
      </w:r>
      <w:bookmarkEnd w:id="27"/>
    </w:p>
    <w:p w14:paraId="5437A55A" w14:textId="77777777" w:rsidR="008458B3" w:rsidRPr="00861C5C" w:rsidRDefault="008458B3" w:rsidP="00BD7995">
      <w:pPr>
        <w:pStyle w:val="Heading4"/>
        <w:rPr>
          <w:highlight w:val="red"/>
        </w:rPr>
      </w:pPr>
      <w:r w:rsidRPr="005F38FF">
        <w:t xml:space="preserve">Ionomic profiles of D8 and D9 mutants </w:t>
      </w:r>
    </w:p>
    <w:p w14:paraId="75CF5B3D" w14:textId="77777777" w:rsidR="008458B3" w:rsidRDefault="008458B3" w:rsidP="00BD7995">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2EEC226E" w14:textId="57D7C995" w:rsidR="008458B3" w:rsidRDefault="008458B3" w:rsidP="00BD7995">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4B2281" w:rsidRPr="005F38FF">
        <w:t>Fig. 9</w:t>
      </w:r>
      <w:r w:rsidR="004B2281">
        <w:fldChar w:fldCharType="end"/>
      </w:r>
      <w:r w:rsidR="004B2281">
        <w:t>)</w:t>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w:t>
      </w:r>
      <w:r w:rsidR="006838D1">
        <w:t>,</w:t>
      </w:r>
      <w:r>
        <w:t xml:space="preserve"> </w:t>
      </w:r>
      <w:r w:rsidRPr="009D3B04">
        <w:t>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w:t>
      </w:r>
      <w:r w:rsidR="006838D1">
        <w:t>. However,</w:t>
      </w:r>
      <w:r>
        <w:t xml:space="preserve"> the D8-mpl allele did</w:t>
      </w:r>
      <w:r w:rsidR="00061C86">
        <w:t xml:space="preserve"> recapitulate the accumulation effect</w:t>
      </w:r>
      <w:r>
        <w:t xml:space="preserve">, and our data demonstrate that both D8 and D9 have broad effects on </w:t>
      </w:r>
      <w:r w:rsidR="00061C86">
        <w:t xml:space="preserve">other </w:t>
      </w:r>
      <w:r>
        <w:t>ionomic phenotypes</w:t>
      </w:r>
      <w:r w:rsidRPr="009D3B04">
        <w:t>.</w:t>
      </w:r>
    </w:p>
    <w:p w14:paraId="33F1A5C3" w14:textId="77777777" w:rsidR="008458B3" w:rsidRDefault="008458B3" w:rsidP="00BD7995">
      <w:pPr>
        <w:pStyle w:val="Heading3"/>
      </w:pPr>
      <w:bookmarkStart w:id="28" w:name="_Ref481757037"/>
      <w:bookmarkStart w:id="29" w:name="_Ref484529183"/>
      <w:r>
        <w:t>Fig. 10</w:t>
      </w:r>
      <w:bookmarkEnd w:id="28"/>
      <w:bookmarkEnd w:id="29"/>
    </w:p>
    <w:p w14:paraId="5870EE79" w14:textId="77777777" w:rsidR="008458B3" w:rsidRDefault="008458B3" w:rsidP="00BD7995">
      <w:pPr>
        <w:pStyle w:val="Heading4"/>
      </w:pPr>
      <w:r>
        <w:t>Co-expression network for D9 and cadmium HPO genes</w:t>
      </w:r>
    </w:p>
    <w:p w14:paraId="7F79807A" w14:textId="77777777" w:rsidR="008458B3" w:rsidRDefault="008458B3" w:rsidP="00BD7995">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w:t>
      </w:r>
      <w:r w:rsidR="00A63B7B">
        <w:t xml:space="preserve">grouped and </w:t>
      </w:r>
      <w:r>
        <w:t>positioned based on chromosomal</w:t>
      </w:r>
      <w:r w:rsidR="00A63B7B">
        <w:t xml:space="preserve"> location</w:t>
      </w:r>
      <w:r>
        <w:t xml:space="preserve">.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342D76E" w14:textId="0C5D4960" w:rsidR="008458B3" w:rsidRDefault="007F583E" w:rsidP="00BD7995">
      <w:r>
        <w:t xml:space="preserve">Genes </w:t>
      </w:r>
      <w:r w:rsidR="008458B3">
        <w:t xml:space="preserve">co-expressed with </w:t>
      </w:r>
      <w:r w:rsidR="00527DC9" w:rsidRPr="00527DC9">
        <w:rPr>
          <w:i/>
        </w:rPr>
        <w:t>d9</w:t>
      </w:r>
      <w:r w:rsidR="008458B3">
        <w:t xml:space="preserve"> were investigated to determine which among these were associated with ionomic traits, and in particular, seed Cd </w:t>
      </w:r>
      <w:r w:rsidR="00527DC9">
        <w:t xml:space="preserve">levels. In the ZmRoot network, </w:t>
      </w:r>
      <w:r w:rsidR="00527DC9" w:rsidRPr="00527DC9">
        <w:rPr>
          <w:i/>
        </w:rPr>
        <w:t>d</w:t>
      </w:r>
      <w:r w:rsidR="008458B3" w:rsidRPr="00527DC9">
        <w:rPr>
          <w:i/>
        </w:rPr>
        <w:t>9</w:t>
      </w:r>
      <w:r w:rsidR="008458B3">
        <w:t xml:space="preserve"> had strong co-expression interactions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8458B3">
        <w:t>Fig. 10</w:t>
      </w:r>
      <w:r w:rsidR="008458B3">
        <w:fldChar w:fldCharType="end"/>
      </w:r>
      <w:r w:rsidR="008458B3">
        <w:t>A).  Among these were the maize Shortroot paralog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xml:space="preserve">, DELLA-dependent processes, responsive to GA, both shape the architecture of the root and the ionome. In Arabidopsis, DELLA expression disrupts Fe uptake and loss of DELLA prevents some Fe-deficiency mediated root growth suppression. </w:t>
      </w:r>
      <w:commentRangeStart w:id="30"/>
      <w:r w:rsidR="008458B3">
        <w:t>Our finding that constitutive DELLA</w:t>
      </w:r>
      <w:r w:rsidR="00533578">
        <w:t xml:space="preserve"> activity in the roots resulting in excess Fe, as determined</w:t>
      </w:r>
      <w:r w:rsidR="008458B3">
        <w:t xml:space="preserve"> by the D9-1 and D8-mpl mutants, points to a conserved role for the DELLA domain transcrip</w:t>
      </w:r>
      <w:r w:rsidR="00533578">
        <w:t>tion factors and GA signaling for</w:t>
      </w:r>
      <w:r w:rsidR="008458B3">
        <w:t xml:space="preserve"> Fe homeostasis in maize, a plant with an entirely different Fe uptake system than </w:t>
      </w:r>
      <w:r w:rsidR="008458B3" w:rsidRPr="00891C4A">
        <w:rPr>
          <w:i/>
        </w:rPr>
        <w:t>A. thalian</w:t>
      </w:r>
      <w:commentRangeEnd w:id="30"/>
      <w:r w:rsidR="00C10DA0">
        <w:rPr>
          <w:rStyle w:val="CommentReference"/>
        </w:rPr>
        <w:commentReference w:id="30"/>
      </w:r>
      <w:r w:rsidR="008458B3" w:rsidRPr="00891C4A">
        <w:rPr>
          <w:i/>
        </w:rPr>
        <w:t>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664F94C3" w14:textId="77777777" w:rsidR="007E08F8" w:rsidRPr="007E08F8" w:rsidRDefault="008458B3" w:rsidP="00BD7995">
      <w:r>
        <w:t>Remarkably, the HPO co-expr</w:t>
      </w:r>
      <w:r w:rsidR="00DB32C9">
        <w:t xml:space="preserve">ession network associated with </w:t>
      </w:r>
      <w:r w:rsidR="00DB32C9" w:rsidRPr="00DB32C9">
        <w:rPr>
          <w:i/>
        </w:rPr>
        <w:t>d</w:t>
      </w:r>
      <w:r w:rsidRPr="00DB32C9">
        <w:rPr>
          <w:i/>
        </w:rPr>
        <w:t>9</w:t>
      </w:r>
      <w:r>
        <w:t xml:space="preserve"> in the roots contained three genes with expected roles in the biosynthesis and polymerization of phenylpropanoids</w:t>
      </w:r>
      <w:r w:rsidR="00663F8F">
        <w:t xml:space="preserve"> </w:t>
      </w:r>
      <w:r w:rsidR="00663F8F">
        <w:fldChar w:fldCharType="begin" w:fldLock="1"/>
      </w:r>
      <w:r w:rsidR="00D4557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"previouslyFormattedCitation"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The genes encoded by enzymes that participate in phenylpropanoid biosynthesis</w:t>
      </w:r>
      <w:r w:rsidR="00FB1FCB">
        <w:t>,</w:t>
      </w:r>
      <w:r>
        <w:t xml:space="preserve"> CCR1 (GRMZM2G131205)</w:t>
      </w:r>
      <w:r w:rsidR="00FB1FCB">
        <w:t>,</w:t>
      </w:r>
      <w:r>
        <w:t xml:space="preserve"> the maize LigB paralog (GRMZM2G078500)</w:t>
      </w:r>
      <w:r w:rsidR="00FB1FCB">
        <w:t>,</w:t>
      </w:r>
      <w:r>
        <w:t xml:space="preserve"> </w:t>
      </w:r>
      <w:r w:rsidR="00FB1FCB">
        <w:t>and</w:t>
      </w:r>
      <w:r>
        <w:t xml:space="preserve"> </w:t>
      </w:r>
      <w:commentRangeStart w:id="31"/>
      <w:r>
        <w:t xml:space="preserve">a laccase paralog </w:t>
      </w:r>
      <w:commentRangeEnd w:id="31"/>
      <w:r w:rsidR="00FB1FCB">
        <w:rPr>
          <w:rStyle w:val="CommentReference"/>
        </w:rPr>
        <w:commentReference w:id="31"/>
      </w:r>
      <w:r>
        <w:t xml:space="preserve">were co-expressed with D9 (GRMZM2G336337). LigB, which in Angiosperms </w:t>
      </w:r>
      <w:r w:rsidR="00FB1FCB">
        <w:t xml:space="preserve">such as </w:t>
      </w:r>
      <w:r w:rsidR="00FB1FCB" w:rsidRPr="00142E48">
        <w:rPr>
          <w:i/>
        </w:rPr>
        <w:t>A. thaliana</w:t>
      </w:r>
      <w:r w:rsidR="00FB1FCB">
        <w:t xml:space="preserve"> </w:t>
      </w:r>
      <w:r>
        <w:t>is only known to be required for the formation of a pioneer specialized metabolite of no known function,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w:t>
      </w:r>
      <w:r w:rsidR="00A96EA7">
        <w:t>,</w:t>
      </w:r>
      <w:r>
        <w:t xml:space="preserve"> such that it contributed to the identification of D9 as an HPO gene for Cd.</w:t>
      </w:r>
    </w:p>
    <w:p w14:paraId="160AFC25" w14:textId="77777777" w:rsidR="00624BC1" w:rsidRPr="00624BC1" w:rsidRDefault="009E7663" w:rsidP="00BD7995">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E77E238" w14:textId="77777777" w:rsidR="007C768D" w:rsidRDefault="007E08F8" w:rsidP="00BD7995">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w:t>
      </w:r>
      <w:r w:rsidR="003D2E7D">
        <w:t>,</w:t>
      </w:r>
      <w:r w:rsidR="008C22D3">
        <w:t xml:space="preserve"> and provide</w:t>
      </w:r>
      <w:r w:rsidR="00DD6636">
        <w:t>d</w:t>
      </w:r>
      <w:r w:rsidR="008C22D3">
        <w:t xml:space="preserve"> evidence of novel associations between multiple pathways and elemental homeostasis. </w:t>
      </w:r>
    </w:p>
    <w:p w14:paraId="182E62D3" w14:textId="04E856E8" w:rsidR="008C22D3" w:rsidRPr="00B750E1" w:rsidRDefault="007E08F8" w:rsidP="00BD7995">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w:t>
      </w:r>
      <w:r w:rsidR="00BE6319">
        <w:t xml:space="preserve">have effects throughout </w:t>
      </w:r>
      <w:r w:rsidR="007C768D" w:rsidRPr="007C768D">
        <w:t xml:space="preserve">the seed ionome beyond a dramatic loss of seed starch. This may result from coordinate regulation </w:t>
      </w:r>
      <w:r w:rsidR="00340496">
        <w:t>of</w:t>
      </w:r>
      <w:r w:rsidR="007C768D" w:rsidRPr="007C768D">
        <w:t xml:space="preserve"> the encoded isoamylase and other root-expressed determinants of S and Se metabolism, or </w:t>
      </w:r>
      <w:r w:rsidR="00BE6319">
        <w:t>from</w:t>
      </w:r>
      <w:r w:rsidR="007C768D" w:rsidRPr="007C768D">
        <w:t xml:space="preserve">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0B0BA4">
        <w:t>Fig. 8</w:t>
      </w:r>
      <w:r w:rsidR="00850F45">
        <w:fldChar w:fldCharType="end"/>
      </w:r>
      <w:r w:rsidR="00850F45">
        <w:t>)</w:t>
      </w:r>
      <w:r w:rsidR="00B750E1">
        <w:t>.</w:t>
      </w:r>
    </w:p>
    <w:p w14:paraId="46920262" w14:textId="77777777" w:rsidR="008C22D3" w:rsidRPr="00EF1080" w:rsidRDefault="008B0F95" w:rsidP="00BD7995">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6A723940" w14:textId="77777777" w:rsidR="00EF1080" w:rsidRDefault="002A1D73" w:rsidP="00BD7995">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proofErr w:type="spellStart"/>
      <w:r w:rsidR="00B750E1" w:rsidRPr="00B750E1">
        <w:t>polycomb</w:t>
      </w:r>
      <w:proofErr w:type="spellEnd"/>
      <w:r w:rsidR="00B750E1" w:rsidRPr="00B750E1">
        <w:t xml:space="preserve">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3B0B2950" w14:textId="77777777" w:rsidR="008C22D3" w:rsidRPr="00E7352B" w:rsidRDefault="008C22D3" w:rsidP="00BD7995">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363CAC78" w14:textId="605AA712" w:rsidR="006E1DB2" w:rsidRDefault="008C22D3" w:rsidP="00BD7995">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BD7995">
        <w:instrText xml:space="preserve"> \* MERGEFORMAT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sowing</w:t>
      </w:r>
      <w:r>
        <w:t>.</w:t>
      </w:r>
    </w:p>
    <w:p w14:paraId="454BD640" w14:textId="77777777" w:rsidR="00335FB6" w:rsidRPr="0089389D" w:rsidRDefault="00196CB6" w:rsidP="00BD7995">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nal validation is expensive</w:t>
      </w:r>
      <w:r w:rsidR="00D40610">
        <w:t xml:space="preserve"> and</w:t>
      </w:r>
      <w:r w:rsidR="00EE735A">
        <w:t xml:space="preserve"> </w:t>
      </w:r>
      <w:r w:rsidR="00185512">
        <w:t xml:space="preserve">time consuming. </w:t>
      </w:r>
      <w:r w:rsidR="001B3B6D">
        <w:t>Combining data driven approaches such as network integration</w:t>
      </w:r>
      <w:r w:rsidR="00D40610">
        <w:t>,</w:t>
      </w:r>
      <w:r w:rsidR="001B3B6D">
        <w:t xml:space="preserve">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09672188" w14:textId="77777777" w:rsidR="006B33EA" w:rsidRDefault="006B33EA" w:rsidP="00BD7995">
      <w:pPr>
        <w:pStyle w:val="Heading1"/>
      </w:pPr>
      <w:r>
        <w:t>Discussion</w:t>
      </w:r>
    </w:p>
    <w:p w14:paraId="547E0E6F" w14:textId="77777777" w:rsidR="008B2A55" w:rsidRDefault="008B2A55" w:rsidP="00BD7995">
      <w:pPr>
        <w:pStyle w:val="Heading3"/>
      </w:pPr>
      <w:r>
        <w:t>The effects of linkage disequilibrium</w:t>
      </w:r>
    </w:p>
    <w:p w14:paraId="0DCBCE29" w14:textId="30FB6A5A" w:rsidR="00382E9B" w:rsidRDefault="004C123B" w:rsidP="00BD7995">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more mechanistic understanding</w:t>
      </w:r>
      <w:r w:rsidR="002D44AC">
        <w:t>s</w:t>
      </w:r>
      <w:r>
        <w:t xml:space="preserve"> of the</w:t>
      </w:r>
      <w:r w:rsidR="002D44AC">
        <w:t>se</w:t>
      </w:r>
      <w:r>
        <w:t xml:space="preserve"> trait</w:t>
      </w:r>
      <w:r w:rsidR="002D44AC">
        <w:t>s</w:t>
      </w:r>
      <w:r>
        <w:t xml:space="preserve">. </w:t>
      </w:r>
      <w:r w:rsidR="00F560BC">
        <w:t>Marker SNPs identified by a GWA</w:t>
      </w:r>
      <w:r w:rsidR="0032776F">
        <w:t>S</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w:t>
      </w:r>
      <w:r w:rsidR="005329BA">
        <w:t>,</w:t>
      </w:r>
      <w:r w:rsidR="0029761B">
        <w:t xml:space="preserve"> and network</w:t>
      </w:r>
      <w:r w:rsidR="005329BA">
        <w:t xml:space="preserve"> parameters</w:t>
      </w:r>
      <w:r w:rsidR="0029761B">
        <w:t xml:space="preserve"> need to be considered in order to identify co-expression signal.</w:t>
      </w:r>
    </w:p>
    <w:p w14:paraId="5EB0AA79" w14:textId="36CE3437" w:rsidR="002F0734" w:rsidRDefault="004C123B" w:rsidP="00BD7995">
      <w:r>
        <w:t>These factors can result in</w:t>
      </w:r>
      <w:r w:rsidR="00A7402C">
        <w:t xml:space="preserve"> a very large (upwards of 57% of all genes here) and </w:t>
      </w:r>
      <w:r w:rsidR="0096170A">
        <w:t>ambiguous</w:t>
      </w:r>
      <w:r w:rsidR="00A7402C">
        <w:t xml:space="preserve"> set of</w:t>
      </w:r>
      <w:r>
        <w:t xml:space="preserve"> candidate genes. A common approach to interpreting such a locus is through manual inspection of the genome region of interest with a goal of identifying candidate genes whose function is consistent with the phenotype of interest, which can introduce bias in the discovery process and </w:t>
      </w:r>
      <w:r w:rsidR="00E90AC6">
        <w:t xml:space="preserve">necessarily </w:t>
      </w:r>
      <w:r>
        <w:t xml:space="preserve">ignores uncharacterized genes. For non-human and non-model species, like maize, this </w:t>
      </w:r>
      <w:r w:rsidR="00572E45">
        <w:t xml:space="preserve">manual approach </w:t>
      </w:r>
      <w:r>
        <w:t xml:space="preserve">is especially </w:t>
      </w:r>
      <w:r w:rsidR="00572E45">
        <w:t xml:space="preserve">ineffective </w:t>
      </w:r>
      <w:r>
        <w:t xml:space="preserve">because the large majority of the genome remains functionally uncharacterized. Our approach leverages </w:t>
      </w:r>
      <w:r w:rsidR="00B85C55">
        <w:t>the</w:t>
      </w:r>
      <w:r w:rsidR="007B7B1F">
        <w:t xml:space="preserve"> orthogonal</w:t>
      </w:r>
      <w:r w:rsidR="00B85C55">
        <w:t xml:space="preserve"> </w:t>
      </w:r>
      <w:r w:rsidR="00C84B10">
        <w:t xml:space="preserve">use of </w:t>
      </w:r>
      <w:r>
        <w:t xml:space="preserve">gene expression data, which can </w:t>
      </w:r>
      <w:r w:rsidR="00B26725">
        <w:t xml:space="preserve">now </w:t>
      </w:r>
      <w:r>
        <w:t>be readily collected for most species of interest,</w:t>
      </w:r>
      <w:r w:rsidR="003C1804">
        <w:t xml:space="preserve"> to add an unbiased layer of relevant biological context to the interpretation of GWAS data and the prioritization of potentially causal variants for further experimental validation.</w:t>
      </w:r>
    </w:p>
    <w:p w14:paraId="3A88CAE9" w14:textId="766AF0A5" w:rsidR="001D06EE" w:rsidRDefault="004C123B" w:rsidP="00BD7995">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w:t>
      </w:r>
      <w:r w:rsidR="007A5641">
        <w:t>represent</w:t>
      </w:r>
      <w:r>
        <w:t xml:space="preserve">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BD7995">
        <w:instrText xml:space="preserve"> \* MERGEFORMAT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0B0BA4">
        <w:t>Table 4</w:t>
      </w:r>
      <w:r w:rsidR="002319EE">
        <w:fldChar w:fldCharType="end"/>
      </w:r>
      <w:r w:rsidR="002319EE">
        <w:t>)</w:t>
      </w:r>
      <w:r w:rsidR="00052FF5">
        <w:t>.</w:t>
      </w:r>
      <w:r w:rsidR="00E65C19">
        <w:t xml:space="preserve"> </w:t>
      </w:r>
      <w:r w:rsidR="00E51BA9">
        <w:t>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xml:space="preserve">. Additionally, Wallace et al. showed that the causal polymorphism is likely to reside in regulatory regions, </w:t>
      </w:r>
      <w:r w:rsidR="009E7D32">
        <w:t xml:space="preserve">that is, </w:t>
      </w:r>
      <w:r w:rsidR="00FC1BA7">
        <w:t>outside of exonic regions. Until we precisely understand the regulatory landscape</w:t>
      </w:r>
      <w:r w:rsidR="00043536">
        <w:t xml:space="preserve"> in the species being studied</w:t>
      </w:r>
      <w:r w:rsidR="00FC1BA7">
        <w:t>, even the most powerful GW</w:t>
      </w:r>
      <w:r w:rsidR="00043536">
        <w:t>A</w:t>
      </w:r>
      <w:r w:rsidR="009124A5">
        <w:t xml:space="preserve">S </w:t>
      </w:r>
      <w:r w:rsidR="00043536">
        <w:t>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w:t>
      </w:r>
      <w:r w:rsidR="007134FE">
        <w:t xml:space="preserve">common </w:t>
      </w:r>
      <w:r>
        <w:t xml:space="preserve">approach of </w:t>
      </w:r>
      <w:r w:rsidR="0036351D">
        <w:t>prioritizing</w:t>
      </w:r>
      <w:r>
        <w:t xml:space="preserve"> the genes closest to each marker SNP (</w:t>
      </w:r>
      <w:r w:rsidR="00134E49">
        <w:fldChar w:fldCharType="begin"/>
      </w:r>
      <w:r w:rsidR="00134E49">
        <w:instrText xml:space="preserve"> REF _Ref489428564 \h </w:instrText>
      </w:r>
      <w:r w:rsidR="00BD7995">
        <w:instrText xml:space="preserve"> \* MERGEFORMAT </w:instrText>
      </w:r>
      <w:r w:rsidR="00134E49">
        <w:fldChar w:fldCharType="separate"/>
      </w:r>
      <w:r w:rsidR="000B0BA4">
        <w:t>Fig. 6</w:t>
      </w:r>
      <w:r w:rsidR="00134E49">
        <w:fldChar w:fldCharType="end"/>
      </w:r>
      <w:r w:rsidRPr="00134E49">
        <w:t>).</w:t>
      </w:r>
    </w:p>
    <w:p w14:paraId="7A2D313F" w14:textId="2127B15E" w:rsidR="00DF3C96" w:rsidRDefault="00DF3C96" w:rsidP="00BD7995">
      <w:pPr>
        <w:pStyle w:val="Heading3"/>
      </w:pPr>
      <w:r>
        <w:t>Establishing performance expectations of Camoco</w:t>
      </w:r>
    </w:p>
    <w:p w14:paraId="2CDD1627" w14:textId="753D7585" w:rsidR="004C123B" w:rsidRDefault="004C123B" w:rsidP="00BD7995">
      <w:r>
        <w:t xml:space="preserve">It is important to note </w:t>
      </w:r>
      <w:r w:rsidR="007A4AAC">
        <w:t xml:space="preserve">caveats to </w:t>
      </w:r>
      <w:r>
        <w:t xml:space="preserve">our approach. </w:t>
      </w:r>
      <w:r w:rsidR="007A4AAC">
        <w:t>For example, p</w:t>
      </w:r>
      <w:r>
        <w:t xml:space="preserve">henotypes that are caused by genetic variation in a single or small number of genes, or </w:t>
      </w:r>
      <w:r w:rsidR="00BF000B">
        <w:t>alternatively</w:t>
      </w:r>
      <w:r>
        <w:t xml:space="preserve">, are caused by a diverse set of otherwise functionally unrelated genes are not good candidates for our approach. The core assumption on which Camoco </w:t>
      </w:r>
      <w:r w:rsidR="009D3CFA">
        <w:t>rests</w:t>
      </w:r>
      <w:r>
        <w:t xml:space="preserve"> is that there are multiple variants in different genes</w:t>
      </w:r>
      <w:r w:rsidR="00536E7A">
        <w:t>, each</w:t>
      </w:r>
      <w:r>
        <w:t xml:space="preserve"> </w:t>
      </w:r>
      <w:r w:rsidR="00536E7A">
        <w:t>that drive phenotypic variation by virtue of their involvement</w:t>
      </w:r>
      <w:r>
        <w:t xml:space="preserve"> in a common biological. We expect that this is often true of phenotypes</w:t>
      </w:r>
      <w:r w:rsidR="00097E31">
        <w:t>,</w:t>
      </w:r>
      <w:r w:rsidR="00AA6A27">
        <w:t xml:space="preserve"> </w:t>
      </w:r>
      <w:r w:rsidR="00097E31">
        <w:t>a position which</w:t>
      </w:r>
      <w:r>
        <w:t xml:space="preserve"> is supported by the fact that we have discovered strong candidates for the majority of traits examined, but we expect there are exceptional traits and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F53C4B">
        <w:t xml:space="preserve"> and thus </w:t>
      </w:r>
      <w:r w:rsidR="008B45E6">
        <w:t>could not be analyzed</w:t>
      </w:r>
      <w:r w:rsidR="009A3BB5">
        <w:t xml:space="preserve"> despite t</w:t>
      </w:r>
      <w:r w:rsidR="00862448">
        <w:t>he possibility there were potentially significant</w:t>
      </w:r>
      <w:r w:rsidR="009A3BB5">
        <w:t xml:space="preserve"> GWAS SNPs</w:t>
      </w:r>
      <w:r w:rsidR="00862448">
        <w:t xml:space="preserve"> nearby</w:t>
      </w:r>
      <w:r w:rsidR="00744D8C">
        <w:t>.</w:t>
      </w:r>
      <w:r w:rsidR="000E3684">
        <w:t xml:space="preserve"> </w:t>
      </w:r>
    </w:p>
    <w:p w14:paraId="2B17AA6F" w14:textId="46E54026" w:rsidR="0027012F" w:rsidRDefault="0027012F" w:rsidP="00BD7995">
      <w:pPr>
        <w:pStyle w:val="Heading3"/>
      </w:pPr>
      <w:r>
        <w:t xml:space="preserve">Camoco discovered </w:t>
      </w:r>
      <w:r w:rsidR="007D29CF">
        <w:t>gene sets</w:t>
      </w:r>
      <w:r>
        <w:t xml:space="preserve"> are as coherent as GO terms</w:t>
      </w:r>
    </w:p>
    <w:p w14:paraId="38A790EA" w14:textId="7F9EDBC1" w:rsidR="0021466E" w:rsidRDefault="004C123B" w:rsidP="00BD7995">
      <w:r>
        <w:t xml:space="preserve">In </w:t>
      </w:r>
      <w:r w:rsidR="00EA2077">
        <w:t>evaluating</w:t>
      </w:r>
      <w:r>
        <w:t xml:space="preserve"> the 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60444">
        <w:rPr>
          <w:highlight w:val="cyan"/>
        </w:rPr>
      </w:r>
      <w:r w:rsidR="00BD7995">
        <w:rPr>
          <w:highlight w:val="cyan"/>
        </w:rPr>
        <w:instrText xml:space="preserve"> \* MERGEFORMAT </w:instrText>
      </w:r>
      <w:r w:rsidR="00B60444">
        <w:rPr>
          <w:highlight w:val="cyan"/>
        </w:rPr>
        <w:fldChar w:fldCharType="separate"/>
      </w:r>
      <w:r w:rsidR="000B0BA4">
        <w:t>Fig. 5</w:t>
      </w:r>
      <w:r w:rsidR="00B60444">
        <w:rPr>
          <w:highlight w:val="cyan"/>
        </w:rPr>
        <w:fldChar w:fldCharType="end"/>
      </w:r>
      <w:r>
        <w:t>, this analysi</w:t>
      </w:r>
      <w:r w:rsidR="00300B7C">
        <w:t>s suggests a sensitivity of ~40</w:t>
      </w:r>
      <w:r>
        <w:t xml:space="preserve">% using a </w:t>
      </w:r>
      <w:r w:rsidR="005B7B7B">
        <w:t xml:space="preserve">+/-500 kb window to map SNPs to genes (2 flanking genes maximum), or a tolerance of </w:t>
      </w:r>
      <w:r w:rsidR="00300B7C">
        <w:t>nearly 75% false candidates due to SNP-to-gene mapping</w:t>
      </w:r>
      <w:r>
        <w:t xml:space="preserve">. </w:t>
      </w:r>
      <w:r w:rsidR="004537E6">
        <w:t xml:space="preserve">Therefore if linkage regions implicated by GWAS extend so far as to include more than 75% false candidates, </w:t>
      </w:r>
      <w:r>
        <w:t xml:space="preserve"> we would not be likely to discover processes as coherent as GO</w:t>
      </w:r>
      <w:r w:rsidR="004537E6">
        <w:t xml:space="preserve"> terms</w:t>
      </w:r>
      <w:r w:rsidR="0021466E">
        <w:t>.</w:t>
      </w:r>
      <w:r>
        <w:t xml:space="preserve"> </w:t>
      </w:r>
    </w:p>
    <w:p w14:paraId="0F6F2412" w14:textId="7F25D8A0" w:rsidR="007928DE" w:rsidRDefault="004C123B" w:rsidP="00BD7995">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w:t>
      </w:r>
      <w:r w:rsidR="00D80A90">
        <w:t>do not significantly overlap</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 were not very specific</w:t>
      </w:r>
      <w:r w:rsidR="007928DE">
        <w:t>. We speculate that this is due to discovery bias in</w:t>
      </w:r>
      <w:r w:rsidR="00BA0362">
        <w:t xml:space="preserve"> the</w:t>
      </w:r>
      <w:r w:rsidR="007928DE">
        <w:t xml:space="preserve"> GO annotations that were used for our evaluation</w:t>
      </w:r>
      <w:r w:rsidR="00BA0362">
        <w:t xml:space="preserve">, </w:t>
      </w:r>
      <w:r w:rsidR="00ED6089">
        <w:t xml:space="preserve">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commentRangeStart w:id="32"/>
      <w:r>
        <w:t>There are likely a large number of</w:t>
      </w:r>
      <w:r w:rsidR="007928DE">
        <w:t xml:space="preserve"> maize specific</w:t>
      </w:r>
      <w:r>
        <w:t xml:space="preserve"> pr</w:t>
      </w:r>
      <w:r w:rsidR="00607D02">
        <w:t>ocesses</w:t>
      </w:r>
      <w:commentRangeEnd w:id="32"/>
      <w:r w:rsidR="00A62F1E">
        <w:rPr>
          <w:rStyle w:val="CommentReference"/>
        </w:rPr>
        <w:commentReference w:id="32"/>
      </w:r>
      <w:r w:rsidR="00EE0317">
        <w:t xml:space="preserve"> and phenotypes</w:t>
      </w:r>
      <w:r w:rsidR="00607D02">
        <w:t xml:space="preserve"> </w:t>
      </w:r>
      <w:r w:rsidR="00A62F1E">
        <w:t xml:space="preserve">which are not yet annotated in ontologies such as GO, </w:t>
      </w:r>
      <w:r w:rsidR="007928DE">
        <w:t>yet have strong co-expression evidence</w:t>
      </w:r>
      <w:r w:rsidR="00BD5B66">
        <w:t xml:space="preserve"> and can be given functional annotations through GWAS</w:t>
      </w:r>
      <w:r>
        <w:t xml:space="preserve">. </w:t>
      </w:r>
    </w:p>
    <w:p w14:paraId="35C78FD2" w14:textId="7FE601B2" w:rsidR="006E4EBF" w:rsidRDefault="004C123B" w:rsidP="00BD7995">
      <w:commentRangeStart w:id="33"/>
      <w:r>
        <w:t>O</w:t>
      </w:r>
      <w:r w:rsidR="005122BA">
        <w:t>ur analysis</w:t>
      </w:r>
      <w:r>
        <w:t xml:space="preserve"> </w:t>
      </w:r>
      <w:r w:rsidR="00ED314C">
        <w:t xml:space="preserve">shows </w:t>
      </w:r>
      <w:r w:rsidR="002D5ED6">
        <w:t>that</w:t>
      </w:r>
      <w:r>
        <w:t xml:space="preserve"> loci </w:t>
      </w:r>
      <w:r w:rsidR="002D5ED6">
        <w:t>implicated by</w:t>
      </w:r>
      <w:r>
        <w:t xml:space="preserve"> ionomic GWAS loci</w:t>
      </w:r>
      <w:r w:rsidR="00FE0220">
        <w:t xml:space="preserve"> exhibit</w:t>
      </w:r>
      <w:r w:rsidR="007D7DBD">
        <w:t xml:space="preserve"> patterns of co-expression as strong was many of the maize genes co-annotated to GO term</w:t>
      </w:r>
      <w:r w:rsidR="002D5ED6">
        <w:t xml:space="preserve">s. Additionally, </w:t>
      </w:r>
      <w:r w:rsidR="00524E7D">
        <w:t>gene sets identified by Camoco</w:t>
      </w:r>
      <w:r w:rsidR="005B49B9">
        <w:t xml:space="preserve"> </w:t>
      </w:r>
      <w:commentRangeEnd w:id="33"/>
      <w:r w:rsidR="00792D36">
        <w:rPr>
          <w:rStyle w:val="CommentReference"/>
        </w:rPr>
        <w:commentReference w:id="33"/>
      </w:r>
      <w:r w:rsidR="005B49B9">
        <w:t>have strong literature support for being involved in elemental accumulation</w:t>
      </w:r>
      <w:r w:rsidR="00524E7D">
        <w:t xml:space="preserve"> despite not </w:t>
      </w:r>
      <w:r w:rsidR="00E16E1C">
        <w:t>exhibiting GO enrichment</w:t>
      </w:r>
      <w:r>
        <w:t>.</w:t>
      </w:r>
      <w:r w:rsidR="00E16E1C">
        <w:t xml:space="preserve"> Indeed,</w:t>
      </w:r>
      <w:r>
        <w:t xml:space="preserve"> </w:t>
      </w:r>
      <w:r w:rsidR="00E16E1C">
        <w:t>o</w:t>
      </w:r>
      <w:r>
        <w:t>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2EB54CF9" w:rsidR="004C123B" w:rsidRDefault="009716A3" w:rsidP="00BD7995">
      <w:r>
        <w:t xml:space="preserve">While </w:t>
      </w:r>
      <w:r w:rsidR="0021359B">
        <w:t>ontological</w:t>
      </w:r>
      <w:r w:rsidR="004C123B">
        <w:t xml:space="preserve"> annotation for maize genes</w:t>
      </w:r>
      <w:r>
        <w:t xml:space="preserve"> remains limited</w:t>
      </w:r>
      <w:r w:rsidR="004C123B">
        <w:t xml:space="preserve">, there </w:t>
      </w:r>
      <w:r>
        <w:t xml:space="preserve">has </w:t>
      </w:r>
      <w:r w:rsidR="004C123B">
        <w:t xml:space="preserve">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rsidR="004C123B">
        <w:t xml:space="preserve">). Our results suggest that these sets of loci, and a proper mapping to the genes they represent, could serve as a powerful resource for characterizing gene function. More systematic efforts to curate the results from genome-wide association studies, filter gene sets with tools such as Camoco, and provide public access in convenient forms would be </w:t>
      </w:r>
      <w:r w:rsidR="009F5D22">
        <w:t xml:space="preserve">a </w:t>
      </w:r>
      <w:r w:rsidR="004C123B">
        <w:t>worthwhile</w:t>
      </w:r>
      <w:r w:rsidR="009F5D22">
        <w:t xml:space="preserve"> direction for future work</w:t>
      </w:r>
      <w:r w:rsidR="004C123B">
        <w:t>. Maize is somewhat exceptional in this regard</w:t>
      </w:r>
      <w:r w:rsidR="00887517">
        <w:t xml:space="preserve"> due to its excellent genomic tools</w:t>
      </w:r>
      <w:r w:rsidR="00CB3933">
        <w:t xml:space="preserve"> and powerful mapping populations</w:t>
      </w:r>
      <w:r w:rsidR="004C123B">
        <w:t xml:space="preserve">, but there are several other crop species with rich population genetic resources </w:t>
      </w:r>
      <w:r w:rsidR="009F5D22">
        <w:t xml:space="preserve">and </w:t>
      </w:r>
      <w:r w:rsidR="004C123B">
        <w:t>limited functional annotation that could benefit from this approach as well.</w:t>
      </w:r>
    </w:p>
    <w:p w14:paraId="4B8EAC32" w14:textId="77777777" w:rsidR="009438C3" w:rsidRDefault="004C123B" w:rsidP="00BD7995">
      <w:pPr>
        <w:pStyle w:val="Heading3"/>
      </w:pPr>
      <w:r>
        <w:t>Co-expression context matters</w:t>
      </w:r>
    </w:p>
    <w:p w14:paraId="3B70E8AF" w14:textId="09578D28" w:rsidR="003C16CC" w:rsidRDefault="004C123B" w:rsidP="00BD7995">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w:t>
      </w:r>
      <w:r w:rsidR="007A2B1D">
        <w:t xml:space="preserve">reflected </w:t>
      </w:r>
      <w:r>
        <w:t xml:space="preserve">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7ECEDECA" w:rsidR="003F0DEB" w:rsidRDefault="004C123B" w:rsidP="00BD7995">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BD7995">
        <w:rPr>
          <w:highlight w:val="cyan"/>
        </w:rPr>
        <w:instrText xml:space="preserve"> \* MERGEFORMAT </w:instrText>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w:t>
      </w:r>
      <w:r w:rsidR="00E15BAD">
        <w:t>:</w:t>
      </w:r>
      <w:r>
        <w:t xml:space="preserve"> we expected that processes occurring in the roots would be central</w:t>
      </w:r>
      <w:r w:rsidR="00A52EF0">
        <w:t xml:space="preserve"> to element accumulation phenot</w:t>
      </w:r>
      <w:r>
        <w:t>y</w:t>
      </w:r>
      <w:r w:rsidR="00A52EF0">
        <w:t>p</w:t>
      </w:r>
      <w:r>
        <w:t>e</w:t>
      </w:r>
      <w:r w:rsidR="003011DE">
        <w:t>s,</w:t>
      </w:r>
      <w:r>
        <w:t xml:space="preserve"> which were measured in kernels. </w:t>
      </w:r>
      <w:r w:rsidR="003011DE">
        <w:t>However, t</w:t>
      </w:r>
      <w:r>
        <w:t>he difference between the performance of these two networks was</w:t>
      </w:r>
      <w:r w:rsidR="003011DE">
        <w:t xml:space="preserve"> modest</w:t>
      </w:r>
      <w:r>
        <w: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 xml:space="preserve">neither </w:t>
      </w:r>
      <w:r w:rsidR="00673AFD">
        <w:t>the ZmRoot</w:t>
      </w:r>
      <w:r w:rsidR="00AE493A">
        <w:t xml:space="preserve"> nor the ZmPAN</w:t>
      </w:r>
      <w:r w:rsidR="00673AFD">
        <w:t xml:space="preserve"> network</w:t>
      </w:r>
      <w:r w:rsidR="00AE493A">
        <w:t xml:space="preserve">s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further be complemented by additional tissue 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28E33176" w:rsidR="0007635B" w:rsidRDefault="009A0805" w:rsidP="00BD7995">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0B0BA4">
        <w:t>Table 4</w:t>
      </w:r>
      <w:r w:rsidR="00D623D2">
        <w:fldChar w:fldCharType="end"/>
      </w:r>
      <w:r w:rsidR="0007635B">
        <w:t>)</w:t>
      </w:r>
      <w:r w:rsidR="00CB796A">
        <w:t>. T</w:t>
      </w:r>
      <w:r w:rsidR="00195A6C">
        <w:t>hough</w:t>
      </w:r>
      <w:r w:rsidR="008E42C4">
        <w:t xml:space="preserve"> 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0B0BA4">
        <w:t>Supp. Figure 6</w:t>
      </w:r>
      <w:r w:rsidR="00195A6C">
        <w:fldChar w:fldCharType="end"/>
      </w:r>
      <w:r w:rsidR="00195A6C">
        <w:t>)</w:t>
      </w:r>
      <w:r w:rsidR="008E42C4">
        <w:t>,</w:t>
      </w:r>
      <w:r w:rsidR="00374F73">
        <w:t xml:space="preserve"> implying that these two metrics are </w:t>
      </w:r>
      <w:r w:rsidR="008F71DC" w:rsidRPr="00E630E0">
        <w:t xml:space="preserve">in </w:t>
      </w:r>
      <w:r w:rsidR="004E7C60" w:rsidRPr="00E630E0">
        <w:t>fact</w:t>
      </w:r>
      <w:r w:rsidR="00374F73" w:rsidRPr="00E630E0">
        <w:t xml:space="preserve"> </w:t>
      </w:r>
      <w:r w:rsidR="008E42C4">
        <w:t>related</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w:t>
      </w:r>
      <w:r w:rsidR="00027EFB">
        <w:t xml:space="preserve"> certain</w:t>
      </w:r>
      <w:r w:rsidR="005154D9">
        <w:t xml:space="preserve"> biological processes </w:t>
      </w:r>
      <w:r w:rsidR="00027EFB">
        <w:t>where one metric is more appropriate than the other</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1B92A8AA" w:rsidR="004C123B" w:rsidRPr="004C123B" w:rsidRDefault="004C123B" w:rsidP="00BD7995">
      <w:r>
        <w:t>In general, our results strongly suggest that co-expression networks derived from expression profiling of genetically diverse individuals</w:t>
      </w:r>
      <w:r w:rsidR="0064661C">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BD7995">
      <w:pPr>
        <w:pStyle w:val="Heading1"/>
      </w:pPr>
      <w:r>
        <w:t>Conclusion</w:t>
      </w:r>
    </w:p>
    <w:p w14:paraId="16B58200" w14:textId="3169C329" w:rsidR="0019799E" w:rsidRPr="0019799E" w:rsidRDefault="00E3277B" w:rsidP="00BD7995">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rsidR="00C42754">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BD7995">
      <w:pPr>
        <w:pStyle w:val="Heading1"/>
      </w:pPr>
      <w:bookmarkStart w:id="34" w:name="_Ref463088833"/>
      <w:r>
        <w:t>Materials and Methods</w:t>
      </w:r>
      <w:bookmarkEnd w:id="34"/>
    </w:p>
    <w:p w14:paraId="28A526A3" w14:textId="77777777" w:rsidR="008D2BA7" w:rsidRDefault="008D2BA7" w:rsidP="00BD7995">
      <w:pPr>
        <w:pStyle w:val="Heading2"/>
      </w:pPr>
      <w:r>
        <w:t>Software implementation of Camoco</w:t>
      </w:r>
    </w:p>
    <w:p w14:paraId="62C7F429" w14:textId="0A2D74D7" w:rsidR="008D2BA7" w:rsidRDefault="008D2BA7" w:rsidP="00BD7995">
      <w:r>
        <w:t xml:space="preserve">Camoco (Co-analysis of Molecular Components) is a python library including a suite of command line tools that interrelates different layers of genomic data. Namely,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BD7995">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244AA854" w:rsidR="00746B7C" w:rsidRDefault="004B7D5A" w:rsidP="00BD7995">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rsidR="006856C0">
        <w:t>,</w:t>
      </w:r>
      <w:r>
        <w:t xml:space="preserve"> as well as instructions on how to install and run Camoco are available at:</w:t>
      </w:r>
    </w:p>
    <w:p w14:paraId="6F350BDB" w14:textId="71917EE0" w:rsidR="004B7D5A" w:rsidRDefault="0068692B" w:rsidP="00BD7995">
      <w:hyperlink r:id="rId12"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BD7995">
      <w:r>
        <w:t>Camoco version 0.5.0 was used here.</w:t>
      </w:r>
    </w:p>
    <w:p w14:paraId="7637DEFB" w14:textId="77777777" w:rsidR="00B341BD" w:rsidRPr="00B87472" w:rsidRDefault="0031705A" w:rsidP="00BD7995">
      <w:pPr>
        <w:pStyle w:val="Heading2"/>
      </w:pPr>
      <w:r>
        <w:t>Construction quality control</w:t>
      </w:r>
      <w:r w:rsidR="00B341BD">
        <w:t xml:space="preserve"> of co-expression networks</w:t>
      </w:r>
    </w:p>
    <w:p w14:paraId="58723C91" w14:textId="77777777" w:rsidR="007255FD" w:rsidRPr="00456B26" w:rsidRDefault="00330ED2" w:rsidP="00BD7995">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43150773" w:rsidR="007255FD" w:rsidRDefault="007255FD" w:rsidP="00BD7995">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xml:space="preserve">) </w:t>
      </w:r>
      <w:r w:rsidR="00597259">
        <w:t xml:space="preserve">which were </w:t>
      </w:r>
      <w:r w:rsidRPr="0077751E">
        <w:t>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6A90BE81" w:rsidR="00101EAA" w:rsidRDefault="00101EAA" w:rsidP="00BD7995">
      <w:r>
        <w:t>To as</w:t>
      </w:r>
      <w:r w:rsidR="00B272D8">
        <w:t>sess overall network health, several</w:t>
      </w:r>
      <w:r>
        <w:t xml:space="preserve"> approaches were taken. First, </w:t>
      </w:r>
      <w:r w:rsidR="00597259">
        <w:t>the</w:t>
      </w:r>
      <w:r>
        <w:t xml:space="preserve"> Z-score of edges between genes co-annotated in the maize Gene Ontology (GO) terms </w:t>
      </w:r>
      <w:r w:rsidR="00597259">
        <w:t xml:space="preserve">were </w:t>
      </w:r>
      <w:r>
        <w:t>compared to edges in 1</w:t>
      </w:r>
      <w:r w:rsidR="00597259">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BD7995">
      <w:pPr>
        <w:pStyle w:val="Heading3"/>
      </w:pPr>
      <w:r>
        <w:t>Zm</w:t>
      </w:r>
      <w:r w:rsidR="004645C0">
        <w:t>SAM: A Maize RNA-S</w:t>
      </w:r>
      <w:r w:rsidRPr="004E79F7">
        <w:t>eq Tissue Atlas co-expression networ</w:t>
      </w:r>
      <w:r>
        <w:t>k</w:t>
      </w:r>
    </w:p>
    <w:p w14:paraId="596D98F1" w14:textId="5AE88857" w:rsidR="00DF6622" w:rsidRPr="00456B26" w:rsidRDefault="00BF0C79" w:rsidP="00BD7995">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6E9F9DAC" w:rsidR="00101EAA" w:rsidRPr="00456B26" w:rsidRDefault="00DF6622" w:rsidP="00BD7995">
      <w:r>
        <w:fldChar w:fldCharType="begin"/>
      </w:r>
      <w:r>
        <w:instrText xml:space="preserve"> REF _Ref447013895 \h  \* MERGEFORMAT </w:instrText>
      </w:r>
      <w:r>
        <w:fldChar w:fldCharType="separate"/>
      </w:r>
      <w:r w:rsidR="000B0BA4">
        <w:t>Supp. Fig. 2</w:t>
      </w:r>
      <w:r>
        <w:fldChar w:fldCharType="end"/>
      </w:r>
      <w:r w:rsidR="00D5044D">
        <w:t xml:space="preserve">A shows </w:t>
      </w:r>
      <w:r w:rsidR="000F6DE2">
        <w:t xml:space="preserve">the distribution of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 xml:space="preserve">0.05) between genes annotated </w:t>
      </w:r>
      <w:r w:rsidR="000F6DE2">
        <w:t>to the same</w:t>
      </w:r>
      <w:r w:rsidRPr="004E79F7">
        <w:t xml:space="preserve">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BD7995">
      <w:pPr>
        <w:pStyle w:val="Heading3"/>
      </w:pPr>
      <w:r>
        <w:t>ZmRoot: A Genotypically Diverse Maize Root Co-Expression Network</w:t>
      </w:r>
    </w:p>
    <w:p w14:paraId="3C08C986" w14:textId="665C3F3C" w:rsidR="003363AF" w:rsidRDefault="003363AF" w:rsidP="00BD7995">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stranded RNA library prep and Illumina HiSeq 100bp paired end RNA Sequencing (</w:t>
      </w:r>
      <w:proofErr w:type="spellStart"/>
      <w:r w:rsidRPr="00C05203">
        <w:t>RNASeq</w:t>
      </w:r>
      <w:proofErr w:type="spellEnd"/>
      <w:r w:rsidRPr="00C05203">
        <w:t>) reads. Raw</w:t>
      </w:r>
      <w:r w:rsidR="00831A27">
        <w:t xml:space="preserve"> reads were deposited into the short read archive (SRA) under Project number </w:t>
      </w:r>
      <w:r w:rsidR="00831A27" w:rsidRPr="00831A27">
        <w:t>PRJNA304663</w:t>
      </w:r>
      <w:r w:rsidR="00831A27">
        <w:t>.</w:t>
      </w:r>
      <w:r w:rsidR="00900D8F">
        <w:t xml:space="preserv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 xml:space="preserve">which collapses overlapping reads into high quality, single reads while also trimming residual PCR adapters. Reads were </w:t>
      </w:r>
      <w:r w:rsidR="000F6DE2">
        <w:t xml:space="preserve">then </w:t>
      </w:r>
      <w:r w:rsidRPr="00C05203">
        <w:t>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000F6DE2">
        <w:t>,</w:t>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578AD0B0" w:rsidR="007255FD" w:rsidRPr="00456B26" w:rsidRDefault="003363AF" w:rsidP="00BD7995">
      <w:r w:rsidRPr="002A34B2">
        <w:t xml:space="preserve">Quantification of gene expression levels into FPKM was done using a </w:t>
      </w:r>
      <w:r>
        <w:t xml:space="preserve">modified version of </w:t>
      </w:r>
      <w:proofErr w:type="spellStart"/>
      <w:r>
        <w:t>HTSeq</w:t>
      </w:r>
      <w:proofErr w:type="spellEnd"/>
      <w:r>
        <w:t xml:space="preserve">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B shows Z-scores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D7995">
      <w:pPr>
        <w:pStyle w:val="Heading2"/>
      </w:pPr>
      <w:r>
        <w:t>SNP-to-</w:t>
      </w:r>
      <w:r w:rsidR="00C571E9">
        <w:t>Gene m</w:t>
      </w:r>
      <w:r w:rsidR="00097BC0">
        <w:t>apping</w:t>
      </w:r>
      <w:r w:rsidR="00C571E9">
        <w:t xml:space="preserve"> and effective loci</w:t>
      </w:r>
    </w:p>
    <w:p w14:paraId="71FF43E1" w14:textId="5DA9D7C6" w:rsidR="00C51B9A" w:rsidRDefault="00097BC0" w:rsidP="00BD7995">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BD7995">
      <w:pPr>
        <w:pStyle w:val="Heading2"/>
      </w:pPr>
      <w:r w:rsidRPr="004727BA">
        <w:t xml:space="preserve">Calculating </w:t>
      </w:r>
      <w:r w:rsidR="008533FD">
        <w:t>subnetwork density and locality</w:t>
      </w:r>
    </w:p>
    <w:p w14:paraId="5DA9001F" w14:textId="37662E4A" w:rsidR="00047C4E" w:rsidRDefault="00D13B6D" w:rsidP="00BD7995">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r w:rsidR="00054501">
        <w:t xml:space="preserve">is based off a Z-score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w:t>
      </w:r>
      <w:r w:rsidR="00064906">
        <w:t xml:space="preserve"> total</w:t>
      </w:r>
      <w:r w:rsidR="004727BA" w:rsidRPr="004727BA">
        <w:t xml:space="preserve"> number </w:t>
      </w:r>
      <w:r w:rsidR="00064906">
        <w:t xml:space="preserve">of input gene </w:t>
      </w:r>
      <w:commentRangeStart w:id="35"/>
      <w:r w:rsidR="004727BA" w:rsidRPr="004727BA">
        <w:t>pairs</w:t>
      </w:r>
      <w:commentRangeEnd w:id="35"/>
      <w:r w:rsidR="009A6409">
        <w:rPr>
          <w:rStyle w:val="CommentReference"/>
        </w:rPr>
        <w:commentReference w:id="35"/>
      </w:r>
      <w:r w:rsidR="004727BA" w:rsidRPr="004727BA">
        <w:t>:</w:t>
      </w:r>
    </w:p>
    <w:p w14:paraId="3776A098" w14:textId="77777777" w:rsidR="00503064" w:rsidRDefault="00304598" w:rsidP="00BD7995">
      <w:pPr>
        <w:pStyle w:val="Heading3"/>
        <w:rPr>
          <w:rFonts w:eastAsiaTheme="minorEastAsia"/>
        </w:rPr>
      </w:pPr>
      <w:bookmarkStart w:id="36" w:name="_Ref447101528"/>
      <w:r w:rsidRPr="0045686C">
        <w:rPr>
          <w:rFonts w:eastAsiaTheme="minorEastAsia"/>
        </w:rPr>
        <w:t>Eq.1</w:t>
      </w:r>
      <w:bookmarkEnd w:id="36"/>
    </w:p>
    <w:p w14:paraId="5CFBC04F" w14:textId="6B55165A" w:rsidR="00EF5E7C" w:rsidRDefault="002A41DF" w:rsidP="00BD7995">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2100A699" w:rsidR="008720EA" w:rsidRPr="00EF5E7C" w:rsidRDefault="00065C7F" w:rsidP="00BD7995">
      <w:pPr>
        <w:pStyle w:val="Subtitle"/>
      </w:pPr>
      <w:r>
        <w:t>Where X</w:t>
      </w:r>
      <w:r w:rsidR="00DE503E">
        <w:t>-bar</w:t>
      </w:r>
      <w:r w:rsidRPr="00065C7F">
        <w:t xml:space="preserve"> is the</w:t>
      </w:r>
      <w:r w:rsidR="00B61C0C">
        <w:t xml:space="preserve"> calculated,</w:t>
      </w:r>
      <w:r w:rsidRPr="00065C7F">
        <w:t xml:space="preserve"> mean </w:t>
      </w:r>
      <w:r>
        <w:t>subnetwork interaction score</w:t>
      </w:r>
      <w:r w:rsidR="005822E6">
        <w:t xml:space="preserve"> and</w:t>
      </w:r>
      <w:r w:rsidR="005822E6" w:rsidRPr="00065C7F">
        <w:t xml:space="preserve"> N is the number of interactions in the subnetwork</w:t>
      </w:r>
      <w:r w:rsidR="005822E6">
        <w:t>. As the interaction data was standard normalized,</w:t>
      </w:r>
      <w:r>
        <w:t xml:space="preserve"> </w:t>
      </w:r>
      <w:r w:rsidR="005822E6">
        <w:t xml:space="preserve">the expected network interaction score, </w:t>
      </w:r>
      <w:r>
        <w:t>E(X)</w:t>
      </w:r>
      <w:r w:rsidR="005822E6">
        <w:t>, is 0</w:t>
      </w:r>
      <w:r w:rsidR="00674ACD">
        <w:t xml:space="preserve"> and the </w:t>
      </w:r>
      <w:r w:rsidRPr="00065C7F">
        <w:t>standard deviation of network interactions</w:t>
      </w:r>
      <w:r w:rsidR="00674ACD">
        <w:t>, σ(X)</w:t>
      </w:r>
      <w:r w:rsidRPr="00065C7F">
        <w:t>,</w:t>
      </w:r>
      <w:r w:rsidR="00674ACD">
        <w:t xml:space="preserve"> is 1</w:t>
      </w:r>
      <w:r w:rsidRPr="00065C7F">
        <w:t>.</w:t>
      </w:r>
    </w:p>
    <w:p w14:paraId="3B7811BF" w14:textId="0BCCABC1" w:rsidR="00573E18" w:rsidRDefault="0060147A" w:rsidP="00BD7995">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w:t>
      </w:r>
      <w:ins w:id="37" w:author="rob" w:date="2017-11-08T12:51:00Z">
        <w:r w:rsidR="008049D7">
          <w:t>,</w:t>
        </w:r>
      </w:ins>
      <w:r>
        <w:t xml:space="preserve">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 and regression resid</w:t>
      </w:r>
      <w:r>
        <w:t>uals for each gene are analyzed</w:t>
      </w:r>
      <w:r w:rsidR="004047D8">
        <w:t>:</w:t>
      </w:r>
    </w:p>
    <w:p w14:paraId="084D96DF" w14:textId="77777777" w:rsidR="00503064" w:rsidRDefault="00680409" w:rsidP="00BD7995">
      <w:pPr>
        <w:pStyle w:val="Heading3"/>
      </w:pPr>
      <w:bookmarkStart w:id="38" w:name="_Ref447101545"/>
      <w:bookmarkStart w:id="39" w:name="_Ref464049667"/>
      <w:r>
        <w:t>Eq.</w:t>
      </w:r>
      <w:bookmarkEnd w:id="38"/>
      <w:r w:rsidR="0020783F">
        <w:t>2</w:t>
      </w:r>
      <w:bookmarkEnd w:id="39"/>
    </w:p>
    <w:p w14:paraId="23A18B42" w14:textId="0D800328" w:rsidR="003F2435" w:rsidRPr="003F2435" w:rsidRDefault="00680409" w:rsidP="00BD7995">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w:rPr>
              <w:rFonts w:ascii="Cambria Math" w:hAnsi="Cambria Math"/>
            </w:rPr>
            <m:t>)</m:t>
          </m:r>
          <m:r>
            <m:rPr>
              <m:sty m:val="p"/>
            </m:rPr>
            <w:rPr>
              <w:rFonts w:ascii="Cambria Math" w:hAnsi="Cambria Math"/>
            </w:rPr>
            <m:t>)</m:t>
          </m:r>
        </m:oMath>
      </m:oMathPara>
    </w:p>
    <w:p w14:paraId="076816D5" w14:textId="77777777" w:rsidR="0020783F" w:rsidRDefault="0020783F" w:rsidP="00BD7995">
      <w:r>
        <w:t>Gene specific density is calculated by considering subnetwork interactions on a per-gene basis:</w:t>
      </w:r>
    </w:p>
    <w:p w14:paraId="3F40912B" w14:textId="77777777" w:rsidR="0020783F" w:rsidRDefault="0020783F" w:rsidP="00BD7995">
      <w:pPr>
        <w:pStyle w:val="Heading3"/>
        <w:rPr>
          <w:rFonts w:eastAsiaTheme="minorEastAsia"/>
        </w:rPr>
      </w:pPr>
      <w:bookmarkStart w:id="40" w:name="_Ref447101563"/>
      <w:bookmarkStart w:id="41" w:name="_Ref464738379"/>
      <w:r w:rsidRPr="0045686C">
        <w:rPr>
          <w:rFonts w:eastAsiaTheme="minorEastAsia"/>
        </w:rPr>
        <w:t>Eq.</w:t>
      </w:r>
      <w:bookmarkEnd w:id="40"/>
      <w:r>
        <w:rPr>
          <w:rFonts w:eastAsiaTheme="minorEastAsia"/>
        </w:rPr>
        <w:t>3</w:t>
      </w:r>
      <w:bookmarkEnd w:id="41"/>
    </w:p>
    <w:p w14:paraId="2B0DE368" w14:textId="77777777" w:rsidR="0020783F" w:rsidRPr="002E6613" w:rsidRDefault="0020783F" w:rsidP="00BD7995">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BD7995"/>
    <w:p w14:paraId="16FB8440" w14:textId="77777777" w:rsidR="00503064" w:rsidRDefault="004047D8" w:rsidP="00BD7995">
      <w:r>
        <w:t>Gene locality residuals can be interpreted independently to identify gene specific locality:</w:t>
      </w:r>
    </w:p>
    <w:p w14:paraId="4A0D3CED" w14:textId="77777777" w:rsidR="00503064" w:rsidRDefault="00F93BF5" w:rsidP="00BD7995">
      <w:pPr>
        <w:pStyle w:val="Heading3"/>
      </w:pPr>
      <w:bookmarkStart w:id="42" w:name="_Ref447101571"/>
      <w:r>
        <w:t>Eq.</w:t>
      </w:r>
      <w:r w:rsidR="00503064">
        <w:t>4</w:t>
      </w:r>
      <w:bookmarkEnd w:id="42"/>
    </w:p>
    <w:p w14:paraId="78E73A58" w14:textId="2708CFCD" w:rsidR="003F2435" w:rsidRDefault="00503064" w:rsidP="00BD7995">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w:br/>
          </m:r>
        </m:oMath>
      </m:oMathPara>
    </w:p>
    <w:p w14:paraId="59B63189" w14:textId="5917EE7C" w:rsidR="00804A79" w:rsidRDefault="00877DF9" w:rsidP="00BD7995">
      <w:r>
        <w:t>I</w:t>
      </w:r>
      <w:r w:rsidR="003F2435">
        <w:t xml:space="preserve">nteractions among genes that originate from the same </w:t>
      </w:r>
      <w:r w:rsidR="005B467F">
        <w:t xml:space="preserve">effective </w:t>
      </w:r>
      <w:r w:rsidR="00E15E4C">
        <w:t>GWAS locus</w:t>
      </w:r>
      <w:r w:rsidR="00804A79">
        <w:t xml:space="preserve"> (i.e. cis-interactions)</w:t>
      </w:r>
      <w:r w:rsidR="003F2435">
        <w:t xml:space="preserve"> </w:t>
      </w:r>
      <w:r w:rsidR="00804A79">
        <w:t>were</w:t>
      </w:r>
      <w:r w:rsidR="003F2435">
        <w:t xml:space="preserve"> removed from density and locality calculations</w:t>
      </w:r>
      <w:r w:rsidR="00A912D6">
        <w:t xml:space="preserve"> due to a bias in cis co-expression</w:t>
      </w:r>
      <w:r w:rsidR="003F2435">
        <w:t>.</w:t>
      </w:r>
      <w:r w:rsidR="008533FD">
        <w:t xml:space="preserve"> During SNP-to-gene mapping, candidate genes retained information containing a reference back to the parental GWAS SNP. A software flag within Camoco allows </w:t>
      </w:r>
      <w:r w:rsidR="00CB5473">
        <w:t xml:space="preserve">for </w:t>
      </w:r>
      <w:r w:rsidR="008533FD">
        <w:t>interactions derived from the same parental SNP to be discarded from co-expression score calculations.</w:t>
      </w:r>
    </w:p>
    <w:p w14:paraId="3D974071" w14:textId="1FBC9F2F" w:rsidR="00804A79" w:rsidRDefault="00804A79" w:rsidP="00BD7995">
      <w:r>
        <w:t>Statistica</w:t>
      </w:r>
      <w:r w:rsidR="00706BCD">
        <w:t xml:space="preserve">l significance of subnetwork density and locality </w:t>
      </w:r>
      <w:r>
        <w:t xml:space="preserve">was assessed by comparing </w:t>
      </w:r>
      <w:r w:rsidR="00007E84">
        <w:t xml:space="preserve">subnetwork </w:t>
      </w:r>
      <w:r>
        <w:t>scores to 1</w:t>
      </w:r>
      <w:r w:rsidR="00CB5473">
        <w:t>,</w:t>
      </w:r>
      <w:r>
        <w:t>000 random sets of candidate genes, conserving the num</w:t>
      </w:r>
      <w:r w:rsidR="00C571E9">
        <w:t>ber of input genes.</w:t>
      </w:r>
    </w:p>
    <w:p w14:paraId="6E900990" w14:textId="53C1E2D0" w:rsidR="00FE1B03" w:rsidRDefault="00FE1B03" w:rsidP="00BD7995">
      <w:pPr>
        <w:pStyle w:val="Heading2"/>
      </w:pPr>
      <w:r>
        <w:t xml:space="preserve">Simulating </w:t>
      </w:r>
      <w:r w:rsidR="007A3AFF">
        <w:t>GWAS</w:t>
      </w:r>
      <w:r>
        <w:t xml:space="preserve"> using Gene Ontology (GO) terms</w:t>
      </w:r>
    </w:p>
    <w:p w14:paraId="26CBC357" w14:textId="1FF0135A" w:rsidR="00C92B64" w:rsidRDefault="00D03396" w:rsidP="00BD7995">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CB5473">
        <w:t>:</w:t>
      </w:r>
    </w:p>
    <w:p w14:paraId="721194FA" w14:textId="77777777" w:rsidR="00D64D8E" w:rsidRDefault="00D64D8E" w:rsidP="00BD7995">
      <w:pPr>
        <w:pStyle w:val="Heading3"/>
      </w:pPr>
      <w:r>
        <w:t>Missing Candidate Rate</w:t>
      </w:r>
    </w:p>
    <w:p w14:paraId="278D39C0" w14:textId="77777777" w:rsidR="00D64D8E" w:rsidRPr="00294A97" w:rsidRDefault="00D64D8E" w:rsidP="00BD7995">
      <w:pPr>
        <w:pStyle w:val="Heading3"/>
      </w:pPr>
      <w:bookmarkStart w:id="43" w:name="_Ref484125232"/>
      <w:r>
        <w:t>Eq.</w:t>
      </w:r>
      <w:r w:rsidR="005936F2">
        <w:t xml:space="preserve"> 6</w:t>
      </w:r>
      <w:bookmarkEnd w:id="43"/>
    </w:p>
    <w:p w14:paraId="6FED4933" w14:textId="77777777" w:rsidR="00D64D8E" w:rsidRPr="00D64D8E" w:rsidRDefault="00D64D8E" w:rsidP="00BD7995">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BD7995">
      <w:pPr>
        <w:pStyle w:val="Heading3"/>
      </w:pPr>
      <w:r>
        <w:t>False Candidate Rate</w:t>
      </w:r>
    </w:p>
    <w:p w14:paraId="04799335" w14:textId="77777777" w:rsidR="005936F2" w:rsidRDefault="005936F2" w:rsidP="00BD7995">
      <w:pPr>
        <w:pStyle w:val="Heading3"/>
      </w:pPr>
      <w:bookmarkStart w:id="44" w:name="_Ref458775441"/>
      <w:bookmarkStart w:id="45" w:name="_Ref484125256"/>
      <w:r>
        <w:t>Eq. 7</w:t>
      </w:r>
      <w:bookmarkEnd w:id="44"/>
      <w:bookmarkEnd w:id="45"/>
    </w:p>
    <w:p w14:paraId="4710FB8C" w14:textId="77777777" w:rsidR="005936F2" w:rsidRDefault="005936F2" w:rsidP="00BD7995">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BD7995">
      <w:pPr>
        <w:pStyle w:val="Heading3"/>
      </w:pPr>
    </w:p>
    <w:p w14:paraId="13FB7951" w14:textId="77777777" w:rsidR="00486D6A" w:rsidRDefault="00C02FF3" w:rsidP="00BD7995">
      <w:pPr>
        <w:pStyle w:val="Heading3"/>
      </w:pPr>
      <w:r>
        <w:t>Simulating Missing candidate gene rate (MCR):</w:t>
      </w:r>
    </w:p>
    <w:p w14:paraId="3169E288" w14:textId="056D705B" w:rsidR="00DD40C1" w:rsidRDefault="005D2F9C" w:rsidP="00BD7995">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592F41">
        <w:t>,</w:t>
      </w:r>
      <w:r w:rsidR="00286B9D">
        <w:t>000 randomizations) at each level of MCR.</w:t>
      </w:r>
      <w:r>
        <w:t xml:space="preserve"> </w:t>
      </w:r>
    </w:p>
    <w:p w14:paraId="46244789" w14:textId="77777777" w:rsidR="0067206C" w:rsidRDefault="0067206C" w:rsidP="00BD7995">
      <w:pPr>
        <w:pStyle w:val="Heading3"/>
      </w:pPr>
      <w:r>
        <w:t xml:space="preserve">Adding false candidate genes by expanding </w:t>
      </w:r>
      <w:r w:rsidR="00D04EE5">
        <w:t>SNP-to-gene</w:t>
      </w:r>
      <w:r>
        <w:t xml:space="preserve"> mapping parameters</w:t>
      </w:r>
    </w:p>
    <w:p w14:paraId="78D91B39" w14:textId="338290C1" w:rsidR="00FE1B03" w:rsidRDefault="0067206C" w:rsidP="00BD7995">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Each gene in a GO term was treated as a SNP and remapped to a set of candidate genes</w:t>
      </w:r>
      <w:r w:rsidR="00FF1CA7">
        <w:t xml:space="preserve"> using </w:t>
      </w:r>
      <w:r w:rsidR="00D6363A">
        <w:t xml:space="preserve">the different </w:t>
      </w:r>
      <w:r w:rsidR="00D04EE5">
        <w:t>SNP-to-gene</w:t>
      </w:r>
      <w:r w:rsidR="00D6363A">
        <w:t xml:space="preserve"> mapping parameters (</w:t>
      </w:r>
      <w:r w:rsidR="00FF1CA7">
        <w:t xml:space="preserve">all combinations of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77777777" w:rsidR="00393ABF" w:rsidRDefault="006053F5" w:rsidP="00BD7995">
      <w:pPr>
        <w:pStyle w:val="Heading2"/>
      </w:pPr>
      <w:r>
        <w:t xml:space="preserve">Maize </w:t>
      </w:r>
      <w:r w:rsidR="00393ABF">
        <w:t>Ionome GWAS</w:t>
      </w:r>
    </w:p>
    <w:p w14:paraId="72DBC8DF" w14:textId="605AC805" w:rsidR="00EC6A5D" w:rsidRDefault="00393ABF" w:rsidP="00BD7995">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3D48C0">
        <w:t xml:space="preserve"> 2017</w:t>
      </w:r>
      <w:r w:rsidR="003D48C0" w:rsidRPr="00AE4480">
        <w:rPr>
          <w:strike/>
        </w:rPr>
        <w:t>.</w:t>
      </w:r>
      <w:r w:rsidR="009430C5" w:rsidRPr="0022570D">
        <w:rPr>
          <w:strike/>
        </w:rPr>
        <w:t xml:space="preserve"> </w:t>
      </w:r>
      <w:r w:rsidR="009430C5" w:rsidRPr="00220955">
        <w:fldChar w:fldCharType="begin" w:fldLock="1"/>
      </w:r>
      <w:r w:rsidR="00D90D33" w:rsidRPr="00220955">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rsidRPr="00220955">
        <w:fldChar w:fldCharType="separate"/>
      </w:r>
      <w:r w:rsidR="009430C5" w:rsidRPr="00220955">
        <w:rPr>
          <w:noProof/>
        </w:rPr>
        <w:t>(Ziegler et al. 2017)</w:t>
      </w:r>
      <w:r w:rsidR="009430C5" w:rsidRPr="0022095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w:t>
      </w:r>
      <w:r w:rsidR="008837BC">
        <w:t xml:space="preserve">used to </w:t>
      </w:r>
      <w:r>
        <w:t xml:space="preserve">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BD7995">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BD7995">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BD7995">
      <w:pPr>
        <w:pStyle w:val="Heading2"/>
      </w:pPr>
      <w:r>
        <w:t xml:space="preserve">Identifying </w:t>
      </w:r>
      <w:r w:rsidR="005E0894">
        <w:t xml:space="preserve">ionome </w:t>
      </w:r>
      <w:r>
        <w:t>high priority overlap (HPO) genes and HPO+ genes</w:t>
      </w:r>
    </w:p>
    <w:p w14:paraId="49566209" w14:textId="56E6C403" w:rsidR="005E0894" w:rsidRDefault="005E0894" w:rsidP="00BD7995">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0AF9EED2" w:rsidR="00331862" w:rsidRDefault="006B0E79" w:rsidP="00BD7995">
      <w:r>
        <w:t xml:space="preserve">High 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BD7995">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BD7995">
      <w:pPr>
        <w:pStyle w:val="Heading2"/>
      </w:pPr>
      <w:r>
        <w:t>Reduced accession ZmPAN networks</w:t>
      </w:r>
    </w:p>
    <w:p w14:paraId="08B3B8F4" w14:textId="2BE107A9" w:rsidR="006B33EA" w:rsidRDefault="00331862" w:rsidP="00BD7995">
      <w:r>
        <w:t xml:space="preserve">Both the ZmPAN and ZmRoot networks were rebuilt </w:t>
      </w:r>
      <w:bookmarkStart w:id="46" w:name="_GoBack"/>
      <w:bookmarkEnd w:id="46"/>
      <w:r>
        <w:t>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BD7995">
      <w:pPr>
        <w:pStyle w:val="Heading1"/>
      </w:pPr>
      <w:r>
        <w:t>References</w:t>
      </w:r>
    </w:p>
    <w:p w14:paraId="7A52B038" w14:textId="1507786E" w:rsidR="00220955" w:rsidRPr="00220955" w:rsidRDefault="003F1192" w:rsidP="00BD7995">
      <w:pPr>
        <w:widowControl w:val="0"/>
        <w:autoSpaceDE w:val="0"/>
        <w:autoSpaceDN w:val="0"/>
        <w:adjustRightInd w:val="0"/>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220955" w:rsidRPr="00220955">
        <w:rPr>
          <w:rFonts w:ascii="Calibri" w:hAnsi="Calibri" w:cs="Times New Roman"/>
          <w:noProof/>
          <w:szCs w:val="24"/>
        </w:rPr>
        <w:t xml:space="preserve">Anders, Simon, Paul Theodor Pyl, and Wolfgang Huber. 2014. “HTSeq - A Python Framework to Work with High-Throughput Sequencing Data.” </w:t>
      </w:r>
      <w:r w:rsidR="00220955" w:rsidRPr="00220955">
        <w:rPr>
          <w:rFonts w:ascii="Calibri" w:hAnsi="Calibri" w:cs="Times New Roman"/>
          <w:i/>
          <w:iCs/>
          <w:noProof/>
          <w:szCs w:val="24"/>
        </w:rPr>
        <w:t>Bioinformatics (Oxford, England)</w:t>
      </w:r>
      <w:r w:rsidR="00220955" w:rsidRPr="00220955">
        <w:rPr>
          <w:rFonts w:ascii="Calibri" w:hAnsi="Calibri" w:cs="Times New Roman"/>
          <w:noProof/>
          <w:szCs w:val="24"/>
        </w:rPr>
        <w:t xml:space="preserve"> 31 (2): 166–69. doi:10.1093/bioinformatics/btu638.</w:t>
      </w:r>
    </w:p>
    <w:p w14:paraId="513F557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220955">
        <w:rPr>
          <w:rFonts w:ascii="Calibri" w:hAnsi="Calibri" w:cs="Times New Roman"/>
          <w:i/>
          <w:iCs/>
          <w:noProof/>
          <w:szCs w:val="24"/>
        </w:rPr>
        <w:t>Nucleic Acids Research</w:t>
      </w:r>
      <w:r w:rsidRPr="00220955">
        <w:rPr>
          <w:rFonts w:ascii="Calibri" w:hAnsi="Calibri" w:cs="Times New Roman"/>
          <w:noProof/>
          <w:szCs w:val="24"/>
        </w:rPr>
        <w:t>, gkv1007. doi:10.1093/nar/gkv1007.</w:t>
      </w:r>
    </w:p>
    <w:p w14:paraId="05BDCF0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220955">
        <w:rPr>
          <w:rFonts w:ascii="Calibri" w:hAnsi="Calibri" w:cs="Times New Roman"/>
          <w:i/>
          <w:iCs/>
          <w:noProof/>
          <w:szCs w:val="24"/>
        </w:rPr>
        <w:t>G3&amp;amp;#58; Genes|Genomes|Genetics</w:t>
      </w:r>
      <w:r w:rsidRPr="00220955">
        <w:rPr>
          <w:rFonts w:ascii="Calibri" w:hAnsi="Calibri" w:cs="Times New Roman"/>
          <w:noProof/>
          <w:szCs w:val="24"/>
        </w:rPr>
        <w:t xml:space="preserve"> 6 (December): 4175–83. doi:10.1534/g3.116.034827.</w:t>
      </w:r>
    </w:p>
    <w:p w14:paraId="5DBD215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220955">
        <w:rPr>
          <w:rFonts w:ascii="Calibri" w:hAnsi="Calibri" w:cs="Times New Roman"/>
          <w:i/>
          <w:iCs/>
          <w:noProof/>
          <w:szCs w:val="24"/>
        </w:rPr>
        <w:t>Plant Physiology</w:t>
      </w:r>
      <w:r w:rsidRPr="00220955">
        <w:rPr>
          <w:rFonts w:ascii="Calibri" w:hAnsi="Calibri" w:cs="Times New Roman"/>
          <w:noProof/>
          <w:szCs w:val="24"/>
        </w:rPr>
        <w:t xml:space="preserve"> 146 (2): 762–71. doi:10.1104/pp.107.109587.</w:t>
      </w:r>
    </w:p>
    <w:p w14:paraId="3BB56EA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2010. “Ionomics: The Functional Genomics of Elements.” </w:t>
      </w:r>
      <w:r w:rsidRPr="00220955">
        <w:rPr>
          <w:rFonts w:ascii="Calibri" w:hAnsi="Calibri" w:cs="Times New Roman"/>
          <w:i/>
          <w:iCs/>
          <w:noProof/>
          <w:szCs w:val="24"/>
        </w:rPr>
        <w:t>Briefings in Functional Genomics</w:t>
      </w:r>
      <w:r w:rsidRPr="00220955">
        <w:rPr>
          <w:rFonts w:ascii="Calibri" w:hAnsi="Calibri" w:cs="Times New Roman"/>
          <w:noProof/>
          <w:szCs w:val="24"/>
        </w:rPr>
        <w:t xml:space="preserve"> 9 (2): 149–56. doi:10.1093/bfgp/elp055.</w:t>
      </w:r>
    </w:p>
    <w:p w14:paraId="3A6311A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and Brian P Dilkes. 2012. “Elemental Profiles Reflect Plant Adaptations to the Environment.” </w:t>
      </w:r>
      <w:r w:rsidRPr="00220955">
        <w:rPr>
          <w:rFonts w:ascii="Calibri" w:hAnsi="Calibri" w:cs="Times New Roman"/>
          <w:i/>
          <w:iCs/>
          <w:noProof/>
          <w:szCs w:val="24"/>
        </w:rPr>
        <w:t>Science (New York, N.Y.)</w:t>
      </w:r>
      <w:r w:rsidRPr="00220955">
        <w:rPr>
          <w:rFonts w:ascii="Calibri" w:hAnsi="Calibri" w:cs="Times New Roman"/>
          <w:noProof/>
          <w:szCs w:val="24"/>
        </w:rPr>
        <w:t xml:space="preserve"> 336 (6089): 1661–63. doi:10.1126/science.1219992.</w:t>
      </w:r>
    </w:p>
    <w:p w14:paraId="05A804D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220955">
        <w:rPr>
          <w:rFonts w:ascii="Calibri" w:hAnsi="Calibri" w:cs="Times New Roman"/>
          <w:i/>
          <w:iCs/>
          <w:noProof/>
          <w:szCs w:val="24"/>
        </w:rPr>
        <w:t>PLoS ONE</w:t>
      </w:r>
      <w:r w:rsidRPr="00220955">
        <w:rPr>
          <w:rFonts w:ascii="Calibri" w:hAnsi="Calibri" w:cs="Times New Roman"/>
          <w:noProof/>
          <w:szCs w:val="24"/>
        </w:rPr>
        <w:t xml:space="preserve"> 9 (1). doi:10.1371/journal.pone.0087628.</w:t>
      </w:r>
    </w:p>
    <w:p w14:paraId="19CF4EA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220955">
        <w:rPr>
          <w:rFonts w:ascii="Calibri" w:hAnsi="Calibri" w:cs="Times New Roman"/>
          <w:i/>
          <w:iCs/>
          <w:noProof/>
          <w:szCs w:val="24"/>
        </w:rPr>
        <w:t>Proceedings of the National Academy of Sciences of the United States of America</w:t>
      </w:r>
      <w:r w:rsidRPr="00220955">
        <w:rPr>
          <w:rFonts w:ascii="Calibri" w:hAnsi="Calibri" w:cs="Times New Roman"/>
          <w:noProof/>
          <w:szCs w:val="24"/>
        </w:rPr>
        <w:t xml:space="preserve"> 105 (33): 12081–86. doi:10.1073/pnas.0804175105.</w:t>
      </w:r>
    </w:p>
    <w:p w14:paraId="410A2C1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3E4B82F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220955">
        <w:rPr>
          <w:rFonts w:ascii="Calibri" w:hAnsi="Calibri" w:cs="Times New Roman"/>
          <w:i/>
          <w:iCs/>
          <w:noProof/>
          <w:szCs w:val="24"/>
        </w:rPr>
        <w:t>Bioinformatics (Oxford, England)</w:t>
      </w:r>
      <w:r w:rsidRPr="00220955">
        <w:rPr>
          <w:rFonts w:ascii="Calibri" w:hAnsi="Calibri" w:cs="Times New Roman"/>
          <w:noProof/>
          <w:szCs w:val="24"/>
        </w:rPr>
        <w:t xml:space="preserve"> 23 (19): 2633–35. doi:10.1093/bioinformatics/btm308.</w:t>
      </w:r>
    </w:p>
    <w:p w14:paraId="71EC388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220955">
        <w:rPr>
          <w:rFonts w:ascii="Calibri" w:hAnsi="Calibri" w:cs="Times New Roman"/>
          <w:i/>
          <w:iCs/>
          <w:noProof/>
          <w:szCs w:val="24"/>
        </w:rPr>
        <w:t>Science (New York, N.Y.)</w:t>
      </w:r>
      <w:r w:rsidRPr="00220955">
        <w:rPr>
          <w:rFonts w:ascii="Calibri" w:hAnsi="Calibri" w:cs="Times New Roman"/>
          <w:noProof/>
          <w:szCs w:val="24"/>
        </w:rPr>
        <w:t xml:space="preserve"> 325 (5941): 714–18. doi:10.1126/science.1174276.</w:t>
      </w:r>
    </w:p>
    <w:p w14:paraId="0E41D4D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220955">
        <w:rPr>
          <w:rFonts w:ascii="Calibri" w:hAnsi="Calibri" w:cs="Times New Roman"/>
          <w:i/>
          <w:iCs/>
          <w:noProof/>
          <w:szCs w:val="24"/>
        </w:rPr>
        <w:t>BMC Medical Genomics</w:t>
      </w:r>
      <w:r w:rsidRPr="00220955">
        <w:rPr>
          <w:rFonts w:ascii="Calibri" w:hAnsi="Calibri" w:cs="Times New Roman"/>
          <w:noProof/>
          <w:szCs w:val="24"/>
        </w:rPr>
        <w:t xml:space="preserve"> 7 (1): 48. doi:10.1186/1755-8794-7-48.</w:t>
      </w:r>
    </w:p>
    <w:p w14:paraId="0E8DD88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220955">
        <w:rPr>
          <w:rFonts w:ascii="Calibri" w:hAnsi="Calibri" w:cs="Times New Roman"/>
          <w:i/>
          <w:iCs/>
          <w:noProof/>
          <w:szCs w:val="24"/>
        </w:rPr>
        <w:t>Cell Systems</w:t>
      </w:r>
      <w:r w:rsidRPr="00220955">
        <w:rPr>
          <w:rFonts w:ascii="Calibri" w:hAnsi="Calibri" w:cs="Times New Roman"/>
          <w:noProof/>
          <w:szCs w:val="24"/>
        </w:rPr>
        <w:t xml:space="preserve"> 4 (1). Elsevier Inc.: 46–59.e4. doi:10.1016/j.cels.2016.10.014.</w:t>
      </w:r>
    </w:p>
    <w:p w14:paraId="72B95A6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220955">
        <w:rPr>
          <w:rFonts w:ascii="Calibri" w:hAnsi="Calibri" w:cs="Times New Roman"/>
          <w:i/>
          <w:iCs/>
          <w:noProof/>
          <w:szCs w:val="24"/>
        </w:rPr>
        <w:t>Genetics</w:t>
      </w:r>
      <w:r w:rsidRPr="00220955">
        <w:rPr>
          <w:rFonts w:ascii="Calibri" w:hAnsi="Calibri" w:cs="Times New Roman"/>
          <w:noProof/>
          <w:szCs w:val="24"/>
        </w:rPr>
        <w:t xml:space="preserve"> 172 (1): 557–67. doi:10.1534/genetics.104.038489.</w:t>
      </w:r>
    </w:p>
    <w:p w14:paraId="4BCE490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220955">
        <w:rPr>
          <w:rFonts w:ascii="Calibri" w:hAnsi="Calibri" w:cs="Times New Roman"/>
          <w:i/>
          <w:iCs/>
          <w:noProof/>
          <w:szCs w:val="24"/>
        </w:rPr>
        <w:t>G3 (Bethesda, Md.)</w:t>
      </w:r>
      <w:r w:rsidRPr="00220955">
        <w:rPr>
          <w:rFonts w:ascii="Calibri" w:hAnsi="Calibri" w:cs="Times New Roman"/>
          <w:noProof/>
          <w:szCs w:val="24"/>
        </w:rPr>
        <w:t xml:space="preserve"> 4 (5): 805–12. doi:10.1534/g3.114.010686.</w:t>
      </w:r>
    </w:p>
    <w:p w14:paraId="43D49E7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220955">
        <w:rPr>
          <w:rFonts w:ascii="Calibri" w:hAnsi="Calibri" w:cs="Times New Roman"/>
          <w:i/>
          <w:iCs/>
          <w:noProof/>
          <w:szCs w:val="24"/>
        </w:rPr>
        <w:t>The Plant Cell</w:t>
      </w:r>
      <w:r w:rsidRPr="00220955">
        <w:rPr>
          <w:rFonts w:ascii="Calibri" w:hAnsi="Calibri" w:cs="Times New Roman"/>
          <w:noProof/>
          <w:szCs w:val="24"/>
        </w:rPr>
        <w:t xml:space="preserve"> 23 (3): 1061–81. doi:10.1105/tpc.110.079095.</w:t>
      </w:r>
    </w:p>
    <w:p w14:paraId="4ED0C81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220955">
        <w:rPr>
          <w:rFonts w:ascii="Calibri" w:hAnsi="Calibri" w:cs="Times New Roman"/>
          <w:i/>
          <w:iCs/>
          <w:noProof/>
          <w:szCs w:val="24"/>
        </w:rPr>
        <w:t>Nature Genetics</w:t>
      </w:r>
      <w:r w:rsidRPr="00220955">
        <w:rPr>
          <w:rFonts w:ascii="Calibri" w:hAnsi="Calibri" w:cs="Times New Roman"/>
          <w:noProof/>
          <w:szCs w:val="24"/>
        </w:rPr>
        <w:t xml:space="preserve"> 44 (7). Nature Publishing Group: 803–7. doi:10.1038/ng.2313.</w:t>
      </w:r>
    </w:p>
    <w:p w14:paraId="3A98504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220955">
        <w:rPr>
          <w:rFonts w:ascii="Calibri" w:hAnsi="Calibri" w:cs="Times New Roman"/>
          <w:i/>
          <w:iCs/>
          <w:noProof/>
          <w:szCs w:val="24"/>
        </w:rPr>
        <w:t>Nature Genetics</w:t>
      </w:r>
      <w:r w:rsidRPr="00220955">
        <w:rPr>
          <w:rFonts w:ascii="Calibri" w:hAnsi="Calibri" w:cs="Times New Roman"/>
          <w:noProof/>
          <w:szCs w:val="24"/>
        </w:rPr>
        <w:t xml:space="preserve"> 38 (5): 594–97. doi:10.1038/ng1784.</w:t>
      </w:r>
    </w:p>
    <w:p w14:paraId="004B8EC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220955">
        <w:rPr>
          <w:rFonts w:ascii="Calibri" w:hAnsi="Calibri" w:cs="Times New Roman"/>
          <w:i/>
          <w:iCs/>
          <w:noProof/>
          <w:szCs w:val="24"/>
        </w:rPr>
        <w:t>Plant Physiology</w:t>
      </w:r>
      <w:r w:rsidRPr="00220955">
        <w:rPr>
          <w:rFonts w:ascii="Calibri" w:hAnsi="Calibri" w:cs="Times New Roman"/>
          <w:noProof/>
          <w:szCs w:val="24"/>
        </w:rPr>
        <w:t xml:space="preserve"> 158 (2): 824–34. doi:10.1104/pp.111.185033.</w:t>
      </w:r>
    </w:p>
    <w:p w14:paraId="6DB2295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Davies, Laurie, and Ursula Gather. 2012. “The Identification of Multiple Outliers.” </w:t>
      </w:r>
      <w:r w:rsidRPr="00220955">
        <w:rPr>
          <w:rFonts w:ascii="Calibri" w:hAnsi="Calibri" w:cs="Times New Roman"/>
          <w:i/>
          <w:iCs/>
          <w:noProof/>
          <w:szCs w:val="24"/>
        </w:rPr>
        <w:t>Journal of the American Statistical Association</w:t>
      </w:r>
      <w:r w:rsidRPr="00220955">
        <w:rPr>
          <w:rFonts w:ascii="Calibri" w:hAnsi="Calibri" w:cs="Times New Roman"/>
          <w:noProof/>
          <w:szCs w:val="24"/>
        </w:rPr>
        <w:t>, February. Taylor &amp; Francis Group. http://www.tandfonline.com/doi/abs/10.1080/01621459.1993.10476339.</w:t>
      </w:r>
    </w:p>
    <w:p w14:paraId="66E994E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Dongen, Stijn van. 2000. “MCL: A Cluster Algoithm for Graphs.” Center for Information Workshop.</w:t>
      </w:r>
    </w:p>
    <w:p w14:paraId="2A031C8B"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Eisen, M B, P T Spellman, P O Brown, and D Botstein. 1998. “Cluster Analysis and Display of Genome-Wide Expression Patterns.” </w:t>
      </w:r>
      <w:r w:rsidRPr="00220955">
        <w:rPr>
          <w:rFonts w:ascii="Calibri" w:hAnsi="Calibri" w:cs="Times New Roman"/>
          <w:i/>
          <w:iCs/>
          <w:noProof/>
          <w:szCs w:val="24"/>
        </w:rPr>
        <w:t>Proceedings of the National Academy of Sciences</w:t>
      </w:r>
      <w:r w:rsidRPr="00220955">
        <w:rPr>
          <w:rFonts w:ascii="Calibri" w:hAnsi="Calibri" w:cs="Times New Roman"/>
          <w:noProof/>
          <w:szCs w:val="24"/>
        </w:rPr>
        <w:t xml:space="preserve"> 95 (25): 14863–68. doi:10.1073/pnas.95.25.14863.</w:t>
      </w:r>
    </w:p>
    <w:p w14:paraId="546ACF2B"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220955">
        <w:rPr>
          <w:rFonts w:ascii="Calibri" w:hAnsi="Calibri" w:cs="Times New Roman"/>
          <w:i/>
          <w:iCs/>
          <w:noProof/>
          <w:szCs w:val="24"/>
        </w:rPr>
        <w:t>PloS One</w:t>
      </w:r>
      <w:r w:rsidRPr="00220955">
        <w:rPr>
          <w:rFonts w:ascii="Calibri" w:hAnsi="Calibri" w:cs="Times New Roman"/>
          <w:noProof/>
          <w:szCs w:val="24"/>
        </w:rPr>
        <w:t xml:space="preserve"> 6 (5): e19379. doi:10.1371/journal.pone.0019379.</w:t>
      </w:r>
    </w:p>
    <w:p w14:paraId="209A9A3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220955">
        <w:rPr>
          <w:rFonts w:ascii="Calibri" w:hAnsi="Calibri" w:cs="Times New Roman"/>
          <w:i/>
          <w:iCs/>
          <w:noProof/>
          <w:szCs w:val="24"/>
        </w:rPr>
        <w:t>The Plant Cell</w:t>
      </w:r>
      <w:r w:rsidRPr="00220955">
        <w:rPr>
          <w:rFonts w:ascii="Calibri" w:hAnsi="Calibri" w:cs="Times New Roman"/>
          <w:noProof/>
          <w:szCs w:val="24"/>
        </w:rPr>
        <w:t xml:space="preserve"> 27 (October): tpc.15.00394. doi:10.1105/tpc.15.00394.</w:t>
      </w:r>
    </w:p>
    <w:p w14:paraId="6619D6B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Fu, Jingye, Fei Ren, Xuan Lu, Hongjie Mao, Meimei Xu, Jörg Degenhardt, Reuben J. Peters, and Qiang Wang. 2016. “A Tandem Array of </w:t>
      </w:r>
      <w:r w:rsidRPr="00220955">
        <w:rPr>
          <w:rFonts w:ascii="Calibri" w:hAnsi="Calibri" w:cs="Times New Roman"/>
          <w:i/>
          <w:iCs/>
          <w:noProof/>
          <w:szCs w:val="24"/>
        </w:rPr>
        <w:t>Ent</w:t>
      </w:r>
      <w:r w:rsidRPr="00220955">
        <w:rPr>
          <w:rFonts w:ascii="Calibri" w:hAnsi="Calibri" w:cs="Times New Roman"/>
          <w:noProof/>
          <w:szCs w:val="24"/>
        </w:rPr>
        <w:t xml:space="preserve"> -Kaurene Synthases in Maize with Roles in Gibberellin and More Specialized Metabolism.” </w:t>
      </w:r>
      <w:r w:rsidRPr="00220955">
        <w:rPr>
          <w:rFonts w:ascii="Calibri" w:hAnsi="Calibri" w:cs="Times New Roman"/>
          <w:i/>
          <w:iCs/>
          <w:noProof/>
          <w:szCs w:val="24"/>
        </w:rPr>
        <w:t>Plant Physiology</w:t>
      </w:r>
      <w:r w:rsidRPr="00220955">
        <w:rPr>
          <w:rFonts w:ascii="Calibri" w:hAnsi="Calibri" w:cs="Times New Roman"/>
          <w:noProof/>
          <w:szCs w:val="24"/>
        </w:rPr>
        <w:t xml:space="preserve"> 170 (2): 742–51. doi:10.1104/pp.15.01727.</w:t>
      </w:r>
    </w:p>
    <w:p w14:paraId="084E011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220955">
        <w:rPr>
          <w:rFonts w:ascii="Calibri" w:hAnsi="Calibri" w:cs="Times New Roman"/>
          <w:i/>
          <w:iCs/>
          <w:noProof/>
          <w:szCs w:val="24"/>
        </w:rPr>
        <w:t>PLoS Genetics</w:t>
      </w:r>
      <w:r w:rsidRPr="00220955">
        <w:rPr>
          <w:rFonts w:ascii="Calibri" w:hAnsi="Calibri" w:cs="Times New Roman"/>
          <w:noProof/>
          <w:szCs w:val="24"/>
        </w:rPr>
        <w:t xml:space="preserve"> 2 (8). Public Library of Science: e130. doi:10.1371/journal.pgen.0020130.</w:t>
      </w:r>
    </w:p>
    <w:p w14:paraId="338BCEE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Gore, Michael a, Jer-Ming Chia, Robert J Elshire, Qi Sun, Elhan S Ersoz, Bonnie L Hurwitz, Jason a Peiffer, et al. 2009. “A First-Generation Haplotype Map of Maize.” </w:t>
      </w:r>
      <w:r w:rsidRPr="00220955">
        <w:rPr>
          <w:rFonts w:ascii="Calibri" w:hAnsi="Calibri" w:cs="Times New Roman"/>
          <w:i/>
          <w:iCs/>
          <w:noProof/>
          <w:szCs w:val="24"/>
        </w:rPr>
        <w:t>Science (New York, N.Y.)</w:t>
      </w:r>
      <w:r w:rsidRPr="00220955">
        <w:rPr>
          <w:rFonts w:ascii="Calibri" w:hAnsi="Calibri" w:cs="Times New Roman"/>
          <w:noProof/>
          <w:szCs w:val="24"/>
        </w:rPr>
        <w:t xml:space="preserve"> 326 (5956): 1115–17. doi:10.1126/science.1177837.</w:t>
      </w:r>
    </w:p>
    <w:p w14:paraId="158E4D9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Guerinot, Mary Lou, and David E Salt. 2017. “Fortified Foods and Phytoremediation . Two Sides of the Same Coin 1” 3755.</w:t>
      </w:r>
    </w:p>
    <w:p w14:paraId="0F4263A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Harris, M a, J Clark, a Ireland, J Lomax, M Ashburner, R Foulger, K Eilbeck, et al. 2004. “The Gene Ontology (GO) Database and Informatics Resource.” </w:t>
      </w:r>
      <w:r w:rsidRPr="00220955">
        <w:rPr>
          <w:rFonts w:ascii="Calibri" w:hAnsi="Calibri" w:cs="Times New Roman"/>
          <w:i/>
          <w:iCs/>
          <w:noProof/>
          <w:szCs w:val="24"/>
        </w:rPr>
        <w:t>Nucleic Acids Research</w:t>
      </w:r>
      <w:r w:rsidRPr="00220955">
        <w:rPr>
          <w:rFonts w:ascii="Calibri" w:hAnsi="Calibri" w:cs="Times New Roman"/>
          <w:noProof/>
          <w:szCs w:val="24"/>
        </w:rPr>
        <w:t xml:space="preserve"> 32 (Database issue): D258-61. doi:10.1093/nar/gkh036.</w:t>
      </w:r>
    </w:p>
    <w:p w14:paraId="00F4FAE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220955">
        <w:rPr>
          <w:rFonts w:ascii="Calibri" w:hAnsi="Calibri" w:cs="Times New Roman"/>
          <w:i/>
          <w:iCs/>
          <w:noProof/>
          <w:szCs w:val="24"/>
        </w:rPr>
        <w:t>The Plant Cell</w:t>
      </w:r>
      <w:r w:rsidRPr="00220955">
        <w:rPr>
          <w:rFonts w:ascii="Calibri" w:hAnsi="Calibri" w:cs="Times New Roman"/>
          <w:noProof/>
          <w:szCs w:val="24"/>
        </w:rPr>
        <w:t xml:space="preserve"> 26 (1): 121–35. doi:10.1105/tpc.113.119982.</w:t>
      </w:r>
    </w:p>
    <w:p w14:paraId="514AE4A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220955">
        <w:rPr>
          <w:rFonts w:ascii="Calibri" w:hAnsi="Calibri" w:cs="Times New Roman"/>
          <w:i/>
          <w:iCs/>
          <w:noProof/>
          <w:szCs w:val="24"/>
        </w:rPr>
        <w:t>Heredity</w:t>
      </w:r>
      <w:r w:rsidRPr="00220955">
        <w:rPr>
          <w:rFonts w:ascii="Calibri" w:hAnsi="Calibri" w:cs="Times New Roman"/>
          <w:noProof/>
          <w:szCs w:val="24"/>
        </w:rPr>
        <w:t xml:space="preserve"> 108 (5): 490–99. doi:10.1038/hdy.2011.103.</w:t>
      </w:r>
    </w:p>
    <w:p w14:paraId="4131FDD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220955">
        <w:rPr>
          <w:rFonts w:ascii="Calibri" w:hAnsi="Calibri" w:cs="Times New Roman"/>
          <w:i/>
          <w:iCs/>
          <w:noProof/>
          <w:szCs w:val="24"/>
        </w:rPr>
        <w:t>Plant Journal</w:t>
      </w:r>
      <w:r w:rsidRPr="00220955">
        <w:rPr>
          <w:rFonts w:ascii="Calibri" w:hAnsi="Calibri" w:cs="Times New Roman"/>
          <w:noProof/>
          <w:szCs w:val="24"/>
        </w:rPr>
        <w:t xml:space="preserve"> 43 (1): 107–17. doi:10.1111/j.1365-313X.2005.02431.x.</w:t>
      </w:r>
    </w:p>
    <w:p w14:paraId="35E3B7A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220955">
        <w:rPr>
          <w:rFonts w:ascii="Calibri" w:hAnsi="Calibri" w:cs="Times New Roman"/>
          <w:i/>
          <w:iCs/>
          <w:noProof/>
          <w:szCs w:val="24"/>
        </w:rPr>
        <w:t>Nature Genetics</w:t>
      </w:r>
      <w:r w:rsidRPr="00220955">
        <w:rPr>
          <w:rFonts w:ascii="Calibri" w:hAnsi="Calibri" w:cs="Times New Roman"/>
          <w:noProof/>
          <w:szCs w:val="24"/>
        </w:rPr>
        <w:t xml:space="preserve"> 43 (2): 163–68. doi:10.1038/ng.747.</w:t>
      </w:r>
    </w:p>
    <w:p w14:paraId="7C099BB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220955">
        <w:rPr>
          <w:rFonts w:ascii="Calibri" w:hAnsi="Calibri" w:cs="Times New Roman"/>
          <w:i/>
          <w:iCs/>
          <w:noProof/>
          <w:szCs w:val="24"/>
        </w:rPr>
        <w:t>Plant and Cell Physiology</w:t>
      </w:r>
      <w:r w:rsidRPr="00220955">
        <w:rPr>
          <w:rFonts w:ascii="Calibri" w:hAnsi="Calibri" w:cs="Times New Roman"/>
          <w:noProof/>
          <w:szCs w:val="24"/>
        </w:rPr>
        <w:t xml:space="preserve"> 51 (11): 1854–68. doi:10.1093/pcp/pcq153.</w:t>
      </w:r>
    </w:p>
    <w:p w14:paraId="17A7CD1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Lawrence, Carolyn J, Qunfeng Dong, Mary L Polacco, Trent E Seigfried, and Volker Brendel. 2004. “MaizeGDB, the Community Database for Maize Genetics and Genomics.” </w:t>
      </w:r>
      <w:r w:rsidRPr="00220955">
        <w:rPr>
          <w:rFonts w:ascii="Calibri" w:hAnsi="Calibri" w:cs="Times New Roman"/>
          <w:i/>
          <w:iCs/>
          <w:noProof/>
          <w:szCs w:val="24"/>
        </w:rPr>
        <w:t>Nucleic Acids Research</w:t>
      </w:r>
      <w:r w:rsidRPr="00220955">
        <w:rPr>
          <w:rFonts w:ascii="Calibri" w:hAnsi="Calibri" w:cs="Times New Roman"/>
          <w:noProof/>
          <w:szCs w:val="24"/>
        </w:rPr>
        <w:t xml:space="preserve"> 32 (Database issue): D393-7. doi:10.1093/nar/gkh011.</w:t>
      </w:r>
    </w:p>
    <w:p w14:paraId="1B72DC5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Li, Heng, and Richard Durbin. 2009. “Fast and Accurate Short Read Alignment with Burrows-Wheeler Transform.” </w:t>
      </w:r>
      <w:r w:rsidRPr="00220955">
        <w:rPr>
          <w:rFonts w:ascii="Calibri" w:hAnsi="Calibri" w:cs="Times New Roman"/>
          <w:i/>
          <w:iCs/>
          <w:noProof/>
          <w:szCs w:val="24"/>
        </w:rPr>
        <w:t>Bioinformatics (Oxford, England)</w:t>
      </w:r>
      <w:r w:rsidRPr="00220955">
        <w:rPr>
          <w:rFonts w:ascii="Calibri" w:hAnsi="Calibri" w:cs="Times New Roman"/>
          <w:noProof/>
          <w:szCs w:val="24"/>
        </w:rPr>
        <w:t xml:space="preserve"> 25 (14): 1754–60. doi:10.1093/bioinformatics/btp324.</w:t>
      </w:r>
    </w:p>
    <w:p w14:paraId="207AF2C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220955">
        <w:rPr>
          <w:rFonts w:ascii="Calibri" w:hAnsi="Calibri" w:cs="Times New Roman"/>
          <w:i/>
          <w:iCs/>
          <w:noProof/>
          <w:szCs w:val="24"/>
        </w:rPr>
        <w:t>BMC Bioinformatics</w:t>
      </w:r>
      <w:r w:rsidRPr="00220955">
        <w:rPr>
          <w:rFonts w:ascii="Calibri" w:hAnsi="Calibri" w:cs="Times New Roman"/>
          <w:noProof/>
          <w:szCs w:val="24"/>
        </w:rPr>
        <w:t xml:space="preserve"> 9 (1). BioMed Central: 398. doi:10.1186/1471-2105-9-398.</w:t>
      </w:r>
    </w:p>
    <w:p w14:paraId="27C0B6F4"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Lindgreen, Stinus. 2012. “AdapterRemoval: Easy Cleaning of next-Generation Sequencing Reads.” </w:t>
      </w:r>
      <w:r w:rsidRPr="00220955">
        <w:rPr>
          <w:rFonts w:ascii="Calibri" w:hAnsi="Calibri" w:cs="Times New Roman"/>
          <w:i/>
          <w:iCs/>
          <w:noProof/>
          <w:szCs w:val="24"/>
        </w:rPr>
        <w:t>BMC Research Notes</w:t>
      </w:r>
      <w:r w:rsidRPr="00220955">
        <w:rPr>
          <w:rFonts w:ascii="Calibri" w:hAnsi="Calibri" w:cs="Times New Roman"/>
          <w:noProof/>
          <w:szCs w:val="24"/>
        </w:rPr>
        <w:t xml:space="preserve"> 5 (1): 337. doi:10.1186/1756-0500-5-337.</w:t>
      </w:r>
    </w:p>
    <w:p w14:paraId="27376F6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220955">
        <w:rPr>
          <w:rFonts w:ascii="Calibri" w:hAnsi="Calibri" w:cs="Times New Roman"/>
          <w:i/>
          <w:iCs/>
          <w:noProof/>
          <w:szCs w:val="24"/>
        </w:rPr>
        <w:t>The Plant Cell</w:t>
      </w:r>
      <w:r w:rsidRPr="00220955">
        <w:rPr>
          <w:rFonts w:ascii="Calibri" w:hAnsi="Calibri" w:cs="Times New Roman"/>
          <w:noProof/>
          <w:szCs w:val="24"/>
        </w:rPr>
        <w:t xml:space="preserve"> 21 (3): 832–42. doi:10.1105/tpc.108.064329.</w:t>
      </w:r>
    </w:p>
    <w:p w14:paraId="14B8B3A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220955">
        <w:rPr>
          <w:rFonts w:ascii="Calibri" w:hAnsi="Calibri" w:cs="Times New Roman"/>
          <w:i/>
          <w:iCs/>
          <w:noProof/>
          <w:szCs w:val="24"/>
        </w:rPr>
        <w:t>Plant Journal</w:t>
      </w:r>
      <w:r w:rsidRPr="00220955">
        <w:rPr>
          <w:rFonts w:ascii="Calibri" w:hAnsi="Calibri" w:cs="Times New Roman"/>
          <w:noProof/>
          <w:szCs w:val="24"/>
        </w:rPr>
        <w:t xml:space="preserve"> 64 (5): 753–63. doi:10.1111/j.1365-313X.2010.04366.x.</w:t>
      </w:r>
    </w:p>
    <w:p w14:paraId="0CD1F314"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220955">
        <w:rPr>
          <w:rFonts w:ascii="Calibri" w:hAnsi="Calibri" w:cs="Times New Roman"/>
          <w:i/>
          <w:iCs/>
          <w:noProof/>
          <w:szCs w:val="24"/>
        </w:rPr>
        <w:t>Science (New York, N.Y.)</w:t>
      </w:r>
      <w:r w:rsidRPr="00220955">
        <w:rPr>
          <w:rFonts w:ascii="Calibri" w:hAnsi="Calibri" w:cs="Times New Roman"/>
          <w:noProof/>
          <w:szCs w:val="24"/>
        </w:rPr>
        <w:t xml:space="preserve"> 325 (5941). AAAS: 737–40. doi:10.1126/science.1174320.</w:t>
      </w:r>
    </w:p>
    <w:p w14:paraId="6D670A1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220955">
        <w:rPr>
          <w:rFonts w:ascii="Calibri" w:hAnsi="Calibri" w:cs="Times New Roman"/>
          <w:i/>
          <w:iCs/>
          <w:noProof/>
          <w:szCs w:val="24"/>
        </w:rPr>
        <w:t>Plant &amp; Cell Physiology</w:t>
      </w:r>
      <w:r w:rsidRPr="00220955">
        <w:rPr>
          <w:rFonts w:ascii="Calibri" w:hAnsi="Calibri" w:cs="Times New Roman"/>
          <w:noProof/>
          <w:szCs w:val="24"/>
        </w:rPr>
        <w:t xml:space="preserve"> 52 (5): 785–803. doi:10.1093/pcp/pcr035.</w:t>
      </w:r>
    </w:p>
    <w:p w14:paraId="24FA638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220955">
        <w:rPr>
          <w:rFonts w:ascii="Calibri" w:hAnsi="Calibri" w:cs="Times New Roman"/>
          <w:i/>
          <w:iCs/>
          <w:noProof/>
          <w:szCs w:val="24"/>
        </w:rPr>
        <w:t>The Plant Genome</w:t>
      </w:r>
      <w:r w:rsidRPr="00220955">
        <w:rPr>
          <w:rFonts w:ascii="Calibri" w:hAnsi="Calibri" w:cs="Times New Roman"/>
          <w:noProof/>
          <w:szCs w:val="24"/>
        </w:rPr>
        <w:t xml:space="preserve"> 6 (1): 0. doi:10.3835/plantgenome2012.09.0025.</w:t>
      </w:r>
    </w:p>
    <w:p w14:paraId="34C81538"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220955">
        <w:rPr>
          <w:rFonts w:ascii="Calibri" w:hAnsi="Calibri" w:cs="Times New Roman"/>
          <w:i/>
          <w:iCs/>
          <w:noProof/>
          <w:szCs w:val="24"/>
        </w:rPr>
        <w:t>Proceedings of the National Academy of Sciences of the United States of America</w:t>
      </w:r>
      <w:r w:rsidRPr="00220955">
        <w:rPr>
          <w:rFonts w:ascii="Calibri" w:hAnsi="Calibri" w:cs="Times New Roman"/>
          <w:noProof/>
          <w:szCs w:val="24"/>
        </w:rPr>
        <w:t xml:space="preserve"> 102 (7): 2442–47. doi:10.1073/pnas.0409804102.</w:t>
      </w:r>
    </w:p>
    <w:p w14:paraId="7AE2D88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220955">
        <w:rPr>
          <w:rFonts w:ascii="Calibri" w:hAnsi="Calibri" w:cs="Times New Roman"/>
          <w:i/>
          <w:iCs/>
          <w:noProof/>
          <w:szCs w:val="24"/>
        </w:rPr>
        <w:t>Plant and Cell Physiology</w:t>
      </w:r>
      <w:r w:rsidRPr="00220955">
        <w:rPr>
          <w:rFonts w:ascii="Calibri" w:hAnsi="Calibri" w:cs="Times New Roman"/>
          <w:noProof/>
          <w:szCs w:val="24"/>
        </w:rPr>
        <w:t xml:space="preserve"> 55 (1): e6–e6. doi:10.1093/pcp/pct178.</w:t>
      </w:r>
    </w:p>
    <w:p w14:paraId="6B990B4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220955">
        <w:rPr>
          <w:rFonts w:ascii="Calibri" w:hAnsi="Calibri" w:cs="Times New Roman"/>
          <w:i/>
          <w:iCs/>
          <w:noProof/>
          <w:szCs w:val="24"/>
        </w:rPr>
        <w:t>DNA Research : An International Journal for Rapid Publication of Reports on Genes and Genomes</w:t>
      </w:r>
      <w:r w:rsidRPr="00220955">
        <w:rPr>
          <w:rFonts w:ascii="Calibri" w:hAnsi="Calibri" w:cs="Times New Roman"/>
          <w:noProof/>
          <w:szCs w:val="24"/>
        </w:rPr>
        <w:t xml:space="preserve"> 17 (2): 105–16. doi:10.1093/dnares/dsq002.</w:t>
      </w:r>
    </w:p>
    <w:p w14:paraId="6951AB94"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220955">
        <w:rPr>
          <w:rFonts w:ascii="Calibri" w:hAnsi="Calibri" w:cs="Times New Roman"/>
          <w:i/>
          <w:iCs/>
          <w:noProof/>
          <w:szCs w:val="24"/>
        </w:rPr>
        <w:t>Genetics</w:t>
      </w:r>
      <w:r w:rsidRPr="00220955">
        <w:rPr>
          <w:rFonts w:ascii="Calibri" w:hAnsi="Calibri" w:cs="Times New Roman"/>
          <w:noProof/>
          <w:szCs w:val="24"/>
        </w:rPr>
        <w:t>, February. doi:10.1534/genetics.113.159152.</w:t>
      </w:r>
    </w:p>
    <w:p w14:paraId="7D304D6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220955">
        <w:rPr>
          <w:rFonts w:ascii="Calibri" w:hAnsi="Calibri" w:cs="Times New Roman"/>
          <w:i/>
          <w:iCs/>
          <w:noProof/>
          <w:szCs w:val="24"/>
        </w:rPr>
        <w:t>Nature Reviews Genetics</w:t>
      </w:r>
      <w:r w:rsidRPr="00220955">
        <w:rPr>
          <w:rFonts w:ascii="Calibri" w:hAnsi="Calibri" w:cs="Times New Roman"/>
          <w:noProof/>
          <w:szCs w:val="24"/>
        </w:rPr>
        <w:t xml:space="preserve"> 16 (2). Nature Publishing Group: 85–97. doi:10.1038/nrg3868.</w:t>
      </w:r>
    </w:p>
    <w:p w14:paraId="4116D6F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220955">
        <w:rPr>
          <w:rFonts w:ascii="Calibri" w:hAnsi="Calibri" w:cs="Times New Roman"/>
          <w:i/>
          <w:iCs/>
          <w:noProof/>
          <w:szCs w:val="24"/>
        </w:rPr>
        <w:t>Journal of Biological Chemistry</w:t>
      </w:r>
      <w:r w:rsidRPr="00220955">
        <w:rPr>
          <w:rFonts w:ascii="Calibri" w:hAnsi="Calibri" w:cs="Times New Roman"/>
          <w:noProof/>
          <w:szCs w:val="24"/>
        </w:rPr>
        <w:t xml:space="preserve"> 287 (25): 21406–15. doi:10.1074/jbc.M112.370213.</w:t>
      </w:r>
    </w:p>
    <w:p w14:paraId="24428EF0"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Sarkar, Neelam K., Yeon-Ki Kim, and Anil Grover. 2014. “Coexpression Network Analysis Associated with Call of Rice Seedlings for Encountering Heat Stress.” </w:t>
      </w:r>
      <w:r w:rsidRPr="00220955">
        <w:rPr>
          <w:rFonts w:ascii="Calibri" w:hAnsi="Calibri" w:cs="Times New Roman"/>
          <w:i/>
          <w:iCs/>
          <w:noProof/>
          <w:szCs w:val="24"/>
        </w:rPr>
        <w:t>Plant Molecular Biology</w:t>
      </w:r>
      <w:r w:rsidRPr="00220955">
        <w:rPr>
          <w:rFonts w:ascii="Calibri" w:hAnsi="Calibri" w:cs="Times New Roman"/>
          <w:noProof/>
          <w:szCs w:val="24"/>
        </w:rPr>
        <w:t xml:space="preserve"> 84 (1–2): 125–43. doi:10.1007/s11103-013-0123-3.</w:t>
      </w:r>
    </w:p>
    <w:p w14:paraId="28725DA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220955">
        <w:rPr>
          <w:rFonts w:ascii="Calibri" w:hAnsi="Calibri" w:cs="Times New Roman"/>
          <w:i/>
          <w:iCs/>
          <w:noProof/>
          <w:szCs w:val="24"/>
        </w:rPr>
        <w:t>PLoS ONE</w:t>
      </w:r>
      <w:r w:rsidRPr="00220955">
        <w:rPr>
          <w:rFonts w:ascii="Calibri" w:hAnsi="Calibri" w:cs="Times New Roman"/>
          <w:noProof/>
          <w:szCs w:val="24"/>
        </w:rPr>
        <w:t xml:space="preserve"> 9 (6). doi:10.1371/journal.pone.0099193.</w:t>
      </w:r>
    </w:p>
    <w:p w14:paraId="467FF96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R.J., J.-M. Michno, and C.L. Myers. 2016. “Unraveling Gene Function in Agricultural Species Using Gene Co-Expression Networks.” </w:t>
      </w:r>
      <w:r w:rsidRPr="00220955">
        <w:rPr>
          <w:rFonts w:ascii="Calibri" w:hAnsi="Calibri" w:cs="Times New Roman"/>
          <w:i/>
          <w:iCs/>
          <w:noProof/>
          <w:szCs w:val="24"/>
        </w:rPr>
        <w:t>Biochimica et Biophysica Acta - Gene Regulatory Mechanisms</w:t>
      </w:r>
      <w:r w:rsidRPr="00220955">
        <w:rPr>
          <w:rFonts w:ascii="Calibri" w:hAnsi="Calibri" w:cs="Times New Roman"/>
          <w:noProof/>
          <w:szCs w:val="24"/>
        </w:rPr>
        <w:t>. doi:10.1016/j.bbagrm.2016.07.016.</w:t>
      </w:r>
    </w:p>
    <w:p w14:paraId="368EE80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220955">
        <w:rPr>
          <w:rFonts w:ascii="Calibri" w:hAnsi="Calibri" w:cs="Times New Roman"/>
          <w:i/>
          <w:iCs/>
          <w:noProof/>
          <w:szCs w:val="24"/>
        </w:rPr>
        <w:t>PLoS ONE</w:t>
      </w:r>
      <w:r w:rsidRPr="00220955">
        <w:rPr>
          <w:rFonts w:ascii="Calibri" w:hAnsi="Calibri" w:cs="Times New Roman"/>
          <w:noProof/>
          <w:szCs w:val="24"/>
        </w:rPr>
        <w:t xml:space="preserve"> 9 (6): 99193. doi:10.1371/journal.pone.0099193.</w:t>
      </w:r>
    </w:p>
    <w:p w14:paraId="23688D6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220955">
        <w:rPr>
          <w:rFonts w:ascii="Calibri" w:hAnsi="Calibri" w:cs="Times New Roman"/>
          <w:i/>
          <w:iCs/>
          <w:noProof/>
          <w:szCs w:val="24"/>
        </w:rPr>
        <w:t>PLoS ONE</w:t>
      </w:r>
      <w:r w:rsidRPr="00220955">
        <w:rPr>
          <w:rFonts w:ascii="Calibri" w:hAnsi="Calibri" w:cs="Times New Roman"/>
          <w:noProof/>
          <w:szCs w:val="24"/>
        </w:rPr>
        <w:t xml:space="preserve"> 9 (6). Public Library of Science: 99193. doi:10.1371/journal.pone.0099193.</w:t>
      </w:r>
    </w:p>
    <w:p w14:paraId="7D051349"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220955">
        <w:rPr>
          <w:rFonts w:ascii="Calibri" w:hAnsi="Calibri" w:cs="Times New Roman"/>
          <w:i/>
          <w:iCs/>
          <w:noProof/>
          <w:szCs w:val="24"/>
        </w:rPr>
        <w:t>Nature Protocols</w:t>
      </w:r>
      <w:r w:rsidRPr="00220955">
        <w:rPr>
          <w:rFonts w:ascii="Calibri" w:hAnsi="Calibri" w:cs="Times New Roman"/>
          <w:noProof/>
          <w:szCs w:val="24"/>
        </w:rPr>
        <w:t xml:space="preserve"> 9 (5): 1056–82. doi:10.1038/nprot.2014.063.</w:t>
      </w:r>
    </w:p>
    <w:p w14:paraId="46C1CF2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220955">
        <w:rPr>
          <w:rFonts w:ascii="Calibri" w:hAnsi="Calibri" w:cs="Times New Roman"/>
          <w:i/>
          <w:iCs/>
          <w:noProof/>
          <w:szCs w:val="24"/>
        </w:rPr>
        <w:t>The Plant Genome</w:t>
      </w:r>
      <w:r w:rsidRPr="00220955">
        <w:rPr>
          <w:rFonts w:ascii="Calibri" w:hAnsi="Calibri" w:cs="Times New Roman"/>
          <w:noProof/>
          <w:szCs w:val="24"/>
        </w:rPr>
        <w:t>, no. 608: 314–62. doi:10.3835/plantgenome2015.04.0025.</w:t>
      </w:r>
    </w:p>
    <w:p w14:paraId="1435F4B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220955">
        <w:rPr>
          <w:rFonts w:ascii="Calibri" w:hAnsi="Calibri" w:cs="Times New Roman"/>
          <w:i/>
          <w:iCs/>
          <w:noProof/>
          <w:szCs w:val="24"/>
        </w:rPr>
        <w:t>Proceedings of the National Academy of Sciences of the United States of America</w:t>
      </w:r>
      <w:r w:rsidRPr="00220955">
        <w:rPr>
          <w:rFonts w:ascii="Calibri" w:hAnsi="Calibri" w:cs="Times New Roman"/>
          <w:noProof/>
          <w:szCs w:val="24"/>
        </w:rPr>
        <w:t xml:space="preserve"> 109 (29). doi:10.1073/pnas.1201961109.</w:t>
      </w:r>
    </w:p>
    <w:p w14:paraId="74F93A76"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220955">
        <w:rPr>
          <w:rFonts w:ascii="Calibri" w:hAnsi="Calibri" w:cs="Times New Roman"/>
          <w:i/>
          <w:iCs/>
          <w:noProof/>
          <w:szCs w:val="24"/>
        </w:rPr>
        <w:t>PNAS</w:t>
      </w:r>
      <w:r w:rsidRPr="00220955">
        <w:rPr>
          <w:rFonts w:ascii="Calibri" w:hAnsi="Calibri" w:cs="Times New Roman"/>
          <w:noProof/>
          <w:szCs w:val="24"/>
        </w:rPr>
        <w:t xml:space="preserve"> 109 (29). National Acad Sciences: 11878–83. doi:10.1073/pnas.1201961109/-/DCSupplemental.www.pnas.org/cgi/doi/10.1073/pnas.1201961109.</w:t>
      </w:r>
    </w:p>
    <w:p w14:paraId="1844ACFE"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220955">
        <w:rPr>
          <w:rFonts w:ascii="Calibri" w:hAnsi="Calibri" w:cs="Times New Roman"/>
          <w:i/>
          <w:iCs/>
          <w:noProof/>
          <w:szCs w:val="24"/>
        </w:rPr>
        <w:t>The Plant Journal</w:t>
      </w:r>
      <w:r w:rsidRPr="00220955">
        <w:rPr>
          <w:rFonts w:ascii="Calibri" w:hAnsi="Calibri" w:cs="Times New Roman"/>
          <w:noProof/>
          <w:szCs w:val="24"/>
        </w:rPr>
        <w:t>. doi:10.1046/j.1365-313X.1995.8060907.x.</w:t>
      </w:r>
    </w:p>
    <w:p w14:paraId="1DAD43F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1B14732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220955">
        <w:rPr>
          <w:rFonts w:ascii="Calibri" w:hAnsi="Calibri" w:cs="Times New Roman"/>
          <w:i/>
          <w:iCs/>
          <w:noProof/>
          <w:szCs w:val="24"/>
        </w:rPr>
        <w:t>Nature Genetics</w:t>
      </w:r>
      <w:r w:rsidRPr="00220955">
        <w:rPr>
          <w:rFonts w:ascii="Calibri" w:hAnsi="Calibri" w:cs="Times New Roman"/>
          <w:noProof/>
          <w:szCs w:val="24"/>
        </w:rPr>
        <w:t xml:space="preserve"> 43 (2): 159–62. doi:10.1038/ng.746.</w:t>
      </w:r>
    </w:p>
    <w:p w14:paraId="7A93847F"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USDA. 2016. “Crop Production 2015 Summary.”</w:t>
      </w:r>
    </w:p>
    <w:p w14:paraId="084F05B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Valdar, William, Christopher C Holmes, Richard Mott, and Jonathan Flint. 2009. “Mapping in Structured Populations by Resample Model Averaging.” </w:t>
      </w:r>
      <w:r w:rsidRPr="00220955">
        <w:rPr>
          <w:rFonts w:ascii="Calibri" w:hAnsi="Calibri" w:cs="Times New Roman"/>
          <w:i/>
          <w:iCs/>
          <w:noProof/>
          <w:szCs w:val="24"/>
        </w:rPr>
        <w:t>Genetics</w:t>
      </w:r>
      <w:r w:rsidRPr="00220955">
        <w:rPr>
          <w:rFonts w:ascii="Calibri" w:hAnsi="Calibri" w:cs="Times New Roman"/>
          <w:noProof/>
          <w:szCs w:val="24"/>
        </w:rPr>
        <w:t xml:space="preserve"> 182 (4): 1263–77. doi:10.1534/genetics.109.100727.</w:t>
      </w:r>
    </w:p>
    <w:p w14:paraId="5A9AB71C"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220955">
        <w:rPr>
          <w:rFonts w:ascii="Calibri" w:hAnsi="Calibri" w:cs="Times New Roman"/>
          <w:i/>
          <w:iCs/>
          <w:noProof/>
          <w:szCs w:val="24"/>
        </w:rPr>
        <w:t>PLoS Genetics</w:t>
      </w:r>
      <w:r w:rsidRPr="00220955">
        <w:rPr>
          <w:rFonts w:ascii="Calibri" w:hAnsi="Calibri" w:cs="Times New Roman"/>
          <w:noProof/>
          <w:szCs w:val="24"/>
        </w:rPr>
        <w:t xml:space="preserve"> 10 (12). Public Library of Science: e1004845. doi:10.1371/journal.pgen.1004845.</w:t>
      </w:r>
    </w:p>
    <w:p w14:paraId="7C6F9C83"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220955">
        <w:rPr>
          <w:rFonts w:ascii="Calibri" w:hAnsi="Calibri" w:cs="Times New Roman"/>
          <w:i/>
          <w:iCs/>
          <w:noProof/>
          <w:szCs w:val="24"/>
        </w:rPr>
        <w:t>The Plant Cell Online</w:t>
      </w:r>
      <w:r w:rsidRPr="00220955">
        <w:rPr>
          <w:rFonts w:ascii="Calibri" w:hAnsi="Calibri" w:cs="Times New Roman"/>
          <w:noProof/>
          <w:szCs w:val="24"/>
        </w:rPr>
        <w:t xml:space="preserve"> 21 (4): 1053–69. doi:10.1105/tpc.109.065714.</w:t>
      </w:r>
    </w:p>
    <w:p w14:paraId="60D44AA5"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220955">
        <w:rPr>
          <w:rFonts w:ascii="Calibri" w:hAnsi="Calibri" w:cs="Times New Roman"/>
          <w:i/>
          <w:iCs/>
          <w:noProof/>
          <w:szCs w:val="24"/>
        </w:rPr>
        <w:t>Developmental Cell</w:t>
      </w:r>
      <w:r w:rsidRPr="00220955">
        <w:rPr>
          <w:rFonts w:ascii="Calibri" w:hAnsi="Calibri" w:cs="Times New Roman"/>
          <w:noProof/>
          <w:szCs w:val="24"/>
        </w:rPr>
        <w:t xml:space="preserve"> 37 (2): 190–200. doi:10.1016/j.devcel.2016.03.022.</w:t>
      </w:r>
    </w:p>
    <w:p w14:paraId="4B407BED"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Winkler, Rodney G, and Michael Freeling. 1994. “Physiological Genetics of the Dominant Gibberellin-Nonresponsive Maize Dwarfs, Dwart8 and Dwart9.” </w:t>
      </w:r>
      <w:r w:rsidRPr="00220955">
        <w:rPr>
          <w:rFonts w:ascii="Calibri" w:hAnsi="Calibri" w:cs="Times New Roman"/>
          <w:i/>
          <w:iCs/>
          <w:noProof/>
          <w:szCs w:val="24"/>
        </w:rPr>
        <w:t>Planta</w:t>
      </w:r>
      <w:r w:rsidRPr="00220955">
        <w:rPr>
          <w:rFonts w:ascii="Calibri" w:hAnsi="Calibri" w:cs="Times New Roman"/>
          <w:noProof/>
          <w:szCs w:val="24"/>
        </w:rPr>
        <w:t xml:space="preserve"> 193: 341–48. doi:10.1007/BF00201811.</w:t>
      </w:r>
    </w:p>
    <w:p w14:paraId="03DF00BA"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220955">
        <w:rPr>
          <w:rFonts w:ascii="Calibri" w:hAnsi="Calibri" w:cs="Times New Roman"/>
          <w:i/>
          <w:iCs/>
          <w:noProof/>
          <w:szCs w:val="24"/>
        </w:rPr>
        <w:t>BMC Bioinformatics</w:t>
      </w:r>
      <w:r w:rsidRPr="00220955">
        <w:rPr>
          <w:rFonts w:ascii="Calibri" w:hAnsi="Calibri" w:cs="Times New Roman"/>
          <w:noProof/>
          <w:szCs w:val="24"/>
        </w:rPr>
        <w:t xml:space="preserve"> 6 (January): 227. doi:10.1186/1471-2105-6-227.</w:t>
      </w:r>
    </w:p>
    <w:p w14:paraId="1D2B99F1"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Wray, Gregory A. 2007. “The Evolutionary Significance of Cis-Regulatory Mutations.” </w:t>
      </w:r>
      <w:r w:rsidRPr="00220955">
        <w:rPr>
          <w:rFonts w:ascii="Calibri" w:hAnsi="Calibri" w:cs="Times New Roman"/>
          <w:i/>
          <w:iCs/>
          <w:noProof/>
          <w:szCs w:val="24"/>
        </w:rPr>
        <w:t>Nature Reviews. Genetics</w:t>
      </w:r>
      <w:r w:rsidRPr="00220955">
        <w:rPr>
          <w:rFonts w:ascii="Calibri" w:hAnsi="Calibri" w:cs="Times New Roman"/>
          <w:noProof/>
          <w:szCs w:val="24"/>
        </w:rPr>
        <w:t xml:space="preserve"> 8 (3). Nature Publishing Group: 206–16. doi:10.1038/nrg2063.</w:t>
      </w:r>
    </w:p>
    <w:p w14:paraId="2CBD7922" w14:textId="77777777" w:rsidR="00220955" w:rsidRPr="00220955" w:rsidRDefault="00220955" w:rsidP="00BD7995">
      <w:pPr>
        <w:widowControl w:val="0"/>
        <w:autoSpaceDE w:val="0"/>
        <w:autoSpaceDN w:val="0"/>
        <w:adjustRightInd w:val="0"/>
        <w:ind w:left="480" w:hanging="480"/>
        <w:rPr>
          <w:rFonts w:ascii="Calibri" w:hAnsi="Calibri" w:cs="Times New Roman"/>
          <w:noProof/>
          <w:szCs w:val="24"/>
        </w:rPr>
      </w:pPr>
      <w:r w:rsidRPr="00220955">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220955">
        <w:rPr>
          <w:rFonts w:ascii="Calibri" w:hAnsi="Calibri" w:cs="Times New Roman"/>
          <w:i/>
          <w:iCs/>
          <w:noProof/>
          <w:szCs w:val="24"/>
        </w:rPr>
        <w:t>BMC Genomics</w:t>
      </w:r>
      <w:r w:rsidRPr="00220955">
        <w:rPr>
          <w:rFonts w:ascii="Calibri" w:hAnsi="Calibri" w:cs="Times New Roman"/>
          <w:noProof/>
          <w:szCs w:val="24"/>
        </w:rPr>
        <w:t xml:space="preserve"> 14 (1): 27. doi:10.1186/1471-2164-14-27.</w:t>
      </w:r>
    </w:p>
    <w:p w14:paraId="7BDCEB3C" w14:textId="77777777" w:rsidR="00220955" w:rsidRPr="00220955" w:rsidRDefault="00220955" w:rsidP="00BD7995">
      <w:pPr>
        <w:widowControl w:val="0"/>
        <w:autoSpaceDE w:val="0"/>
        <w:autoSpaceDN w:val="0"/>
        <w:adjustRightInd w:val="0"/>
        <w:ind w:left="480" w:hanging="480"/>
        <w:rPr>
          <w:rFonts w:ascii="Calibri" w:hAnsi="Calibri"/>
          <w:noProof/>
        </w:rPr>
      </w:pPr>
      <w:r w:rsidRPr="00220955">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220955">
        <w:rPr>
          <w:rFonts w:ascii="Calibri" w:hAnsi="Calibri" w:cs="Times New Roman"/>
          <w:i/>
          <w:iCs/>
          <w:noProof/>
          <w:szCs w:val="24"/>
        </w:rPr>
        <w:t>bioRxiv</w:t>
      </w:r>
      <w:r w:rsidRPr="00220955">
        <w:rPr>
          <w:rFonts w:ascii="Calibri" w:hAnsi="Calibri" w:cs="Times New Roman"/>
          <w:noProof/>
          <w:szCs w:val="24"/>
        </w:rPr>
        <w:t>, no. May.</w:t>
      </w:r>
    </w:p>
    <w:p w14:paraId="30D49D57" w14:textId="77777777" w:rsidR="00904378" w:rsidRPr="00904378" w:rsidRDefault="003F1192" w:rsidP="00BD7995">
      <w:r>
        <w:fldChar w:fldCharType="end"/>
      </w:r>
    </w:p>
    <w:p w14:paraId="67A4E9D2" w14:textId="77777777" w:rsidR="006B33EA" w:rsidRDefault="005F2ACB" w:rsidP="00BD7995">
      <w:pPr>
        <w:pStyle w:val="Heading1"/>
      </w:pPr>
      <w:r>
        <w:t>Supplementary Figures</w:t>
      </w:r>
    </w:p>
    <w:p w14:paraId="3CAB079D" w14:textId="77777777" w:rsidR="00C45906" w:rsidRDefault="00C45906" w:rsidP="00BD7995">
      <w:pPr>
        <w:pStyle w:val="Heading2"/>
      </w:pPr>
      <w:bookmarkStart w:id="47" w:name="_Ref447013206"/>
      <w:r>
        <w:t xml:space="preserve">Supp. </w:t>
      </w:r>
      <w:r w:rsidR="00DB7771">
        <w:t>Fig</w:t>
      </w:r>
      <w:r w:rsidR="0077751E">
        <w:t xml:space="preserve">. </w:t>
      </w:r>
      <w:r>
        <w:t>1</w:t>
      </w:r>
      <w:bookmarkEnd w:id="47"/>
    </w:p>
    <w:p w14:paraId="084FE236" w14:textId="77777777" w:rsidR="00DB7771" w:rsidRDefault="00DB7771" w:rsidP="00BD7995">
      <w:pPr>
        <w:pStyle w:val="Heading3"/>
      </w:pPr>
      <w:r>
        <w:t>ZmPAN Network Health</w:t>
      </w:r>
    </w:p>
    <w:p w14:paraId="7BA5F2BA" w14:textId="276BE2CF" w:rsidR="00DB7771" w:rsidRPr="0065007C" w:rsidRDefault="00DB7771" w:rsidP="00BD7995">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derived from measuring density in 1</w:t>
      </w:r>
      <w:r w:rsidR="00FD60BE">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 xml:space="preserve">PAN genome co-expression network compared to power law, exponential, and truncated power law </w:t>
      </w:r>
      <w:commentRangeStart w:id="48"/>
      <w:r w:rsidRPr="0089736C">
        <w:t>distributions</w:t>
      </w:r>
      <w:commentRangeEnd w:id="48"/>
      <w:r w:rsidR="00BC4F59" w:rsidRPr="00AE4480">
        <w:rPr>
          <w:rStyle w:val="CommentReference"/>
          <w:color w:val="auto"/>
          <w:spacing w:val="0"/>
        </w:rPr>
        <w:commentReference w:id="48"/>
      </w:r>
      <w:r w:rsidR="00BC4F59">
        <w:t xml:space="preserve"> </w:t>
      </w:r>
      <w:r w:rsidRPr="0089736C">
        <w:t>.</w:t>
      </w:r>
    </w:p>
    <w:p w14:paraId="285DC3DB" w14:textId="77777777" w:rsidR="00C45906" w:rsidRDefault="00C45906" w:rsidP="00BD7995">
      <w:pPr>
        <w:pStyle w:val="Heading2"/>
      </w:pPr>
      <w:bookmarkStart w:id="49" w:name="_Ref447013895"/>
      <w:r>
        <w:t xml:space="preserve">Supp. </w:t>
      </w:r>
      <w:r w:rsidR="00DB7771">
        <w:t>Fig</w:t>
      </w:r>
      <w:r w:rsidR="0077751E">
        <w:t>.</w:t>
      </w:r>
      <w:r>
        <w:t xml:space="preserve"> 2</w:t>
      </w:r>
      <w:bookmarkEnd w:id="49"/>
    </w:p>
    <w:p w14:paraId="302F6CD2" w14:textId="77777777" w:rsidR="00DB7771" w:rsidRPr="00DB7771" w:rsidRDefault="00DB7771" w:rsidP="00BD7995">
      <w:pPr>
        <w:pStyle w:val="Heading3"/>
      </w:pPr>
      <w:r>
        <w:t>ZmSAM Network Health</w:t>
      </w:r>
    </w:p>
    <w:p w14:paraId="266E79F9" w14:textId="2A74F219" w:rsidR="00DB7771" w:rsidRDefault="008F4971" w:rsidP="00BD7995">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BD7995"/>
    <w:p w14:paraId="71323D31" w14:textId="77777777" w:rsidR="00C50EC2" w:rsidRDefault="00C50EC2" w:rsidP="00BD7995">
      <w:pPr>
        <w:pStyle w:val="Heading2"/>
      </w:pPr>
      <w:bookmarkStart w:id="50" w:name="_Ref447015478"/>
      <w:r>
        <w:t>Supp. Fig</w:t>
      </w:r>
      <w:r w:rsidR="00412AFA">
        <w:t>.</w:t>
      </w:r>
      <w:r>
        <w:t xml:space="preserve"> 3</w:t>
      </w:r>
      <w:bookmarkEnd w:id="50"/>
    </w:p>
    <w:p w14:paraId="2F6283B4" w14:textId="77777777" w:rsidR="00C50EC2" w:rsidRDefault="00C50EC2" w:rsidP="00BD7995">
      <w:pPr>
        <w:pStyle w:val="Heading3"/>
      </w:pPr>
      <w:r>
        <w:t>ZmRoot Network Health</w:t>
      </w:r>
    </w:p>
    <w:p w14:paraId="71635074" w14:textId="77777777" w:rsidR="00FD6539" w:rsidRDefault="00FD6539" w:rsidP="00BD7995">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BD7995">
      <w:pPr>
        <w:pStyle w:val="Subtitle"/>
      </w:pPr>
    </w:p>
    <w:p w14:paraId="7CB739F5" w14:textId="77777777" w:rsidR="0020050D" w:rsidRPr="0045686C" w:rsidRDefault="0020050D" w:rsidP="00BD7995">
      <w:pPr>
        <w:pStyle w:val="Heading2"/>
      </w:pPr>
      <w:bookmarkStart w:id="51" w:name="_Ref447187909"/>
      <w:r>
        <w:t>Supp. Fig. 4</w:t>
      </w:r>
      <w:bookmarkEnd w:id="51"/>
    </w:p>
    <w:p w14:paraId="1C3760BF" w14:textId="77777777" w:rsidR="00857489" w:rsidRDefault="00380825" w:rsidP="00BD7995">
      <w:pPr>
        <w:pStyle w:val="Heading3"/>
      </w:pPr>
      <w:r>
        <w:t xml:space="preserve">MCR </w:t>
      </w:r>
      <w:r w:rsidR="00E814FD">
        <w:t>supplemental figure</w:t>
      </w:r>
    </w:p>
    <w:p w14:paraId="138732DE" w14:textId="452B6C49" w:rsidR="0020050D" w:rsidRDefault="00961027" w:rsidP="00BD7995">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BD7995">
      <w:pPr>
        <w:pStyle w:val="Heading2"/>
      </w:pPr>
      <w:bookmarkStart w:id="52" w:name="_Ref470857301"/>
      <w:r>
        <w:t>Supp. Fig. 5</w:t>
      </w:r>
      <w:bookmarkEnd w:id="52"/>
    </w:p>
    <w:p w14:paraId="3F6BA565" w14:textId="77777777" w:rsidR="002002F7" w:rsidRDefault="00E814FD" w:rsidP="00BD7995">
      <w:pPr>
        <w:pStyle w:val="Heading3"/>
      </w:pPr>
      <w:r>
        <w:t>FCR supplemental figure</w:t>
      </w:r>
    </w:p>
    <w:p w14:paraId="1FB4E1EB" w14:textId="77777777" w:rsidR="00AC5717" w:rsidRDefault="00886E74" w:rsidP="00BD7995">
      <w:pPr>
        <w:pStyle w:val="Subtitle"/>
      </w:pPr>
      <w:commentRangeStart w:id="53"/>
      <w:r>
        <w:t>Panel</w:t>
      </w:r>
      <w:commentRangeEnd w:id="53"/>
      <w:r w:rsidR="0043176D">
        <w:rPr>
          <w:rStyle w:val="CommentReference"/>
          <w:rFonts w:eastAsiaTheme="minorHAnsi"/>
          <w:color w:val="auto"/>
          <w:spacing w:val="0"/>
        </w:rPr>
        <w:commentReference w:id="53"/>
      </w:r>
      <w:r>
        <w:t xml:space="preserve">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BD7995">
      <w:pPr>
        <w:pStyle w:val="Heading2"/>
      </w:pPr>
      <w:bookmarkStart w:id="54" w:name="_Ref481678956"/>
      <w:r>
        <w:t>Supp. Figure 6</w:t>
      </w:r>
      <w:bookmarkEnd w:id="54"/>
    </w:p>
    <w:p w14:paraId="6A16579A" w14:textId="77777777" w:rsidR="000F3B6F" w:rsidRDefault="00EE4CCD" w:rsidP="00BD7995">
      <w:pPr>
        <w:pStyle w:val="Heading3"/>
      </w:pPr>
      <w:r>
        <w:t>Distribution</w:t>
      </w:r>
      <w:r w:rsidR="000F3B6F">
        <w:t xml:space="preserve"> of Pearson correlation coefficients between gene specific density and locality</w:t>
      </w:r>
    </w:p>
    <w:p w14:paraId="762B8FF9" w14:textId="77777777" w:rsidR="000E781A" w:rsidRDefault="007A0C38" w:rsidP="00BD7995">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BD7995">
      <w:pPr>
        <w:pStyle w:val="Heading1"/>
      </w:pPr>
      <w:r>
        <w:t>Supplementary Files</w:t>
      </w:r>
    </w:p>
    <w:p w14:paraId="175E0D59" w14:textId="77777777" w:rsidR="00ED6B5D" w:rsidRDefault="00ED6B5D" w:rsidP="00BD7995">
      <w:pPr>
        <w:pStyle w:val="Heading2"/>
      </w:pPr>
      <w:bookmarkStart w:id="55" w:name="_Ref463332505"/>
      <w:r>
        <w:t>Supp</w:t>
      </w:r>
      <w:r w:rsidR="000A7CE0">
        <w:t>.</w:t>
      </w:r>
      <w:r>
        <w:t xml:space="preserve"> File 1</w:t>
      </w:r>
      <w:bookmarkEnd w:id="55"/>
    </w:p>
    <w:p w14:paraId="0E32C2BD" w14:textId="77777777" w:rsidR="00ED6B5D" w:rsidRDefault="00ED6B5D" w:rsidP="00BD7995">
      <w:pPr>
        <w:pStyle w:val="Heading3"/>
      </w:pPr>
      <w:r>
        <w:t>Quality control and Co-expression networks overview</w:t>
      </w:r>
    </w:p>
    <w:p w14:paraId="4C657F5E" w14:textId="77777777" w:rsidR="005F2ACB" w:rsidRDefault="000A7CE0" w:rsidP="00BD7995">
      <w:pPr>
        <w:pStyle w:val="Subtitle"/>
      </w:pPr>
      <w:r>
        <w:t>This file contains log information, quality control parameters, and network build parameters for gene co-expression networks.</w:t>
      </w:r>
    </w:p>
    <w:p w14:paraId="6CD419B6" w14:textId="77777777" w:rsidR="005F2ACB" w:rsidRDefault="005F2ACB" w:rsidP="00BD7995">
      <w:pPr>
        <w:pStyle w:val="Heading1"/>
      </w:pPr>
      <w:r>
        <w:t>Supplementary Tables</w:t>
      </w:r>
    </w:p>
    <w:p w14:paraId="1FEB41FF" w14:textId="77777777" w:rsidR="00247FEC" w:rsidRDefault="00247FEC" w:rsidP="00BD7995">
      <w:pPr>
        <w:pStyle w:val="Heading2"/>
      </w:pPr>
      <w:bookmarkStart w:id="56" w:name="_Ref479246505"/>
      <w:r>
        <w:t>Supp. Table 1</w:t>
      </w:r>
      <w:bookmarkEnd w:id="56"/>
    </w:p>
    <w:p w14:paraId="1F4F9640" w14:textId="77777777" w:rsidR="00247FEC" w:rsidRDefault="00301559" w:rsidP="00BD7995">
      <w:pPr>
        <w:pStyle w:val="Heading3"/>
      </w:pPr>
      <w:r>
        <w:t>Full gene ontology term density and l</w:t>
      </w:r>
      <w:r w:rsidR="00247FEC">
        <w:t>ocality</w:t>
      </w:r>
      <w:r>
        <w:t xml:space="preserve"> p-values</w:t>
      </w:r>
    </w:p>
    <w:p w14:paraId="4B43DB15" w14:textId="3252B17A" w:rsidR="00247FEC" w:rsidRDefault="00247FEC" w:rsidP="00BD7995">
      <w:pPr>
        <w:pStyle w:val="Subtitle"/>
      </w:pPr>
      <w:r>
        <w:t xml:space="preserve">Density and locality scores were measured between genes within each GO </w:t>
      </w:r>
      <w:r w:rsidR="00C543F8">
        <w:t>t</w:t>
      </w:r>
      <w:r>
        <w:t xml:space="preserve">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BD7995">
      <w:pPr>
        <w:pStyle w:val="Heading2"/>
      </w:pPr>
      <w:bookmarkStart w:id="57" w:name="_Ref483825641"/>
      <w:r>
        <w:t>Supp. Table 2</w:t>
      </w:r>
      <w:bookmarkEnd w:id="57"/>
    </w:p>
    <w:p w14:paraId="6767D020" w14:textId="77777777" w:rsidR="00301559" w:rsidRDefault="00301559" w:rsidP="00BD7995">
      <w:pPr>
        <w:pStyle w:val="Heading3"/>
      </w:pPr>
      <w:r>
        <w:t>Network MCL cluster gene assignments</w:t>
      </w:r>
    </w:p>
    <w:p w14:paraId="14A838EA" w14:textId="5FA17FB8" w:rsidR="00634DFC" w:rsidRDefault="002E7652" w:rsidP="00BD7995">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BD7995">
      <w:pPr>
        <w:pStyle w:val="Heading2"/>
      </w:pPr>
      <w:bookmarkStart w:id="58" w:name="_Ref494793753"/>
      <w:r>
        <w:t>Supp. Table 3</w:t>
      </w:r>
      <w:bookmarkEnd w:id="58"/>
    </w:p>
    <w:p w14:paraId="23662C7F" w14:textId="117DED48" w:rsidR="00976C8A" w:rsidRDefault="00976C8A" w:rsidP="00BD7995">
      <w:pPr>
        <w:pStyle w:val="Heading3"/>
      </w:pPr>
      <w:r>
        <w:t>Network MCL cluster GO enrichment</w:t>
      </w:r>
    </w:p>
    <w:p w14:paraId="2704907D" w14:textId="1892F0F6" w:rsidR="00976C8A" w:rsidRPr="00976C8A" w:rsidRDefault="00F31445" w:rsidP="00BD7995">
      <w:pPr>
        <w:pStyle w:val="Subtitle"/>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E27B3E">
        <w:t xml:space="preserve"> a Bon</w:t>
      </w:r>
      <w:r w:rsidR="009500DD">
        <w:t>ferroni corrected</w:t>
      </w:r>
      <w:r w:rsidR="00E27B3E">
        <w:t xml:space="preserve"> p-value of ≤ 0.05.</w:t>
      </w:r>
    </w:p>
    <w:p w14:paraId="149C21F5" w14:textId="4DE04DC2" w:rsidR="00573EC0" w:rsidRDefault="00573EC0" w:rsidP="00BD7995">
      <w:pPr>
        <w:pStyle w:val="Heading2"/>
      </w:pPr>
      <w:bookmarkStart w:id="59" w:name="_Ref479248756"/>
      <w:r>
        <w:t>Supp. Table</w:t>
      </w:r>
      <w:r w:rsidR="00415A2E">
        <w:t xml:space="preserve"> 4</w:t>
      </w:r>
      <w:bookmarkEnd w:id="59"/>
    </w:p>
    <w:p w14:paraId="44CF6947" w14:textId="77777777" w:rsidR="00573EC0" w:rsidRDefault="00573EC0" w:rsidP="00BD7995">
      <w:pPr>
        <w:pStyle w:val="Heading3"/>
      </w:pPr>
      <w:r>
        <w:t>Network signal of GO terms with various levels of MCR/FCR.</w:t>
      </w:r>
    </w:p>
    <w:p w14:paraId="6406A840" w14:textId="15192E11" w:rsidR="008A3B8C" w:rsidRPr="00256622" w:rsidRDefault="00DF2FBA" w:rsidP="00BD7995">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BD7995">
      <w:pPr>
        <w:pStyle w:val="Heading2"/>
      </w:pPr>
      <w:bookmarkStart w:id="60" w:name="_Ref479162360"/>
      <w:bookmarkStart w:id="61" w:name="_Ref479250924"/>
      <w:r>
        <w:t>Supp. Table</w:t>
      </w:r>
      <w:r w:rsidR="00D419A5">
        <w:t xml:space="preserve"> 5</w:t>
      </w:r>
      <w:bookmarkEnd w:id="60"/>
      <w:bookmarkEnd w:id="61"/>
    </w:p>
    <w:p w14:paraId="149ADDDF" w14:textId="77777777" w:rsidR="00301559" w:rsidRDefault="00301559" w:rsidP="00BD7995">
      <w:pPr>
        <w:pStyle w:val="Heading3"/>
      </w:pPr>
      <w:r>
        <w:t>Maize Grain Ionome GWAS Network Overlap Candidate Genes</w:t>
      </w:r>
    </w:p>
    <w:p w14:paraId="143E77FA" w14:textId="0FE201E6" w:rsidR="00301559" w:rsidRDefault="00301559" w:rsidP="00BD7995">
      <w:pPr>
        <w:pStyle w:val="Subtitle"/>
      </w:pPr>
      <w:r>
        <w:t xml:space="preserve">Candidate genes were identified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BD7995">
      <w:pPr>
        <w:pStyle w:val="Heading2"/>
      </w:pPr>
      <w:bookmarkStart w:id="62" w:name="_Ref480187199"/>
      <w:r>
        <w:t>Supp. Table</w:t>
      </w:r>
      <w:r w:rsidR="00D419A5">
        <w:t xml:space="preserve"> 6</w:t>
      </w:r>
      <w:bookmarkEnd w:id="62"/>
    </w:p>
    <w:p w14:paraId="390116F7" w14:textId="77777777" w:rsidR="0099107B" w:rsidRDefault="0099107B" w:rsidP="00BD7995">
      <w:pPr>
        <w:pStyle w:val="Heading3"/>
      </w:pPr>
      <w:r>
        <w:t>Maize Grain Ionome GWAS High Priority Overlap</w:t>
      </w:r>
      <w:r w:rsidR="0017480F">
        <w:t xml:space="preserve"> (HPO)</w:t>
      </w:r>
      <w:r>
        <w:t xml:space="preserve"> Candidate Genes</w:t>
      </w:r>
    </w:p>
    <w:p w14:paraId="79DAD5A6" w14:textId="77777777" w:rsidR="00DF5470" w:rsidRPr="00FF530B" w:rsidRDefault="0017480F" w:rsidP="00FF530B">
      <w:pPr>
        <w:pStyle w:val="Subtitle"/>
      </w:pPr>
      <w:r w:rsidRPr="00FF530B">
        <w:t xml:space="preserve">High priority overlap (HPO) genes </w:t>
      </w:r>
      <w:r w:rsidR="00B34459" w:rsidRPr="00FF530B">
        <w:t xml:space="preserve">were identified by </w:t>
      </w:r>
      <w:r w:rsidR="00E0307B" w:rsidRPr="00FF530B">
        <w:t xml:space="preserve">calculating gene-specific density or locality (Method column) for each element at different </w:t>
      </w:r>
      <w:r w:rsidR="00D04EE5" w:rsidRPr="00FF530B">
        <w:t>SNP-to-gene</w:t>
      </w:r>
      <w:r w:rsidR="00E0307B" w:rsidRPr="00FF530B">
        <w:t xml:space="preserve"> mapping parameters</w:t>
      </w:r>
      <w:r w:rsidR="006955FE" w:rsidRPr="00FF530B">
        <w:t xml:space="preserve"> (see WindowSize and FlankLimit</w:t>
      </w:r>
      <w:r w:rsidR="00B95386" w:rsidRPr="00FF530B">
        <w:t xml:space="preserve"> columns</w:t>
      </w:r>
      <w:r w:rsidR="006955FE" w:rsidRPr="00FF530B">
        <w:t>)</w:t>
      </w:r>
      <w:r w:rsidR="00E0307B" w:rsidRPr="00FF530B">
        <w:t>.</w:t>
      </w:r>
      <w:r w:rsidR="002103A3" w:rsidRPr="00FF530B">
        <w:t xml:space="preserve"> At</w:t>
      </w:r>
      <w:r w:rsidR="00A9081A" w:rsidRPr="00FF530B">
        <w:t xml:space="preserve"> a FDR cuto</w:t>
      </w:r>
      <w:r w:rsidR="002103A3" w:rsidRPr="00FF530B">
        <w:t>ff of 30%, genes were defined as HPO</w:t>
      </w:r>
      <w:r w:rsidR="00A9081A" w:rsidRPr="00FF530B">
        <w:t xml:space="preserve"> if they were observed at two or more SNP-to-gene mapping parameters. </w:t>
      </w:r>
      <w:r w:rsidR="00BF7CE0" w:rsidRPr="00FF530B">
        <w:t xml:space="preserve"> </w:t>
      </w:r>
    </w:p>
    <w:p w14:paraId="5B432BED" w14:textId="4F4DA384" w:rsidR="003A4EB2" w:rsidRDefault="003A4EB2" w:rsidP="00BD7995">
      <w:pPr>
        <w:pStyle w:val="Heading2"/>
      </w:pPr>
      <w:bookmarkStart w:id="63" w:name="_Ref486516422"/>
      <w:r>
        <w:t>Supp. Table</w:t>
      </w:r>
      <w:r w:rsidR="00D419A5">
        <w:t xml:space="preserve"> 7</w:t>
      </w:r>
      <w:bookmarkEnd w:id="63"/>
    </w:p>
    <w:p w14:paraId="1B631A41" w14:textId="77777777" w:rsidR="003A4EB2" w:rsidRDefault="003A4EB2" w:rsidP="00BD7995">
      <w:pPr>
        <w:pStyle w:val="Heading3"/>
      </w:pPr>
      <w:r>
        <w:t>HPO genes discovered with networks built from accessions subsets</w:t>
      </w:r>
    </w:p>
    <w:p w14:paraId="43F2EEC7" w14:textId="77777777" w:rsidR="003A4EB2" w:rsidRPr="00FF530B" w:rsidRDefault="00871A6F" w:rsidP="00FF530B">
      <w:pPr>
        <w:pStyle w:val="Subtitle"/>
      </w:pPr>
      <w:r w:rsidRPr="00FF530B">
        <w:t xml:space="preserve">The number of HPO genes discovered in full ZmPAN (503 accessions) and ZmRoot (46 accessions) networks were compared to networks built with a subset of accessions. </w:t>
      </w:r>
      <w:r w:rsidR="00D0395A" w:rsidRPr="00FF530B">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rsidRPr="00FF530B">
        <w:t xml:space="preserve">46 accession </w:t>
      </w:r>
      <w:r w:rsidR="00D0395A" w:rsidRPr="00FF530B">
        <w:t>ZmRoot network.</w:t>
      </w:r>
      <w:r w:rsidR="0079457F" w:rsidRPr="00FF530B">
        <w:t xml:space="preserve"> Each network </w:t>
      </w:r>
      <w:r w:rsidR="00300D86" w:rsidRPr="00FF530B">
        <w:t xml:space="preserve">was </w:t>
      </w:r>
      <w:r w:rsidR="0079457F" w:rsidRPr="00FF530B">
        <w:t>analyzed for HPO genes in the 17 GWAS elements.</w:t>
      </w:r>
    </w:p>
    <w:p w14:paraId="59BF26DA" w14:textId="77777777" w:rsidR="002F7BB4" w:rsidRDefault="002F7BB4" w:rsidP="00BD7995">
      <w:pPr>
        <w:pStyle w:val="Heading2"/>
        <w:spacing w:line="480" w:lineRule="auto"/>
      </w:pPr>
      <w:r>
        <w:t>Supp. Table</w:t>
      </w:r>
      <w:r w:rsidR="00D419A5">
        <w:t xml:space="preserve"> 8</w:t>
      </w:r>
    </w:p>
    <w:p w14:paraId="15425BE1" w14:textId="77777777" w:rsidR="002F7BB4" w:rsidRDefault="002F7BB4" w:rsidP="00BD7995">
      <w:pPr>
        <w:pStyle w:val="Heading3"/>
        <w:spacing w:line="480" w:lineRule="auto"/>
      </w:pPr>
      <w:r>
        <w:t>Multiple Element HPO gene list</w:t>
      </w:r>
    </w:p>
    <w:p w14:paraId="2DCB82AF" w14:textId="77777777" w:rsidR="002F7BB4" w:rsidRPr="00FF530B" w:rsidRDefault="002F7BB4" w:rsidP="00FF530B">
      <w:pPr>
        <w:pStyle w:val="Subtitle"/>
      </w:pPr>
      <w:r w:rsidRPr="00FF530B">
        <w:t>The number commonly discovered HPO genes</w:t>
      </w:r>
      <w:r w:rsidR="006715A3" w:rsidRPr="00FF530B">
        <w:t>, hypergeometric p-values</w:t>
      </w:r>
      <w:r w:rsidR="00F00AFE" w:rsidRPr="00FF530B">
        <w:t xml:space="preserve"> of set overlap</w:t>
      </w:r>
      <w:r w:rsidR="006715A3" w:rsidRPr="00FF530B">
        <w:t>,</w:t>
      </w:r>
      <w:r w:rsidRPr="00FF530B">
        <w:t xml:space="preserve"> and GRMZM IDs across multiple elements.</w:t>
      </w:r>
    </w:p>
    <w:p w14:paraId="73613309" w14:textId="77777777" w:rsidR="00DF5470" w:rsidRDefault="00DF5470" w:rsidP="00BD7995">
      <w:pPr>
        <w:pStyle w:val="Heading2"/>
        <w:spacing w:line="480" w:lineRule="auto"/>
      </w:pPr>
      <w:r>
        <w:t>Supp. Table</w:t>
      </w:r>
      <w:r w:rsidR="00D419A5">
        <w:t xml:space="preserve"> 9</w:t>
      </w:r>
    </w:p>
    <w:p w14:paraId="72EFDAB3" w14:textId="77777777" w:rsidR="00DF5470" w:rsidRDefault="00DF5470" w:rsidP="00BD7995">
      <w:pPr>
        <w:pStyle w:val="Heading3"/>
        <w:spacing w:line="480" w:lineRule="auto"/>
      </w:pPr>
      <w:r>
        <w:t>Element Gene Ontology Enrichment</w:t>
      </w:r>
    </w:p>
    <w:p w14:paraId="76A5FDBC" w14:textId="77777777" w:rsidR="00D04EE5" w:rsidRPr="00FF530B" w:rsidRDefault="00DF5470" w:rsidP="00FF530B">
      <w:pPr>
        <w:pStyle w:val="Subtitle"/>
      </w:pPr>
      <w:r w:rsidRPr="00FF530B">
        <w:t xml:space="preserve">HPO genes for each element were tested for enrichment among genes co-annotated for Gene Ontology (GO) terms (hypergeometric test). Bonferroni correction is included as a column, treating each </w:t>
      </w:r>
      <w:r w:rsidR="00BC096B" w:rsidRPr="00FF530B">
        <w:t>GO term as an independent test.</w:t>
      </w:r>
    </w:p>
    <w:p w14:paraId="5904071D" w14:textId="77777777" w:rsidR="009C78B5" w:rsidRDefault="009C78B5" w:rsidP="00BD7995">
      <w:pPr>
        <w:pStyle w:val="Heading2"/>
        <w:spacing w:line="480" w:lineRule="auto"/>
      </w:pPr>
      <w:r>
        <w:t>Supp. Table</w:t>
      </w:r>
      <w:r w:rsidR="00D419A5">
        <w:t xml:space="preserve"> 10</w:t>
      </w:r>
    </w:p>
    <w:p w14:paraId="0A91BA15" w14:textId="77777777" w:rsidR="009C78B5" w:rsidRDefault="009C78B5" w:rsidP="00BD7995">
      <w:pPr>
        <w:pStyle w:val="Heading3"/>
        <w:spacing w:line="480" w:lineRule="auto"/>
      </w:pPr>
      <w:r>
        <w:t>HPO plus neighbors Gene Ontology Enrichment</w:t>
      </w:r>
    </w:p>
    <w:p w14:paraId="595BBE78" w14:textId="1F638B88" w:rsidR="009C78B5" w:rsidRPr="009C78B5" w:rsidRDefault="00515562" w:rsidP="00FF530B">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sectPr w:rsidR="009C78B5" w:rsidRPr="009C78B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7-10-25T10:21:00Z" w:initials="r">
    <w:p w14:paraId="39ED6AC5" w14:textId="77777777" w:rsidR="00BD7995" w:rsidRPr="000B2E54" w:rsidRDefault="00BD7995">
      <w:pPr>
        <w:pStyle w:val="CommentText"/>
      </w:pPr>
      <w:r>
        <w:rPr>
          <w:rStyle w:val="CommentReference"/>
        </w:rPr>
        <w:annotationRef/>
      </w:r>
      <w:r>
        <w:t xml:space="preserve">I rejected edits here since you were describing the gene specific metrics (which we don't use in the simulations and in past drafts were introduced later in the results). For clarity, I've added a sentence saying we calculate both </w:t>
      </w:r>
      <w:r w:rsidRPr="000B2E54">
        <w:rPr>
          <w:b/>
          <w:i/>
          <w:u w:val="single"/>
        </w:rPr>
        <w:t>subnetwork</w:t>
      </w:r>
      <w:r>
        <w:t xml:space="preserve">  density as well as </w:t>
      </w:r>
      <w:r w:rsidRPr="000B2E54">
        <w:rPr>
          <w:b/>
          <w:u w:val="single"/>
        </w:rPr>
        <w:t>gene-specific</w:t>
      </w:r>
      <w:r>
        <w:rPr>
          <w:i/>
          <w:u w:val="single"/>
        </w:rPr>
        <w:t xml:space="preserve"> </w:t>
      </w:r>
      <w:r w:rsidRPr="000B2E54">
        <w:t>density</w:t>
      </w:r>
      <w:r>
        <w:rPr>
          <w:u w:val="single"/>
        </w:rPr>
        <w:t>.</w:t>
      </w:r>
    </w:p>
  </w:comment>
  <w:comment w:id="19" w:author="Benjamin VanderSluis" w:date="2017-10-20T16:31:00Z" w:initials="BJV">
    <w:p w14:paraId="6425D557" w14:textId="77777777" w:rsidR="00BD7995" w:rsidRDefault="00BD7995" w:rsidP="0049242C">
      <w:pPr>
        <w:pStyle w:val="CommentText"/>
      </w:pPr>
      <w:r>
        <w:rPr>
          <w:rStyle w:val="CommentReference"/>
        </w:rPr>
        <w:annotationRef/>
      </w:r>
      <w:r>
        <w:t>potentially confusing term for a causal agent.</w:t>
      </w:r>
    </w:p>
    <w:p w14:paraId="1A765947" w14:textId="77777777" w:rsidR="00BD7995" w:rsidRDefault="00BD7995" w:rsidP="0049242C">
      <w:pPr>
        <w:pStyle w:val="CommentText"/>
      </w:pPr>
      <w:r>
        <w:t xml:space="preserve">Consider pseudo-SNP or meta-SNP, or representative </w:t>
      </w:r>
      <w:proofErr w:type="spellStart"/>
      <w:r>
        <w:t>etc</w:t>
      </w:r>
      <w:proofErr w:type="spellEnd"/>
      <w:r>
        <w:t xml:space="preserve"> </w:t>
      </w:r>
      <w:proofErr w:type="spellStart"/>
      <w:r>
        <w:t>etc</w:t>
      </w:r>
      <w:proofErr w:type="spellEnd"/>
    </w:p>
  </w:comment>
  <w:comment w:id="21" w:author="Benjamin VanderSluis" w:date="2017-10-20T16:45:00Z" w:initials="BJV">
    <w:p w14:paraId="494BB722" w14:textId="77777777" w:rsidR="00BD7995" w:rsidRDefault="00BD7995">
      <w:pPr>
        <w:pStyle w:val="CommentText"/>
      </w:pPr>
      <w:r>
        <w:rPr>
          <w:rStyle w:val="CommentReference"/>
        </w:rPr>
        <w:annotationRef/>
      </w:r>
      <w:r>
        <w:t>If changed above, change here and later in this sentence, and Fig 6 axes</w:t>
      </w:r>
    </w:p>
  </w:comment>
  <w:comment w:id="22" w:author="Benjamin VanderSluis" w:date="2017-10-20T16:49:00Z" w:initials="BJV">
    <w:p w14:paraId="78BD71FC" w14:textId="77777777" w:rsidR="00BD7995" w:rsidRDefault="00BD7995">
      <w:pPr>
        <w:pStyle w:val="CommentText"/>
      </w:pPr>
      <w:r>
        <w:rPr>
          <w:rStyle w:val="CommentReference"/>
        </w:rPr>
        <w:annotationRef/>
      </w:r>
      <w:r>
        <w:t>Seems tacked on. Is this a feature/option of the pipeline, or a statement about the utility about the pipeline? My therefore assumes the latter.</w:t>
      </w:r>
    </w:p>
  </w:comment>
  <w:comment w:id="30" w:author="Benjamin VanderSluis" w:date="2017-10-20T17:38:00Z" w:initials="BJV">
    <w:p w14:paraId="16CABA33" w14:textId="77777777" w:rsidR="00BD7995" w:rsidRDefault="00BD7995" w:rsidP="00C10DA0">
      <w:pPr>
        <w:pStyle w:val="CommentText"/>
      </w:pPr>
      <w:r>
        <w:rPr>
          <w:rStyle w:val="CommentReference"/>
        </w:rPr>
        <w:annotationRef/>
      </w:r>
      <w:r>
        <w:t xml:space="preserve">Needs fixing re-arranging, but I’m not sure of the logic of which verb goes with what. </w:t>
      </w:r>
    </w:p>
    <w:p w14:paraId="7A55EE7F" w14:textId="77777777" w:rsidR="00BD7995" w:rsidRDefault="00BD7995" w:rsidP="00C10DA0">
      <w:pPr>
        <w:pStyle w:val="CommentText"/>
      </w:pPr>
      <w:r>
        <w:t>specifically “resulting” and “points”, and I think there’s a comma missing.</w:t>
      </w:r>
    </w:p>
  </w:comment>
  <w:comment w:id="31" w:author="Benjamin VanderSluis" w:date="2017-10-20T17:44:00Z" w:initials="BJV">
    <w:p w14:paraId="4DAB7246" w14:textId="77777777" w:rsidR="00BD7995" w:rsidRDefault="00BD7995">
      <w:pPr>
        <w:pStyle w:val="CommentText"/>
      </w:pPr>
      <w:r>
        <w:rPr>
          <w:rStyle w:val="CommentReference"/>
        </w:rPr>
        <w:annotationRef/>
      </w:r>
      <w:r>
        <w:t>fix is slightly different if the laccase paralog does not participate in phenylpropanoid biosynthesis, but needs subtle clarifying in either case</w:t>
      </w:r>
    </w:p>
  </w:comment>
  <w:comment w:id="32" w:author="Benjamin VanderSluis" w:date="2017-10-20T23:36:00Z" w:initials="BJV">
    <w:p w14:paraId="12583C0E" w14:textId="4046981B" w:rsidR="00BD7995" w:rsidRDefault="00BD7995">
      <w:pPr>
        <w:pStyle w:val="CommentText"/>
      </w:pPr>
      <w:r>
        <w:rPr>
          <w:rStyle w:val="CommentReference"/>
        </w:rPr>
        <w:annotationRef/>
      </w:r>
      <w:r>
        <w:t xml:space="preserve">This one stumped me. Are you saying that they are not in the ontologies, but we can annotate them in sets using GWAS, or possibly that they are only partially annotated, and we can draw in more genes to a given term using </w:t>
      </w:r>
      <w:proofErr w:type="spellStart"/>
      <w:r>
        <w:t>GWAS+co-expression</w:t>
      </w:r>
      <w:proofErr w:type="spellEnd"/>
      <w:r>
        <w:t>. I’m guessing the former and editing accordingly.</w:t>
      </w:r>
    </w:p>
  </w:comment>
  <w:comment w:id="33" w:author="Benjamin VanderSluis" w:date="2017-10-20T23:43:00Z" w:initials="BJV">
    <w:p w14:paraId="277409BA" w14:textId="434512E0" w:rsidR="00BD7995" w:rsidRDefault="00BD7995">
      <w:pPr>
        <w:pStyle w:val="CommentText"/>
      </w:pPr>
      <w:r>
        <w:rPr>
          <w:rStyle w:val="CommentReference"/>
        </w:rPr>
        <w:annotationRef/>
      </w:r>
      <w:r>
        <w:t>This one stumped me too. Perhaps it’s the hour. I think you need to say how they are coherent (co-expression?), add a plural possessive apostrophe to genes’, and maybe spin the literature support clause to its own sentence because the previous clause is already relating four plurals and I can’t tell to which “many of which” is referring.</w:t>
      </w:r>
    </w:p>
  </w:comment>
  <w:comment w:id="35" w:author="Benjamin VanderSluis" w:date="2017-10-21T00:54:00Z" w:initials="BJV">
    <w:p w14:paraId="016192D2" w14:textId="0A5402A5" w:rsidR="00BD7995" w:rsidRDefault="00BD7995">
      <w:pPr>
        <w:pStyle w:val="CommentText"/>
      </w:pPr>
      <w:r>
        <w:rPr>
          <w:rStyle w:val="CommentReference"/>
        </w:rPr>
        <w:annotationRef/>
      </w:r>
      <w:r>
        <w:t>There’s nothing about the background correction E(X) in the text. How is E(X) computed?</w:t>
      </w:r>
    </w:p>
  </w:comment>
  <w:comment w:id="48" w:author="Benjamin VanderSluis" w:date="2017-10-20T15:14:00Z" w:initials="BJV">
    <w:p w14:paraId="78C40F20" w14:textId="76685208" w:rsidR="00BD7995" w:rsidRDefault="00BD7995">
      <w:pPr>
        <w:pStyle w:val="CommentText"/>
      </w:pPr>
      <w:r>
        <w:rPr>
          <w:rStyle w:val="CommentReference"/>
        </w:rPr>
        <w:annotationRef/>
      </w:r>
      <w:r>
        <w:t xml:space="preserve">What parameters? Are they best fit the </w:t>
      </w:r>
      <w:proofErr w:type="spellStart"/>
      <w:r>
        <w:t>the</w:t>
      </w:r>
      <w:proofErr w:type="spellEnd"/>
      <w:r>
        <w:t xml:space="preserve"> observed data?</w:t>
      </w:r>
    </w:p>
  </w:comment>
  <w:comment w:id="53" w:author="Benjamin VanderSluis" w:date="2017-10-21T01:28:00Z" w:initials="BJV">
    <w:p w14:paraId="68EB9D34" w14:textId="77777777" w:rsidR="00BD7995" w:rsidRDefault="00BD7995">
      <w:pPr>
        <w:pStyle w:val="CommentText"/>
      </w:pPr>
      <w:r>
        <w:rPr>
          <w:rStyle w:val="CommentReference"/>
        </w:rPr>
        <w:annotationRef/>
      </w:r>
      <w:r>
        <w:t>Boxplots need legend too.</w:t>
      </w:r>
    </w:p>
    <w:p w14:paraId="5F5E3958" w14:textId="77777777" w:rsidR="00BD7995" w:rsidRDefault="00BD7995">
      <w:pPr>
        <w:pStyle w:val="CommentText"/>
      </w:pPr>
      <w:r>
        <w:t>Also, boxplots have the independent variable on the Y-axis.</w:t>
      </w:r>
    </w:p>
    <w:p w14:paraId="40607710" w14:textId="5F12B95F" w:rsidR="00BD7995" w:rsidRDefault="00BD7995">
      <w:pPr>
        <w:pStyle w:val="CommentText"/>
      </w:pPr>
      <w:r>
        <w:t>It’s convenient that they line up, but a little confusing to look between the two at first glance.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ED6AC5" w15:done="0"/>
  <w15:commentEx w15:paraId="1A765947" w15:done="0"/>
  <w15:commentEx w15:paraId="494BB722" w15:done="0"/>
  <w15:commentEx w15:paraId="78BD71FC" w15:done="0"/>
  <w15:commentEx w15:paraId="7A55EE7F" w15:done="0"/>
  <w15:commentEx w15:paraId="4DAB7246" w15:done="0"/>
  <w15:commentEx w15:paraId="12583C0E" w15:done="0"/>
  <w15:commentEx w15:paraId="277409BA" w15:done="0"/>
  <w15:commentEx w15:paraId="016192D2" w15:done="0"/>
  <w15:commentEx w15:paraId="78C40F20" w15:done="0"/>
  <w15:commentEx w15:paraId="406077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224E6" w14:textId="77777777" w:rsidR="00BD7995" w:rsidRDefault="00BD7995" w:rsidP="006804EA">
      <w:r>
        <w:separator/>
      </w:r>
    </w:p>
  </w:endnote>
  <w:endnote w:type="continuationSeparator" w:id="0">
    <w:p w14:paraId="5BE7FB76" w14:textId="77777777" w:rsidR="00BD7995" w:rsidRDefault="00BD7995" w:rsidP="006804EA">
      <w:r>
        <w:continuationSeparator/>
      </w:r>
    </w:p>
  </w:endnote>
  <w:endnote w:type="continuationNotice" w:id="1">
    <w:p w14:paraId="30F0A045" w14:textId="77777777" w:rsidR="00BD7995" w:rsidRDefault="00BD7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C98EE79" w:rsidR="00BD7995" w:rsidRDefault="00BD7995" w:rsidP="006804EA">
        <w:pPr>
          <w:pStyle w:val="Footer"/>
        </w:pPr>
        <w:r>
          <w:fldChar w:fldCharType="begin"/>
        </w:r>
        <w:r w:rsidRPr="006A5509">
          <w:instrText xml:space="preserve"> PAGE   \* MERGEFORMAT </w:instrText>
        </w:r>
        <w:r>
          <w:fldChar w:fldCharType="separate"/>
        </w:r>
        <w:r w:rsidR="00AA4166">
          <w:rPr>
            <w:noProof/>
          </w:rPr>
          <w:t>39</w:t>
        </w:r>
        <w:r>
          <w:rPr>
            <w:noProof/>
          </w:rPr>
          <w:fldChar w:fldCharType="end"/>
        </w:r>
      </w:p>
    </w:sdtContent>
  </w:sdt>
  <w:p w14:paraId="1B93D360" w14:textId="77777777" w:rsidR="00BD7995" w:rsidRDefault="00BD7995"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1201A" w14:textId="77777777" w:rsidR="00BD7995" w:rsidRDefault="00BD7995" w:rsidP="006804EA">
      <w:r>
        <w:separator/>
      </w:r>
    </w:p>
  </w:footnote>
  <w:footnote w:type="continuationSeparator" w:id="0">
    <w:p w14:paraId="37E84C6F" w14:textId="77777777" w:rsidR="00BD7995" w:rsidRDefault="00BD7995" w:rsidP="006804EA">
      <w:r>
        <w:continuationSeparator/>
      </w:r>
    </w:p>
  </w:footnote>
  <w:footnote w:type="continuationNotice" w:id="1">
    <w:p w14:paraId="6EB694AB" w14:textId="77777777" w:rsidR="00BD7995" w:rsidRDefault="00BD79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4266C" w14:textId="77777777" w:rsidR="00BD7995" w:rsidRDefault="00BD7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D1E"/>
    <w:rsid w:val="000230AE"/>
    <w:rsid w:val="00023B30"/>
    <w:rsid w:val="00023C5E"/>
    <w:rsid w:val="00024087"/>
    <w:rsid w:val="000249BD"/>
    <w:rsid w:val="00024A8F"/>
    <w:rsid w:val="0002616A"/>
    <w:rsid w:val="000269ED"/>
    <w:rsid w:val="00027159"/>
    <w:rsid w:val="00027634"/>
    <w:rsid w:val="00027815"/>
    <w:rsid w:val="00027E14"/>
    <w:rsid w:val="00027EFB"/>
    <w:rsid w:val="00030C61"/>
    <w:rsid w:val="00030D03"/>
    <w:rsid w:val="00030F16"/>
    <w:rsid w:val="00031D54"/>
    <w:rsid w:val="00032026"/>
    <w:rsid w:val="00032090"/>
    <w:rsid w:val="0003281D"/>
    <w:rsid w:val="000339B1"/>
    <w:rsid w:val="00034079"/>
    <w:rsid w:val="00034106"/>
    <w:rsid w:val="000347CB"/>
    <w:rsid w:val="00034BE9"/>
    <w:rsid w:val="00034CF6"/>
    <w:rsid w:val="00035D41"/>
    <w:rsid w:val="000361E0"/>
    <w:rsid w:val="000366D8"/>
    <w:rsid w:val="000367EC"/>
    <w:rsid w:val="00036936"/>
    <w:rsid w:val="00036ACA"/>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3C75"/>
    <w:rsid w:val="00054166"/>
    <w:rsid w:val="00054501"/>
    <w:rsid w:val="00054552"/>
    <w:rsid w:val="0005469E"/>
    <w:rsid w:val="00055EE4"/>
    <w:rsid w:val="000561D7"/>
    <w:rsid w:val="000565B8"/>
    <w:rsid w:val="000565D6"/>
    <w:rsid w:val="00056987"/>
    <w:rsid w:val="000572EF"/>
    <w:rsid w:val="0005741C"/>
    <w:rsid w:val="00057F8B"/>
    <w:rsid w:val="0006124C"/>
    <w:rsid w:val="00061C7D"/>
    <w:rsid w:val="00061C86"/>
    <w:rsid w:val="00061FDD"/>
    <w:rsid w:val="0006268D"/>
    <w:rsid w:val="000629DC"/>
    <w:rsid w:val="00062AFD"/>
    <w:rsid w:val="00063F15"/>
    <w:rsid w:val="00064906"/>
    <w:rsid w:val="0006497B"/>
    <w:rsid w:val="00064FEA"/>
    <w:rsid w:val="00065A66"/>
    <w:rsid w:val="00065B65"/>
    <w:rsid w:val="00065C7F"/>
    <w:rsid w:val="00066268"/>
    <w:rsid w:val="000664F2"/>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97E31"/>
    <w:rsid w:val="000A0541"/>
    <w:rsid w:val="000A1021"/>
    <w:rsid w:val="000A1436"/>
    <w:rsid w:val="000A1FF1"/>
    <w:rsid w:val="000A25E3"/>
    <w:rsid w:val="000A286F"/>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31B0"/>
    <w:rsid w:val="000F32EE"/>
    <w:rsid w:val="000F3622"/>
    <w:rsid w:val="000F3B6F"/>
    <w:rsid w:val="000F3BCF"/>
    <w:rsid w:val="000F4CD2"/>
    <w:rsid w:val="000F52BC"/>
    <w:rsid w:val="000F52E3"/>
    <w:rsid w:val="000F5466"/>
    <w:rsid w:val="000F5B1A"/>
    <w:rsid w:val="000F5C42"/>
    <w:rsid w:val="000F69D4"/>
    <w:rsid w:val="000F6BFC"/>
    <w:rsid w:val="000F6DE2"/>
    <w:rsid w:val="000F700B"/>
    <w:rsid w:val="000F7FC5"/>
    <w:rsid w:val="00100D3D"/>
    <w:rsid w:val="00100E74"/>
    <w:rsid w:val="00101EAA"/>
    <w:rsid w:val="001029DD"/>
    <w:rsid w:val="00102F3D"/>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AAE"/>
    <w:rsid w:val="001260BB"/>
    <w:rsid w:val="001260C5"/>
    <w:rsid w:val="00126D2D"/>
    <w:rsid w:val="00126FBB"/>
    <w:rsid w:val="0012713E"/>
    <w:rsid w:val="001278C0"/>
    <w:rsid w:val="00127E76"/>
    <w:rsid w:val="00130FB2"/>
    <w:rsid w:val="001322B8"/>
    <w:rsid w:val="00132CEC"/>
    <w:rsid w:val="00132EBC"/>
    <w:rsid w:val="001331FA"/>
    <w:rsid w:val="00133517"/>
    <w:rsid w:val="00133DDF"/>
    <w:rsid w:val="00134164"/>
    <w:rsid w:val="001345B8"/>
    <w:rsid w:val="00134655"/>
    <w:rsid w:val="00134E49"/>
    <w:rsid w:val="00135D18"/>
    <w:rsid w:val="00135F35"/>
    <w:rsid w:val="001366DA"/>
    <w:rsid w:val="00137A58"/>
    <w:rsid w:val="001414E1"/>
    <w:rsid w:val="00141C32"/>
    <w:rsid w:val="001424A7"/>
    <w:rsid w:val="00142E48"/>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970"/>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604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86A5C"/>
    <w:rsid w:val="00187B1C"/>
    <w:rsid w:val="00190408"/>
    <w:rsid w:val="0019068B"/>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39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F40"/>
    <w:rsid w:val="001C5406"/>
    <w:rsid w:val="001C5961"/>
    <w:rsid w:val="001C5C3D"/>
    <w:rsid w:val="001C5DF4"/>
    <w:rsid w:val="001C652C"/>
    <w:rsid w:val="001C710D"/>
    <w:rsid w:val="001C7908"/>
    <w:rsid w:val="001C7CFC"/>
    <w:rsid w:val="001D06E8"/>
    <w:rsid w:val="001D06EE"/>
    <w:rsid w:val="001D0956"/>
    <w:rsid w:val="001D09DD"/>
    <w:rsid w:val="001D1997"/>
    <w:rsid w:val="001D1FDC"/>
    <w:rsid w:val="001D29D4"/>
    <w:rsid w:val="001D2C55"/>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47E3"/>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010"/>
    <w:rsid w:val="0020783F"/>
    <w:rsid w:val="002078BB"/>
    <w:rsid w:val="002103A3"/>
    <w:rsid w:val="00210425"/>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0955"/>
    <w:rsid w:val="0022195B"/>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555"/>
    <w:rsid w:val="002506BC"/>
    <w:rsid w:val="002508C5"/>
    <w:rsid w:val="00250B23"/>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0A4"/>
    <w:rsid w:val="002851CD"/>
    <w:rsid w:val="002854D5"/>
    <w:rsid w:val="0028569C"/>
    <w:rsid w:val="00285BD4"/>
    <w:rsid w:val="0028617C"/>
    <w:rsid w:val="002864AA"/>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73"/>
    <w:rsid w:val="002A1D90"/>
    <w:rsid w:val="002A1F54"/>
    <w:rsid w:val="002A24C6"/>
    <w:rsid w:val="002A26B7"/>
    <w:rsid w:val="002A2B17"/>
    <w:rsid w:val="002A34B2"/>
    <w:rsid w:val="002A41DF"/>
    <w:rsid w:val="002A4F2A"/>
    <w:rsid w:val="002A4F46"/>
    <w:rsid w:val="002A5071"/>
    <w:rsid w:val="002A527A"/>
    <w:rsid w:val="002A547F"/>
    <w:rsid w:val="002A55CF"/>
    <w:rsid w:val="002A665C"/>
    <w:rsid w:val="002A6ABB"/>
    <w:rsid w:val="002A7856"/>
    <w:rsid w:val="002B0996"/>
    <w:rsid w:val="002B0E34"/>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618"/>
    <w:rsid w:val="002C074C"/>
    <w:rsid w:val="002C0CDA"/>
    <w:rsid w:val="002C113D"/>
    <w:rsid w:val="002C180B"/>
    <w:rsid w:val="002C19B0"/>
    <w:rsid w:val="002C22EA"/>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5ED6"/>
    <w:rsid w:val="002D6558"/>
    <w:rsid w:val="002D66CF"/>
    <w:rsid w:val="002D695A"/>
    <w:rsid w:val="002D75A0"/>
    <w:rsid w:val="002D78C9"/>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6613"/>
    <w:rsid w:val="002E684F"/>
    <w:rsid w:val="002E74B3"/>
    <w:rsid w:val="002E753C"/>
    <w:rsid w:val="002E7652"/>
    <w:rsid w:val="002E7664"/>
    <w:rsid w:val="002E7C85"/>
    <w:rsid w:val="002F04B2"/>
    <w:rsid w:val="002F0734"/>
    <w:rsid w:val="002F0C65"/>
    <w:rsid w:val="002F1453"/>
    <w:rsid w:val="002F1492"/>
    <w:rsid w:val="002F14F5"/>
    <w:rsid w:val="002F17DF"/>
    <w:rsid w:val="002F1B08"/>
    <w:rsid w:val="002F2072"/>
    <w:rsid w:val="002F23D7"/>
    <w:rsid w:val="002F24F7"/>
    <w:rsid w:val="002F25DE"/>
    <w:rsid w:val="002F2ECC"/>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0D86"/>
    <w:rsid w:val="003011DE"/>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1FC3"/>
    <w:rsid w:val="003122A1"/>
    <w:rsid w:val="00312763"/>
    <w:rsid w:val="003128FD"/>
    <w:rsid w:val="00312C3B"/>
    <w:rsid w:val="00313BDB"/>
    <w:rsid w:val="0031432E"/>
    <w:rsid w:val="003145F8"/>
    <w:rsid w:val="00314C5A"/>
    <w:rsid w:val="00314DBB"/>
    <w:rsid w:val="00315745"/>
    <w:rsid w:val="0031575C"/>
    <w:rsid w:val="00315EE1"/>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566"/>
    <w:rsid w:val="00326640"/>
    <w:rsid w:val="00326F55"/>
    <w:rsid w:val="0032776F"/>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D1C"/>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6D8"/>
    <w:rsid w:val="00354A52"/>
    <w:rsid w:val="00354DA0"/>
    <w:rsid w:val="0035508A"/>
    <w:rsid w:val="00355692"/>
    <w:rsid w:val="00355C3F"/>
    <w:rsid w:val="003569FF"/>
    <w:rsid w:val="0035749F"/>
    <w:rsid w:val="003579D6"/>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0798"/>
    <w:rsid w:val="003C16CC"/>
    <w:rsid w:val="003C1804"/>
    <w:rsid w:val="003C1D52"/>
    <w:rsid w:val="003C1D86"/>
    <w:rsid w:val="003C21FD"/>
    <w:rsid w:val="003C2B1E"/>
    <w:rsid w:val="003C2F63"/>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6DD8"/>
    <w:rsid w:val="003E79AA"/>
    <w:rsid w:val="003E7EB9"/>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58C0"/>
    <w:rsid w:val="003F5E57"/>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76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3439"/>
    <w:rsid w:val="004537E6"/>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3B5"/>
    <w:rsid w:val="0046392B"/>
    <w:rsid w:val="00463E3C"/>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2FDB"/>
    <w:rsid w:val="004D3E95"/>
    <w:rsid w:val="004D5327"/>
    <w:rsid w:val="004D5AC5"/>
    <w:rsid w:val="004D5CCE"/>
    <w:rsid w:val="004D67D5"/>
    <w:rsid w:val="004D7022"/>
    <w:rsid w:val="004D74CD"/>
    <w:rsid w:val="004D75EF"/>
    <w:rsid w:val="004D7899"/>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C6D"/>
    <w:rsid w:val="004F4E8C"/>
    <w:rsid w:val="004F68F3"/>
    <w:rsid w:val="004F6C50"/>
    <w:rsid w:val="004F6E35"/>
    <w:rsid w:val="004F701A"/>
    <w:rsid w:val="004F7292"/>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8E9"/>
    <w:rsid w:val="00533BD1"/>
    <w:rsid w:val="00534074"/>
    <w:rsid w:val="00534295"/>
    <w:rsid w:val="00534444"/>
    <w:rsid w:val="0053470B"/>
    <w:rsid w:val="005350CB"/>
    <w:rsid w:val="00535EA4"/>
    <w:rsid w:val="00536352"/>
    <w:rsid w:val="005364E4"/>
    <w:rsid w:val="005365A7"/>
    <w:rsid w:val="00536B23"/>
    <w:rsid w:val="00536E7A"/>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0A7"/>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3D5"/>
    <w:rsid w:val="00563472"/>
    <w:rsid w:val="005637BF"/>
    <w:rsid w:val="0056390E"/>
    <w:rsid w:val="0056495B"/>
    <w:rsid w:val="00565108"/>
    <w:rsid w:val="00566221"/>
    <w:rsid w:val="00566540"/>
    <w:rsid w:val="0056750D"/>
    <w:rsid w:val="00567D0E"/>
    <w:rsid w:val="00570CDD"/>
    <w:rsid w:val="00571A97"/>
    <w:rsid w:val="00571BAE"/>
    <w:rsid w:val="00571BF0"/>
    <w:rsid w:val="00571BF7"/>
    <w:rsid w:val="0057252A"/>
    <w:rsid w:val="00572E45"/>
    <w:rsid w:val="00572E9A"/>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2E6"/>
    <w:rsid w:val="005823AB"/>
    <w:rsid w:val="00582DC9"/>
    <w:rsid w:val="00582F5F"/>
    <w:rsid w:val="005832BD"/>
    <w:rsid w:val="005839BA"/>
    <w:rsid w:val="00584799"/>
    <w:rsid w:val="0058485E"/>
    <w:rsid w:val="005849AC"/>
    <w:rsid w:val="005851B2"/>
    <w:rsid w:val="00585D4C"/>
    <w:rsid w:val="00585DFC"/>
    <w:rsid w:val="0058622B"/>
    <w:rsid w:val="005869B7"/>
    <w:rsid w:val="005869FC"/>
    <w:rsid w:val="00587619"/>
    <w:rsid w:val="0059002E"/>
    <w:rsid w:val="00590058"/>
    <w:rsid w:val="00591219"/>
    <w:rsid w:val="00592318"/>
    <w:rsid w:val="005924F5"/>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F98"/>
    <w:rsid w:val="005C16C6"/>
    <w:rsid w:val="005C18CA"/>
    <w:rsid w:val="005C1D6D"/>
    <w:rsid w:val="005C234B"/>
    <w:rsid w:val="005C2E92"/>
    <w:rsid w:val="005C2EAE"/>
    <w:rsid w:val="005C3122"/>
    <w:rsid w:val="005C3AE1"/>
    <w:rsid w:val="005C3CFB"/>
    <w:rsid w:val="005C46E9"/>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1DA8"/>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661C"/>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ACD"/>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9BC"/>
    <w:rsid w:val="00687C3C"/>
    <w:rsid w:val="006908AD"/>
    <w:rsid w:val="00691450"/>
    <w:rsid w:val="0069146D"/>
    <w:rsid w:val="006916FC"/>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B94"/>
    <w:rsid w:val="006C63B4"/>
    <w:rsid w:val="006C6592"/>
    <w:rsid w:val="006C6D2C"/>
    <w:rsid w:val="006D0537"/>
    <w:rsid w:val="006D0EED"/>
    <w:rsid w:val="006D0F06"/>
    <w:rsid w:val="006D108A"/>
    <w:rsid w:val="006D1E44"/>
    <w:rsid w:val="006D25F0"/>
    <w:rsid w:val="006D2665"/>
    <w:rsid w:val="006D3023"/>
    <w:rsid w:val="006D491A"/>
    <w:rsid w:val="006D4E49"/>
    <w:rsid w:val="006D51F7"/>
    <w:rsid w:val="006D58D8"/>
    <w:rsid w:val="006D71B1"/>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8C2"/>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6F7A19"/>
    <w:rsid w:val="007000CC"/>
    <w:rsid w:val="00700588"/>
    <w:rsid w:val="007007C9"/>
    <w:rsid w:val="007017F0"/>
    <w:rsid w:val="007018AE"/>
    <w:rsid w:val="0070199A"/>
    <w:rsid w:val="00702A93"/>
    <w:rsid w:val="00705054"/>
    <w:rsid w:val="00705253"/>
    <w:rsid w:val="00706219"/>
    <w:rsid w:val="007063CF"/>
    <w:rsid w:val="00706BCD"/>
    <w:rsid w:val="00707B17"/>
    <w:rsid w:val="00710CD8"/>
    <w:rsid w:val="007110AB"/>
    <w:rsid w:val="00711FC0"/>
    <w:rsid w:val="0071229A"/>
    <w:rsid w:val="007124DE"/>
    <w:rsid w:val="0071263B"/>
    <w:rsid w:val="00712A6F"/>
    <w:rsid w:val="00712AF9"/>
    <w:rsid w:val="0071309D"/>
    <w:rsid w:val="007130AC"/>
    <w:rsid w:val="007134FE"/>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4421"/>
    <w:rsid w:val="007251B3"/>
    <w:rsid w:val="007255FD"/>
    <w:rsid w:val="00725648"/>
    <w:rsid w:val="007256FD"/>
    <w:rsid w:val="00725F91"/>
    <w:rsid w:val="0072639F"/>
    <w:rsid w:val="00726896"/>
    <w:rsid w:val="00727EAC"/>
    <w:rsid w:val="00730855"/>
    <w:rsid w:val="00731913"/>
    <w:rsid w:val="00731A6A"/>
    <w:rsid w:val="007324F2"/>
    <w:rsid w:val="00732E5C"/>
    <w:rsid w:val="007336FC"/>
    <w:rsid w:val="00733C2F"/>
    <w:rsid w:val="00734260"/>
    <w:rsid w:val="007366BA"/>
    <w:rsid w:val="00737D75"/>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4C"/>
    <w:rsid w:val="00766402"/>
    <w:rsid w:val="00767FFC"/>
    <w:rsid w:val="0077064F"/>
    <w:rsid w:val="0077072E"/>
    <w:rsid w:val="00770CFD"/>
    <w:rsid w:val="00770FB6"/>
    <w:rsid w:val="00772000"/>
    <w:rsid w:val="00772016"/>
    <w:rsid w:val="007724CD"/>
    <w:rsid w:val="00773281"/>
    <w:rsid w:val="0077354C"/>
    <w:rsid w:val="007737FD"/>
    <w:rsid w:val="0077413A"/>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2B1D"/>
    <w:rsid w:val="007A3184"/>
    <w:rsid w:val="007A3422"/>
    <w:rsid w:val="007A37BC"/>
    <w:rsid w:val="007A3AFF"/>
    <w:rsid w:val="007A443C"/>
    <w:rsid w:val="007A46A3"/>
    <w:rsid w:val="007A46FD"/>
    <w:rsid w:val="007A4AAC"/>
    <w:rsid w:val="007A5641"/>
    <w:rsid w:val="007A5888"/>
    <w:rsid w:val="007A5D6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301"/>
    <w:rsid w:val="007B5AAD"/>
    <w:rsid w:val="007B5F22"/>
    <w:rsid w:val="007B719D"/>
    <w:rsid w:val="007B7880"/>
    <w:rsid w:val="007B7B1F"/>
    <w:rsid w:val="007C06A9"/>
    <w:rsid w:val="007C1F74"/>
    <w:rsid w:val="007C307B"/>
    <w:rsid w:val="007C34C6"/>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1F1F"/>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9D7"/>
    <w:rsid w:val="00804A79"/>
    <w:rsid w:val="00805487"/>
    <w:rsid w:val="00805A08"/>
    <w:rsid w:val="00806A98"/>
    <w:rsid w:val="00807188"/>
    <w:rsid w:val="008072A0"/>
    <w:rsid w:val="00807680"/>
    <w:rsid w:val="00807CAD"/>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7D"/>
    <w:rsid w:val="00816A8F"/>
    <w:rsid w:val="00816B6D"/>
    <w:rsid w:val="00816E86"/>
    <w:rsid w:val="008205F9"/>
    <w:rsid w:val="0082085C"/>
    <w:rsid w:val="00821677"/>
    <w:rsid w:val="00821740"/>
    <w:rsid w:val="00821821"/>
    <w:rsid w:val="0082193C"/>
    <w:rsid w:val="0082250B"/>
    <w:rsid w:val="008228CA"/>
    <w:rsid w:val="00822F48"/>
    <w:rsid w:val="008232C0"/>
    <w:rsid w:val="00824C17"/>
    <w:rsid w:val="00824D2B"/>
    <w:rsid w:val="00825183"/>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D2F"/>
    <w:rsid w:val="008653BB"/>
    <w:rsid w:val="0086573B"/>
    <w:rsid w:val="00867297"/>
    <w:rsid w:val="00867AB2"/>
    <w:rsid w:val="008700CA"/>
    <w:rsid w:val="00871228"/>
    <w:rsid w:val="00871A6F"/>
    <w:rsid w:val="008720EA"/>
    <w:rsid w:val="00872C1C"/>
    <w:rsid w:val="008730B1"/>
    <w:rsid w:val="008738E3"/>
    <w:rsid w:val="008740F0"/>
    <w:rsid w:val="008754E5"/>
    <w:rsid w:val="00875949"/>
    <w:rsid w:val="00876965"/>
    <w:rsid w:val="00876BA6"/>
    <w:rsid w:val="00877DF9"/>
    <w:rsid w:val="00880338"/>
    <w:rsid w:val="008837BC"/>
    <w:rsid w:val="0088396D"/>
    <w:rsid w:val="00884039"/>
    <w:rsid w:val="0088519F"/>
    <w:rsid w:val="008854F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9C6"/>
    <w:rsid w:val="008A3B8C"/>
    <w:rsid w:val="008A47BE"/>
    <w:rsid w:val="008A4A16"/>
    <w:rsid w:val="008A51B1"/>
    <w:rsid w:val="008A51BF"/>
    <w:rsid w:val="008A583C"/>
    <w:rsid w:val="008A5A71"/>
    <w:rsid w:val="008A62FD"/>
    <w:rsid w:val="008A6534"/>
    <w:rsid w:val="008A65F9"/>
    <w:rsid w:val="008A666C"/>
    <w:rsid w:val="008A6687"/>
    <w:rsid w:val="008A670C"/>
    <w:rsid w:val="008A745D"/>
    <w:rsid w:val="008B0F95"/>
    <w:rsid w:val="008B1601"/>
    <w:rsid w:val="008B1F58"/>
    <w:rsid w:val="008B2203"/>
    <w:rsid w:val="008B2765"/>
    <w:rsid w:val="008B2882"/>
    <w:rsid w:val="008B2A55"/>
    <w:rsid w:val="008B2E5C"/>
    <w:rsid w:val="008B39B8"/>
    <w:rsid w:val="008B45E6"/>
    <w:rsid w:val="008B4AD4"/>
    <w:rsid w:val="008B6200"/>
    <w:rsid w:val="008B7904"/>
    <w:rsid w:val="008B7C13"/>
    <w:rsid w:val="008C00DF"/>
    <w:rsid w:val="008C083D"/>
    <w:rsid w:val="008C0BD8"/>
    <w:rsid w:val="008C0D6D"/>
    <w:rsid w:val="008C1025"/>
    <w:rsid w:val="008C165F"/>
    <w:rsid w:val="008C22D3"/>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5A1"/>
    <w:rsid w:val="008D3842"/>
    <w:rsid w:val="008D39B3"/>
    <w:rsid w:val="008D417E"/>
    <w:rsid w:val="008D41DC"/>
    <w:rsid w:val="008D4B3E"/>
    <w:rsid w:val="008D4DAB"/>
    <w:rsid w:val="008D51F6"/>
    <w:rsid w:val="008D61F9"/>
    <w:rsid w:val="008D7913"/>
    <w:rsid w:val="008D7D33"/>
    <w:rsid w:val="008D7DFA"/>
    <w:rsid w:val="008D7F45"/>
    <w:rsid w:val="008E07D6"/>
    <w:rsid w:val="008E0CC5"/>
    <w:rsid w:val="008E0E3F"/>
    <w:rsid w:val="008E14BC"/>
    <w:rsid w:val="008E22CE"/>
    <w:rsid w:val="008E2A00"/>
    <w:rsid w:val="008E3541"/>
    <w:rsid w:val="008E3D02"/>
    <w:rsid w:val="008E42C4"/>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49ED"/>
    <w:rsid w:val="008F5053"/>
    <w:rsid w:val="008F5250"/>
    <w:rsid w:val="008F5E8F"/>
    <w:rsid w:val="008F6FE3"/>
    <w:rsid w:val="008F71DC"/>
    <w:rsid w:val="008F73F5"/>
    <w:rsid w:val="00900C2E"/>
    <w:rsid w:val="00900D8F"/>
    <w:rsid w:val="00900DF9"/>
    <w:rsid w:val="009015EC"/>
    <w:rsid w:val="009018BE"/>
    <w:rsid w:val="0090234A"/>
    <w:rsid w:val="009029D0"/>
    <w:rsid w:val="00902B78"/>
    <w:rsid w:val="00904378"/>
    <w:rsid w:val="00904616"/>
    <w:rsid w:val="00904EF0"/>
    <w:rsid w:val="00904FA4"/>
    <w:rsid w:val="00905AFF"/>
    <w:rsid w:val="0090637E"/>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9E4"/>
    <w:rsid w:val="00930BBB"/>
    <w:rsid w:val="00930D2E"/>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0DD"/>
    <w:rsid w:val="00950217"/>
    <w:rsid w:val="009506DB"/>
    <w:rsid w:val="00950B61"/>
    <w:rsid w:val="00952128"/>
    <w:rsid w:val="009533C1"/>
    <w:rsid w:val="00953845"/>
    <w:rsid w:val="00953A00"/>
    <w:rsid w:val="00953C74"/>
    <w:rsid w:val="00954867"/>
    <w:rsid w:val="00955503"/>
    <w:rsid w:val="009558EE"/>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2CE"/>
    <w:rsid w:val="009669F2"/>
    <w:rsid w:val="00966D0B"/>
    <w:rsid w:val="0096703C"/>
    <w:rsid w:val="00967571"/>
    <w:rsid w:val="00970AA0"/>
    <w:rsid w:val="009716A3"/>
    <w:rsid w:val="009720E7"/>
    <w:rsid w:val="00972261"/>
    <w:rsid w:val="0097229F"/>
    <w:rsid w:val="00972CDF"/>
    <w:rsid w:val="00972DE5"/>
    <w:rsid w:val="0097319F"/>
    <w:rsid w:val="0097375B"/>
    <w:rsid w:val="00973899"/>
    <w:rsid w:val="009739BD"/>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478B"/>
    <w:rsid w:val="009849B0"/>
    <w:rsid w:val="00984F3F"/>
    <w:rsid w:val="009853C9"/>
    <w:rsid w:val="009854C1"/>
    <w:rsid w:val="009858D8"/>
    <w:rsid w:val="0098593D"/>
    <w:rsid w:val="00986043"/>
    <w:rsid w:val="0098675C"/>
    <w:rsid w:val="00986917"/>
    <w:rsid w:val="00986C4D"/>
    <w:rsid w:val="00987714"/>
    <w:rsid w:val="00987871"/>
    <w:rsid w:val="00987A67"/>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63D9"/>
    <w:rsid w:val="009A6409"/>
    <w:rsid w:val="009A643A"/>
    <w:rsid w:val="009A668F"/>
    <w:rsid w:val="009A6E69"/>
    <w:rsid w:val="009A727C"/>
    <w:rsid w:val="009A734A"/>
    <w:rsid w:val="009A74CB"/>
    <w:rsid w:val="009B0302"/>
    <w:rsid w:val="009B0771"/>
    <w:rsid w:val="009B0DD7"/>
    <w:rsid w:val="009B12F1"/>
    <w:rsid w:val="009B16B6"/>
    <w:rsid w:val="009B177D"/>
    <w:rsid w:val="009B1850"/>
    <w:rsid w:val="009B1950"/>
    <w:rsid w:val="009B1C32"/>
    <w:rsid w:val="009B2100"/>
    <w:rsid w:val="009B2388"/>
    <w:rsid w:val="009B24D8"/>
    <w:rsid w:val="009B2B7E"/>
    <w:rsid w:val="009B2C23"/>
    <w:rsid w:val="009B3590"/>
    <w:rsid w:val="009B3D14"/>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75EC"/>
    <w:rsid w:val="009D7728"/>
    <w:rsid w:val="009E06B3"/>
    <w:rsid w:val="009E0D43"/>
    <w:rsid w:val="009E193B"/>
    <w:rsid w:val="009E1BB2"/>
    <w:rsid w:val="009E1D64"/>
    <w:rsid w:val="009E2450"/>
    <w:rsid w:val="009E2970"/>
    <w:rsid w:val="009E29F4"/>
    <w:rsid w:val="009E2CCE"/>
    <w:rsid w:val="009E2DAD"/>
    <w:rsid w:val="009E2EA9"/>
    <w:rsid w:val="009E2FD9"/>
    <w:rsid w:val="009E324B"/>
    <w:rsid w:val="009E3648"/>
    <w:rsid w:val="009E3B99"/>
    <w:rsid w:val="009E3D2E"/>
    <w:rsid w:val="009E4A07"/>
    <w:rsid w:val="009E4F5F"/>
    <w:rsid w:val="009E4FDB"/>
    <w:rsid w:val="009E50DB"/>
    <w:rsid w:val="009E5504"/>
    <w:rsid w:val="009E5725"/>
    <w:rsid w:val="009E5815"/>
    <w:rsid w:val="009E598E"/>
    <w:rsid w:val="009E5B3A"/>
    <w:rsid w:val="009E5EE0"/>
    <w:rsid w:val="009E626F"/>
    <w:rsid w:val="009E6F05"/>
    <w:rsid w:val="009E7283"/>
    <w:rsid w:val="009E7663"/>
    <w:rsid w:val="009E7D32"/>
    <w:rsid w:val="009F0070"/>
    <w:rsid w:val="009F0F98"/>
    <w:rsid w:val="009F16E3"/>
    <w:rsid w:val="009F2658"/>
    <w:rsid w:val="009F39E2"/>
    <w:rsid w:val="009F3F31"/>
    <w:rsid w:val="009F46C6"/>
    <w:rsid w:val="009F4E3A"/>
    <w:rsid w:val="009F4F79"/>
    <w:rsid w:val="009F5D22"/>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AAF"/>
    <w:rsid w:val="00A13E32"/>
    <w:rsid w:val="00A14979"/>
    <w:rsid w:val="00A14A3A"/>
    <w:rsid w:val="00A15622"/>
    <w:rsid w:val="00A1574C"/>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6C3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979"/>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70DC"/>
    <w:rsid w:val="00A57265"/>
    <w:rsid w:val="00A576F1"/>
    <w:rsid w:val="00A611C8"/>
    <w:rsid w:val="00A6189F"/>
    <w:rsid w:val="00A61C53"/>
    <w:rsid w:val="00A62F1E"/>
    <w:rsid w:val="00A63051"/>
    <w:rsid w:val="00A6372A"/>
    <w:rsid w:val="00A638B8"/>
    <w:rsid w:val="00A63B7B"/>
    <w:rsid w:val="00A641B2"/>
    <w:rsid w:val="00A646FD"/>
    <w:rsid w:val="00A64DFC"/>
    <w:rsid w:val="00A6532D"/>
    <w:rsid w:val="00A6544A"/>
    <w:rsid w:val="00A664E2"/>
    <w:rsid w:val="00A66C36"/>
    <w:rsid w:val="00A6718B"/>
    <w:rsid w:val="00A675BC"/>
    <w:rsid w:val="00A67D22"/>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7C3F"/>
    <w:rsid w:val="00AF0122"/>
    <w:rsid w:val="00AF025C"/>
    <w:rsid w:val="00AF0A3A"/>
    <w:rsid w:val="00AF1337"/>
    <w:rsid w:val="00AF201D"/>
    <w:rsid w:val="00AF20D0"/>
    <w:rsid w:val="00AF21AF"/>
    <w:rsid w:val="00AF3762"/>
    <w:rsid w:val="00AF3A16"/>
    <w:rsid w:val="00AF3E98"/>
    <w:rsid w:val="00AF42A1"/>
    <w:rsid w:val="00AF4E3B"/>
    <w:rsid w:val="00AF54D7"/>
    <w:rsid w:val="00AF5898"/>
    <w:rsid w:val="00AF6436"/>
    <w:rsid w:val="00AF68C8"/>
    <w:rsid w:val="00AF6C12"/>
    <w:rsid w:val="00AF7005"/>
    <w:rsid w:val="00AF79EB"/>
    <w:rsid w:val="00B000EF"/>
    <w:rsid w:val="00B00C7C"/>
    <w:rsid w:val="00B01CFF"/>
    <w:rsid w:val="00B0215A"/>
    <w:rsid w:val="00B02582"/>
    <w:rsid w:val="00B036E6"/>
    <w:rsid w:val="00B03A6B"/>
    <w:rsid w:val="00B04002"/>
    <w:rsid w:val="00B04755"/>
    <w:rsid w:val="00B04AC8"/>
    <w:rsid w:val="00B05C04"/>
    <w:rsid w:val="00B05FE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725"/>
    <w:rsid w:val="00B26CD1"/>
    <w:rsid w:val="00B26CDE"/>
    <w:rsid w:val="00B272D8"/>
    <w:rsid w:val="00B27CCF"/>
    <w:rsid w:val="00B306E9"/>
    <w:rsid w:val="00B30CA1"/>
    <w:rsid w:val="00B30F98"/>
    <w:rsid w:val="00B310CA"/>
    <w:rsid w:val="00B312CA"/>
    <w:rsid w:val="00B31BB6"/>
    <w:rsid w:val="00B31D4F"/>
    <w:rsid w:val="00B32A52"/>
    <w:rsid w:val="00B3385D"/>
    <w:rsid w:val="00B33B5B"/>
    <w:rsid w:val="00B33EA8"/>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03"/>
    <w:rsid w:val="00B957DF"/>
    <w:rsid w:val="00B96265"/>
    <w:rsid w:val="00B96FBE"/>
    <w:rsid w:val="00B97204"/>
    <w:rsid w:val="00B974C1"/>
    <w:rsid w:val="00BA02D6"/>
    <w:rsid w:val="00BA0362"/>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481"/>
    <w:rsid w:val="00BC3E6E"/>
    <w:rsid w:val="00BC4204"/>
    <w:rsid w:val="00BC497E"/>
    <w:rsid w:val="00BC49F4"/>
    <w:rsid w:val="00BC4F59"/>
    <w:rsid w:val="00BC5373"/>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995"/>
    <w:rsid w:val="00BD7D9E"/>
    <w:rsid w:val="00BE0781"/>
    <w:rsid w:val="00BE09C6"/>
    <w:rsid w:val="00BE169E"/>
    <w:rsid w:val="00BE1D5F"/>
    <w:rsid w:val="00BE2189"/>
    <w:rsid w:val="00BE3190"/>
    <w:rsid w:val="00BE436B"/>
    <w:rsid w:val="00BE4A65"/>
    <w:rsid w:val="00BE5857"/>
    <w:rsid w:val="00BE5CBE"/>
    <w:rsid w:val="00BE5F9D"/>
    <w:rsid w:val="00BE6319"/>
    <w:rsid w:val="00BE6BFB"/>
    <w:rsid w:val="00BE732B"/>
    <w:rsid w:val="00BE744C"/>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0DA0"/>
    <w:rsid w:val="00C11823"/>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5E3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664"/>
    <w:rsid w:val="00C46D31"/>
    <w:rsid w:val="00C470D7"/>
    <w:rsid w:val="00C47AE1"/>
    <w:rsid w:val="00C50EC2"/>
    <w:rsid w:val="00C51563"/>
    <w:rsid w:val="00C51B9A"/>
    <w:rsid w:val="00C52471"/>
    <w:rsid w:val="00C52F4A"/>
    <w:rsid w:val="00C5313E"/>
    <w:rsid w:val="00C53A5B"/>
    <w:rsid w:val="00C53B99"/>
    <w:rsid w:val="00C53D15"/>
    <w:rsid w:val="00C541D6"/>
    <w:rsid w:val="00C543F8"/>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328"/>
    <w:rsid w:val="00C74C83"/>
    <w:rsid w:val="00C75312"/>
    <w:rsid w:val="00C75CD3"/>
    <w:rsid w:val="00C75E3E"/>
    <w:rsid w:val="00C76314"/>
    <w:rsid w:val="00C766BF"/>
    <w:rsid w:val="00C76D1F"/>
    <w:rsid w:val="00C77735"/>
    <w:rsid w:val="00C7773E"/>
    <w:rsid w:val="00C7784D"/>
    <w:rsid w:val="00C77D21"/>
    <w:rsid w:val="00C80535"/>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C01D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4B2"/>
    <w:rsid w:val="00CF780B"/>
    <w:rsid w:val="00CF7ABD"/>
    <w:rsid w:val="00D007CA"/>
    <w:rsid w:val="00D019AF"/>
    <w:rsid w:val="00D03396"/>
    <w:rsid w:val="00D037F8"/>
    <w:rsid w:val="00D0395A"/>
    <w:rsid w:val="00D04035"/>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694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212"/>
    <w:rsid w:val="00D724C4"/>
    <w:rsid w:val="00D73850"/>
    <w:rsid w:val="00D739A2"/>
    <w:rsid w:val="00D73E92"/>
    <w:rsid w:val="00D73F2B"/>
    <w:rsid w:val="00D740DA"/>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F4E"/>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38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2C9"/>
    <w:rsid w:val="00DB38AE"/>
    <w:rsid w:val="00DB3FDD"/>
    <w:rsid w:val="00DB435F"/>
    <w:rsid w:val="00DB46FF"/>
    <w:rsid w:val="00DB493F"/>
    <w:rsid w:val="00DB4C90"/>
    <w:rsid w:val="00DB53DA"/>
    <w:rsid w:val="00DB5661"/>
    <w:rsid w:val="00DB6553"/>
    <w:rsid w:val="00DB65A1"/>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495"/>
    <w:rsid w:val="00DD2D72"/>
    <w:rsid w:val="00DD345F"/>
    <w:rsid w:val="00DD40C1"/>
    <w:rsid w:val="00DD5463"/>
    <w:rsid w:val="00DD662A"/>
    <w:rsid w:val="00DD6636"/>
    <w:rsid w:val="00DD6E2A"/>
    <w:rsid w:val="00DD710C"/>
    <w:rsid w:val="00DD73BC"/>
    <w:rsid w:val="00DD7689"/>
    <w:rsid w:val="00DD7910"/>
    <w:rsid w:val="00DD7ED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79"/>
    <w:rsid w:val="00E127B7"/>
    <w:rsid w:val="00E1360E"/>
    <w:rsid w:val="00E13A8D"/>
    <w:rsid w:val="00E144A6"/>
    <w:rsid w:val="00E15A94"/>
    <w:rsid w:val="00E15BAD"/>
    <w:rsid w:val="00E15E4C"/>
    <w:rsid w:val="00E1623A"/>
    <w:rsid w:val="00E16482"/>
    <w:rsid w:val="00E16850"/>
    <w:rsid w:val="00E16AD5"/>
    <w:rsid w:val="00E16B88"/>
    <w:rsid w:val="00E16E1C"/>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B3E"/>
    <w:rsid w:val="00E27D0E"/>
    <w:rsid w:val="00E31CC1"/>
    <w:rsid w:val="00E31D04"/>
    <w:rsid w:val="00E32678"/>
    <w:rsid w:val="00E3277B"/>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7511"/>
    <w:rsid w:val="00E67983"/>
    <w:rsid w:val="00E7135D"/>
    <w:rsid w:val="00E714F1"/>
    <w:rsid w:val="00E71C61"/>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0AC6"/>
    <w:rsid w:val="00E9105A"/>
    <w:rsid w:val="00E91266"/>
    <w:rsid w:val="00E9190A"/>
    <w:rsid w:val="00E93255"/>
    <w:rsid w:val="00E947C6"/>
    <w:rsid w:val="00E94991"/>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5099"/>
    <w:rsid w:val="00EA5D87"/>
    <w:rsid w:val="00EA6103"/>
    <w:rsid w:val="00EA7D00"/>
    <w:rsid w:val="00EB0039"/>
    <w:rsid w:val="00EB01CE"/>
    <w:rsid w:val="00EB0448"/>
    <w:rsid w:val="00EB0503"/>
    <w:rsid w:val="00EB247B"/>
    <w:rsid w:val="00EB2AC4"/>
    <w:rsid w:val="00EB2AD3"/>
    <w:rsid w:val="00EB2E6A"/>
    <w:rsid w:val="00EB2F51"/>
    <w:rsid w:val="00EB300F"/>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B0D"/>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6A80"/>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4"/>
    <w:rsid w:val="00F15C77"/>
    <w:rsid w:val="00F16E78"/>
    <w:rsid w:val="00F1739E"/>
    <w:rsid w:val="00F175D5"/>
    <w:rsid w:val="00F175D7"/>
    <w:rsid w:val="00F20095"/>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18AF"/>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696"/>
    <w:rsid w:val="00F80738"/>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1FCB"/>
    <w:rsid w:val="00FB2EC2"/>
    <w:rsid w:val="00FB33B9"/>
    <w:rsid w:val="00FB3710"/>
    <w:rsid w:val="00FB3A98"/>
    <w:rsid w:val="00FB3AAC"/>
    <w:rsid w:val="00FB4C59"/>
    <w:rsid w:val="00FB4DD5"/>
    <w:rsid w:val="00FB55A4"/>
    <w:rsid w:val="00FB5744"/>
    <w:rsid w:val="00FB5C44"/>
    <w:rsid w:val="00FB5D13"/>
    <w:rsid w:val="00FB603A"/>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0BE"/>
    <w:rsid w:val="00FD6194"/>
    <w:rsid w:val="00FD6539"/>
    <w:rsid w:val="00FE01C4"/>
    <w:rsid w:val="00FE0220"/>
    <w:rsid w:val="00FE0725"/>
    <w:rsid w:val="00FE1B03"/>
    <w:rsid w:val="00FE235A"/>
    <w:rsid w:val="00FE25E9"/>
    <w:rsid w:val="00FE2607"/>
    <w:rsid w:val="00FE264A"/>
    <w:rsid w:val="00FE2718"/>
    <w:rsid w:val="00FE2BCF"/>
    <w:rsid w:val="00FE335E"/>
    <w:rsid w:val="00FE378E"/>
    <w:rsid w:val="00FE380D"/>
    <w:rsid w:val="00FE4496"/>
    <w:rsid w:val="00FE54D2"/>
    <w:rsid w:val="00FE54E3"/>
    <w:rsid w:val="00FE70D4"/>
    <w:rsid w:val="00FE75F0"/>
    <w:rsid w:val="00FE799D"/>
    <w:rsid w:val="00FF0923"/>
    <w:rsid w:val="00FF0A1B"/>
    <w:rsid w:val="00FF0CE2"/>
    <w:rsid w:val="00FF12A9"/>
    <w:rsid w:val="00FF1CA7"/>
    <w:rsid w:val="00FF1DBE"/>
    <w:rsid w:val="00FF255A"/>
    <w:rsid w:val="00FF271F"/>
    <w:rsid w:val="00FF2A15"/>
    <w:rsid w:val="00FF2AEE"/>
    <w:rsid w:val="00FF2DA8"/>
    <w:rsid w:val="00FF35BD"/>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1A5521F9-5E80-457B-BC0C-36C6D3B1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480"/>
    <w:pPr>
      <w:spacing w:line="360" w:lineRule="auto"/>
      <w:jc w:val="both"/>
    </w:pPr>
    <w:rPr>
      <w:rFonts w:ascii="Georgia" w:hAnsi="Georgia" w:cs="Arial"/>
    </w:rPr>
  </w:style>
  <w:style w:type="paragraph" w:styleId="Heading1">
    <w:name w:val="heading 1"/>
    <w:basedOn w:val="Normal"/>
    <w:next w:val="Normal"/>
    <w:link w:val="Heading1Char"/>
    <w:uiPriority w:val="9"/>
    <w:qFormat/>
    <w:rsid w:val="00AE4480"/>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AE4480"/>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AE4480"/>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AE4480"/>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AE4480"/>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AE4480"/>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132EB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32E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schae234/Camoc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C971C-338D-4857-B051-2C468354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50</Pages>
  <Words>70066</Words>
  <Characters>399381</Characters>
  <Application>Microsoft Office Word</Application>
  <DocSecurity>0</DocSecurity>
  <Lines>3328</Lines>
  <Paragraphs>937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21</cp:revision>
  <dcterms:created xsi:type="dcterms:W3CDTF">2017-10-21T03:02:00Z</dcterms:created>
  <dcterms:modified xsi:type="dcterms:W3CDTF">2017-11-08T22:06:00Z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