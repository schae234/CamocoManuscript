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DB0357" w14:textId="77777777" w:rsidR="006B33EA" w:rsidRDefault="006B33EA" w:rsidP="006804EA">
      <w:pPr>
        <w:pStyle w:val="Heading1"/>
      </w:pPr>
      <w:r>
        <w:t>Title</w:t>
      </w:r>
    </w:p>
    <w:p w14:paraId="5E1BF247" w14:textId="0D858EF9" w:rsidR="006B33EA" w:rsidRPr="006B33EA" w:rsidRDefault="006B33EA" w:rsidP="006804EA">
      <w:pPr>
        <w:pStyle w:val="Title"/>
      </w:pPr>
      <w:commentRangeStart w:id="0"/>
      <w:r w:rsidRPr="006B33EA">
        <w:t xml:space="preserve">Integrating </w:t>
      </w:r>
      <w:commentRangeEnd w:id="0"/>
      <w:r w:rsidR="0011532C">
        <w:rPr>
          <w:rStyle w:val="CommentReference"/>
          <w:rFonts w:asciiTheme="minorHAnsi" w:eastAsiaTheme="minorHAnsi" w:hAnsiTheme="minorHAnsi" w:cs="Arial"/>
          <w:spacing w:val="0"/>
          <w:kern w:val="0"/>
        </w:rPr>
        <w:commentReference w:id="0"/>
      </w:r>
      <w:r w:rsidR="00453A36">
        <w:t xml:space="preserve">Gene </w:t>
      </w:r>
      <w:r w:rsidRPr="006B33EA">
        <w:t>Co-Expression Networks with GWAS</w:t>
      </w:r>
      <w:del w:id="1" w:author="Rob" w:date="2017-10-02T17:48:00Z">
        <w:r w:rsidRPr="006B33EA" w:rsidDel="009E2DAD">
          <w:delText xml:space="preserve"> to</w:delText>
        </w:r>
      </w:del>
      <w:r w:rsidRPr="006B33EA">
        <w:t xml:space="preserve"> Detect</w:t>
      </w:r>
      <w:ins w:id="2" w:author="Rob" w:date="2017-10-02T17:48:00Z">
        <w:r w:rsidR="009E2DAD">
          <w:t>s</w:t>
        </w:r>
      </w:ins>
      <w:r w:rsidRPr="006B33EA">
        <w:t xml:space="preserve"> </w:t>
      </w:r>
      <w:del w:id="3" w:author="Rob" w:date="2017-10-02T17:48:00Z">
        <w:r w:rsidRPr="006B33EA" w:rsidDel="009E2DAD">
          <w:delText xml:space="preserve">Causal </w:delText>
        </w:r>
      </w:del>
      <w:r w:rsidRPr="006B33EA">
        <w:t>Genes Driving Elemental Accumulation in Maize</w:t>
      </w:r>
    </w:p>
    <w:p w14:paraId="712A672E" w14:textId="77777777" w:rsidR="006B33EA" w:rsidRDefault="006B33EA" w:rsidP="006804EA">
      <w:pPr>
        <w:pStyle w:val="Heading1"/>
      </w:pPr>
      <w:r>
        <w:t>Authors</w:t>
      </w:r>
    </w:p>
    <w:p w14:paraId="02C5444E" w14:textId="002863B0" w:rsidR="00AA7E96" w:rsidRDefault="006B33EA" w:rsidP="006804EA">
      <w:r>
        <w:t>Robert J. Schaefer</w:t>
      </w:r>
      <w:r w:rsidR="00005D7D">
        <w:fldChar w:fldCharType="begin"/>
      </w:r>
      <w:r w:rsidR="00005D7D">
        <w:instrText xml:space="preserve"> REF _Ref488755432 \n \h </w:instrText>
      </w:r>
      <w:r w:rsidR="00005D7D">
        <w:fldChar w:fldCharType="separate"/>
      </w:r>
      <w:r w:rsidR="000B0BA4">
        <w:t>1</w:t>
      </w:r>
      <w:r w:rsidR="00005D7D">
        <w:fldChar w:fldCharType="end"/>
      </w:r>
      <w:r w:rsidR="00005D7D">
        <w:t>,</w:t>
      </w:r>
      <w:r w:rsidR="003857C1">
        <w:t xml:space="preserve"> Jean-Michel </w:t>
      </w:r>
      <w:r>
        <w:t>Michno</w:t>
      </w:r>
      <w:r w:rsidR="00005D7D">
        <w:fldChar w:fldCharType="begin"/>
      </w:r>
      <w:r w:rsidR="00005D7D">
        <w:instrText xml:space="preserve"> REF _Ref488755454 \n \h </w:instrText>
      </w:r>
      <w:r w:rsidR="00005D7D">
        <w:fldChar w:fldCharType="separate"/>
      </w:r>
      <w:r w:rsidR="000B0BA4">
        <w:t>2</w:t>
      </w:r>
      <w:r w:rsidR="00005D7D">
        <w:fldChar w:fldCharType="end"/>
      </w:r>
      <w:r>
        <w:t>,</w:t>
      </w:r>
      <w:r w:rsidR="00005D7D">
        <w:t xml:space="preserve"> Joseph Jeffers</w:t>
      </w:r>
      <w:r w:rsidR="00005D7D">
        <w:fldChar w:fldCharType="begin"/>
      </w:r>
      <w:r w:rsidR="00005D7D">
        <w:instrText xml:space="preserve"> REF _Ref488755655 \n \h </w:instrText>
      </w:r>
      <w:r w:rsidR="00005D7D">
        <w:fldChar w:fldCharType="separate"/>
      </w:r>
      <w:r w:rsidR="000B0BA4">
        <w:t>3</w:t>
      </w:r>
      <w:r w:rsidR="00005D7D">
        <w:fldChar w:fldCharType="end"/>
      </w:r>
      <w:r w:rsidR="00005D7D">
        <w:t>,</w:t>
      </w:r>
      <w:r>
        <w:t xml:space="preserve"> Owen Hoekenga</w:t>
      </w:r>
      <w:r w:rsidR="00005D7D">
        <w:fldChar w:fldCharType="begin"/>
      </w:r>
      <w:r w:rsidR="00005D7D">
        <w:instrText xml:space="preserve"> REF _Ref488755530 \n \h </w:instrText>
      </w:r>
      <w:r w:rsidR="00005D7D">
        <w:fldChar w:fldCharType="separate"/>
      </w:r>
      <w:r w:rsidR="000B0BA4">
        <w:t>4</w:t>
      </w:r>
      <w:r w:rsidR="00005D7D">
        <w:fldChar w:fldCharType="end"/>
      </w:r>
      <w:r>
        <w:t>, Brian Dilkes</w:t>
      </w:r>
      <w:r w:rsidR="00005D7D">
        <w:fldChar w:fldCharType="begin"/>
      </w:r>
      <w:r w:rsidR="00005D7D">
        <w:instrText xml:space="preserve"> REF _Ref488755534 \n \h </w:instrText>
      </w:r>
      <w:r w:rsidR="00005D7D">
        <w:fldChar w:fldCharType="separate"/>
      </w:r>
      <w:r w:rsidR="000B0BA4">
        <w:t>5</w:t>
      </w:r>
      <w:r w:rsidR="00005D7D">
        <w:fldChar w:fldCharType="end"/>
      </w:r>
      <w:r>
        <w:t>, Ivan Baxter</w:t>
      </w:r>
      <w:r w:rsidR="00005D7D">
        <w:fldChar w:fldCharType="begin"/>
      </w:r>
      <w:r w:rsidR="00005D7D">
        <w:instrText xml:space="preserve"> REF _Ref488755539 \n \h </w:instrText>
      </w:r>
      <w:r w:rsidR="00005D7D">
        <w:fldChar w:fldCharType="separate"/>
      </w:r>
      <w:r w:rsidR="000B0BA4">
        <w:t>6</w:t>
      </w:r>
      <w:r w:rsidR="00005D7D">
        <w:fldChar w:fldCharType="end"/>
      </w:r>
      <w:r w:rsidR="00005D7D">
        <w:t>,</w:t>
      </w:r>
      <w:r w:rsidR="00005D7D">
        <w:fldChar w:fldCharType="begin"/>
      </w:r>
      <w:r w:rsidR="00005D7D">
        <w:instrText xml:space="preserve"> REF _Ref488755546 \n \h </w:instrText>
      </w:r>
      <w:r w:rsidR="00005D7D">
        <w:fldChar w:fldCharType="separate"/>
      </w:r>
      <w:r w:rsidR="000B0BA4">
        <w:t>7</w:t>
      </w:r>
      <w:r w:rsidR="00005D7D">
        <w:fldChar w:fldCharType="end"/>
      </w:r>
      <w:r>
        <w:t>, Chad L. Myers</w:t>
      </w:r>
      <w:r w:rsidR="00005D7D">
        <w:fldChar w:fldCharType="begin"/>
      </w:r>
      <w:r w:rsidR="00005D7D">
        <w:instrText xml:space="preserve"> REF _Ref488755432 \n \h </w:instrText>
      </w:r>
      <w:r w:rsidR="00005D7D">
        <w:fldChar w:fldCharType="separate"/>
      </w:r>
      <w:r w:rsidR="000B0BA4">
        <w:t>1</w:t>
      </w:r>
      <w:r w:rsidR="00005D7D">
        <w:fldChar w:fldCharType="end"/>
      </w:r>
      <w:r w:rsidR="00005D7D">
        <w:t>,</w:t>
      </w:r>
      <w:r w:rsidR="00005D7D">
        <w:fldChar w:fldCharType="begin"/>
      </w:r>
      <w:r w:rsidR="00005D7D">
        <w:instrText xml:space="preserve"> REF _Ref488755655 \n \h </w:instrText>
      </w:r>
      <w:r w:rsidR="00005D7D">
        <w:fldChar w:fldCharType="separate"/>
      </w:r>
      <w:r w:rsidR="000B0BA4">
        <w:t>3</w:t>
      </w:r>
      <w:r w:rsidR="00005D7D">
        <w:fldChar w:fldCharType="end"/>
      </w:r>
      <w:r w:rsidR="00005D7D" w:rsidDel="00005D7D">
        <w:rPr>
          <w:vertAlign w:val="superscript"/>
        </w:rPr>
        <w:t xml:space="preserve"> </w:t>
      </w:r>
    </w:p>
    <w:p w14:paraId="64DA09B9" w14:textId="77777777" w:rsidR="006B33EA" w:rsidRDefault="006B33EA" w:rsidP="006804EA">
      <w:pPr>
        <w:pStyle w:val="Heading1"/>
      </w:pPr>
      <w:r>
        <w:t>Affiliations</w:t>
      </w:r>
    </w:p>
    <w:p w14:paraId="1BB3F08D" w14:textId="77777777" w:rsidR="006B33EA" w:rsidRDefault="006B33EA" w:rsidP="00B87472">
      <w:pPr>
        <w:pStyle w:val="ListParagraph"/>
        <w:numPr>
          <w:ilvl w:val="0"/>
          <w:numId w:val="8"/>
        </w:numPr>
      </w:pPr>
      <w:bookmarkStart w:id="4" w:name="_Ref488755432"/>
      <w:r>
        <w:t>Biomedical Informatics and Computational Biology Graduate Program, University of Minnesota, Minneapolis, MN, USA</w:t>
      </w:r>
      <w:bookmarkEnd w:id="4"/>
    </w:p>
    <w:p w14:paraId="612022BE" w14:textId="77777777" w:rsidR="006B33EA" w:rsidRDefault="000C62F2" w:rsidP="00B87472">
      <w:pPr>
        <w:pStyle w:val="ListParagraph"/>
        <w:numPr>
          <w:ilvl w:val="0"/>
          <w:numId w:val="8"/>
        </w:numPr>
      </w:pPr>
      <w:bookmarkStart w:id="5" w:name="_Ref488755454"/>
      <w:r>
        <w:t>Department of Agronomy and Plant Genetics</w:t>
      </w:r>
      <w:r w:rsidR="006B33EA">
        <w:t>, University of Minnesota, St. Paul, MN, USA</w:t>
      </w:r>
      <w:bookmarkEnd w:id="5"/>
    </w:p>
    <w:p w14:paraId="28E1C4D7" w14:textId="77777777" w:rsidR="00005D7D" w:rsidRDefault="00005D7D" w:rsidP="00B87472">
      <w:pPr>
        <w:pStyle w:val="ListParagraph"/>
        <w:numPr>
          <w:ilvl w:val="0"/>
          <w:numId w:val="8"/>
        </w:numPr>
      </w:pPr>
      <w:bookmarkStart w:id="6" w:name="_Ref488755655"/>
      <w:r>
        <w:t>Department of Computer Science, University of Minnesota, Minneapolis, MN, USA</w:t>
      </w:r>
      <w:bookmarkEnd w:id="6"/>
    </w:p>
    <w:p w14:paraId="78494292" w14:textId="77777777" w:rsidR="006B33EA" w:rsidRDefault="00453A36" w:rsidP="00B87472">
      <w:pPr>
        <w:pStyle w:val="ListParagraph"/>
        <w:numPr>
          <w:ilvl w:val="0"/>
          <w:numId w:val="8"/>
        </w:numPr>
      </w:pPr>
      <w:bookmarkStart w:id="7" w:name="_Ref488755530"/>
      <w:r>
        <w:t>Cayuga Genetics Consulting Group LLC</w:t>
      </w:r>
      <w:r w:rsidR="006B33EA">
        <w:t>, Ithaca, NY, USA</w:t>
      </w:r>
      <w:bookmarkEnd w:id="7"/>
    </w:p>
    <w:p w14:paraId="2D8BCC68" w14:textId="77777777" w:rsidR="006B33EA" w:rsidRDefault="006B33EA" w:rsidP="00B87472">
      <w:pPr>
        <w:pStyle w:val="ListParagraph"/>
        <w:numPr>
          <w:ilvl w:val="0"/>
          <w:numId w:val="8"/>
        </w:numPr>
      </w:pPr>
      <w:bookmarkStart w:id="8" w:name="_Ref488755534"/>
      <w:r>
        <w:t>Department of Biochemistry, Purdue University, West Lafayette, IN, USA</w:t>
      </w:r>
      <w:bookmarkEnd w:id="8"/>
    </w:p>
    <w:p w14:paraId="672D84E0" w14:textId="77777777" w:rsidR="006B4B17" w:rsidRDefault="00E56B10" w:rsidP="00B87472">
      <w:pPr>
        <w:pStyle w:val="ListParagraph"/>
        <w:numPr>
          <w:ilvl w:val="0"/>
          <w:numId w:val="8"/>
        </w:numPr>
      </w:pPr>
      <w:bookmarkStart w:id="9" w:name="_Ref488755539"/>
      <w:r>
        <w:t>Donald Danforth Plant Science Center, St. Louis, MO, USA</w:t>
      </w:r>
      <w:bookmarkEnd w:id="9"/>
    </w:p>
    <w:p w14:paraId="584F7012" w14:textId="77777777" w:rsidR="00005D7D" w:rsidRDefault="006B33EA" w:rsidP="00B87472">
      <w:pPr>
        <w:pStyle w:val="ListParagraph"/>
        <w:numPr>
          <w:ilvl w:val="0"/>
          <w:numId w:val="8"/>
        </w:numPr>
      </w:pPr>
      <w:bookmarkStart w:id="10" w:name="_Ref488755546"/>
      <w:r>
        <w:t>USDA-ARS Plant Genetics Re</w:t>
      </w:r>
      <w:r w:rsidR="00E56B10">
        <w:t>search Unit, St. Louis, MO, USA</w:t>
      </w:r>
      <w:bookmarkEnd w:id="10"/>
    </w:p>
    <w:p w14:paraId="7A8B558D" w14:textId="77777777" w:rsidR="006B33EA" w:rsidRDefault="006B33EA" w:rsidP="006804EA">
      <w:pPr>
        <w:pStyle w:val="Heading1"/>
      </w:pPr>
      <w:r>
        <w:t>Abstract</w:t>
      </w:r>
    </w:p>
    <w:p w14:paraId="4E5DFB75" w14:textId="77777777" w:rsidR="006B33EA" w:rsidRPr="006B33EA" w:rsidRDefault="00D23002" w:rsidP="006804EA">
      <w:r>
        <w:t>Genome wide association studies (GWAS) have identified thousands of loci linked to hundreds of traits in many different species. However, the genes</w:t>
      </w:r>
      <w:r w:rsidR="00244BC9">
        <w:t xml:space="preserve"> encoding segregating alleles</w:t>
      </w:r>
      <w:r>
        <w:t xml:space="preserve"> and the cellular processes they contribute to remain unknown</w:t>
      </w:r>
      <w:r w:rsidR="002932A4">
        <w:t xml:space="preserve"> for most loci</w:t>
      </w:r>
      <w:r>
        <w:t xml:space="preserve">. This problem is more pronounced in species where functional annotations </w:t>
      </w:r>
      <w:commentRangeStart w:id="11"/>
      <w:r>
        <w:t xml:space="preserve">are sparse. </w:t>
      </w:r>
      <w:commentRangeEnd w:id="11"/>
      <w:r w:rsidR="00061FDD">
        <w:rPr>
          <w:rStyle w:val="CommentReference"/>
        </w:rPr>
        <w:commentReference w:id="11"/>
      </w:r>
      <w:r>
        <w:t xml:space="preserve">The </w:t>
      </w:r>
      <w:r w:rsidR="00EF6419">
        <w:t>data available</w:t>
      </w:r>
      <w:r>
        <w:t xml:space="preserve"> from high throughput </w:t>
      </w:r>
      <w:r w:rsidR="00146F28">
        <w:t>sequencing</w:t>
      </w:r>
      <w:r w:rsidR="00BB0D54">
        <w:t>, such as RNA-Seq,</w:t>
      </w:r>
      <w:r>
        <w:t xml:space="preserve"> are a tantalizing resource to</w:t>
      </w:r>
      <w:r w:rsidR="00146F28">
        <w:t xml:space="preserve"> leverage</w:t>
      </w:r>
      <w:r>
        <w:t xml:space="preserve"> </w:t>
      </w:r>
      <w:r w:rsidR="00146F28">
        <w:t>in</w:t>
      </w:r>
      <w:r>
        <w:t xml:space="preserve"> </w:t>
      </w:r>
      <w:r w:rsidR="00146F28">
        <w:t>identifying</w:t>
      </w:r>
      <w:r>
        <w:t xml:space="preserve"> potential candidates </w:t>
      </w:r>
      <w:r w:rsidR="00063F15">
        <w:t xml:space="preserve">linked to </w:t>
      </w:r>
      <w:r>
        <w:t xml:space="preserve">single nucleotide polymorphisms </w:t>
      </w:r>
      <w:r w:rsidR="0086151A">
        <w:t>(SNPs)</w:t>
      </w:r>
      <w:r w:rsidR="00063F15">
        <w:t xml:space="preserve"> by GWAS</w:t>
      </w:r>
      <w:r w:rsidR="0086151A">
        <w:t xml:space="preserve">. </w:t>
      </w:r>
      <w:r w:rsidR="00BB0D54">
        <w:t>Here, we developed a framework to integrate information from RNA-Seq co-expression networks</w:t>
      </w:r>
      <w:r w:rsidR="003E2104">
        <w:t xml:space="preserve"> </w:t>
      </w:r>
      <w:r w:rsidR="00BB0D54">
        <w:t xml:space="preserve">with GWAS datasets, establishing significance </w:t>
      </w:r>
      <w:r w:rsidR="00D4682E">
        <w:t xml:space="preserve">of data </w:t>
      </w:r>
      <w:r w:rsidR="00D4682E" w:rsidRPr="007F14A3">
        <w:rPr>
          <w:highlight w:val="yellow"/>
        </w:rPr>
        <w:t>type cross linkage</w:t>
      </w:r>
      <w:r w:rsidR="00D4682E">
        <w:t xml:space="preserve"> </w:t>
      </w:r>
      <w:r w:rsidR="00BB0D54">
        <w:t xml:space="preserve">with a robust </w:t>
      </w:r>
      <w:r w:rsidR="00290FB4">
        <w:t>null-distribution</w:t>
      </w:r>
      <w:r w:rsidR="00BB0D54">
        <w:t xml:space="preserve"> model.</w:t>
      </w:r>
      <w:r>
        <w:t xml:space="preserve"> </w:t>
      </w:r>
      <w:r w:rsidR="00BB25AC">
        <w:t>We demonstrate</w:t>
      </w:r>
      <w:r>
        <w:t xml:space="preserve"> the </w:t>
      </w:r>
      <w:r w:rsidR="00BB25AC">
        <w:t>precision of our method</w:t>
      </w:r>
      <w:r w:rsidR="003D2D91">
        <w:t xml:space="preserve"> by building three whole g</w:t>
      </w:r>
      <w:r w:rsidR="003E2104">
        <w:t>enome co-expression networks then</w:t>
      </w:r>
      <w:r w:rsidR="00BB25AC">
        <w:t xml:space="preserve"> simulating GWA studies using Gene Ontology (GO) terms</w:t>
      </w:r>
      <w:r w:rsidR="003D2D91">
        <w:t>. We</w:t>
      </w:r>
      <w:r w:rsidR="00BB25AC">
        <w:t xml:space="preserve"> then </w:t>
      </w:r>
      <w:r w:rsidR="00EC258B">
        <w:t>appl</w:t>
      </w:r>
      <w:r w:rsidR="0096463B">
        <w:t>ied</w:t>
      </w:r>
      <w:r w:rsidR="003D2D91">
        <w:t xml:space="preserve"> our method</w:t>
      </w:r>
      <w:r w:rsidR="00BB25AC">
        <w:t xml:space="preserve"> to </w:t>
      </w:r>
      <w:commentRangeStart w:id="12"/>
      <w:r w:rsidR="00BB25AC">
        <w:t>functionall</w:t>
      </w:r>
      <w:commentRangeEnd w:id="12"/>
      <w:r w:rsidR="005F326A">
        <w:rPr>
          <w:rStyle w:val="CommentReference"/>
        </w:rPr>
        <w:commentReference w:id="12"/>
      </w:r>
      <w:r w:rsidR="00BB25AC">
        <w:t xml:space="preserve">y relate loci identified in a </w:t>
      </w:r>
      <w:r w:rsidR="00DB7333">
        <w:t xml:space="preserve">large scale, </w:t>
      </w:r>
      <w:r w:rsidR="00BB25AC">
        <w:t>GWA study examining</w:t>
      </w:r>
      <w:r>
        <w:t xml:space="preserve"> elemental accumulation in maize. </w:t>
      </w:r>
      <w:r w:rsidRPr="004F0FE1">
        <w:t>Our results demonstrate</w:t>
      </w:r>
      <w:r w:rsidR="00DB7333" w:rsidRPr="004F0FE1">
        <w:t xml:space="preserve"> that simply taking the closest genes to significant </w:t>
      </w:r>
      <w:r w:rsidR="00E947C6" w:rsidRPr="004F0FE1">
        <w:t xml:space="preserve">GWAS </w:t>
      </w:r>
      <w:r w:rsidR="00DB7333" w:rsidRPr="004F0FE1">
        <w:t>SNPs</w:t>
      </w:r>
      <w:r w:rsidRPr="004F0FE1">
        <w:t xml:space="preserve"> will often lead to spurious results </w:t>
      </w:r>
      <w:r w:rsidR="001A7232" w:rsidRPr="004F0FE1">
        <w:t>demonstrating the need for</w:t>
      </w:r>
      <w:r w:rsidRPr="004F0FE1">
        <w:t xml:space="preserve"> proper </w:t>
      </w:r>
      <w:r w:rsidR="00163340" w:rsidRPr="004F0FE1">
        <w:t xml:space="preserve">functional </w:t>
      </w:r>
      <w:r w:rsidRPr="004F0FE1">
        <w:t>modeling and</w:t>
      </w:r>
      <w:r w:rsidR="000123DF" w:rsidRPr="004F0FE1">
        <w:t xml:space="preserve"> </w:t>
      </w:r>
      <w:r w:rsidR="00386733">
        <w:t>a reliable null-distribution</w:t>
      </w:r>
      <w:r w:rsidR="00D4682E">
        <w:t xml:space="preserve"> when attempting to </w:t>
      </w:r>
      <w:r w:rsidR="0054741A">
        <w:t xml:space="preserve">integrate </w:t>
      </w:r>
      <w:r w:rsidR="00D4682E">
        <w:t>high throughput data types</w:t>
      </w:r>
      <w:r w:rsidRPr="004F0FE1">
        <w:t xml:space="preserve">. </w:t>
      </w:r>
      <w:r w:rsidR="00282144" w:rsidRPr="004F0FE1">
        <w:lastRenderedPageBreak/>
        <w:t xml:space="preserve">Additionally, </w:t>
      </w:r>
      <w:r w:rsidR="00D4682E">
        <w:t xml:space="preserve">we find that </w:t>
      </w:r>
      <w:r w:rsidR="00282144" w:rsidRPr="004F0FE1">
        <w:t xml:space="preserve">the biological context from which the transcription was measured </w:t>
      </w:r>
      <w:r w:rsidR="00DC0E2C">
        <w:t>substantially</w:t>
      </w:r>
      <w:r w:rsidR="00D4682E">
        <w:t xml:space="preserve"> affected the</w:t>
      </w:r>
      <w:r w:rsidR="00D4682E" w:rsidRPr="004F0FE1">
        <w:t xml:space="preserve"> information </w:t>
      </w:r>
      <w:r w:rsidR="00D4682E">
        <w:t xml:space="preserve">derived </w:t>
      </w:r>
      <w:r w:rsidR="00D4682E" w:rsidRPr="004F0FE1">
        <w:t>from gene co-expression networks</w:t>
      </w:r>
      <w:r w:rsidR="00282144" w:rsidRPr="004F0FE1">
        <w:t>.</w:t>
      </w:r>
      <w:r w:rsidRPr="004F0FE1">
        <w:t xml:space="preserve"> </w:t>
      </w:r>
      <w:r w:rsidR="00282144" w:rsidRPr="004F0FE1">
        <w:t>I</w:t>
      </w:r>
      <w:r w:rsidRPr="004F0FE1">
        <w:t xml:space="preserve">nclusion of </w:t>
      </w:r>
      <w:r w:rsidR="000123DF" w:rsidRPr="004F0FE1">
        <w:t xml:space="preserve">gene expression </w:t>
      </w:r>
      <w:r w:rsidRPr="004F0FE1">
        <w:t xml:space="preserve">data from tissues not relevant </w:t>
      </w:r>
      <w:r w:rsidR="000123DF" w:rsidRPr="004F0FE1">
        <w:t>to the elemental</w:t>
      </w:r>
      <w:r w:rsidRPr="004F0FE1">
        <w:t xml:space="preserve"> phenotypes collected abolished the relationships between the </w:t>
      </w:r>
      <w:r w:rsidR="00173E06" w:rsidRPr="004F0FE1">
        <w:t xml:space="preserve">co-expression </w:t>
      </w:r>
      <w:r w:rsidRPr="004F0FE1">
        <w:t>networks and the GWAS SNPs.</w:t>
      </w:r>
      <w:r w:rsidR="00CB4D43" w:rsidRPr="004F0FE1">
        <w:t xml:space="preserve"> Furthermore, in the correct biological context, g</w:t>
      </w:r>
      <w:r w:rsidRPr="004F0FE1">
        <w:t xml:space="preserve">enes linked to GWAS hits for elemental accumulation </w:t>
      </w:r>
      <w:r w:rsidR="008925F4">
        <w:t xml:space="preserve">as strongly </w:t>
      </w:r>
      <w:r w:rsidR="00CB4D43" w:rsidRPr="004F0FE1">
        <w:t>co-expressed</w:t>
      </w:r>
      <w:r w:rsidRPr="004F0FE1">
        <w:t xml:space="preserve"> </w:t>
      </w:r>
      <w:r w:rsidR="008925F4">
        <w:t>as</w:t>
      </w:r>
      <w:r w:rsidRPr="004F0FE1">
        <w:t xml:space="preserve"> genes </w:t>
      </w:r>
      <w:r w:rsidR="00AE173E" w:rsidRPr="004F0FE1">
        <w:t>within the same</w:t>
      </w:r>
      <w:r w:rsidRPr="004F0FE1">
        <w:t xml:space="preserve"> GO </w:t>
      </w:r>
      <w:r w:rsidR="00AE173E" w:rsidRPr="004F0FE1">
        <w:t>term</w:t>
      </w:r>
      <w:r w:rsidR="00D4682E">
        <w:t xml:space="preserve">, </w:t>
      </w:r>
      <w:r w:rsidR="004D01D5">
        <w:t>demonstrating the</w:t>
      </w:r>
      <w:r w:rsidR="00B44726">
        <w:t xml:space="preserve"> utility of integrating</w:t>
      </w:r>
      <w:r w:rsidR="00D4682E">
        <w:t xml:space="preserve"> GWAS linked genes</w:t>
      </w:r>
      <w:r w:rsidR="00B355F9">
        <w:t xml:space="preserve"> with co-expression data</w:t>
      </w:r>
      <w:r w:rsidR="00B44726">
        <w:t xml:space="preserve"> to </w:t>
      </w:r>
      <w:r w:rsidR="00106C87">
        <w:t xml:space="preserve">rapidly </w:t>
      </w:r>
      <w:r w:rsidR="00B44726">
        <w:t>annotate biological function</w:t>
      </w:r>
      <w:r w:rsidRPr="004F0FE1">
        <w:t>.</w:t>
      </w:r>
      <w:r>
        <w:t xml:space="preserve"> Our study illustrates the factors that researchers should consider when taking this approach and demonstrates the utility of gene lists produced from GWAS for annotation of genes for systems biology applications.</w:t>
      </w:r>
    </w:p>
    <w:p w14:paraId="06848D73" w14:textId="77777777" w:rsidR="006B33EA" w:rsidRDefault="006B33EA" w:rsidP="006804EA">
      <w:pPr>
        <w:pStyle w:val="Heading1"/>
      </w:pPr>
      <w:r>
        <w:t>Introduction</w:t>
      </w:r>
    </w:p>
    <w:p w14:paraId="2633355E" w14:textId="77777777" w:rsidR="00EF75BE" w:rsidRDefault="00EF75BE" w:rsidP="00EF75BE">
      <w:r w:rsidRPr="006804EA">
        <w:t>Genome wide association (GWA) studies are a powerful tool for understanding the genetic basis of trait</w:t>
      </w:r>
      <w:r w:rsidR="00D4682E">
        <w:t xml:space="preserve"> variation</w:t>
      </w:r>
      <w:r w:rsidRPr="006804EA">
        <w:t>. This approach has been successfully applied for hundreds of important traits in different species, including important yield-relevant traits in crops. Sufficiently powered GWA studies often identify tens to hundreds of loci containing hundreds of single nucleotide polymorphisms (SNPs) associated with a trait of interest</w:t>
      </w:r>
      <w:r>
        <w:t xml:space="preserve"> </w:t>
      </w:r>
      <w:r w:rsidRPr="006804EA">
        <w:fldChar w:fldCharType="begin" w:fldLock="1"/>
      </w:r>
      <w:r>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Pr="006804EA">
        <w:fldChar w:fldCharType="separate"/>
      </w:r>
      <w:r w:rsidRPr="00780438">
        <w:rPr>
          <w:noProof/>
        </w:rPr>
        <w:t>(McMullen et al. 2009)</w:t>
      </w:r>
      <w:r w:rsidRPr="006804EA">
        <w:fldChar w:fldCharType="end"/>
      </w:r>
      <w:r>
        <w:t xml:space="preserve">, many of which </w:t>
      </w:r>
      <w:r w:rsidR="00D4682E">
        <w:t xml:space="preserve">reside </w:t>
      </w:r>
      <w:r>
        <w:t xml:space="preserve">outside annotated gene boundaries </w:t>
      </w:r>
      <w:r>
        <w:fldChar w:fldCharType="begin" w:fldLock="1"/>
      </w:r>
      <w:r>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fldChar w:fldCharType="separate"/>
      </w:r>
      <w:r w:rsidRPr="00780438">
        <w:rPr>
          <w:noProof/>
        </w:rPr>
        <w:t>(Wallace et al. 2014)</w:t>
      </w:r>
      <w:r>
        <w:fldChar w:fldCharType="end"/>
      </w:r>
      <w:r w:rsidRPr="006804EA">
        <w:t xml:space="preserve">. For example, in </w:t>
      </w:r>
      <w:r w:rsidR="00E11253" w:rsidRPr="00F93C4F">
        <w:rPr>
          <w:i/>
          <w:rPrChange w:id="13" w:author="rob" w:date="2017-10-03T09:42:00Z">
            <w:rPr/>
          </w:rPrChange>
        </w:rPr>
        <w:t>Zea mays</w:t>
      </w:r>
      <w:r w:rsidR="00E11253">
        <w:t xml:space="preserve"> (</w:t>
      </w:r>
      <w:r w:rsidRPr="006804EA">
        <w:t>maize</w:t>
      </w:r>
      <w:r w:rsidR="00E11253">
        <w:t>)</w:t>
      </w:r>
      <w:r w:rsidRPr="006804EA">
        <w:t xml:space="preserve"> alone, GWA studies have identified nearly 40 genetic loci for flowering time </w:t>
      </w:r>
      <w:r w:rsidRPr="006804EA">
        <w:fldChar w:fldCharType="begin" w:fldLock="1"/>
      </w:r>
      <w:r>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Pr="006804EA">
        <w:fldChar w:fldCharType="separate"/>
      </w:r>
      <w:r w:rsidRPr="00780438">
        <w:rPr>
          <w:noProof/>
        </w:rPr>
        <w:t>(Buckler et al. 2009)</w:t>
      </w:r>
      <w:r w:rsidRPr="006804EA">
        <w:fldChar w:fldCharType="end"/>
      </w:r>
      <w:r w:rsidRPr="006804EA">
        <w:t xml:space="preserve">, 89 loci for plant height </w:t>
      </w:r>
      <w:r w:rsidRPr="006804EA">
        <w:fldChar w:fldCharType="begin" w:fldLock="1"/>
      </w:r>
      <w:r>
        <w:instrText>ADDIN CSL_CITATION { "citationItems" : [ { "id" : "ITEM-1", "itemData" : { "DOI" : "10.1534/genetics.113.159152", "ISSN" : "1943-2631", "PMID" : "24514905", "abstract" : "Height is one of the most heritable and easily measured traits in maize (Zea mays L.). Given a pedigree or estimates of the genomic identity-by-state among related plants, height is also accurately predictable. But, mapping alleles explaining natural variation in maize height remains a formidable challenge. To address this challenge, we measured the plant height, ear height, flowering time, and node counts of plants grown in over 64,500 plots across 13 environments. These plots contained over 7,300 inbreds representing most publically available maize inbreds in the U.S. and families of the maize Nested Association Mapping (NAM) panel. Joint-linkage mapping of quantitative trait loci (QTL), fine mapping in near isogenic lines (NILs), genome wide association studies (GWAS), and genomic best linear unbiased prediction (GBLUP) were performed. The heritability of maize height was estimated to be over 90%. Mapping NAM family-nested QTL revealed the largest explained 2.1\u00b10.9% of height variation. The effects of two tropical alleles at this QTL were independently validated by fine mapping in NIL families. Several significant associations found by GWAS co-localized with established height loci including brassinosteroid-deficient dwarf1, dwarf plant1, and semi-dwarf2. GBLUP explained over 80% of height variation in the panels and outperformed bootstrap aggregation of family-nested QTL models in evaluations of prediction accuracy. These results revealed maize height was under strong genetic control and had a highly polygenic genetic architecture. They also showed multiple models of genetic architecture differing in polygenicity and effect sizes can plausibly explain a population's variation in maize height; but may vary in predictive efficacy.", "author" : [ { "dropping-particle" : "", "family" : "Peiffer", "given" : "Jason A", "non-dropping-particle" : "", "parse-names" : false, "suffix" : "" }, { "dropping-particle" : "", "family" : "Romay", "given" : "Maria C", "non-dropping-particle" : "", "parse-names" : false, "suffix" : "" }, { "dropping-particle" : "", "family" : "Gore", "given" : "Michael A", "non-dropping-particle" : "", "parse-names" : false, "suffix" : "" }, { "dropping-particle" : "", "family" : "Flint-Garcia", "given" : "Sherry A", "non-dropping-particle" : "", "parse-names" : false, "suffix" : "" }, { "dropping-particle" : "", "family" : "Zhang", "given" : "Zhiwu", "non-dropping-particle" : "", "parse-names" : false, "suffix" : "" }, { "dropping-particle" : "", "family" : "Millard", "given" : "Mark J", "non-dropping-particle" : "", "parse-names" : false, "suffix" : "" }, { "dropping-particle" : "", "family" : "Gardner", "given" : "Candice A C",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"Buckler", "given" : "Edward S", "non-dropping-particle" : "", "parse-names" : false, "suffix" : "" } ], "container-title" : "Genetics", "id" : "ITEM-1", "issued" : { "date-parts" : [ [ "2014", "2", "10" ] ] }, "title" : "The Genetic Architecture of Maize Height.", "type" : "article-journal" }, "uris" : [ "http://www.mendeley.com/documents/?uuid=bf8c153f-3671-43dd-a195-0da2b0ec1b98" ] } ], "mendeley" : { "formattedCitation" : "(Peiffer et al. 2014)", "plainTextFormattedCitation" : "(Peiffer et al. 2014)", "previouslyFormattedCitation" : "(Peiffer et al. 2014)" }, "properties" : { "noteIndex" : 0 }, "schema" : "https://github.com/citation-style-language/schema/raw/master/csl-citation.json" }</w:instrText>
      </w:r>
      <w:r w:rsidRPr="006804EA">
        <w:fldChar w:fldCharType="separate"/>
      </w:r>
      <w:r w:rsidRPr="00780438">
        <w:rPr>
          <w:noProof/>
        </w:rPr>
        <w:t>(Peiffer et al. 2014)</w:t>
      </w:r>
      <w:r w:rsidRPr="006804EA">
        <w:fldChar w:fldCharType="end"/>
      </w:r>
      <w:r w:rsidRPr="006804EA">
        <w:t xml:space="preserve">, 36 loci for leaf length </w:t>
      </w:r>
      <w:r w:rsidRPr="006804EA">
        <w:fldChar w:fldCharType="begin" w:fldLock="1"/>
      </w:r>
      <w:r>
        <w:instrText>ADDIN CSL_CITATION { "citationItems" : [ { "id" : "ITEM-1",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"ITEM-1",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"(Tian et al. 2011)", "plainTextFormattedCitation" : "(Tian et al. 2011)", "previouslyFormattedCitation" : "(Tian et al. 2011)" }, "properties" : { "noteIndex" : 0 }, "schema" : "https://github.com/citation-style-language/schema/raw/master/csl-citation.json" }</w:instrText>
      </w:r>
      <w:r w:rsidRPr="006804EA">
        <w:fldChar w:fldCharType="separate"/>
      </w:r>
      <w:r w:rsidRPr="00780438">
        <w:rPr>
          <w:noProof/>
        </w:rPr>
        <w:t>(Tian et al. 2011)</w:t>
      </w:r>
      <w:r w:rsidRPr="006804EA">
        <w:fldChar w:fldCharType="end"/>
      </w:r>
      <w:r w:rsidRPr="006804EA">
        <w:t xml:space="preserve">, 32 loci for resistance to southern leaf blight </w:t>
      </w:r>
      <w:r w:rsidRPr="006804EA">
        <w:fldChar w:fldCharType="begin" w:fldLock="1"/>
      </w:r>
      <w:r>
        <w:instrText>ADDIN CSL_CITATION { "citationItems" : [ { "id" : "ITEM-1", "itemData" : { "DOI" : "10.1038/ng.747", "ISSN" : "1061-4036", "author" : [ { "dropping-particle" : "", "family" : "Kump", "given" : "Kristen L", "non-dropping-particle" : "", "parse-names" : false, "suffix" : "" }, { "dropping-particle" : "", "family" : "Bradbury", "given" : "Peter J", "non-dropping-particle" : "", "parse-names" : false, "suffix" : "" }, { "dropping-particle" : "", "family" : "Wisser", "given" : "Randall J", "non-dropping-particle" : "", "parse-names" : false, "suffix" : "" }, { "dropping-particle" : "", "family" : "Buckler", "given" : "Edward S", "non-dropping-particle" : "", "parse-names" : false, "suffix" : "" }, { "dropping-particle" : "", "family" : "Belcher", "given" : "Araby R", "non-dropping-particle" : "", "parse-names" : false, "suffix" : "" }, { "dropping-particle" : "", "family" : "Oropeza-Rosas", "given" : "Marco a", "non-dropping-particle" : "", "parse-names" : false, "suffix" : "" }, { "dropping-particle" : "", "family" : "Zwonitzer", "given" : "John C", "non-dropping-particle" : "", "parse-names" : false, "suffix" : "" }, { "dropping-particle" : "", "family" : "Kresovich", "given" : "Stephen", "non-dropping-particle" : "", "parse-names" : false, "suffix" : "" }, { "dropping-particle" : "", "family" : "McMullen", "given" : "Michael D", "non-dropping-particle" : "", "parse-names" : false, "suffix" : "" }, { "dropping-particle" : "", "family" : "Ware", "given" : "Doreen", "non-dropping-particle" : "", "parse-names" : false, "suffix" : "" }, { "dropping-particle" : "", "family" : "Balint-Kurti", "given" : "Peter J", "non-dropping-particle" : "", "parse-names" : false, "suffix" : "" }, { "dropping-particle" : "", "family" : "Holland", "given" : "James B", "non-dropping-particle" : "", "parse-names" : false, "suffix" : "" } ], "container-title" : "Nature Genetics", "id" : "ITEM-1", "issue" : "2", "issued" : { "date-parts" : [ [ "2011" ] ] }, "page" : "163-168", "title" : "Genome-wide association study of quantitative resistance to southern leaf blight in the maize nested association mapping population", "type" : "article-journal", "volume" : "43" }, "uris" : [ "http://www.mendeley.com/documents/?uuid=e292f400-6269-4179-ad69-da9568f55a7e" ] } ], "mendeley" : { "formattedCitation" : "(Kump et al. 2011)", "plainTextFormattedCitation" : "(Kump et al. 2011)", "previouslyFormattedCitation" : "(Kump et al. 2011)" }, "properties" : { "noteIndex" : 0 }, "schema" : "https://github.com/citation-style-language/schema/raw/master/csl-citation.json" }</w:instrText>
      </w:r>
      <w:r w:rsidRPr="006804EA">
        <w:fldChar w:fldCharType="separate"/>
      </w:r>
      <w:r w:rsidRPr="00780438">
        <w:rPr>
          <w:noProof/>
        </w:rPr>
        <w:t>(Kump et al. 2011)</w:t>
      </w:r>
      <w:r w:rsidRPr="006804EA">
        <w:fldChar w:fldCharType="end"/>
      </w:r>
      <w:r w:rsidRPr="006804EA">
        <w:t>, and 26 loci for kernel protein</w:t>
      </w:r>
      <w:r>
        <w:t xml:space="preserve"> </w:t>
      </w:r>
      <w:r w:rsidRPr="006804EA">
        <w:fldChar w:fldCharType="begin" w:fldLock="1"/>
      </w:r>
      <w:r>
        <w:instrText>ADDIN CSL_CITATION { "citationItems" : [ { "id" : "ITEM-1",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"ITEM-1",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"mendeley" : { "formattedCitation" : "(Cook et al. 2012)", "plainTextFormattedCitation" : "(Cook et al. 2012)", "previouslyFormattedCitation" : "(Cook et al. 2012)" }, "properties" : { "noteIndex" : 0 }, "schema" : "https://github.com/citation-style-language/schema/raw/master/csl-citation.json" }</w:instrText>
      </w:r>
      <w:r w:rsidRPr="006804EA">
        <w:fldChar w:fldCharType="separate"/>
      </w:r>
      <w:r w:rsidRPr="00780438">
        <w:rPr>
          <w:noProof/>
        </w:rPr>
        <w:t>(Cook et al. 2012)</w:t>
      </w:r>
      <w:r w:rsidRPr="006804EA">
        <w:fldChar w:fldCharType="end"/>
      </w:r>
      <w:r w:rsidRPr="006804EA">
        <w:t>.</w:t>
      </w:r>
      <w:r>
        <w:t xml:space="preserve"> </w:t>
      </w:r>
      <w:r w:rsidR="00D4682E">
        <w:t>These studies describe the</w:t>
      </w:r>
      <w:r w:rsidRPr="00002A0F">
        <w:t xml:space="preserve"> genetic architecture</w:t>
      </w:r>
      <w:r w:rsidR="00D4682E">
        <w:t xml:space="preserve"> of</w:t>
      </w:r>
      <w:r w:rsidRPr="00002A0F">
        <w:t xml:space="preserve"> and statistical associat</w:t>
      </w:r>
      <w:r w:rsidR="00D4682E">
        <w:t>ions between</w:t>
      </w:r>
      <w:r w:rsidRPr="00002A0F">
        <w:t xml:space="preserve"> many loci </w:t>
      </w:r>
      <w:r w:rsidR="00D4682E">
        <w:t>and</w:t>
      </w:r>
      <w:r w:rsidR="00D4682E" w:rsidRPr="00002A0F">
        <w:t xml:space="preserve"> </w:t>
      </w:r>
      <w:r w:rsidRPr="00002A0F">
        <w:t>a trait of interest,</w:t>
      </w:r>
      <w:r>
        <w:t xml:space="preserve"> </w:t>
      </w:r>
      <w:r w:rsidR="00D4682E">
        <w:t xml:space="preserve">but the </w:t>
      </w:r>
      <w:r>
        <w:t>identification of caus</w:t>
      </w:r>
      <w:r w:rsidR="00FF6D89">
        <w:t xml:space="preserve">al genes and functional alleles </w:t>
      </w:r>
      <w:r w:rsidR="00D4682E">
        <w:t xml:space="preserve">remains a challenge. The molecular identities of genes responsible for trait variation also </w:t>
      </w:r>
      <w:r w:rsidR="00E97092">
        <w:t>ascribes function to</w:t>
      </w:r>
      <w:r>
        <w:t xml:space="preserve"> biological pathways and processes that are affected by the identified variants. One major hurdle that limits the identification of caus</w:t>
      </w:r>
      <w:r w:rsidR="00746A22">
        <w:t xml:space="preserve">al genes is </w:t>
      </w:r>
      <w:r w:rsidR="00E97092">
        <w:t xml:space="preserve">the very nature of </w:t>
      </w:r>
      <w:r w:rsidR="00746A22">
        <w:t>linkage disequilibrium (LD)</w:t>
      </w:r>
      <w:r w:rsidR="00E97092">
        <w:t xml:space="preserve"> which powers GWAS</w:t>
      </w:r>
      <w:r w:rsidR="00746A22">
        <w:t>. G</w:t>
      </w:r>
      <w:r>
        <w:t>enetic marker</w:t>
      </w:r>
      <w:r w:rsidR="00746A22">
        <w:t xml:space="preserve">s </w:t>
      </w:r>
      <w:r w:rsidR="00E97092">
        <w:t xml:space="preserve">are </w:t>
      </w:r>
      <w:r w:rsidR="00746A22">
        <w:t>identified by a GWA study</w:t>
      </w:r>
      <w:r w:rsidR="00E97092">
        <w:t>, but</w:t>
      </w:r>
      <w:r>
        <w:t xml:space="preserve"> can be </w:t>
      </w:r>
      <w:r w:rsidR="00E97092">
        <w:t>physically displaced</w:t>
      </w:r>
      <w:r>
        <w:t xml:space="preserve"> from the causal </w:t>
      </w:r>
      <w:r w:rsidR="00E97092">
        <w:t>mutation. Thus a GWA “hit”</w:t>
      </w:r>
      <w:r>
        <w:t xml:space="preserve"> can implicate a large number of causal genes</w:t>
      </w:r>
      <w:r w:rsidR="00B650EF">
        <w:t xml:space="preserve"> at each associated locus</w:t>
      </w:r>
      <w:r>
        <w:t xml:space="preserve">. </w:t>
      </w:r>
      <w:r w:rsidR="009739BD">
        <w:t>In</w:t>
      </w:r>
      <w:r>
        <w:t xml:space="preserve"> maize</w:t>
      </w:r>
      <w:r w:rsidR="009739BD">
        <w:t>, LD</w:t>
      </w:r>
      <w:r>
        <w:t xml:space="preserve"> var</w:t>
      </w:r>
      <w:r w:rsidR="00E97092">
        <w:t>ies</w:t>
      </w:r>
      <w:r>
        <w:t xml:space="preserve"> between 1kb to over 1 million bases </w:t>
      </w:r>
      <w:r>
        <w:fldChar w:fldCharType="begin" w:fldLock="1"/>
      </w:r>
      <w:r>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fldChar w:fldCharType="separate"/>
      </w:r>
      <w:r w:rsidRPr="00780438">
        <w:rPr>
          <w:noProof/>
        </w:rPr>
        <w:t>(Gore et al. 2009)</w:t>
      </w:r>
      <w:r>
        <w:fldChar w:fldCharType="end"/>
      </w:r>
      <w:r w:rsidR="000A6953">
        <w:t>. I</w:t>
      </w:r>
      <w:r w:rsidR="00E97092">
        <w:t xml:space="preserve">n </w:t>
      </w:r>
      <w:r w:rsidR="0008296B">
        <w:t xml:space="preserve">other </w:t>
      </w:r>
      <w:r>
        <w:t>crop species</w:t>
      </w:r>
      <w:r w:rsidR="0008296B">
        <w:t xml:space="preserve"> </w:t>
      </w:r>
      <w:r w:rsidR="0008296B">
        <w:fldChar w:fldCharType="begin" w:fldLock="1"/>
      </w:r>
      <w:r w:rsidR="00D73850">
        <w:instrText>ADDIN CSL_CITATION { "citationItems" : [ { "id" : "ITEM-1", "itemData" : { "DOI" : "10.1073/pnas.0409804102", "ISBN" : "0027-8424", "ISSN" : "0027-8424", "PMID" : "15699350", "abstract" : "High levels of inbreeding cause populations to become composed of homozygous, inbred lines. High levels of homozygosity limit the effectiveness of recombination, and therefore, retard the rate of decay of linkage (gametic phase) disequilibrium (LD) among mutations. Inbreeding and recombination interact to shape the expected pattern of LD. The actual extent of nucleotide sequence level LD within inbreeding species has only been studied in Arabidopsis, a weedy species whose global range has recently expanded. In the present study, we examine the levels of LD within and between 18 nuclear genes in 25 accessions from across the geographic range of wild barley, a species with a selfing rate of approximately 98%. In addition to examination of intralocus LD, we employ a resampling method to determine whether interlocus LD exceeds expectations. We demonstrate that, for the majority of wild barley loci, intralocus LD decays rapidly, i.e., at a rate similar to that observed in the outcrossing species, Zea mays (maize). Excess interlocus LD is observed at 15% of two-locus combinations; almost all interlocus LD involves loci with significant geographic structuring of mutational variation.", "author" : [ { "dropping-particle" : "", "family" : "Morrell", "given" : "Peter L", "non-dropping-particle" : "", "parse-names" : false, "suffix" : "" }, { "dropping-particle" : "", "family" : "Toleno", "given" : "Donna M", "non-dropping-particle" : "", "parse-names" : false, "suffix" : "" }, { "dropping-particle" : "", "family" : "Lundy", "given" : "Karen E", "non-dropping-particle" : "", "parse-names" : false, "suffix" : "" }, { "dropping-particle" : "", "family" : "Clegg", "given" : "Michael T", "non-dropping-particle" : "", "parse-names" : false, "suffix" : "" } ], "container-title" : "Proceedings of the National Academy of Sciences of the United States of America", "id" : "ITEM-1", "issue" : "7", "issued" : { "date-parts" : [ [ "2005" ] ] }, "page" : "2442-2447", "title" : "Low levels of linkage disequilibrium in wild barley (Hordeum vulgare ssp. spontaneum) despite high rates of self-fertilization.", "type" : "article-journal", "volume" : "102" }, "uris" : [ "http://www.mendeley.com/documents/?uuid=f2a5c2f0-12dd-4397-a4d8-3b1b8f0b4a8c" ] }, { "id" : "ITEM-2", "itemData" : { "DOI" : "10.1534/genetics.104.038489", "ISBN" : "0016-6731", "ISSN" : "00166731", "PMID" : "16219791", "abstract" : "In human genetics a detailed knowledge of linkage disequilibrium (LD) is considered a prerequisite for effective population-based, high-resolution gene mapping and cloning. Similar opportunities exist for plants; however, differences in breeding system and population history need to be considered. Here we report a detailed study of localized LD in different populations of an inbreeding crop species. We measured LD between and within four gene loci within the region surrounding the hardness locus in three different gene pools of barley (Hordeum vulgare). We demonstrate that LD extends to at least 212 kb in elite barley cultivars but is rapidly eroded in related inbreeding ancestral populations. Our results indicate that haplotype-based sequence analysis in multiple populations will provide new opportunities to adjust the resolution of association studies in inbreeding crop species.", "author" : [ { "dropping-particle" : "", "family" : "Caldwell", "given" : "Katherine S.", "non-dropping-particle" : "", "parse-names" : false, "suffix" : "" }, { "dropping-particle" : "", "family" : "Russell", "given" : "Joanne", "non-dropping-particle" : "", "parse-names" : false, "suffix" : "" }, { "dropping-particle" : "", "family" : "Langridge", "given" : "Peter", "non-dropping-particle" : "", "parse-names" : false, "suffix" : "" }, { "dropping-particle" : "", "family" : "Powell", "given" : "Wayne", "non-dropping-particle" : "", "parse-names" : false, "suffix" : "" } ], "container-title" : "Genetics", "id" : "ITEM-2", "issue" : "1", "issued" : { "date-parts" : [ [ "2006" ] ] }, "page" : "557-567", "title" : "Extreme population-dependent linkage disequilibrium detected in an inbreeding plant species, Hordeum vulgare", "type" : "article-journal", "volume" : "172" }, "uris" : [ "http://www.mendeley.com/documents/?uuid=f90de22c-b9cf-4517-9694-db2f9eba7855" ] } ], "mendeley" : { "formattedCitation" : "(Morrell et al. 2005; Caldwell et al. 2006)", "plainTextFormattedCitation" : "(Morrell et al. 2005; Caldwell et al. 2006)", "previouslyFormattedCitation" : "(Morrell et al. 2005; Caldwell et al. 2006)" }, "properties" : { "noteIndex" : 0 }, "schema" : "https://github.com/citation-style-language/schema/raw/master/csl-citation.json" }</w:instrText>
      </w:r>
      <w:r w:rsidR="0008296B">
        <w:fldChar w:fldCharType="separate"/>
      </w:r>
      <w:r w:rsidR="0008296B" w:rsidRPr="0008296B">
        <w:rPr>
          <w:noProof/>
        </w:rPr>
        <w:t>(Morrell et al. 2005; Caldwell et al. 2006)</w:t>
      </w:r>
      <w:r w:rsidR="0008296B">
        <w:fldChar w:fldCharType="end"/>
      </w:r>
      <w:r w:rsidR="00E97092">
        <w:t xml:space="preserve"> and Human</w:t>
      </w:r>
      <w:r w:rsidR="003C21FD">
        <w:t xml:space="preserve"> </w:t>
      </w:r>
      <w:r w:rsidR="003C21FD">
        <w:fldChar w:fldCharType="begin" w:fldLock="1"/>
      </w:r>
      <w:r w:rsidR="009430C5">
        <w:instrText>ADDIN CSL_CITATION { "citationItems" : [ { "id" : "ITEM-1", "itemData" : { "author" : [ { "dropping-particle" : "", "family" : "Reich", "given" : "David E", "non-dropping-particle" : "", "parse-names" : false, "suffix" : "" }, { "dropping-particle" : "", "family" : "Cargill", "given" : "Michele", "non-dropping-particle" : "", "parse-names" : false, "suffix" : "" }, { "dropping-particle" : "", "family" : "Bolk", "given" : "Stacey", "non-dropping-particle" : "", "parse-names" : false, "suffix" : "" }, { "dropping-particle" : "", "family" : "Ireland", "given" : "James", "non-dropping-particle" : "", "parse-names" : false, "suffix" : "" }, { "dropping-particle" : "", "family" : "Sabeti", "given" : "Pardis C", "non-dropping-particle" : "", "parse-names" : false, "suffix" : "" }, { "dropping-particle" : "", "family" : "Richter", "given" : "Daniel J", "non-dropping-particle" : "", "parse-names" : false, "suffix" : "" }, { "dropping-particle" : "", "family" : "Lavery", "given" : "Thomas", "non-dropping-particle" : "", "parse-names" : false, "suffix" : "" }, { "dropping-particle" : "", "family" : "Kouyoumjian", "given" : "Rose", "non-dropping-particle" : "", "parse-names" : false, "suffix" : "" }, { "dropping-particle" : "", "family" : "Farhadian", "given" : "Shelli F", "non-dropping-particle" : "", "parse-names" : false, "suffix" : "" }, { "dropping-particle" : "", "family" : "Ward", "given" : "Ryk", "non-dropping-particle" : "", "parse-names" : false, "suffix" : "" }, { "dropping-particle" : "", "family" : "Lander", "given" : "Eric S", "non-dropping-particle" : "", "parse-names" : false, "suffix" : "" } ], "id" : "ITEM-1", "issue" : "Table 1", "issued" : { "date-parts" : [ [ "2001" ] ] }, "page" : "199-204", "title" : "Linkage disequilibrium in the human genome", "type" : "article-journal", "volume" : "9" }, "uris" : [ "http://www.mendeley.com/documents/?uuid=fd278104-86c7-44de-9b3c-1ff23dced451" ] }, { "id" : "ITEM-2", "itemData" : { "DOI" : "10.1371/journal.pone.0080754", "author" : [ { "dropping-particle" : "", "family" : "Koch", "given" : "Evan", "non-dropping-particle" : "", "parse-names" : false, "suffix" : "" }, { "dropping-particle" : "", "family" : "Ristroph", "given" : "Mickey", "non-dropping-particle" : "", "parse-names" : false, "suffix" : "" }, { "dropping-particle" : "", "family" : "Kirkpatrick", "given" : "Mark", "non-dropping-particle" : "", "parse-names" : false, "suffix" : "" } ], "id" : "ITEM-2", "issue" : "12", "issued" : { "date-parts" : [ [ "2013" ] ] }, "title" : "Long Range Linkage Disequilibrium across the Human Genome", "type" : "article-journal", "volume" : "8" }, "uris" : [ "http://www.mendeley.com/documents/?uuid=eb82c50e-454e-4697-9b29-e71c2b6d969d" ] } ], "mendeley" : { "formattedCitation" : "(Reich et al. 2001; Koch, Ristroph, and Kirkpatrick 2013)", "plainTextFormattedCitation" : "(Reich et al. 2001; Koch, Ristroph, and Kirkpatrick 2013)", "previouslyFormattedCitation" : "(Reich et al. 2001; Koch, Ristroph, and Kirkpatrick 2013)" }, "properties" : { "noteIndex" : 0 }, "schema" : "https://github.com/citation-style-language/schema/raw/master/csl-citation.json" }</w:instrText>
      </w:r>
      <w:r w:rsidR="003C21FD">
        <w:fldChar w:fldCharType="separate"/>
      </w:r>
      <w:r w:rsidR="00C61012" w:rsidRPr="00C61012">
        <w:rPr>
          <w:noProof/>
        </w:rPr>
        <w:t>(Reich et al. 2001; Koch, Ristroph, and Kirkpatrick 2013)</w:t>
      </w:r>
      <w:r w:rsidR="003C21FD">
        <w:fldChar w:fldCharType="end"/>
      </w:r>
      <w:r w:rsidR="003C21FD">
        <w:t xml:space="preserve"> </w:t>
      </w:r>
      <w:r w:rsidR="00E97092">
        <w:t xml:space="preserve">it </w:t>
      </w:r>
      <w:r w:rsidR="0057418A">
        <w:t xml:space="preserve">can </w:t>
      </w:r>
      <w:r w:rsidR="00E97092">
        <w:t>extend even farther</w:t>
      </w:r>
      <w:r>
        <w:t xml:space="preserve">. </w:t>
      </w:r>
      <w:r w:rsidR="001204BA">
        <w:t>Furthermore, g</w:t>
      </w:r>
      <w:r>
        <w:t xml:space="preserve">ene regulatory regions play a significant role in functional variation </w:t>
      </w:r>
      <w:r>
        <w:fldChar w:fldCharType="begin" w:fldLock="1"/>
      </w:r>
      <w:r>
        <w:instrText>ADDIN CSL_CITATION { "citationItems" : [ { "id" : "ITEM-1", "itemData" : { "DOI" : "10.1038/nrg2063", "ISSN" : "1471-0056", "PMID" : "17304246", "abstract" : "For decades, evolutionary biologists have argued that changes in cis-regulatory sequences constitute an important part of the genetic basis for adaptation. Although originally based on first principles, this claim is now empirically well supported: numerous studies have identified cis-regulatory mutations with functionally significant consequences for morphology, physiology and behaviour. The focus has now shifted to considering whether cis-regulatory and coding mutations make qualitatively different contributions to phenotypic evolution. Cases in which parallel mutations have produced parallel trait modifications in particular suggest that some phenotypic changes are more likely to result from cis-regulatory mutations than from coding mutations.", "author" : [ { "dropping-particle" : "", "family" : "Wray", "given" : "Gregory A", "non-dropping-particle" : "", "parse-names" : false, "suffix" : "" } ], "container-title" : "Nature reviews. Genetics", "id" : "ITEM-1", "issue" : "3", "issued" : { "date-parts" : [ [ "2007", "3" ] ] }, "page" : "206-16", "publisher" : "Nature Publishing Group", "title" : "The evolutionary significance of cis-regulatory mutations.", "title-short" : "Nat Rev Genet", "type" : "article-journal", "volume" : "8" }, "uris" : [ "http://www.mendeley.com/documents/?uuid=ec1b68f5-4fde-46b0-ad05-1190a17b2fad" ] } ], "mendeley" : { "formattedCitation" : "(Wray 2007)", "plainTextFormattedCitation" : "(Wray 2007)", "previouslyFormattedCitation" : "(Wray 2007)" }, "properties" : { "noteIndex" : 0 }, "schema" : "https://github.com/citation-style-language/schema/raw/master/csl-citation.json" }</w:instrText>
      </w:r>
      <w:r>
        <w:fldChar w:fldCharType="separate"/>
      </w:r>
      <w:r w:rsidRPr="00780438">
        <w:rPr>
          <w:noProof/>
        </w:rPr>
        <w:t>(Wray 2007)</w:t>
      </w:r>
      <w:r>
        <w:fldChar w:fldCharType="end"/>
      </w:r>
      <w:r>
        <w:t xml:space="preserve">, which means that causal variants can be </w:t>
      </w:r>
      <w:r w:rsidR="0057418A">
        <w:t>physically distant</w:t>
      </w:r>
      <w:r>
        <w:t xml:space="preserve"> from the gene whose expression is affected. Several </w:t>
      </w:r>
      <w:r w:rsidR="0057418A">
        <w:t>QTL comprised of</w:t>
      </w:r>
      <w:r>
        <w:t xml:space="preserve"> non-coding sequences have been previously reported in maize</w:t>
      </w:r>
      <w:r w:rsidR="00D73850">
        <w:t xml:space="preserve"> </w:t>
      </w:r>
      <w:r w:rsidR="00D73850">
        <w:fldChar w:fldCharType="begin" w:fldLock="1"/>
      </w:r>
      <w:r w:rsidR="002E268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D73850">
        <w:fldChar w:fldCharType="separate"/>
      </w:r>
      <w:r w:rsidR="00D73850" w:rsidRPr="00D73850">
        <w:rPr>
          <w:noProof/>
        </w:rPr>
        <w:t>(Clark et al. 2006; Castelletti et al. 2014; Louwers et al. 2009)</w:t>
      </w:r>
      <w:r w:rsidR="00D73850">
        <w:fldChar w:fldCharType="end"/>
      </w:r>
      <w:r>
        <w:t xml:space="preserve">. </w:t>
      </w:r>
      <w:r w:rsidR="0057418A">
        <w:t>T</w:t>
      </w:r>
      <w:r>
        <w:t>hese challenging factors mean that even when a variant</w:t>
      </w:r>
      <w:r w:rsidR="00D73850">
        <w:t xml:space="preserve"> is</w:t>
      </w:r>
      <w:r>
        <w:t xml:space="preserve"> strongly associated with a trait, </w:t>
      </w:r>
      <w:r w:rsidR="0057418A">
        <w:t>many plausible</w:t>
      </w:r>
      <w:r>
        <w:t xml:space="preserve"> candidate genes</w:t>
      </w:r>
      <w:r w:rsidR="00D73850">
        <w:t xml:space="preserve"> </w:t>
      </w:r>
      <w:r w:rsidR="0057418A">
        <w:t>are implicated</w:t>
      </w:r>
      <w:r w:rsidR="00D73850">
        <w:t xml:space="preserve">. </w:t>
      </w:r>
      <w:r w:rsidR="0057418A">
        <w:t>T</w:t>
      </w:r>
      <w:r w:rsidR="00D73850">
        <w:t>hese issues are multiplied when</w:t>
      </w:r>
      <w:r w:rsidR="0050694A">
        <w:t xml:space="preserve"> studying</w:t>
      </w:r>
      <w:r w:rsidR="00D73850">
        <w:t xml:space="preserve"> complex traits</w:t>
      </w:r>
      <w:r w:rsidR="0050694A">
        <w:t xml:space="preserve"> involving the coordinated effects of </w:t>
      </w:r>
      <w:r w:rsidR="00D73850">
        <w:t>many loci</w:t>
      </w:r>
      <w:r w:rsidR="0050694A">
        <w:t xml:space="preserve"> throughout the genome</w:t>
      </w:r>
      <w:r w:rsidR="00D73850">
        <w:t>.</w:t>
      </w:r>
      <w:r w:rsidR="00E5203F">
        <w:t xml:space="preserve"> </w:t>
      </w:r>
      <w:r w:rsidR="00377114">
        <w:t>N</w:t>
      </w:r>
      <w:r w:rsidR="0057418A">
        <w:t>arrowing candidates to likely</w:t>
      </w:r>
      <w:r>
        <w:t xml:space="preserve"> causal genes </w:t>
      </w:r>
      <w:r w:rsidR="0057418A">
        <w:t xml:space="preserve">through prior knowledge </w:t>
      </w:r>
      <w:r>
        <w:t xml:space="preserve">is exacerbated in crop species where gene annotation is largely incomplete. </w:t>
      </w:r>
      <w:r w:rsidR="004A3458">
        <w:t>For example, in maize, only ~1% of genes have functional annotations based on mutant analys</w:t>
      </w:r>
      <w:r w:rsidR="0057418A">
        <w:t>e</w:t>
      </w:r>
      <w:r w:rsidR="004A3458">
        <w:t>s</w:t>
      </w:r>
      <w:r w:rsidR="002E2686">
        <w:t xml:space="preserve"> </w:t>
      </w:r>
      <w:r w:rsidR="002E2686">
        <w:fldChar w:fldCharType="begin" w:fldLock="1"/>
      </w:r>
      <w:r w:rsidR="002C5586">
        <w:instrText>ADDIN CSL_CITATION { "citationItems" : [ { "id" : "ITEM-1", "itemData" : { "DOI" : "10.1093/nar/gkv1007", "ISSN" : "1362-4962", "PMID" : "26432828", "abstract" : "MaizeGDB is a highly curated, community-oriented database and informatics service to researchers focused on the crop plant and model organism Zea mays ssp. mays. Although some form of the maize community database has existed over the last 25 years, there have only been two major releases. In 1991, the original maize genetics database MaizeDB was created. In 2003, the combined contents of MaizeDB and the sequence data from ZmDB were made accessible as a single resource named MaizeGDB. Over the next decade, MaizeGDB became more sequence driven while still maintaining traditional maize genetics datasets. This enabled the project to meet the continued growing and evolving needs of the maize research community, yet the interface and underlying infrastructure remained unchanged. In 2015, the MaizeGDB team completed a multi-year effort to update the MaizeGDB resource by reorganizing existing data, upgrading hardware and infrastructure, creating new tools, incorporating new data types (including diversity data, expression data, gene models, and metabolic pathways), and developing and deploying a modern interface. In addition to coordinating a data resource, the MaizeGDB team coordinates activities and provides technical support to the maize research community. MaizeGDB is accessible online at http://www.maizegdb.org.", "author" : [ { "dropping-particle" : "", "family" : "Andorf", "given" : "Carson M", "non-dropping-particle" : "", "parse-names" : false, "suffix" : "" }, { "dropping-particle" : "", "family" : "Cannon", "given" : "Ethalinda K", "non-dropping-particle" : "", "parse-names" : false, "suffix" : "" }, { "dropping-particle" : "", "family" : "Portwood", "given" : "John L", "non-dropping-particle" : "", "parse-names" : false, "suffix" : "" }, { "dropping-particle" : "", "family" : "Gardiner", "given" : "Jack M", "non-dropping-particle" : "", "parse-names" : false, "suffix" : "" }, { "dropping-particle" : "", "family" : "Harper", "given" : "Lisa C", "non-dropping-particle" : "", "parse-names" : false, "suffix" : "" }, { "dropping-particle" : "", "family" : "Schaeffer", "given" : "Mary L", "non-dropping-particle" : "", "parse-names" : false, "suffix" : "" }, { "dropping-particle" : "", "family" : "Braun", "given" : "Bremen L", "non-dropping-particle" : "", "parse-names" : false, "suffix" : "" }, { "dropping-particle" : "", "family" : "Campbell", "given" : "Darwin A", "non-dropping-particle" : "", "parse-names" : false, "suffix" : "" }, { "dropping-particle" : "", "family" : "Vinnakota", "given" : "Abhinav G", "non-dropping-particle" : "", "parse-names" : false, "suffix" : "" }, { "dropping-particle" : "V", "family" : "Sribalusu", "given" : "Venktanaga", "non-dropping-particle" : "", "parse-names" : false, "suffix" : "" }, { "dropping-particle" : "", "family" : "Huerta", "given" : "Miranda", "non-dropping-particle" : "", "parse-names" : false, "suffix" : "" }, { "dropping-particle" : "", "family" : "Cho", "given" : "Kyoung Tak", "non-dropping-particle" : "", "parse-names" : false, "suffix" : "" }, { "dropping-particle" : "", "family" : "Wimalanathan", "given" : "Kokulapalan", "non-dropping-particle" : "", "parse-names" : false, "suffix" : "" }, { "dropping-particle" : "", "family" : "Richter", "given" : "Jacqueline D", "non-dropping-particle" : "", "parse-names" : false, "suffix" : "" }, { "dropping-particle" : "", "family" : "Mauch", "given" : "Emily D", "non-dropping-particle" : "", "parse-names" : false, "suffix" : "" }, { "dropping-particle" : "", "family" : "Rao", "given" : "Bhavani S", "non-dropping-particle" : "", "parse-names" : false, "suffix" : "" }, { "dropping-particle" : "", "family" : "Birkett", "given" : "Scott M", "non-dropping-particle" : "", "parse-names" : false, "suffix" : "" }, { "dropping-particle" : "", "family" : "Sen", "given" : "Taner Z", "non-dropping-particle" : "", "parse-names" : false, "suffix" : "" }, { "dropping-particle" : "", "family" : "Lawrence-Dill", "given" : "Carolyn J", "non-dropping-particle" : "", "parse-names" : false, "suffix" : "" } ], "container-title" : "Nucleic acids research", "id" : "ITEM-1", "issued" : { "date-parts" : [ [ "2015" ] ] }, "page" : "gkv1007", "title" : "MaizeGDB update: new tools, data and interface for the maize model organism database.", "type" : "article-journal" }, "uris" : [ "http://www.mendeley.com/documents/?uuid=dfa46754-b0a8-4679-b677-68cd6a0cc105" ] } ], "mendeley" : { "formattedCitation" : "(Andorf et al. 2015)", "plainTextFormattedCitation" : "(Andorf et al. 2015)", "previouslyFormattedCitation" : "(Andorf et al. 2015)" }, "properties" : { "noteIndex" : 0 }, "schema" : "https://github.com/citation-style-language/schema/raw/master/csl-citation.json" }</w:instrText>
      </w:r>
      <w:r w:rsidR="002E2686">
        <w:fldChar w:fldCharType="separate"/>
      </w:r>
      <w:r w:rsidR="002E2686" w:rsidRPr="002E2686">
        <w:rPr>
          <w:noProof/>
        </w:rPr>
        <w:t>(Andorf et al. 2015)</w:t>
      </w:r>
      <w:r w:rsidR="002E2686">
        <w:fldChar w:fldCharType="end"/>
      </w:r>
      <w:r w:rsidR="004A3458">
        <w:t>.</w:t>
      </w:r>
    </w:p>
    <w:p w14:paraId="159320A8" w14:textId="77777777" w:rsidR="00EF75BE" w:rsidRPr="00002A0F" w:rsidRDefault="00B8306B" w:rsidP="00EF75BE">
      <w:r>
        <w:t>E</w:t>
      </w:r>
      <w:r w:rsidR="00EF75BE" w:rsidRPr="00002A0F">
        <w:t xml:space="preserve">ven when a </w:t>
      </w:r>
      <w:r>
        <w:t xml:space="preserve">short </w:t>
      </w:r>
      <w:r w:rsidR="00EF75BE" w:rsidRPr="00002A0F">
        <w:t xml:space="preserve">list of candidate genes can be identified for a </w:t>
      </w:r>
      <w:r>
        <w:t>locus,</w:t>
      </w:r>
      <w:r w:rsidR="00EF75BE" w:rsidRPr="00002A0F">
        <w:t xml:space="preserve"> </w:t>
      </w:r>
      <w:r>
        <w:t xml:space="preserve">it is </w:t>
      </w:r>
      <w:r w:rsidR="00C22DF6">
        <w:t>difficult to integrate</w:t>
      </w:r>
      <w:r>
        <w:t xml:space="preserve"> disparate </w:t>
      </w:r>
      <w:r w:rsidR="00B05FEE">
        <w:t xml:space="preserve">genomic </w:t>
      </w:r>
      <w:r w:rsidR="00153092">
        <w:t>data</w:t>
      </w:r>
      <w:r w:rsidR="00EF75BE">
        <w:t xml:space="preserve"> </w:t>
      </w:r>
      <w:r>
        <w:t xml:space="preserve">types </w:t>
      </w:r>
      <w:r w:rsidR="002D48B3">
        <w:t>that</w:t>
      </w:r>
      <w:r w:rsidR="00EF75BE">
        <w:t xml:space="preserve"> help identify strong candidate genes</w:t>
      </w:r>
      <w:r w:rsidR="00EF75BE" w:rsidRPr="00002A0F">
        <w:t xml:space="preserve"> influenc</w:t>
      </w:r>
      <w:r w:rsidR="00EF75BE">
        <w:t>ing</w:t>
      </w:r>
      <w:r w:rsidR="00EF75BE" w:rsidRPr="00002A0F">
        <w:t xml:space="preserve"> a trait. The interpretation and narrowing of large lists of </w:t>
      </w:r>
      <w:r>
        <w:t>candidates linked to</w:t>
      </w:r>
      <w:r w:rsidR="00EF75BE" w:rsidRPr="00002A0F">
        <w:t xml:space="preserve"> SNPs with </w:t>
      </w:r>
      <w:r>
        <w:t xml:space="preserve">strong association </w:t>
      </w:r>
      <w:r w:rsidR="0074315E">
        <w:t>to</w:t>
      </w:r>
      <w:r>
        <w:t xml:space="preserve"> </w:t>
      </w:r>
      <w:r w:rsidR="00EF75BE" w:rsidRPr="00002A0F">
        <w:t>complex traits is now the bottleneck in developing new mechanistic understanding</w:t>
      </w:r>
      <w:r w:rsidR="00EF75BE">
        <w:t xml:space="preserve"> of how </w:t>
      </w:r>
      <w:r>
        <w:t xml:space="preserve">natural </w:t>
      </w:r>
      <w:r>
        <w:lastRenderedPageBreak/>
        <w:t xml:space="preserve">variation in genes </w:t>
      </w:r>
      <w:r w:rsidR="00EF75BE">
        <w:t>influence</w:t>
      </w:r>
      <w:r>
        <w:t>s</w:t>
      </w:r>
      <w:r w:rsidR="00EF75BE">
        <w:t xml:space="preserve"> traits. </w:t>
      </w:r>
      <w:r w:rsidR="00EF75BE" w:rsidRPr="00002A0F">
        <w:t>Advanced mapping populations</w:t>
      </w:r>
      <w:r>
        <w:t>,</w:t>
      </w:r>
      <w:r w:rsidR="00EF75BE">
        <w:t xml:space="preserve"> developed in crops </w:t>
      </w:r>
      <w:r>
        <w:t xml:space="preserve">and model </w:t>
      </w:r>
      <w:r w:rsidR="00EF75BE">
        <w:t>species</w:t>
      </w:r>
      <w:r>
        <w:t>,</w:t>
      </w:r>
      <w:r w:rsidR="00EF75BE" w:rsidRPr="00002A0F">
        <w:t xml:space="preserve"> enabled the rapid identification of hundreds of loci that </w:t>
      </w:r>
      <w:r>
        <w:t>affect</w:t>
      </w:r>
      <w:r w:rsidRPr="00002A0F">
        <w:t xml:space="preserve"> </w:t>
      </w:r>
      <w:r w:rsidR="00EF75BE" w:rsidRPr="00002A0F">
        <w:t>traits critical to important, global issues such as worldwide food supply and crop nutritional quality</w:t>
      </w:r>
      <w:r>
        <w:t>.</w:t>
      </w:r>
      <w:r w:rsidR="00EF75BE" w:rsidRPr="00002A0F">
        <w:t xml:space="preserve"> </w:t>
      </w:r>
      <w:r>
        <w:t>Y</w:t>
      </w:r>
      <w:r w:rsidR="00EF75BE" w:rsidRPr="00002A0F">
        <w:t>et</w:t>
      </w:r>
      <w:r>
        <w:t>,</w:t>
      </w:r>
      <w:r w:rsidR="00EF75BE" w:rsidRPr="00002A0F">
        <w:t xml:space="preserve"> we lack the </w:t>
      </w:r>
      <w:r w:rsidR="00EC03EC">
        <w:t>tools</w:t>
      </w:r>
      <w:r w:rsidR="00EF75BE" w:rsidRPr="00002A0F">
        <w:t xml:space="preserve"> to understand the wealth of information linking genotypic variation to phenotype</w:t>
      </w:r>
      <w:r>
        <w:t xml:space="preserve">. In particular, we expect that genes interact to affect a change in phenotype, yet </w:t>
      </w:r>
      <w:r w:rsidR="00EF75BE" w:rsidRPr="00002A0F">
        <w:t xml:space="preserve"> GWA stud</w:t>
      </w:r>
      <w:r>
        <w:t xml:space="preserve">ies do not typically </w:t>
      </w:r>
      <w:r w:rsidR="00EF75BE" w:rsidRPr="00002A0F">
        <w:t>explicitly model</w:t>
      </w:r>
      <w:r>
        <w:t xml:space="preserve"> interactions between genes</w:t>
      </w:r>
      <w:r w:rsidR="00EF75BE" w:rsidRPr="00002A0F">
        <w:t xml:space="preserve">. </w:t>
      </w:r>
    </w:p>
    <w:p w14:paraId="485887C6" w14:textId="723A7E79" w:rsidR="00EF75BE" w:rsidRPr="00002A0F" w:rsidRDefault="00EF75BE" w:rsidP="00EF75BE">
      <w:r w:rsidRPr="00002A0F">
        <w:t xml:space="preserve">One informative and easily measurable source of information </w:t>
      </w:r>
      <w:r w:rsidR="00DE6D6D">
        <w:t xml:space="preserve">about gene function </w:t>
      </w:r>
      <w:r w:rsidRPr="00002A0F">
        <w:t xml:space="preserve">are </w:t>
      </w:r>
      <w:r w:rsidR="003C47CE">
        <w:t>RNA expression</w:t>
      </w:r>
      <w:r w:rsidRPr="00002A0F">
        <w:t xml:space="preserve"> levels. </w:t>
      </w:r>
      <w:r w:rsidR="00DE6D6D">
        <w:t>Simultaneous assessment of all</w:t>
      </w:r>
      <w:r w:rsidR="00DE6D6D" w:rsidRPr="00002A0F">
        <w:t xml:space="preserve"> </w:t>
      </w:r>
      <w:r w:rsidRPr="00002A0F">
        <w:t xml:space="preserve">genes’ expression profiles in different contexts, such as </w:t>
      </w:r>
      <w:r w:rsidR="00DE6D6D">
        <w:t>during</w:t>
      </w:r>
      <w:r w:rsidR="00DE6D6D" w:rsidRPr="00002A0F">
        <w:t xml:space="preserve"> </w:t>
      </w:r>
      <w:r w:rsidRPr="00002A0F">
        <w:t>development or within different genetic backgrounds, helps establish how a gene’s expression is linked to its biological function</w:t>
      </w:r>
      <w:r w:rsidR="00455551">
        <w:t xml:space="preserve"> --</w:t>
      </w:r>
      <w:r w:rsidR="0027128D">
        <w:t xml:space="preserve"> </w:t>
      </w:r>
      <w:r w:rsidR="00455551">
        <w:t>h</w:t>
      </w:r>
      <w:r w:rsidR="00DE6D6D" w:rsidRPr="00002A0F">
        <w:t>ighly simil</w:t>
      </w:r>
      <w:r w:rsidR="00695F7F">
        <w:t>ar expression profiles often</w:t>
      </w:r>
      <w:r w:rsidR="00DE6D6D" w:rsidRPr="00002A0F">
        <w:t xml:space="preserve"> indicate shared regulation and function.</w:t>
      </w:r>
      <w:r w:rsidR="00DE6D6D">
        <w:t xml:space="preserve"> </w:t>
      </w:r>
      <w:r w:rsidR="000523BA">
        <w:t>Additionally, v</w:t>
      </w:r>
      <w:r w:rsidR="0027128D">
        <w:t xml:space="preserve">ariation in </w:t>
      </w:r>
      <w:r w:rsidR="0021714E">
        <w:t>the pattern or intensity of gene expression can underlie variation in phenotypes, even where protein sequences maybe identical</w:t>
      </w:r>
      <w:r w:rsidRPr="00002A0F">
        <w:t xml:space="preserve">. Analysis of co-expression </w:t>
      </w:r>
      <w:r w:rsidR="00731913">
        <w:t>in the form of gene networks</w:t>
      </w:r>
      <w:r w:rsidRPr="00002A0F">
        <w:t xml:space="preserve"> </w:t>
      </w:r>
      <w:r w:rsidR="00A95231">
        <w:t>has</w:t>
      </w:r>
      <w:r w:rsidRPr="00002A0F">
        <w:t xml:space="preserve"> identif</w:t>
      </w:r>
      <w:r w:rsidR="00A95231">
        <w:t>ied</w:t>
      </w:r>
      <w:r w:rsidRPr="00002A0F">
        <w:t xml:space="preserve"> functionally related genes, including in several crop </w:t>
      </w:r>
      <w:r>
        <w:t xml:space="preserve">species </w:t>
      </w:r>
      <w:r>
        <w:fldChar w:fldCharType="begin" w:fldLock="1"/>
      </w:r>
      <w:r w:rsidR="003C1D52">
        <w:instrText>ADDIN CSL_CITATION { "citationItems" : [ { "id" : "ITEM-1", "itemData" : { "DOI" : "10.1371/journal.pone.0099193", "ISSN" : "19326203",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\u00a9 2014 Schaefer et al.", "author" : [ { "dropping-particle" : "", "family" : "Schaefer", "given" : "R.J.", "non-dropping-particle" : "", "parse-names" : false, "suffix" : "" }, { "dropping-particle" : "", "family" : "Briskine", "given" : "R.", "non-dropping-particle" : "", "parse-names" : false, "suffix" : "" }, { "dropping-particle" : "", "family" : "Springer", "given" : "N.M.", "non-dropping-particle" : "", "parse-names" : false, "suffix" : "" }, { "dropping-particle" : "", "family" : "Myers", "given" : "C.L.", "non-dropping-particle" : "", "parse-names" : false, "suffix" : "" } ], "container-title" : "PLoS ONE", "id" : "ITEM-1", "issue" : "6", "issued" : { "date-parts" : [ [ "2014" ] ] }, "title" : "Discovering functional modules across diverse maize transcriptomes using COB, the co-expression browser", "type" : "article-journal", "volume" : "9" }, "uris" : [ "http://www.mendeley.com/documents/?uuid=e6950ff0-42ee-31af-a831-74bd7ed85bac" ] }, { "id" : "ITEM-2", "itemData" : { "DOI" : "10.1093/pcp/pcr035", "ISSN" : "1471-9053", "PMID" : "21441235", "abstract" : "Accumulated transcriptome data can be used to investigate regulatory networks of genes involved in various biological systems. Co-expression analysis data sets generated from comprehensively collected transcriptome data sets now represent efficient resources that are capable of facilitating the discovery of genes with closely correlated expression patterns. In order to construct a co-expression network for barley, we analyzed 45 publicly available experimental series, which are composed of 1,347 sets of GeneChip data for barley. On the basis of a gene-to-gene weighted correlation coefficient, we constructed a global barley co-expression network and classified it into clusters of subnetwork modules. The resulting clusters are candidates for functional regulatory modules in the barley transcriptome. To annotate each of the modules, we performed comparative annotation using genes in Arabidopsis and Brachypodium distachyon. On the basis of a comparative analysis between barley and two model species, we investigated functional properties from the representative distributions of the gene ontology (GO) terms. Modules putatively involved in drought stress response and cellulose biogenesis have been identified. These modules are discussed to demonstrate the effectiveness of the co-expression analysis. Furthermore, we applied the data set of co-expressed genes coupled with comparative analysis in attempts to discover potentially Triticeae-specific network modules. These results demonstrate that analysis of the co-expression network of the barley transcriptome together with comparative analysis should promote the process of gene discovery in barley. Furthermore, the insights obtained should be transferable to investigations of Triticeae plants. The associated data set generated in this analysis is publicly accessible at http://coexpression.psc.riken.jp/barley/.", "author" : [ { "dropping-particle" : "", "family" : "Mochida", "given" : "Keiichi", "non-dropping-particle" : "", "parse-names" : false, "suffix" : "" }, { "dropping-particle" : "", "family" : "Uehara-Yamaguchi", "given" : "Yukiko", "non-dropping-particle" : "", "parse-names" : false, "suffix" : "" }, { "dropping-particle" : "", "family" : "Yoshida", "given" : "Takuhiro", "non-dropping-particle" : "", "parse-names" : false, "suffix" : "" }, { "dropping-particle" : "", "family" : "Sakurai", "given" : "Tetsuya", "non-dropping-particle" : "", "parse-names" : false, "suffix" : "" }, { "dropping-particle" : "", "family" : "Shinozaki", "given" : "Kazuo", "non-dropping-particle" : "", "parse-names" : false, "suffix" : "" } ], "container-title" : "Plant &amp; cell physiology", "id" : "ITEM-2", "issue" : "5", "issued" : { "date-parts" : [ [ "2011", "5" ] ] }, "page" : "785-803", "title" : "Global landscape of a co-expressed gene network in barley and its application to gene discovery in Triticeae crops.", "type" : "article-journal", "volume" : "52" }, "uris" : [ "http://www.mendeley.com/documents/?uuid=00869163-e748-4061-ac64-37e4d2aa3c6d" ] }, { "id" : "ITEM-3", "itemData" : { "DOI" : "10.1093/pcp/pct178", "ISSN" : "0032-0781", "author" : [ { "dropping-particle" : "", "family" : "Obayashi", "given" : "T.", "non-dropping-particle" : "", "parse-names" : false, "suffix" : "" }, { "dropping-particle" : "", "family" : "Okamura", "given" : "Y.", "non-dropping-particle" : "", "parse-names" : false, "suffix" : "" }, { "dropping-particle" : "", "family" : "Ito", "given" : "S.", "non-dropping-particle" : "", "parse-names" : false, "suffix" : "" }, { "dropping-particle" : "", "family" : "Tadaka", "given" : "S.", "non-dropping-particle" : "", "parse-names" : false, "suffix" : "" }, { "dropping-particle" : "", "family" : "Aoki", "given" : "Y.", "non-dropping-particle" : "", "parse-names" : false, "suffix" : "" }, { "dropping-particle" : "", "family" : "Shirota", "given" : "M.", "non-dropping-particle" : "", "parse-names" : false, "suffix" : "" }, { "dropping-particle" : "", "family" : "Kinoshita", "given" : "K.", "non-dropping-particle" : "", "parse-names" : false, "suffix" : "" } ], "container-title" : "Plant and Cell Physiology", "id" : "ITEM-3", "issue" : "1", "issued" : { "date-parts" : [ [ "2014" ] ] }, "page" : "e6-e6", "title" : "ATTED-II in 2014: Evaluation of Gene Coexpression in Agriculturally Important Plants", "type" : "article-journal", "volume" : "55" }, "uris" : [ "http://www.mendeley.com/documents/?uuid=4e3d70bb-00f0-4fd8-a0a8-d2d958aeef3f" ] }, { "id" : "ITEM-4", "itemData" : { "DOI" : "10.1007/s11103-013-0123-3", "ISBN" : "1573-5028 (Electronic)\\r0167-4412 (Linking)", "ISSN" : "0167-4412", "PMID" : "23975147", "abstract" : "Coexpression network analysis is useful tool for identification of functional association of coexpressed genes. We developed a coexpression network of rice from heat stress transcriptome data. Global transcriptome of rice leaf tissues was performed by microarray at three time points--post 10 and 60 min heat stress at 42 \u00b0C and 30 min recovery at 26 \u00b0C following 60 min 42 \u00b0C heat stress to investigate specifically the early events in the heat stress and recovery response. The transcriptome profile was significantly modulated within 10 min of heat stress. Strikingly, the number of up-regulated genes was higher than the number of down-regulated genes in 10 min of heat stress. The enrichment of GO terms protein kinase activity/protein serine threonine kinase activity, response to heat and reactive oxygen species in up-regulated genes after 10 min signifies the role of signal transduction events and reactive oxygen species during early heat stress. The enrichment of transcription factor (TF) binding sites for heat shock factors, bZIPs and DREBs coupled with up-regulation of TFs of different families suggests that the heat stress response in rice involves integration of various regulatory networks. The interpretation of microarray data in the context of coexpression network analysis identified several functionally correlated genes consisting of previously documented heat upregulated genes as well as new genes that can be implicated in heat stress. Based on the findings on parallel analysis of growth of seedlings, associated changes in transcripts of selected Hsps, genome-wide microarray profiling and the coexpression network analysis, this study is a step forward in understanding heat response of rice, the world's most important food crop.", "author" : [ { "dropping-particle" : "", "family" : "Sarkar", "given" : "Neelam K.", "non-dropping-particle" : "", "parse-names" : false, "suffix" : "" }, { "dropping-particle" : "", "family" : "Kim", "given" : "Yeon-Ki", "non-dropping-particle" : "", "parse-names" : false, "suffix" : "" }, { "dropping-particle" : "", "family" : "Grover", "given" : "Anil", "non-dropping-particle" : "", "parse-names" : false, "suffix" : "" } ], "container-title" : "Plant Molecular Biology", "id" : "ITEM-4", "issue" : "1-2", "issued" : { "date-parts" : [ [ "2014", "1" ] ] }, "page" : "125-143", "title" : "Coexpression network analysis associated with call of rice seedlings for encountering heat stress", "type" : "article-journal", "volume" : "84" }, "uris" : [ "http://www.mendeley.com/documents/?uuid=94e2997e-6690-44ed-89d0-34011e913317" ] }, { "id" : "ITEM-5", "itemData" : { "DOI" : "10.1186/1471-2164-14-27", "ISBN" : "1471-2164 (Electronic)\\r1471-2164 (Linking)", "ISSN" : "1471-2164", "PMID" : "23324561", "abstract" : "ABSTRACT:", "author" : [ { "dropping-particle" : "", "family" : "Zheng", "given" : "Zhi-Liang", "non-dropping-particle" : "", "parse-names" : false, "suffix" : "" }, { "dropping-particle" : "", "family" : "Zhao", "given" : "Yihong", "non-dropping-particle" : "", "parse-names" : false, "suffix" : "" } ], "container-title" : "BMC genomics", "id" : "ITEM-5", "issue" : "1", "issued" : { "date-parts" : [ [ "2013" ] ] }, "page" : "27", "title" : "Transcriptome comparison and gene coexpression network analysis provide a systems view of citrus response to 'Candidatus Liberibacter asiaticus' infection.", "type" : "article-journal", "volume" : "14" }, "uris" : [ "http://www.mendeley.com/documents/?uuid=8a085a8c-65c5-4875-b5fc-e7b7d675db5b" ] }, { "id" : "ITEM-6", "itemData" : { "DOI" : "10.1093/dnares/dsq002", "ISBN" : "1756-1663 (Electronic)\\r1340-2838 (Linking)", "ISSN" : "1756-1663", "PMID" : "20130013", "abstract" : "Gene-to-gene coexpression analysis is a powerful approach to infer the function of uncharacterized genes. Here, we report comprehensive identification of coexpression gene modules of tomato (Solanum lycopersicum) and experimental verification of coordinated expression of module member genes. On the basis of the gene-to-gene correlation coefficient calculated from 67 microarray hybridization data points, we performed a network-based analysis. This facilitated the identification of 199 coexpression modules. A gene ontology annotation search revealed that 75 out of the 199 modules are enriched with genes associated with common functional categories. To verify the coexpression relationships between module member genes, we focused on one module enriched with genes associated with the flavonoid biosynthetic pathway. A non-enzyme, non-transcription factor gene encoding a zinc finger protein in this module was overexpressed in S. lycopersicum cultivar Micro-Tom, and expression levels of flavonoid pathway genes were investigated. Flavonoid pathway genes included in the module were up-regulated in the plant overexpressing the zinc finger gene. This result demonstrates that coexpression modules, at least the ones identified in this study, represent actual transcriptional coordination between genes, and can facilitate the inference of tomato gene function.", "author" : [ { "dropping-particle" : "", "family" : "Ozaki", "given" : "Soichi", "non-dropping-particle" : "", "parse-names" : false, "suffix" : "" }, { "dropping-particle" : "", "family" : "Ogata", "given" : "Yoshiyuki", "non-dropping-particle" : "", "parse-names" : false, "suffix" : "" }, { "dropping-particle" : "", "family" : "Suda", "given" : "Kunihiro", "non-dropping-particle" : "", "parse-names" : false, "suffix" : "" }, { "dropping-particle" : "", "family" : "Kurabayashi", "given" : "Atsushi", "non-dropping-particle" : "", "parse-names" : false, "suffix" : "" }, { "dropping-particle" : "", "family" : "Suzuki", "given" : "Tatsuya", "non-dropping-particle" : "", "parse-names" : false, "suffix" : "" }, { "dropping-particle" : "", "family" : "Yamamoto", "given" : "Naoki", "non-dropping-particle" : "", "parse-names" : false, "suffix" : "" }, { "dropping-particle" : "", "family" : "Iijima", "given" : "Yoko", "non-dropping-particle" : "", "parse-names" : false, "suffix" : "" }, { "dropping-particle" : "", "family" : "Tsugane", "given" : "Taneaki", "non-dropping-particle" : "", "parse-names" : false, "suffix" : "" }, { "dropping-particle" : "", "family" : "Fujii", "given" : "Takashi", "non-dropping-particle" : "", "parse-names" : false, "suffix" : "" }, { "dropping-particle" : "", "family" : "Konishi", "given" : "Chiaki", "non-dropping-particle" : "", "parse-names" : false, "suffix" : "" }, { "dropping-particle" : "", "family" : "Inai", "given" : "Shuji", "non-dropping-particle" : "", "parse-names" : false, "suffix" : "" }, { "dropping-particle" : "", "family" : "Bunsupa", "given" : "Somnuk", "non-dropping-particle" : "", "parse-names" : false, "suffix" : "" }, { "dropping-particle" : "", "family" : "Yamazaki", "given" : "Mami", "non-dropping-particle" : "", "parse-names" : false, "suffix" : "" }, { "dropping-particle" : "", "family" : "Shibata", "given" : "Daisuke", "non-dropping-particle" : "", "parse-names" : false, "suffix" : "" }, { "dropping-particle" : "", "family" : "Aoki", "given" : "Koh", "non-dropping-particle" : "", "parse-names" : false, "suffix" : "" } ], "container-title" : "DNA research : an international journal for rapid publication of reports on genes and genomes", "id" : "ITEM-6", "issue" : "2", "issued" : { "date-parts" : [ [ "2010", "4" ] ] }, "page" : "105-16", "title" : "Coexpression analysis of tomato genes and experimental verification of coordinated expression of genes found in a functionally enriched coexpression module.", "type" : "article-journal", "volume" : "17" }, "uris" : [ "http://www.mendeley.com/documents/?uuid=07d1d68b-40e5-43be-bc20-750417e110e9" ] }, { "id" : "ITEM-7", "itemData" : { "DOI" : "10.1073/pnas.1201961109/-/DCSupplemental.www.pnas.org/cgi/doi/10.1073/pnas.1201961109", "ISBN" : "1091-6490 (Electronic)\\r0027-8424 (Linking)", "ISSN" : "0027-8424", "PMID" : "22753482", "abstract" : "Through domestication, humans have substantially altered the morphology of Zea mays ssp. parviglumis (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"Ruth", "non-dropping-particle" : "", "parse-names" : false, "suffix" : "" }, { "dropping-particle" : "", "family" : "Briskine", "given" : "Roman", "non-dropping-particle" : "", "parse-names" : false, "suffix" : "" }, { "dropping-particle" : "", "family" : "Schaefer", "given" : "Robert", "non-dropping-particle" : "", "parse-names" : false, "suffix" : "" }, { "dropping-particle" : "", "family" : "Hufford", "given" : "Matthew B.", "non-dropping-particle" : "", "parse-names" : false, "suffix" : "" }, { "dropping-particle" : "", "family" : "Ross-Ibarra", "given" : "Jeffrey", "non-dropping-particle" : "", "parse-names" : false, "suffix" : "" }, { "dropping-particle" : "", "family" : "Myers", "given" : "C. L.", "non-dropping-particle" : "", "parse-names" : false, "suffix" : "" }, { "dropping-particle" : "", "family" : "Tiffin", "given" : "P.", "non-dropping-particle" : "", "parse-names" : false, "suffix" : "" }, { "dropping-particle" : "", "family" : "Springer", "given" : "N. M.", "non-dropping-particle" : "", "parse-names" : false, "suffix" : "" } ], "container-title" : "PNAS", "id" : "ITEM-7", "issue" : "29", "issued" : { "date-parts" : [ [ "2012", "7", "17" ] ] }, "page" : "11878-11883", "publisher" : "National Acad Sciences", "title" : "Reshaping of the maize transcriptome by domestication", "type" : "article-journal", "volume" : "109" }, "uris" : [ "http://www.mendeley.com/documents/?uuid=be299f15-6219-4f45-9372-b91b8fa02891" ] } ], "mendeley" : { "formattedCitation" : "(R.J. Schaefer et al. 2014; Mochida et al. 2011; Obayashi et al. 2014; Sarkar, Kim, and Grover 2014; Zheng and Zhao 2013; Ozaki et al. 2010; Ruth Swanson-Wagner et al. 2012)", "plainTextFormattedCitation" : "(R.J. Schaefer et al. 2014; Mochida et al. 2011; Obayashi et al. 2014; Sarkar, Kim, and Grover 2014; Zheng and Zhao 2013; Ozaki et al. 2010; Ruth Swanson-Wagner et al. 2012)", "previouslyFormattedCitation" : "(R.J. Schaefer et al. 2014; Mochida et al. 2011; Obayashi et al. 2014; Sarkar, Kim, and Grover 2014; Zheng and Zhao 2013; Ozaki et al. 2010; Ruth Swanson-Wagner et al. 2012)" }, "properties" : { "noteIndex" : 0 }, "schema" : "https://github.com/citation-style-language/schema/raw/master/csl-citation.json" }</w:instrText>
      </w:r>
      <w:r>
        <w:fldChar w:fldCharType="separate"/>
      </w:r>
      <w:r w:rsidR="00D90D33" w:rsidRPr="00D90D33">
        <w:rPr>
          <w:noProof/>
        </w:rPr>
        <w:t>(R.J. Schaefer et al. 2014; Mochida et al. 2011; Obayashi et al. 2014; Sarkar, Kim, and Grover 2014; Zheng and Zhao 2013; Ozaki et al. 2010; Ruth Swanson-Wagner et al. 2012)</w:t>
      </w:r>
      <w:r>
        <w:fldChar w:fldCharType="end"/>
      </w:r>
      <w:r w:rsidRPr="00002A0F">
        <w:t>.</w:t>
      </w:r>
    </w:p>
    <w:p w14:paraId="075DA05C" w14:textId="750269A8" w:rsidR="00EF75BE" w:rsidRPr="00002A0F" w:rsidRDefault="00EF75BE" w:rsidP="00EF75BE">
      <w:r w:rsidRPr="00002A0F">
        <w:t>B</w:t>
      </w:r>
      <w:r w:rsidR="0026085C">
        <w:t>ecause co-expression provides a</w:t>
      </w:r>
      <w:r w:rsidRPr="00002A0F">
        <w:t xml:space="preserve"> measure of functional relationships, it </w:t>
      </w:r>
      <w:r w:rsidR="00A95231">
        <w:t>has the potential to</w:t>
      </w:r>
      <w:r w:rsidR="00A95231" w:rsidRPr="00002A0F">
        <w:t xml:space="preserve"> </w:t>
      </w:r>
      <w:r w:rsidRPr="00002A0F">
        <w:t xml:space="preserve">serve as a powerful means of interpreting GWAS candidate loci. </w:t>
      </w:r>
      <w:r w:rsidR="00A95231" w:rsidRPr="0056390E">
        <w:t>W</w:t>
      </w:r>
      <w:r w:rsidRPr="0056390E">
        <w:t xml:space="preserve">e expect that </w:t>
      </w:r>
      <w:del w:id="14" w:author="rob" w:date="2017-10-03T09:47:00Z">
        <w:r w:rsidR="00A95231" w:rsidRPr="0056390E" w:rsidDel="009628B8">
          <w:delText>many</w:delText>
        </w:r>
        <w:r w:rsidRPr="0056390E" w:rsidDel="009628B8">
          <w:delText xml:space="preserve"> </w:delText>
        </w:r>
      </w:del>
      <w:ins w:id="15" w:author="rob" w:date="2017-10-03T09:47:00Z">
        <w:r w:rsidR="009628B8">
          <w:t>a set of</w:t>
        </w:r>
        <w:r w:rsidR="009628B8" w:rsidRPr="0056390E">
          <w:t xml:space="preserve"> </w:t>
        </w:r>
      </w:ins>
      <w:r w:rsidRPr="0056390E">
        <w:t xml:space="preserve">genes contributing to the same biological process </w:t>
      </w:r>
      <w:r w:rsidR="00A95231" w:rsidRPr="0056390E">
        <w:t xml:space="preserve">will </w:t>
      </w:r>
      <w:del w:id="16" w:author="rob" w:date="2017-10-03T09:47:00Z">
        <w:r w:rsidRPr="0056390E" w:rsidDel="009628B8">
          <w:delText xml:space="preserve">be </w:delText>
        </w:r>
        <w:r w:rsidR="00A95231" w:rsidRPr="0056390E" w:rsidDel="009628B8">
          <w:delText xml:space="preserve">able to </w:delText>
        </w:r>
      </w:del>
      <w:r w:rsidR="00A95231" w:rsidRPr="0056390E">
        <w:t>affect variation in</w:t>
      </w:r>
      <w:r w:rsidRPr="0056390E">
        <w:t xml:space="preserve"> a given phenotype</w:t>
      </w:r>
      <w:ins w:id="17" w:author="rob" w:date="2017-10-03T09:49:00Z">
        <w:r w:rsidR="005A7F54">
          <w:t xml:space="preserve"> through guilt-by-association</w:t>
        </w:r>
      </w:ins>
      <w:r w:rsidRPr="0056390E">
        <w:t xml:space="preserve"> </w:t>
      </w:r>
      <w:r w:rsidRPr="0056390E">
        <w:fldChar w:fldCharType="begin" w:fldLock="1"/>
      </w:r>
      <w:r w:rsidR="009430C5">
        <w:instrText>ADDIN CSL_CITATION { "citationItems" : [ { "id" : "ITEM-1", "itemData" : { "DOI" : "10.1186/1471-2105-6-227", "ISSN" : "1471-2105", "PMID" : "16162296", "abstract" : "BACKGROUND: Biological processes are carried out by coordinated modules of interacting molecules. As clustering methods demonstrate that genes with similar expression display increased likelihood of being associated with a common functional module, networks of coexpressed genes provide one framework for assigning gene function. This has informed the guilt-by-association (GBA) heuristic, widely invoked in functional genomics. Yet although the idea of GBA is accepted, the breadth of GBA applicability is uncertain.\n\nRESULTS: We developed methods to systematically explore the breadth of GBA across a large and varied corpus of expression data to answer the following question: To what extent is the GBA heuristic broadly applicable to the transcriptome and conversely how broadly is GBA captured by a priori knowledge represented in the Gene Ontology (GO)? Our study provides an investigation of the functional organization of five coexpression networks using data from three mammalian organisms. Our method calculates a probabilistic score between each gene and each Gene Ontology category that reflects coexpression enrichment of a GO module. For each GO category we use Receiver Operating Curves to assess whether these probabilistic scores reflect GBA. This methodology applied to five different coexpression networks demonstrates that the signature of guilt-by-association is ubiquitous and reproducible and that the GBA heuristic is broadly applicable across the population of nine hundred Gene Ontology categories. We also demonstrate the existence of highly reproducible patterns of coexpression between some pairs of GO categories.\n\nCONCLUSION: We conclude that GBA has universal value and that transcriptional control may be more modular than previously realized. Our analyses also suggest that methodologies combining coexpression measurements across multiple genes in a biologically-defined module can aid in characterizing gene function or in characterizing whether pairs of functions operate together.", "author" : [ { "dropping-particle" : "", "family" : "Wolfe", "given" : "Cecily J", "non-dropping-particle" : "", "parse-names" : false, "suffix" : "" }, { "dropping-particle" : "", "family" : "Kohane", "given" : "Isaac S", "non-dropping-particle" : "", "parse-names" : false, "suffix" : "" }, { "dropping-particle" : "", "family" : "Butte", "given" : "Atul J", "non-dropping-particle" : "", "parse-names" : false, "suffix" : "" } ], "container-title" : "BMC bioinformatics", "id" : "ITEM-1", "issued" : { "date-parts" : [ [ "2005", "1" ] ] }, "page" : "227", "title" : "Systematic survey reveals general applicability of \"guilt-by-association\" within gene coexpression networks.", "type" : "article-journal", "volume" : "6" }, "uris" : [ "http://www.mendeley.com/documents/?uuid=63cfcd16-1079-43c6-ad5a-bb370a90eb4e" ] } ], "mendeley" : { "formattedCitation" : "(Wolfe, Kohane, and Butte 2005)", "plainTextFormattedCitation" : "(Wolfe, Kohane, and Butte 2005)", "previouslyFormattedCitation" : "(Wolfe, Kohane, and Butte 2005)" }, "properties" : { "noteIndex" : 0 }, "schema" : "https://github.com/citation-style-language/schema/raw/master/csl-citation.json" }</w:instrText>
      </w:r>
      <w:r w:rsidRPr="0056390E">
        <w:fldChar w:fldCharType="separate"/>
      </w:r>
      <w:r w:rsidR="00C61012" w:rsidRPr="00C61012">
        <w:rPr>
          <w:noProof/>
        </w:rPr>
        <w:t>(Wolfe, Kohane, and Butte 2005)</w:t>
      </w:r>
      <w:r w:rsidRPr="0056390E">
        <w:fldChar w:fldCharType="end"/>
      </w:r>
      <w:r w:rsidRPr="00002A0F">
        <w:t xml:space="preserve">. </w:t>
      </w:r>
      <w:r w:rsidR="00A95231">
        <w:t>Thus, g</w:t>
      </w:r>
      <w:r w:rsidRPr="00002A0F">
        <w:t xml:space="preserve">enetic variation </w:t>
      </w:r>
      <w:r w:rsidR="00A95231">
        <w:t>discovered</w:t>
      </w:r>
      <w:r w:rsidRPr="00002A0F">
        <w:t xml:space="preserve"> by GWAS</w:t>
      </w:r>
      <w:r w:rsidR="00A95231">
        <w:t xml:space="preserve">, </w:t>
      </w:r>
      <w:r w:rsidRPr="00002A0F">
        <w:t xml:space="preserve">is </w:t>
      </w:r>
      <w:r w:rsidR="00A95231">
        <w:t xml:space="preserve">likely </w:t>
      </w:r>
      <w:r w:rsidRPr="00002A0F">
        <w:t>encoded by co-regulated genes</w:t>
      </w:r>
      <w:r w:rsidR="00A95231">
        <w:t xml:space="preserve"> and</w:t>
      </w:r>
      <w:r w:rsidRPr="00002A0F">
        <w:t xml:space="preserve"> these data sets </w:t>
      </w:r>
      <w:r w:rsidR="00A95231">
        <w:t>should</w:t>
      </w:r>
      <w:r w:rsidR="00A95231" w:rsidRPr="00002A0F">
        <w:t xml:space="preserve"> </w:t>
      </w:r>
      <w:r w:rsidRPr="00002A0F">
        <w:t>non-randomly overlap.</w:t>
      </w:r>
      <w:r w:rsidR="0037619E">
        <w:t xml:space="preserve"> By directly integrating GWAS data with co-expression networks, </w:t>
      </w:r>
      <w:r w:rsidRPr="00002A0F">
        <w:t xml:space="preserve">candidate genes linked to GWAS SNPs </w:t>
      </w:r>
      <w:r w:rsidR="0037619E">
        <w:t xml:space="preserve">can be prioritized based on </w:t>
      </w:r>
      <w:r w:rsidRPr="00002A0F">
        <w:t xml:space="preserve">putative functional information captured by </w:t>
      </w:r>
      <w:r w:rsidR="0037619E">
        <w:t>the</w:t>
      </w:r>
      <w:r w:rsidRPr="00002A0F">
        <w:t xml:space="preserve"> gene co-expression network</w:t>
      </w:r>
      <w:r w:rsidR="00A95231">
        <w:t xml:space="preserve"> and simultaneously annotate</w:t>
      </w:r>
      <w:r w:rsidR="0037619E">
        <w:t>d to</w:t>
      </w:r>
      <w:r w:rsidR="00A95231">
        <w:t xml:space="preserve"> biological processes</w:t>
      </w:r>
      <w:r w:rsidRPr="00002A0F">
        <w:t>. Though not all functional relationships are captured using co-expression</w:t>
      </w:r>
      <w:r w:rsidR="00EC0F99">
        <w:t xml:space="preserve"> </w:t>
      </w:r>
      <w:r>
        <w:fldChar w:fldCharType="begin" w:fldLock="1"/>
      </w:r>
      <w:r w:rsidR="000D3FBC">
        <w:instrText>ADDIN CSL_CITATION { "citationItems" : [ { "id" : "ITEM-1", "itemData" : { "DOI" : "10.1038/nrg3868", "ISSN" : "1471-0056", "author" : [ { "dropping-particle" : "", "family" : "Ritchie", "given" : "Marylyn D.", "non-dropping-particle" : "", "parse-names" : false, "suffix" : "" }, { "dropping-particle" : "", "family" : "Holzinger", "given" : "Emily R.", "non-dropping-particle" : "", "parse-names" : false, "suffix" : "" }, { "dropping-particle" : "", "family" : "Li", "given" : "Ruowang", "non-dropping-particle" : "", "parse-names" : false, "suffix" : "" }, { "dropping-particle" : "", "family" : "Pendergrass", "given" : "Sarah A.", "non-dropping-particle" : "", "parse-names" : false, "suffix" : "" }, { "dropping-particle" : "", "family" : "Kim", "given" : "Dokyoon", "non-dropping-particle" : "", "parse-names" : false, "suffix" : "" } ], "container-title" : "Nature Reviews Genetics", "id" : "ITEM-1", "issue" : "2", "issued" : { "date-parts" : [ [ "2015", "1", "13" ] ] }, "page" : "85-97", "publisher" : "Nature Publishing Group", "title" : "Methods of integrating data to uncover genotype\u2013phenotype interactions", "type" : "article-journal", "volume" : "16" }, "uris" : [ "http://www.mendeley.com/documents/?uuid=18366a17-3023-4535-8e11-7d46c4e4efee" ] } ], "mendeley" : { "formattedCitation" : "(Ritchie et al. 2015)", "plainTextFormattedCitation" : "(Ritchie et al. 2015)", "previouslyFormattedCitation" : "(Ritchie et al. 2015)" }, "properties" : { "noteIndex" : 0 }, "schema" : "https://github.com/citation-style-language/schema/raw/master/csl-citation.json" }</w:instrText>
      </w:r>
      <w:r>
        <w:fldChar w:fldCharType="separate"/>
      </w:r>
      <w:r w:rsidR="00D319F4" w:rsidRPr="00D319F4">
        <w:rPr>
          <w:noProof/>
        </w:rPr>
        <w:t>(Ritchie et al. 2015)</w:t>
      </w:r>
      <w:r>
        <w:fldChar w:fldCharType="end"/>
      </w:r>
      <w:r w:rsidRPr="00002A0F">
        <w:t>, th</w:t>
      </w:r>
      <w:r w:rsidR="00EC0F99">
        <w:t>e comparison of these</w:t>
      </w:r>
      <w:r w:rsidRPr="00002A0F">
        <w:t xml:space="preserve"> data </w:t>
      </w:r>
      <w:r w:rsidR="005D75CC">
        <w:t>have the potential to</w:t>
      </w:r>
      <w:r w:rsidR="005D75CC" w:rsidRPr="00002A0F">
        <w:t xml:space="preserve"> </w:t>
      </w:r>
      <w:r w:rsidRPr="00002A0F">
        <w:t xml:space="preserve">provide a highly informative, and sometimes </w:t>
      </w:r>
      <w:r w:rsidR="00EC0F99">
        <w:t>exclusive</w:t>
      </w:r>
      <w:r w:rsidRPr="00002A0F">
        <w:t xml:space="preserve">, set of clues about genes that have </w:t>
      </w:r>
      <w:r w:rsidR="00EC0F99">
        <w:t xml:space="preserve">been </w:t>
      </w:r>
      <w:r w:rsidRPr="00002A0F">
        <w:t>otherwise not been studied. This principle has been used successfully with other ty</w:t>
      </w:r>
      <w:r>
        <w:t xml:space="preserve">pes of networks, for example protein-protein interactions </w:t>
      </w:r>
      <w:r>
        <w:fldChar w:fldCharType="begin" w:fldLock="1"/>
      </w:r>
      <w:r w:rsidR="009430C5">
        <w:instrText>ADDIN CSL_CITATION { "citationItems" : [ { "id" : "ITEM-1", "itemData" : { "DOI" : "10.1186/1471-2105-9-398", "ISSN" : "1471-2105", "PMID" : "18816408", "abstract" : "BACKGROUND: Identification of protein complexes is crucial for understanding principles of cellular organization and functions. As the size of protein-protein interaction set increases, a general trend is to represent the interactions as a network and to develop effective algorithms to detect significant complexes in such networks.\n\nRESULTS: Based on the study of known complexes in protein networks, this paper proposes a new topological structure for protein complexes, which is a combination of subgraph diameter (or average vertex distance) and subgraph density. Following the approach of that of the previously proposed clustering algorithm DPClus which expands clusters starting from seeded vertices, we present a clustering algorithm IPCA based on the new topological structure for identifying complexes in large protein interaction networks. The algorithm IPCA is applied to the protein interaction network of Sacchromyces cerevisiae and identifies many well known complexes. Experimental results show that the algorithm IPCA recalls more known complexes than previously proposed clustering algorithms, including DPClus, CFinder, LCMA, MCODE, RNSC and STM.\n\nCONCLUSION: The proposed algorithm based on the new topological structure makes it possible to identify dense subgraphs in protein interaction networks, many of which correspond to known protein complexes. The algorithm is robust to the known high rate of false positives and false negatives in data from high-throughout interaction techniques. The program is available at http://netlab.csu.edu.cn/bioinformatics/limin/IPCA.", "author" : [ { "dropping-particle" : "", "family" : "Li", "given" : "Min", "non-dropping-particle" : "", "parse-names" : false, "suffix" : "" }, { "dropping-particle" : "", "family" : "Chen", "given" : "Jian-er", "non-dropping-particle" : "", "parse-names" : false, "suffix" : "" }, { "dropping-particle" : "", "family" : "Wang", "given" : "Jian-xin", "non-dropping-particle" : "", "parse-names" : false, "suffix" : "" }, { "dropping-particle" : "", "family" : "Hu", "given" : "Bin", "non-dropping-particle" : "", "parse-names" : false, "suffix" : "" }, { "dropping-particle" : "", "family" : "Chen", "given" : "Gang", "non-dropping-particle" : "", "parse-names" : false, "suffix" : "" } ], "container-title" : "BMC bioinformatics", "id" : "ITEM-1", "issue" : "1", "issued" : { "date-parts" : [ [ "2008", "1", "25" ] ] }, "language" : "En", "page" : "398", "publisher" : "BioMed Central", "title" : "Modifying the DPClus algorithm for identifying protein complexes based on new topological structures.", "type" : "article-journal", "volume" : "9" }, "uris" : [ "http://www.mendeley.com/documents/?uuid=e6240e39-fe13-4f52-a7ef-dda37848ca1b" ] } ], "mendeley" : { "formattedCitation" : "(M. Li et al. 2008)", "plainTextFormattedCitation" : "(M. Li et al. 2008)", "previouslyFormattedCitation" : "(M. Li et al. 2008)" }, "properties" : { "noteIndex" : 0 }, "schema" : "https://github.com/citation-style-language/schema/raw/master/csl-citation.json" }</w:instrText>
      </w:r>
      <w:r>
        <w:fldChar w:fldCharType="separate"/>
      </w:r>
      <w:r w:rsidR="00C61012" w:rsidRPr="00C61012">
        <w:rPr>
          <w:noProof/>
        </w:rPr>
        <w:t>(M. Li et al. 2008)</w:t>
      </w:r>
      <w:r>
        <w:fldChar w:fldCharType="end"/>
      </w:r>
      <w:r>
        <w:t>, and co-expression has been used as a basis</w:t>
      </w:r>
      <w:r w:rsidRPr="00002A0F">
        <w:t xml:space="preserve"> for</w:t>
      </w:r>
      <w:r>
        <w:t xml:space="preserve"> understanding GWA studies in mouse and human </w:t>
      </w:r>
      <w:r>
        <w:fldChar w:fldCharType="begin" w:fldLock="1"/>
      </w:r>
      <w:r w:rsidR="009029D0">
        <w:instrText>ADDIN CSL_CITATION { "citationItems" : [ { "id" : "ITEM-1", "itemData" : { "DOI" : "10.1016/j.cels.2016.10.014", "ISSN" : "24054712", "PMID" : "27866947", "abstract" : "Bone mineral density (BMD) is a highly heritable predictor of osteoporotic fracture. Genome-wide association studies (GWAS) for BMD have identified dozens of associations; yet, the genes responsible for most associations remain elusive. Here, we used a bone co-expression network to predict causal genes at BMD GWAS loci based on the premise that genes underlying a disease are often functionally related and functionally related genes are often co-expressed. By mapping genes implicated by BMD GWAS onto a bone co-expression network, we predicted and inferred the function of causal genes for 30 of 64 GWAS loci. We experimentally confirmed that two of the genes predicted to be causal, SPTBN1 and MARK3, are potentially responsible for the effects of GWAS loci on chromosomes 2p16.2 and 14q32.32, respectively. This approach provides a roadmap for the dissection of additional BMD GWAS associations. Furthermore, it should be applicable to GWAS data for a wide range of diseases.", "author" : [ { "dropping-particle" : "", "family" : "Calabrese", "given" : "Gina M.", "non-dropping-particle" : "", "parse-names" : false, "suffix" : "" }, { "dropping-particle" : "", "family" : "Mesner", "given" : "Larry D.", "non-dropping-particle" : "", "parse-names" : false, "suffix" : "" }, { "dropping-particle" : "", "family" : "Stains", "given" : "Joseph P.", "non-dropping-particle" : "", "parse-names" : false, "suffix" : "" }, { "dropping-particle" : "", "family" : "Tommasini", "given" : "Steven M.", "non-dropping-particle" : "", "parse-names" : false, "suffix" : "" }, { "dropping-particle" : "", "family" : "Horowitz", "given" : "Mark C.", "non-dropping-particle" : "", "parse-names" : false, "suffix" : "" }, { "dropping-particle" : "", "family" : "Rosen", "given" : "Clifford J.", "non-dropping-particle" : "", "parse-names" : false, "suffix" : "" }, { "dropping-particle" : "", "family" : "Farber", "given" : "Charles R.", "non-dropping-particle" : "", "parse-names" : false, "suffix" : "" } ], "container-title" : "Cell Systems", "id" : "ITEM-1", "issue" : "1", "issued" : { "date-parts" : [ [ "2017" ] ] }, "page" : "46-59.e4", "publisher" : "Elsevier Inc.", "title" : "Integrating GWAS and Co-expression Network Data Identifies Bone Mineral Density Genes SPTBN1 and MARK3 and an Osteoblast Functional Module", "type" : "article-journal", "volume" : "4" }, "uris" : [ "http://www.mendeley.com/documents/?uuid=4cb82028-7cd0-4846-8b8d-1b21982a7c23" ] }, { "id" : "ITEM-2", "itemData" : { "DOI" : "10.1186/1755-8794-7-48", "ISBN" : "1755-8794 (Electronic)\\r1755-8794 (Linking)", "ISSN" : "1755-8794", "PMID" : "25085501", "abstract" : "BACKGROUND: Allergic rhinitis is a common disease whose genetic basis is incompletely explained. We report an integrated genomic analysis of allergic rhinitis.\\n\\nMETHODS: We performed genome wide association studies (GWAS) of allergic rhinitis in 5633 ethnically diverse North American subjects. Next, we profiled gene expression in disease-relevant tissue (peripheral blood CD4+ lymphocytes) collected from subjects who had been genotyped. We then integrated the GWAS and gene expression data using expression single nucleotide (eSNP), coexpression network, and pathway approaches to identify the biologic relevance of our GWAS.\\n\\nRESULTS: GWAS revealed ethnicity-specific findings, with 4 genome-wide significant loci among Latinos and 1 genome-wide significant locus in the GWAS meta-analysis across ethnic groups. To identify biologic context for these results, we constructed a coexpression network to define modules of genes with similar patterns of CD4+ gene expression (coexpression modules) that could serve as constructs of broader gene expression. 6 of the 22 GWAS loci with P-value\u2009\u2264\u20091x10-6 tagged one particular coexpression module (4.0-fold enrichment, P-value 0.0029), and this module also had the greatest enrichment (3.4-fold enrichment, P-value 2.6\u2009\u00d7\u200910-24) for allergic rhinitis-associated eSNPs (genetic variants associated with both gene expression and allergic rhinitis). The integrated GWAS, coexpression network, and eSNP results therefore supported this coexpression module as an allergic rhinitis module. Pathway analysis revealed that the module was enriched for mitochondrial pathways (8.6-fold enrichment, P-value 4.5\u2009\u00d7\u200910-72).\\n\\nCONCLUSIONS: Our results highlight mitochondrial pathways as a target for further investigation of allergic rhinitis mechanism and treatment. Our integrated approach can be applied to provide biologic context for GWAS of other diseases.", "author" : [ { "dropping-particle" : "", "family" : "Bunyavanich", "given" : "Supinda", "non-dropping-particle" : "", "parse-names" : false, "suffix" : "" }, { "dropping-particle" : "", "family" : "Schadt", "given" : "Eric E", "non-dropping-particle" : "", "parse-names" : false, "suffix" : "" }, { "dropping-particle" : "", "family" : "Himes", "given" : "Blanca E", "non-dropping-particle" : "", "parse-names" : false, "suffix" : "" }, { "dropping-particle" : "", "family" : "Lasky-Su", "given" : "Jessica", "non-dropping-particle" : "", "parse-names" : false, "suffix" : "" }, { "dropping-particle" : "", "family" : "Qiu", "given" : "Weiliang", "non-dropping-particle" : "", "parse-names" : false, "suffix" : "" }, { "dropping-particle" : "", "family" : "Lazarus", "given" : "Ross", "non-dropping-particle" : "", "parse-names" : false, "suffix" : "" }, { "dropping-particle" : "", "family" : "Ziniti", "given" : "John P", "non-dropping-particle" : "", "parse-names" : false, "suffix" : "" }, { "dropping-particle" : "", "family" : "Cohain", "given" : "Ariella", "non-dropping-particle" : "", "parse-names" : false, "suffix" : "" }, { "dropping-particle" : "", "family" : "Linderman", "given" : "Michael", "non-dropping-particle" : "", "parse-names" : false, "suffix" : "" }, { "dropping-particle" : "", "family" : "Torgerson", "given" : "Dara G", "non-dropping-particle" : "", "parse-names" : false, "suffix" : "" }, { "dropping-particle" : "", "family" : "Eng", "given" : "Celeste S", "non-dropping-particle" : "", "parse-names" : false, "suffix" : "" }, { "dropping-particle" : "", "family" : "Pino-Yanes", "given" : "Maria", "non-dropping-particle" : "", "parse-names" : false, "suffix" : "" }, { "dropping-particle" : "", "family" : "Padhukasahasram", "given" : "Badri", "non-dropping-particle" : "", "parse-names" : false, "suffix" : "" }, { "dropping-particle" : "", "family" : "Yang", "given" : "James J", "non-dropping-particle" : "", "parse-names" : false, "suffix" : "" }, { "dropping-particle" : "", "family" : "Mathias", "given" : "Rasika A", "non-dropping-particle" : "", "parse-names" : false, "suffix" : "" }, { "dropping-particle" : "", "family" : "Beaty", "given" : "Terri H", "non-dropping-particle" : "", "parse-names" : false, "suffix" : "" }, { "dropping-particle" : "", "family" : "Li", "given" : "Xingnan", "non-dropping-particle" : "", "parse-names" : false, "suffix" : "" }, { "dropping-particle" : "", "family" : "Graves", "given" : "Penelope", "non-dropping-particle" : "", "parse-names" : false, "suffix" : "" }, { "dropping-particle" : "", "family" : "Romieu", "given" : "Isabelle", "non-dropping-particle" : "", "parse-names" : false, "suffix" : "" }, { "dropping-particle" : "", "family" : "Navarro", "given" : "Blanca del Rio", "non-dropping-particle" : "", "parse-names" : false, "suffix" : "" }, { "dropping-particle" : "", "family" : "Salam", "given" : "M Towhid", "non-dropping-particle" : "", "parse-names" : false, "suffix" : "" }, { "dropping-particle" : "", "family" : "Vora", "given" : "Hita", "non-dropping-particle" : "", "parse-names" : false, "suffix" : "" }, { "dropping-particle" : "", "family" : "Nicolae", "given" : "Dan L", "non-dropping-particle" : "", "parse-names" : false, "suffix" : "" }, { "dropping-particle" : "", "family" : "Ober", "given" : "Carole", "non-dropping-particle" : "", "parse-names" : false, "suffix" : "" }, { "dropping-particle" : "", "family" : "Martinez", "given" : "Fernando D", "non-dropping-particle" : "", "parse-names" : false, "suffix" : "" }, { "dropping-particle" : "", "family" : "Bleecker", "given" : "Eugene R", "non-dropping-particle" : "", "parse-names" : false, "suffix" : "" }, { "dropping-particle" : "", "family" : "Meyers", "given" : "Deborah A", "non-dropping-particle" : "", "parse-names" : false, "suffix" : "" }, { "dropping-particle" : "", "family" : "Gauderman", "given" : "W James", "non-dropping-particle" : "", "parse-names" : false, "suffix" : "" }, { "dropping-particle" : "", "family" : "Gilliland", "given" : "Frank", "non-dropping-particle" : "", "parse-names" : false, "suffix" : "" }, { "dropping-particle" : "", "family" : "Burchard", "given" : "Esteban G", "non-dropping-particle" : "", "parse-names" : false, "suffix" : "" }, { "dropping-particle" : "", "family" : "Barnes", "given" : "Kathleen C", "non-dropping-particle" : "", "parse-names" : false, "suffix" : "" }, { "dropping-particle" : "", "family" : "Williams", "given" : "L Keoki", "non-dropping-particle" : "", "parse-names" : false, "suffix" : "" }, { "dropping-particle" : "", "family" : "London", "given" : "Stephanie J", "non-dropping-particle" : "", "parse-names" : false, "suffix" : "" }, { "dropping-particle" : "", "family" : "Zhang", "given" : "Bin", "non-dropping-particle" : "", "parse-names" : false, "suffix" : "" }, { "dropping-particle" : "", "family" : "Raby", "given" : "Benjamin A", "non-dropping-particle" : "", "parse-names" : false, "suffix" : "" }, { "dropping-particle" : "", "family" : "Weiss", "given" : "Scott T", "non-dropping-particle" : "", "parse-names" : false, "suffix" : "" } ], "container-title" : "BMC Medical Genomics", "id" : "ITEM-2", "issue" : "1", "issued" : { "date-parts" : [ [ "2014" ] ] }, "page" : "48", "title" : "Integrated genome-wide association, coexpression network, and expression single nucleotide polymorphism analysis identifies novel pathway in allergic rhinitis", "type" : "article-journal", "volume" : "7" }, "uris" : [ "http://www.mendeley.com/documents/?uuid=b631afeb-b597-4e79-8256-274c02844a86" ] }, { "id" : "ITEM-3", "itemData" : { "DOI" : "10.1038/nmeth.3215", "author" : [ { "dropping-particle" : "", "family" : "Ta\u015fan", "given" : "Murat", "non-dropping-particle" : "", "parse-names" : false, "suffix" : "" }, { "dropping-particle" : "", "family" : "Musso", "given" : "Gabriel", "non-dropping-particle" : "", "parse-names" : false, "suffix" : "" }, { "dropping-particle" : "", "family" : "Hao", "given" : "Tong", "non-dropping-particle" : "", "parse-names" : false, "suffix" : "" }, { "dropping-particle" : "", "family" : "Vidal", "given" : "Marc", "non-dropping-particle" : "", "parse-names" : false, "suffix" : "" }, { "dropping-particle" : "", "family" : "Macrae", "given" : "Calum a", "non-dropping-particle" : "", "parse-names" : false, "suffix" : "" }, { "dropping-particle" : "", "family" : "Roth", "given" : "Frederick P", "non-dropping-particle" : "", "parse-names" : false, "suffix" : "" } ], "id" : "ITEM-3", "issue" : "2", "issued" : { "date-parts" : [ [ "2014" ] ] }, "title" : "Selecting causal genes from genome-wide association studies via functionally coherent subnetworks", "type" : "article-journal", "volume" : "12" }, "uris" : [ "http://www.mendeley.com/documents/?uuid=ba8774e9-ab22-4b68-b5eb-a9673afae875" ] } ], "mendeley" : { "formattedCitation" : "(Calabrese et al. 2017; Bunyavanich et al. 2014; Ta\u015fan et al. 2014)", "plainTextFormattedCitation" : "(Calabrese et al. 2017; Bunyavanich et al. 2014; Ta\u015fan et al. 2014)", "previouslyFormattedCitation" : "(Calabrese et al. 2017; Bunyavanich et al. 2014; Ta\u015fan et al. 2014)" }, "properties" : { "noteIndex" : 0 }, "schema" : "https://github.com/citation-style-language/schema/raw/master/csl-citation.json" }</w:instrText>
      </w:r>
      <w:r>
        <w:fldChar w:fldCharType="separate"/>
      </w:r>
      <w:r w:rsidRPr="001F27D0">
        <w:rPr>
          <w:noProof/>
        </w:rPr>
        <w:t>(Calabrese et al. 2017; Bunyavanich et al. 2014; Taşan et al. 2014)</w:t>
      </w:r>
      <w:r>
        <w:fldChar w:fldCharType="end"/>
      </w:r>
      <w:r w:rsidRPr="00002A0F">
        <w:t>.</w:t>
      </w:r>
      <w:r w:rsidR="005D75CC">
        <w:t xml:space="preserve"> It is, however,</w:t>
      </w:r>
      <w:r w:rsidR="009456A0">
        <w:t xml:space="preserve"> often</w:t>
      </w:r>
      <w:r w:rsidR="005D75CC">
        <w:t xml:space="preserve"> unclear what the null expectations are for overlapping two sets of genes </w:t>
      </w:r>
      <w:r w:rsidR="009331B7">
        <w:t xml:space="preserve">that were </w:t>
      </w:r>
      <w:r w:rsidR="005D75CC">
        <w:t xml:space="preserve">selected based on their </w:t>
      </w:r>
      <w:r w:rsidR="009331B7">
        <w:t>performance in functional assays. A simple ranking or overlap is likely to identify genes present in co</w:t>
      </w:r>
      <w:r w:rsidR="00613A06">
        <w:t>-</w:t>
      </w:r>
      <w:r w:rsidR="009331B7">
        <w:t xml:space="preserve">expression networks and GWAS candidate gene lists, but a thoughtful consideration of overlap expectations is required to provide any confidence that such an overlap </w:t>
      </w:r>
      <w:r w:rsidR="00904616">
        <w:t>could not be found by</w:t>
      </w:r>
      <w:r w:rsidR="009331B7">
        <w:t xml:space="preserve"> picking two lists at random.</w:t>
      </w:r>
    </w:p>
    <w:p w14:paraId="2DDD8C57" w14:textId="0D8C0950" w:rsidR="00EF75BE" w:rsidRDefault="00EF75BE" w:rsidP="00EF75BE">
      <w:r>
        <w:t>We developed a freely available, open source computational framework called Camoco (</w:t>
      </w:r>
      <w:r w:rsidRPr="00002A0F">
        <w:rPr>
          <w:b/>
        </w:rPr>
        <w:t>C</w:t>
      </w:r>
      <w:r w:rsidRPr="00002A0F">
        <w:t>o-</w:t>
      </w:r>
      <w:r w:rsidRPr="00002A0F">
        <w:rPr>
          <w:b/>
        </w:rPr>
        <w:t>A</w:t>
      </w:r>
      <w:r w:rsidRPr="00002A0F">
        <w:t xml:space="preserve">nalysis of </w:t>
      </w:r>
      <w:r w:rsidRPr="00002A0F">
        <w:rPr>
          <w:b/>
        </w:rPr>
        <w:t>mo</w:t>
      </w:r>
      <w:r w:rsidRPr="00002A0F">
        <w:t xml:space="preserve">lecular </w:t>
      </w:r>
      <w:r w:rsidRPr="00002A0F">
        <w:rPr>
          <w:b/>
        </w:rPr>
        <w:t>co</w:t>
      </w:r>
      <w:r w:rsidRPr="00002A0F">
        <w:t>mponents</w:t>
      </w:r>
      <w:r>
        <w:t>),</w:t>
      </w:r>
      <w:r w:rsidRPr="00002A0F">
        <w:t xml:space="preserve"> designed specifically for integrating GWAS candidate lists with gene co-expression networks to prioritize individual candidate genes. C</w:t>
      </w:r>
      <w:r>
        <w:t>amoco</w:t>
      </w:r>
      <w:r w:rsidRPr="00002A0F">
        <w:t xml:space="preserve"> </w:t>
      </w:r>
      <w:r w:rsidR="009F4F79">
        <w:t>evaluates</w:t>
      </w:r>
      <w:r w:rsidRPr="00002A0F">
        <w:t xml:space="preserve"> candidate SNPs and corresponding association statistics derived from a typical GWAS study and identifies a ranked list of high confidence candidate genes that are embedde</w:t>
      </w:r>
      <w:r w:rsidR="00F87365">
        <w:t>d in strongly</w:t>
      </w:r>
      <w:r w:rsidRPr="00002A0F">
        <w:t xml:space="preserve"> connected functional modules where multiple members of those modules are associated with the phenotype of</w:t>
      </w:r>
      <w:r>
        <w:t xml:space="preserve"> interest. </w:t>
      </w:r>
    </w:p>
    <w:p w14:paraId="275DB1CF" w14:textId="171B36D4" w:rsidR="00EF75BE" w:rsidRPr="00002A0F" w:rsidRDefault="00EF75BE" w:rsidP="00EF75BE">
      <w:r>
        <w:t xml:space="preserve">We </w:t>
      </w:r>
      <w:r w:rsidR="006540D1">
        <w:t>applied</w:t>
      </w:r>
      <w:r>
        <w:t xml:space="preserve"> this approach</w:t>
      </w:r>
      <w:r w:rsidRPr="00002A0F">
        <w:t xml:space="preserve"> in maize,</w:t>
      </w:r>
      <w:r>
        <w:t xml:space="preserve"> </w:t>
      </w:r>
      <w:r w:rsidR="009331B7">
        <w:t xml:space="preserve">as it is has </w:t>
      </w:r>
      <w:r w:rsidR="007E1F8C">
        <w:t xml:space="preserve">many of </w:t>
      </w:r>
      <w:r w:rsidR="009331B7">
        <w:t xml:space="preserve">the tools of a genetic model system and is </w:t>
      </w:r>
      <w:r>
        <w:t>one of the most important agricultural crops in the world</w:t>
      </w:r>
      <w:ins w:id="18" w:author="rob" w:date="2017-10-03T09:50:00Z">
        <w:r w:rsidR="00B53228">
          <w:t>;</w:t>
        </w:r>
      </w:ins>
      <w:del w:id="19" w:author="rob" w:date="2017-10-03T09:50:00Z">
        <w:r w:rsidDel="00B53228">
          <w:delText>,</w:delText>
        </w:r>
      </w:del>
      <w:r>
        <w:t xml:space="preserve"> yielding 13.6 billion bushels of grain alone in the USA in 2015 </w:t>
      </w:r>
      <w:r>
        <w:fldChar w:fldCharType="begin" w:fldLock="1"/>
      </w:r>
      <w:r>
        <w:instrText>ADDIN CSL_CITATION { "citationItems" : [ { "id" : "ITEM-1", "itemData" : { "author" : [ { "dropping-particle" : "", "family" : "USDA", "given" : "", "non-dropping-particle" : "", "parse-names" : false, "suffix" : "" } ], "id" : "ITEM-1", "issue" : "January", "issued" : { "date-parts" : [ [ "2016" ] ] }, "title" : "Crop Production 2015 Summary", "type" : "report" }, "uris" : [ "http://www.mendeley.com/documents/?uuid=00970602-5ee3-4403-b4ad-35ee202617a0" ] } ], "mendeley" : { "formattedCitation" : "(USDA 2016)", "plainTextFormattedCitation" : "(USDA 2016)", "previouslyFormattedCitation" : "(USDA 2016)" }, "properties" : { "noteIndex" : 0 }, "schema" : "https://github.com/citation-style-language/schema/raw/master/csl-citation.json" }</w:instrText>
      </w:r>
      <w:r>
        <w:fldChar w:fldCharType="separate"/>
      </w:r>
      <w:r w:rsidRPr="00780438">
        <w:rPr>
          <w:noProof/>
        </w:rPr>
        <w:t>(USDA 2016)</w:t>
      </w:r>
      <w:r>
        <w:fldChar w:fldCharType="end"/>
      </w:r>
      <w:r>
        <w:t xml:space="preserve">. </w:t>
      </w:r>
      <w:r w:rsidRPr="00002A0F">
        <w:t>We focused on quantitative phenotypes measuring the</w:t>
      </w:r>
      <w:r>
        <w:t xml:space="preserve"> </w:t>
      </w:r>
      <w:r w:rsidRPr="00002A0F">
        <w:t xml:space="preserve">accumulation of 17 </w:t>
      </w:r>
      <w:r w:rsidRPr="00002A0F">
        <w:lastRenderedPageBreak/>
        <w:t xml:space="preserve">different elements in maize grain ionome (Al, As, B, Ca, Cd, Fe, K, Mg, Mn, Mo, Na, Ni, Rb, S, Se, Sr and Zn). </w:t>
      </w:r>
      <w:r>
        <w:t>Plants must take up all elements except carbon and oxygen from the soil making the plant ionome a critical component in understanding plant environmental response</w:t>
      </w:r>
      <w:r w:rsidR="009331B7">
        <w:t xml:space="preserve"> </w:t>
      </w:r>
      <w:r>
        <w:fldChar w:fldCharType="begin" w:fldLock="1"/>
      </w:r>
      <w:r w:rsidR="009430C5">
        <w:instrText>ADDIN CSL_CITATION { "citationItems" : [ { "id" : "ITEM-1", "itemData" : { "DOI" : "10.1093/bfgp/elp055", "ISSN" : "2041-2657", "PMID" : "20081216", "abstract" : "Ionomics is the study of elemental accumulation in living systems using high-throughput elemental profiling. This approach has been applied extensively in plants for forward and reverse genetics, screening diversity panels, and modeling of physiological states. In this review, I will discuss some of the advantages and limitations of the ionomics approach as well as the important parameters to consider when designing ionomics experiments, and how to evaluate ionomics data.", "author" : [ { "dropping-particle" : "", "family" : "Baxter", "given" : "Ivan", "non-dropping-particle" : "", "parse-names" : false, "suffix" : "" } ], "container-title" : "Briefings in functional genomics", "id" : "ITEM-1", "issue" : "2", "issued" : { "date-parts" : [ [ "2010", "3" ] ] }, "page" : "149-56", "title" : "Ionomics: The functional genomics of elements.", "type" : "article-journal", "volume" : "9" }, "uris" : [ "http://www.mendeley.com/documents/?uuid=e650e184-502c-48f6-8a8a-701fd9d06bc7" ] } ], "mendeley" : { "formattedCitation" : "(I. Baxter 2010)", "plainTextFormattedCitation" : "(I. Baxter 2010)", "previouslyFormattedCitation" : "(I. Baxter 2010)" }, "properties" : { "noteIndex" : 0 }, "schema" : "https://github.com/citation-style-language/schema/raw/master/csl-citation.json" }</w:instrText>
      </w:r>
      <w:r>
        <w:fldChar w:fldCharType="separate"/>
      </w:r>
      <w:r w:rsidR="00C61012" w:rsidRPr="00C61012">
        <w:rPr>
          <w:noProof/>
        </w:rPr>
        <w:t>(I. Baxter 2010)</w:t>
      </w:r>
      <w:r>
        <w:fldChar w:fldCharType="end"/>
      </w:r>
      <w:r>
        <w:t xml:space="preserve">, grain nutritional quality </w:t>
      </w:r>
      <w:r>
        <w:fldChar w:fldCharType="begin" w:fldLock="1"/>
      </w:r>
      <w:r w:rsidR="009430C5">
        <w:instrText>ADDIN CSL_CITATION { "citationItems" : [ { "id" : "ITEM-1", "itemData" : { "author" : [ { "dropping-particle" : "Lou", "family" : "Guerinot", "given" : "Mary", "non-dropping-particle" : "", "parse-names" : false, "suffix" : "" }, { "dropping-particle" : "", "family" : "Salt", "given" : "David E", "non-dropping-particle" : "", "parse-names" : false, "suffix" : "" } ], "id" : "ITEM-1", "issued" : { "date-parts" : [ [ "2017" ] ] }, "title" : "Fortified Foods and Phytoremediation . Two Sides of the Same Coin 1", "type" : "article-journal", "volume" : "03755" }, "uris" : [ "http://www.mendeley.com/documents/?uuid=cf3b889e-18ca-4469-ac6f-1cece0dbce61" ] } ], "mendeley" : { "formattedCitation" : "(Guerinot and Salt 2017)", "plainTextFormattedCitation" : "(Guerinot and Salt 2017)", "previouslyFormattedCitation" : "(Guerinot and Salt 2017)" }, "properties" : { "noteIndex" : 0 }, "schema" : "https://github.com/citation-style-language/schema/raw/master/csl-citation.json" }</w:instrText>
      </w:r>
      <w:r>
        <w:fldChar w:fldCharType="separate"/>
      </w:r>
      <w:r w:rsidR="00C61012" w:rsidRPr="00C61012">
        <w:rPr>
          <w:noProof/>
        </w:rPr>
        <w:t>(Guerinot and Salt 2017)</w:t>
      </w:r>
      <w:r>
        <w:fldChar w:fldCharType="end"/>
      </w:r>
      <w:r>
        <w:t xml:space="preserve"> and plant physiology </w:t>
      </w:r>
      <w:r>
        <w:fldChar w:fldCharType="begin" w:fldLock="1"/>
      </w:r>
      <w:r w:rsidR="009430C5">
        <w:instrText>ADDIN CSL_CITATION { "citationItems" : [ { "id" : "ITEM-1", "itemData" : { "DOI" : "10.1073/pnas.0804175105", "ISSN" : "1091-6490", "PMID" : "18697928", "abstract" : "The contention that quantitative profiles of biomolecules contain information about the physiological state of the organism has motivated a variety of high-throughput molecular profiling experiments. However, unbiased discovery and validation of biomolecular signatures from these experiments remains a challenge. Here we show that the Arabidopsis thaliana (Arabidopsis) leaf ionome, or elemental composition, contains such signatures, and we establish statistical models that connect these multivariable signatures to defined physiological responses, such as iron (Fe) and phosphorus (P) homeostasis. Iron is essential for plant growth and development, but potentially toxic at elevated levels. Because of this, shoot Fe concentrations are tightly regulated and show little variation over a range of Fe concentrations in the environment, making them a poor probe of a plant's Fe status. By evaluating the shoot ionome in plants grown under different Fe nutritional conditions, we have established a multivariable ionomic signature for the Fe response status of Arabidopsis. This signature has been validated against known Fe-response proteins and allows the high-throughput detection of the Fe status of plants with a false negative/positive rate of 18%/16%. A \"metascreen\" of previously collected ionomic data from 880 Arabidopsis mutants and natural accessions for this Fe response signature successfully identified the known Fe mutants frd1 and frd3. A similar approach has also been taken to identify and use a shoot ionomic signature associated with P homeostasis. This study establishes that multivariable ionomic signatures of physiological states associated with mineral nutrient homeostasis do exist in Arabidopsis and are in principle robust enough to detect specific physiological responses to environmental or genetic perturbations.", "author" : [ { "dropping-particle" : "", "family" : "Baxter", "given" : "Ivan R", "non-dropping-particle" : "", "parse-names" : false, "suffix" : "" }, { "dropping-particle" : "", "family" : "Vitek", "given" : "Olga", "non-dropping-particle" : "", "parse-names" : false, "suffix" : "" }, { "dropping-particle" : "", "family" : "Lahner", "given" : "Brett", "non-dropping-particle" : "", "parse-names" : false, "suffix" : "" }, { "dropping-particle" : "", "family" : "Muthukumar", "given" : "Balasubramaniam", "non-dropping-particle" : "", "parse-names" : false, "suffix" : "" }, { "dropping-particle" : "", "family" : "Borghi", "given" : "Monica", "non-dropping-particle" : "", "parse-names" : false, "suffix" : "" }, { "dropping-particle" : "", "family" : "Morrissey", "given" : "Joe", "non-dropping-particle" : "", "parse-names" : false, "suffix" : "" }, { "dropping-particle" : "Lou", "family" : "Guerinot", "given" : "Mary", "non-dropping-particle" : "", "parse-names" : false, "suffix" : "" }, { "dropping-particle" : "", "family" : "Salt", "given" : "David E", "non-dropping-particle" : "", "parse-names" : false, "suffix" : "" } ], "container-title" : "Proceedings of the National Academy of Sciences of the United States of America", "id" : "ITEM-1", "issue" : "33", "issued" : { "date-parts" : [ [ "2008", "8", "19" ] ] }, "note" : "thesis", "page" : "12081-6", "title" : "The leaf ionome as a multivariable system to detect a plant's physiological status.", "type" : "article-journal", "volume" : "105" }, "uris" : [ "http://www.mendeley.com/documents/?uuid=68133f36-d17a-4d72-a67e-07ec1956c261" ] } ], "mendeley" : { "formattedCitation" : "(I. R. Baxter et al. 2008)", "plainTextFormattedCitation" : "(I. R. Baxter et al. 2008)", "previouslyFormattedCitation" : "(I. R. Baxter et al. 2008)" }, "properties" : { "noteIndex" : 0 }, "schema" : "https://github.com/citation-style-language/schema/raw/master/csl-citation.json" }</w:instrText>
      </w:r>
      <w:r>
        <w:fldChar w:fldCharType="separate"/>
      </w:r>
      <w:r w:rsidR="00C61012" w:rsidRPr="00C61012">
        <w:rPr>
          <w:noProof/>
        </w:rPr>
        <w:t>(I. R. Baxter et al. 2008)</w:t>
      </w:r>
      <w:r>
        <w:fldChar w:fldCharType="end"/>
      </w:r>
      <w:r>
        <w:t>.</w:t>
      </w:r>
      <w:r w:rsidR="00065A66" w:rsidDel="00065A66">
        <w:t xml:space="preserve"> </w:t>
      </w:r>
      <w:r w:rsidRPr="00002A0F">
        <w:t>We evaluated multiple different types of co-expression networks for supporting the</w:t>
      </w:r>
      <w:r>
        <w:t xml:space="preserve"> application of Camoco</w:t>
      </w:r>
      <w:r w:rsidR="00065A66">
        <w:t>.</w:t>
      </w:r>
      <w:r>
        <w:t xml:space="preserve"> </w:t>
      </w:r>
      <w:r w:rsidR="00065A66">
        <w:t xml:space="preserve">To </w:t>
      </w:r>
      <w:r w:rsidRPr="00002A0F">
        <w:t>demonstrate the efficacy of our approach</w:t>
      </w:r>
      <w:r w:rsidR="00651505">
        <w:t>,</w:t>
      </w:r>
      <w:r w:rsidRPr="00002A0F">
        <w:t xml:space="preserve"> </w:t>
      </w:r>
      <w:r w:rsidR="00651505">
        <w:t xml:space="preserve">we </w:t>
      </w:r>
      <w:r w:rsidRPr="00002A0F">
        <w:t>simulat</w:t>
      </w:r>
      <w:r w:rsidR="00065A66">
        <w:t>ed</w:t>
      </w:r>
      <w:r w:rsidRPr="00002A0F">
        <w:t xml:space="preserve"> GWA studies using Gene Ontology (GO) terms to establish maize specific SNP-to-gene mapping parameters as well as a robust null model for GWAS-</w:t>
      </w:r>
      <w:r w:rsidR="00065A66">
        <w:t xml:space="preserve">expression </w:t>
      </w:r>
      <w:r w:rsidRPr="00002A0F">
        <w:t xml:space="preserve">network overlap. </w:t>
      </w:r>
      <w:r w:rsidR="00065A66">
        <w:t>T</w:t>
      </w:r>
      <w:r w:rsidR="006A521C">
        <w:t>his</w:t>
      </w:r>
      <w:r w:rsidRPr="00002A0F">
        <w:t xml:space="preserve"> approach does indeed confirm overlap between functional modules captured by co-expression networks and GWAS candidate SNPs for the maize grain ionome. We present high-confidence candidate genes identified for a vari</w:t>
      </w:r>
      <w:r w:rsidR="006A521C">
        <w:t>ety of different ionomic traits,</w:t>
      </w:r>
      <w:r w:rsidRPr="00002A0F">
        <w:t xml:space="preserve"> </w:t>
      </w:r>
      <w:r w:rsidR="00065A66">
        <w:t>test single gene knockouts demonstrating the utility of this approach, and</w:t>
      </w:r>
      <w:r w:rsidR="006A521C">
        <w:t xml:space="preserve"> highlight several best practices on</w:t>
      </w:r>
      <w:r w:rsidR="00065A66">
        <w:t xml:space="preserve"> </w:t>
      </w:r>
      <w:r w:rsidR="006A521C">
        <w:t>integrating</w:t>
      </w:r>
      <w:r w:rsidR="00065A66">
        <w:t xml:space="preserve"> </w:t>
      </w:r>
      <w:r w:rsidRPr="00002A0F">
        <w:t>co-expression</w:t>
      </w:r>
      <w:r w:rsidR="006A521C">
        <w:t xml:space="preserve"> networks</w:t>
      </w:r>
      <w:r w:rsidRPr="00002A0F">
        <w:t xml:space="preserve"> and GWAS </w:t>
      </w:r>
      <w:r w:rsidR="00065A66">
        <w:t>data</w:t>
      </w:r>
      <w:r w:rsidR="00065A66" w:rsidRPr="00002A0F">
        <w:t xml:space="preserve"> </w:t>
      </w:r>
      <w:r w:rsidR="00065A66">
        <w:t>that are</w:t>
      </w:r>
      <w:r w:rsidRPr="00002A0F">
        <w:t xml:space="preserve"> general</w:t>
      </w:r>
      <w:r w:rsidR="00065A66">
        <w:t xml:space="preserve">ly applicable to this approach. </w:t>
      </w:r>
    </w:p>
    <w:p w14:paraId="507B219F" w14:textId="77777777" w:rsidR="004E79F7" w:rsidRDefault="006B33EA" w:rsidP="006804EA">
      <w:pPr>
        <w:pStyle w:val="Heading1"/>
      </w:pPr>
      <w:r>
        <w:t>Results</w:t>
      </w:r>
    </w:p>
    <w:p w14:paraId="1EC5BF49" w14:textId="77777777" w:rsidR="005E39F8" w:rsidRDefault="003C50A3" w:rsidP="00D04EE5">
      <w:pPr>
        <w:pStyle w:val="Heading2"/>
      </w:pPr>
      <w:r>
        <w:t>A framework for i</w:t>
      </w:r>
      <w:r w:rsidR="005E39F8" w:rsidRPr="005E39F8">
        <w:t xml:space="preserve">ntegrating </w:t>
      </w:r>
      <w:r>
        <w:t>GWAS</w:t>
      </w:r>
      <w:r w:rsidR="005E39F8" w:rsidRPr="005E39F8">
        <w:t xml:space="preserve"> </w:t>
      </w:r>
      <w:r w:rsidR="00A57265">
        <w:t>results</w:t>
      </w:r>
      <w:r w:rsidR="00A57265" w:rsidRPr="005E39F8">
        <w:t xml:space="preserve"> </w:t>
      </w:r>
      <w:r w:rsidR="005E39F8" w:rsidRPr="005E39F8">
        <w:t>and co-expression networks</w:t>
      </w:r>
    </w:p>
    <w:p w14:paraId="234803ED" w14:textId="3B69A10C" w:rsidR="00B77B21" w:rsidRDefault="00B77B21" w:rsidP="006804EA">
      <w:r>
        <w:t xml:space="preserve">We developed a computational </w:t>
      </w:r>
      <w:r w:rsidR="00832794">
        <w:t>framework</w:t>
      </w:r>
      <w:r>
        <w:t>, called Camoco (</w:t>
      </w:r>
      <w:r w:rsidRPr="0012795B">
        <w:rPr>
          <w:b/>
        </w:rPr>
        <w:t>C</w:t>
      </w:r>
      <w:r>
        <w:t>o-</w:t>
      </w:r>
      <w:r w:rsidRPr="0012795B">
        <w:rPr>
          <w:b/>
        </w:rPr>
        <w:t>A</w:t>
      </w:r>
      <w:r>
        <w:t xml:space="preserve">nalysis of </w:t>
      </w:r>
      <w:r w:rsidRPr="0012795B">
        <w:rPr>
          <w:b/>
        </w:rPr>
        <w:t>mo</w:t>
      </w:r>
      <w:r>
        <w:t xml:space="preserve">lecular </w:t>
      </w:r>
      <w:r w:rsidRPr="0012795B">
        <w:rPr>
          <w:b/>
        </w:rPr>
        <w:t>co</w:t>
      </w:r>
      <w:r>
        <w:t xml:space="preserve">mponents), </w:t>
      </w:r>
      <w:r w:rsidR="00AE426E">
        <w:t>that</w:t>
      </w:r>
      <w:r>
        <w:t xml:space="preserve"> integrat</w:t>
      </w:r>
      <w:r w:rsidR="00AE426E">
        <w:t>es</w:t>
      </w:r>
      <w:r>
        <w:t xml:space="preserve"> </w:t>
      </w:r>
      <w:r w:rsidR="00A57265">
        <w:t>the output</w:t>
      </w:r>
      <w:ins w:id="20" w:author="rob" w:date="2017-10-03T09:52:00Z">
        <w:r w:rsidR="00003F71">
          <w:t>s</w:t>
        </w:r>
      </w:ins>
      <w:del w:id="21" w:author="rob" w:date="2017-10-03T09:52:00Z">
        <w:r w:rsidR="00A57265" w:rsidDel="00C15C9F">
          <w:delText>s</w:delText>
        </w:r>
      </w:del>
      <w:r w:rsidR="00A57265">
        <w:t xml:space="preserve"> of </w:t>
      </w:r>
      <w:r>
        <w:t xml:space="preserve">GWAS </w:t>
      </w:r>
      <w:r w:rsidR="00AE426E">
        <w:t>with</w:t>
      </w:r>
      <w:r>
        <w:t xml:space="preserve"> co-expression </w:t>
      </w:r>
      <w:r w:rsidR="00AE426E">
        <w:t>networks</w:t>
      </w:r>
      <w:r w:rsidR="00A57265">
        <w:t xml:space="preserve"> </w:t>
      </w:r>
      <w:r>
        <w:t>to prioritize high-confidence causal genes associated with a phenotype of interest.</w:t>
      </w:r>
      <w:r w:rsidR="00B45F3C">
        <w:t xml:space="preserve"> </w:t>
      </w:r>
      <w:r>
        <w:t>T</w:t>
      </w:r>
      <w:r w:rsidR="00B45F3C">
        <w:t>he rationale for our approach is that genes</w:t>
      </w:r>
      <w:r w:rsidR="0000230A">
        <w:t xml:space="preserve"> that function together in a biological process that are</w:t>
      </w:r>
      <w:r w:rsidR="00B45F3C">
        <w:t xml:space="preserve"> identified by a GWA study </w:t>
      </w:r>
      <w:r w:rsidR="0000230A">
        <w:t xml:space="preserve">should also </w:t>
      </w:r>
      <w:r w:rsidR="00B45F3C">
        <w:t xml:space="preserve">have non-random structure in co-expression networks that capture the same biological function. </w:t>
      </w:r>
      <w:r>
        <w:t>O</w:t>
      </w:r>
      <w:r w:rsidR="00B45F3C">
        <w:t>ur approach takes</w:t>
      </w:r>
      <w:r w:rsidR="00A27F8D">
        <w:t>,</w:t>
      </w:r>
      <w:r w:rsidR="00B45F3C">
        <w:t xml:space="preserve"> as input</w:t>
      </w:r>
      <w:r w:rsidR="00A27F8D">
        <w:t>,</w:t>
      </w:r>
      <w:r w:rsidR="00B45F3C">
        <w:t xml:space="preserve"> a list of SNPs associated with a trait of interest </w:t>
      </w:r>
      <w:r w:rsidR="0000230A">
        <w:t xml:space="preserve">and </w:t>
      </w:r>
      <w:r w:rsidR="00B45F3C">
        <w:t>a table of gene expression values and produces</w:t>
      </w:r>
      <w:r w:rsidR="00A27F8D">
        <w:t>,</w:t>
      </w:r>
      <w:r w:rsidR="00B45F3C">
        <w:t xml:space="preserve"> as output</w:t>
      </w:r>
      <w:r w:rsidR="00A27F8D">
        <w:t>,</w:t>
      </w:r>
      <w:r w:rsidR="00B45F3C">
        <w:t xml:space="preserve"> a </w:t>
      </w:r>
      <w:r w:rsidR="00F9560D">
        <w:t>list</w:t>
      </w:r>
      <w:r w:rsidR="00B45F3C">
        <w:t xml:space="preserve"> of high priority candidate genes that are near GWAS peaks </w:t>
      </w:r>
      <w:r w:rsidR="00A27F8D">
        <w:t>having</w:t>
      </w:r>
      <w:r w:rsidR="00B45F3C">
        <w:t xml:space="preserve"> evidence of strong co-expression.</w:t>
      </w:r>
    </w:p>
    <w:p w14:paraId="1CCB5B9D" w14:textId="43E2E96C" w:rsidR="00013461" w:rsidRDefault="00B77B21" w:rsidP="006804EA">
      <w:r>
        <w:t>The three major components of the Camoco system are a module for SNP-to-gene mapping (</w:t>
      </w:r>
      <w:r>
        <w:fldChar w:fldCharType="begin"/>
      </w:r>
      <w:r>
        <w:instrText xml:space="preserve"> REF _Ref444765587 \h  \* MERGEFORMAT </w:instrText>
      </w:r>
      <w:r>
        <w:fldChar w:fldCharType="separate"/>
      </w:r>
      <w:r w:rsidR="000B0BA4">
        <w:t>Fig. 1</w:t>
      </w:r>
      <w:r>
        <w:fldChar w:fldCharType="end"/>
      </w:r>
      <w:r>
        <w:t>A); tools for construction and analysis of co-expression networks (</w:t>
      </w:r>
      <w:r>
        <w:fldChar w:fldCharType="begin"/>
      </w:r>
      <w:r>
        <w:instrText xml:space="preserve"> REF _Ref444765587 \h  \* MERGEFORMAT </w:instrText>
      </w:r>
      <w:r>
        <w:fldChar w:fldCharType="separate"/>
      </w:r>
      <w:r w:rsidR="000B0BA4">
        <w:t>Fig. 1</w:t>
      </w:r>
      <w:r>
        <w:fldChar w:fldCharType="end"/>
      </w:r>
      <w:r>
        <w:t>B); and an</w:t>
      </w:r>
      <w:r w:rsidR="00095363">
        <w:t xml:space="preserve"> "overlap"</w:t>
      </w:r>
      <w:r>
        <w:t xml:space="preserve"> algorithm that integrates GWAS-derived candidate </w:t>
      </w:r>
      <w:r w:rsidR="008730B1">
        <w:t>genes</w:t>
      </w:r>
      <w:r>
        <w:t xml:space="preserve"> with the co</w:t>
      </w:r>
      <w:r w:rsidR="008730B1">
        <w:t>-expression networks and</w:t>
      </w:r>
      <w:r w:rsidR="0002616A">
        <w:t xml:space="preserve"> identifies</w:t>
      </w:r>
      <w:r w:rsidR="005E22DA">
        <w:t xml:space="preserve"> high priority</w:t>
      </w:r>
      <w:r>
        <w:t xml:space="preserve"> </w:t>
      </w:r>
      <w:r w:rsidR="005E22DA">
        <w:t xml:space="preserve">candidate </w:t>
      </w:r>
      <w:r>
        <w:t>genes</w:t>
      </w:r>
      <w:r w:rsidR="005E22DA">
        <w:t xml:space="preserve"> with strong co-expression support</w:t>
      </w:r>
      <w:r w:rsidR="00104343">
        <w:t xml:space="preserve"> across multiple GWAS loci </w:t>
      </w:r>
      <w:r w:rsidR="00C46D31">
        <w:t>(</w:t>
      </w:r>
      <w:r w:rsidR="0002616A">
        <w:fldChar w:fldCharType="begin"/>
      </w:r>
      <w:r w:rsidR="0002616A">
        <w:instrText xml:space="preserve"> REF _Ref444765587 \h </w:instrText>
      </w:r>
      <w:r w:rsidR="0002616A">
        <w:fldChar w:fldCharType="separate"/>
      </w:r>
      <w:r w:rsidR="000B0BA4">
        <w:t>Fig. 1</w:t>
      </w:r>
      <w:r w:rsidR="0002616A">
        <w:fldChar w:fldCharType="end"/>
      </w:r>
      <w:r w:rsidR="00C46D31" w:rsidRPr="0002616A">
        <w:t>C</w:t>
      </w:r>
      <w:r w:rsidR="00C46D31">
        <w:t xml:space="preserve">) (see </w:t>
      </w:r>
      <w:r w:rsidR="00ED0580">
        <w:fldChar w:fldCharType="begin"/>
      </w:r>
      <w:r w:rsidR="00ED0580">
        <w:instrText xml:space="preserve"> REF _Ref463088833 \h </w:instrText>
      </w:r>
      <w:r w:rsidR="00ED0580">
        <w:fldChar w:fldCharType="separate"/>
      </w:r>
      <w:r w:rsidR="000B0BA4">
        <w:t>Materials and Methods</w:t>
      </w:r>
      <w:r w:rsidR="00ED0580">
        <w:fldChar w:fldCharType="end"/>
      </w:r>
      <w:r w:rsidR="00ED0580">
        <w:t xml:space="preserve"> </w:t>
      </w:r>
      <w:r w:rsidR="00C46D31">
        <w:t>for details on each component)</w:t>
      </w:r>
      <w:r>
        <w:t>.</w:t>
      </w:r>
      <w:r w:rsidR="0077354C">
        <w:t xml:space="preserve"> The</w:t>
      </w:r>
      <w:r w:rsidR="00295BF5">
        <w:t xml:space="preserve"> overlap</w:t>
      </w:r>
      <w:r w:rsidR="0077354C">
        <w:t xml:space="preserve"> algorithm identifies h</w:t>
      </w:r>
      <w:r w:rsidR="00C46D31">
        <w:t>igh-</w:t>
      </w:r>
      <w:r w:rsidR="000222A3">
        <w:t>priority</w:t>
      </w:r>
      <w:r w:rsidR="00C46D31">
        <w:t xml:space="preserve"> genes by </w:t>
      </w:r>
      <w:r w:rsidR="002E03E1">
        <w:t xml:space="preserve">identifying the subset of genes that are highly connected </w:t>
      </w:r>
      <w:r w:rsidR="007216DF">
        <w:t xml:space="preserve">to </w:t>
      </w:r>
      <w:r w:rsidR="002E03E1">
        <w:t xml:space="preserve">other genes </w:t>
      </w:r>
      <w:r w:rsidR="00DA264E">
        <w:t xml:space="preserve">also </w:t>
      </w:r>
      <w:r w:rsidR="002E03E1">
        <w:t>implicated by GWAS SNPs.</w:t>
      </w:r>
    </w:p>
    <w:p w14:paraId="40865892" w14:textId="503B5BA4" w:rsidR="00F42CCC" w:rsidRDefault="00C46D31" w:rsidP="006804EA">
      <w:r>
        <w:t xml:space="preserve">To accomplish this, we implemented and evaluated two different network scoring metrics: </w:t>
      </w:r>
      <w:ins w:id="22" w:author="rob" w:date="2017-10-03T10:01:00Z">
        <w:r w:rsidR="00D37678">
          <w:t>sub</w:t>
        </w:r>
      </w:ins>
      <w:r>
        <w:t xml:space="preserve">network </w:t>
      </w:r>
      <w:r w:rsidRPr="00C06C24">
        <w:t>density</w:t>
      </w:r>
      <w:r>
        <w:t xml:space="preserve">, and </w:t>
      </w:r>
      <w:ins w:id="23" w:author="rob" w:date="2017-10-03T10:01:00Z">
        <w:r w:rsidR="00D37678">
          <w:t>sub</w:t>
        </w:r>
      </w:ins>
      <w:r>
        <w:t xml:space="preserve">network </w:t>
      </w:r>
      <w:r w:rsidRPr="00C06C24">
        <w:t>locality</w:t>
      </w:r>
      <w:r>
        <w:t xml:space="preserve"> (</w:t>
      </w:r>
      <w:r w:rsidR="00CE1A7A">
        <w:fldChar w:fldCharType="begin"/>
      </w:r>
      <w:r w:rsidR="00CE1A7A">
        <w:instrText xml:space="preserve"> REF _Ref447101528 \h </w:instrText>
      </w:r>
      <w:r w:rsidR="00CE1A7A">
        <w:fldChar w:fldCharType="separate"/>
      </w:r>
      <w:r w:rsidR="000B0BA4" w:rsidRPr="0045686C">
        <w:rPr>
          <w:rFonts w:eastAsiaTheme="minorEastAsia"/>
        </w:rPr>
        <w:t>Eq.1</w:t>
      </w:r>
      <w:r w:rsidR="00CE1A7A">
        <w:fldChar w:fldCharType="end"/>
      </w:r>
      <w:r w:rsidR="00CE1A7A">
        <w:t xml:space="preserve"> and </w:t>
      </w:r>
      <w:r w:rsidR="00CE1A7A">
        <w:fldChar w:fldCharType="begin"/>
      </w:r>
      <w:r w:rsidR="00CE1A7A">
        <w:instrText xml:space="preserve"> REF _Ref464049667 \h </w:instrText>
      </w:r>
      <w:r w:rsidR="00CE1A7A">
        <w:fldChar w:fldCharType="separate"/>
      </w:r>
      <w:r w:rsidR="000B0BA4">
        <w:t>Eq.2</w:t>
      </w:r>
      <w:r w:rsidR="00CE1A7A">
        <w:fldChar w:fldCharType="end"/>
      </w:r>
      <w:r>
        <w:t xml:space="preserve">). </w:t>
      </w:r>
      <w:ins w:id="24" w:author="rob" w:date="2017-10-03T10:02:00Z">
        <w:r w:rsidR="004D5AC5">
          <w:t>Sub</w:t>
        </w:r>
      </w:ins>
      <w:del w:id="25" w:author="rob" w:date="2017-10-03T10:02:00Z">
        <w:r w:rsidDel="004D5AC5">
          <w:delText>N</w:delText>
        </w:r>
      </w:del>
      <w:ins w:id="26" w:author="rob" w:date="2017-10-03T10:02:00Z">
        <w:r w:rsidR="004D5AC5">
          <w:t>n</w:t>
        </w:r>
      </w:ins>
      <w:r>
        <w:t xml:space="preserve">etwork </w:t>
      </w:r>
      <w:r w:rsidRPr="0088519F">
        <w:t>density</w:t>
      </w:r>
      <w:r>
        <w:t xml:space="preserve"> measures the</w:t>
      </w:r>
      <w:r w:rsidR="00B77B21">
        <w:t xml:space="preserve"> average interaction strength between all pairwise combinations of </w:t>
      </w:r>
      <w:r w:rsidR="00CA6BB2">
        <w:t>genes linked to GWAS peaks</w:t>
      </w:r>
      <w:r w:rsidR="00B77B21">
        <w:t xml:space="preserve">. </w:t>
      </w:r>
      <w:ins w:id="27" w:author="rob" w:date="2017-10-03T10:02:00Z">
        <w:r w:rsidR="004D5AC5">
          <w:t>Sub</w:t>
        </w:r>
      </w:ins>
      <w:del w:id="28" w:author="rob" w:date="2017-10-03T10:02:00Z">
        <w:r w:rsidR="0000230A" w:rsidDel="004D5AC5">
          <w:delText>N</w:delText>
        </w:r>
      </w:del>
      <w:ins w:id="29" w:author="rob" w:date="2017-10-03T10:02:00Z">
        <w:r w:rsidR="004D5AC5">
          <w:t>n</w:t>
        </w:r>
      </w:ins>
      <w:r w:rsidR="00B77B21">
        <w:t xml:space="preserve">etwork </w:t>
      </w:r>
      <w:r w:rsidR="00B77B21" w:rsidRPr="0088519F">
        <w:t>locality</w:t>
      </w:r>
      <w:r w:rsidR="00672043">
        <w:t xml:space="preserve"> </w:t>
      </w:r>
      <w:r w:rsidR="00DC139F">
        <w:t>measures the specificity of co-expression-derived interactions for a given candidate gene to all genes in the GWAS-derived subnetwork as compared to all other genes in the genome</w:t>
      </w:r>
      <w:r w:rsidR="00B77B21">
        <w:t xml:space="preserve"> (See </w:t>
      </w:r>
      <w:r w:rsidR="00B77B21">
        <w:fldChar w:fldCharType="begin"/>
      </w:r>
      <w:r w:rsidR="00B77B21">
        <w:instrText xml:space="preserve"> REF _Ref463088833 \h  \* MERGEFORMAT </w:instrText>
      </w:r>
      <w:r w:rsidR="00B77B21">
        <w:fldChar w:fldCharType="separate"/>
      </w:r>
      <w:r w:rsidR="000B0BA4">
        <w:t>Materials and Methods</w:t>
      </w:r>
      <w:r w:rsidR="00B77B21">
        <w:fldChar w:fldCharType="end"/>
      </w:r>
      <w:r w:rsidR="00B77B21">
        <w:t xml:space="preserve"> for score details). </w:t>
      </w:r>
      <w:r w:rsidR="00DC139F">
        <w:t xml:space="preserve">For a given </w:t>
      </w:r>
      <w:r w:rsidR="00C17968">
        <w:t xml:space="preserve">input </w:t>
      </w:r>
      <w:r w:rsidR="00DC139F">
        <w:t>GWAS trait</w:t>
      </w:r>
      <w:r w:rsidR="0000230A">
        <w:t xml:space="preserve"> and gene expression data set</w:t>
      </w:r>
      <w:r w:rsidR="00DC139F">
        <w:t>, s</w:t>
      </w:r>
      <w:r w:rsidR="00B77B21">
        <w:t>tatistical significance</w:t>
      </w:r>
      <w:r w:rsidR="00B26CDE">
        <w:t xml:space="preserve"> for</w:t>
      </w:r>
      <w:r w:rsidR="00B77B21">
        <w:t xml:space="preserve"> both density as well as locality is determined by</w:t>
      </w:r>
      <w:r w:rsidR="00DC139F">
        <w:t xml:space="preserve"> generating a null</w:t>
      </w:r>
      <w:ins w:id="30" w:author="rob" w:date="2017-10-03T10:02:00Z">
        <w:r w:rsidR="00074EEA">
          <w:t>-</w:t>
        </w:r>
      </w:ins>
      <w:del w:id="31" w:author="rob" w:date="2017-10-03T10:02:00Z">
        <w:r w:rsidR="00DC139F" w:rsidDel="00074EEA">
          <w:delText xml:space="preserve"> </w:delText>
        </w:r>
      </w:del>
      <w:r w:rsidR="00DC139F">
        <w:t>distribution</w:t>
      </w:r>
      <w:r w:rsidR="003374CD">
        <w:t xml:space="preserve"> based generating random GWAS traits (n=1000) with the same number of implicated loci and corresponding candidate genes</w:t>
      </w:r>
      <w:r w:rsidR="0092598E">
        <w:t>.</w:t>
      </w:r>
      <w:r w:rsidR="004B02B7">
        <w:t xml:space="preserve"> </w:t>
      </w:r>
      <w:r w:rsidR="003374CD">
        <w:t>This null-</w:t>
      </w:r>
      <w:r w:rsidR="00DC139F">
        <w:t xml:space="preserve">distribution is used to derive a p-value for the observed </w:t>
      </w:r>
      <w:ins w:id="32" w:author="rob" w:date="2017-10-03T10:02:00Z">
        <w:r w:rsidR="00C74328">
          <w:t>sub</w:t>
        </w:r>
      </w:ins>
      <w:r w:rsidR="00DC139F">
        <w:t xml:space="preserve">network density </w:t>
      </w:r>
      <w:r w:rsidR="00DC139F">
        <w:lastRenderedPageBreak/>
        <w:t>and locality for all putative causal genes (</w:t>
      </w:r>
      <w:r w:rsidR="006575E3">
        <w:fldChar w:fldCharType="begin"/>
      </w:r>
      <w:r w:rsidR="006575E3">
        <w:instrText xml:space="preserve"> REF _Ref444765587 \h </w:instrText>
      </w:r>
      <w:r w:rsidR="006575E3">
        <w:fldChar w:fldCharType="separate"/>
      </w:r>
      <w:r w:rsidR="000B0BA4">
        <w:t>Fig. 1</w:t>
      </w:r>
      <w:r w:rsidR="006575E3">
        <w:fldChar w:fldCharType="end"/>
      </w:r>
      <w:r w:rsidR="00DC139F">
        <w:t>D).</w:t>
      </w:r>
      <w:r w:rsidR="004B02B7">
        <w:t xml:space="preserve"> </w:t>
      </w:r>
      <w:r w:rsidR="00894FFD">
        <w:t>The end result of this process is</w:t>
      </w:r>
      <w:del w:id="33" w:author="rob" w:date="2017-10-03T10:05:00Z">
        <w:r w:rsidR="00894FFD" w:rsidDel="00456CBF">
          <w:delText xml:space="preserve"> that</w:delText>
        </w:r>
      </w:del>
      <w:ins w:id="34" w:author="rob" w:date="2017-10-03T10:05:00Z">
        <w:r w:rsidR="00456CBF">
          <w:t>,</w:t>
        </w:r>
      </w:ins>
      <w:r w:rsidR="00894FFD">
        <w:t xml:space="preserve"> for a</w:t>
      </w:r>
      <w:del w:id="35" w:author="rob" w:date="2017-10-03T10:05:00Z">
        <w:r w:rsidR="00894FFD" w:rsidDel="00456CBF">
          <w:delText>n</w:delText>
        </w:r>
      </w:del>
      <w:r w:rsidR="00894FFD">
        <w:t xml:space="preserve"> </w:t>
      </w:r>
      <w:ins w:id="36" w:author="rob" w:date="2017-10-03T10:06:00Z">
        <w:r w:rsidR="00456CBF">
          <w:t xml:space="preserve">given </w:t>
        </w:r>
      </w:ins>
      <w:r w:rsidR="00894FFD">
        <w:t xml:space="preserve">input GWAS trait, Camoco produces a ranked list of candidate causal genes for both network metrics, </w:t>
      </w:r>
      <w:r w:rsidR="0000230A">
        <w:t>and a</w:t>
      </w:r>
      <w:r w:rsidR="00894FFD">
        <w:t xml:space="preserve"> false discovery rate that indicates the significance of the observed overlap between </w:t>
      </w:r>
      <w:r w:rsidR="00117375">
        <w:t>each candidate causal gene</w:t>
      </w:r>
      <w:r w:rsidR="00894FFD">
        <w:t xml:space="preserve"> and the co-expression network.</w:t>
      </w:r>
    </w:p>
    <w:p w14:paraId="7D00BE44" w14:textId="77777777" w:rsidR="00BD3E3E" w:rsidRDefault="00F87A75" w:rsidP="006804EA">
      <w:pPr>
        <w:pStyle w:val="Heading3"/>
      </w:pPr>
      <w:bookmarkStart w:id="37" w:name="_Ref444765587"/>
      <w:r>
        <w:t>Fig.</w:t>
      </w:r>
      <w:r w:rsidR="00BD3E3E">
        <w:t xml:space="preserve"> 1</w:t>
      </w:r>
      <w:bookmarkEnd w:id="37"/>
    </w:p>
    <w:p w14:paraId="20901FC1" w14:textId="77777777" w:rsidR="00E7135D" w:rsidRDefault="00D42BE5" w:rsidP="006804EA">
      <w:pPr>
        <w:pStyle w:val="Heading3"/>
      </w:pPr>
      <w:r>
        <w:t>Schematic</w:t>
      </w:r>
      <w:r w:rsidR="00CE7F08">
        <w:t xml:space="preserve"> of the </w:t>
      </w:r>
      <w:r w:rsidR="00E7135D" w:rsidRPr="00E7135D">
        <w:t>Camoco</w:t>
      </w:r>
      <w:del w:id="38" w:author="rob" w:date="2017-10-03T10:07:00Z">
        <w:r w:rsidR="00E7135D" w:rsidRPr="00E7135D" w:rsidDel="00077185">
          <w:delText xml:space="preserve"> integration</w:delText>
        </w:r>
      </w:del>
      <w:r w:rsidR="00E7135D" w:rsidRPr="00E7135D">
        <w:t xml:space="preserve"> framework</w:t>
      </w:r>
    </w:p>
    <w:p w14:paraId="541EFC10" w14:textId="5AB370DF" w:rsidR="00E7135D" w:rsidRDefault="00B61812" w:rsidP="006804EA">
      <w:pPr>
        <w:pStyle w:val="Subtitle"/>
      </w:pPr>
      <w:r>
        <w:t xml:space="preserve">The </w:t>
      </w:r>
      <w:r w:rsidR="00E7135D" w:rsidRPr="00E7135D">
        <w:t xml:space="preserve">Camoco framework </w:t>
      </w:r>
      <w:r>
        <w:t>integrates genes identified by SNPs associated</w:t>
      </w:r>
      <w:r w:rsidR="00E7135D" w:rsidRPr="00E7135D">
        <w:t xml:space="preserve"> </w:t>
      </w:r>
      <w:r>
        <w:t>with</w:t>
      </w:r>
      <w:r w:rsidR="00E7135D" w:rsidRPr="00E7135D">
        <w:t xml:space="preserve"> complex traits </w:t>
      </w:r>
      <w:r w:rsidR="00254747">
        <w:t>with functional information inferred from</w:t>
      </w:r>
      <w:r w:rsidR="00E7135D" w:rsidRPr="00E7135D">
        <w:t xml:space="preserve"> </w:t>
      </w:r>
      <w:r w:rsidR="00E852CA">
        <w:t>co-expression</w:t>
      </w:r>
      <w:r w:rsidR="00D739A2">
        <w:t xml:space="preserve"> networks. </w:t>
      </w:r>
      <w:r w:rsidR="00D739A2" w:rsidRPr="00D739A2">
        <w:rPr>
          <w:b/>
        </w:rPr>
        <w:t>(A)</w:t>
      </w:r>
      <w:r w:rsidR="00E7135D" w:rsidRPr="00E7135D">
        <w:t xml:space="preserve"> </w:t>
      </w:r>
      <w:r w:rsidR="00EB2F51">
        <w:t xml:space="preserve">A typical </w:t>
      </w:r>
      <w:r w:rsidR="000D75BC">
        <w:t>GWAS result</w:t>
      </w:r>
      <w:r w:rsidR="00E7135D" w:rsidRPr="00E7135D">
        <w:t xml:space="preserve"> for a c</w:t>
      </w:r>
      <w:r w:rsidR="00D739A2">
        <w:t>omplex trait identifies several</w:t>
      </w:r>
      <w:r w:rsidR="00E7135D" w:rsidRPr="00E7135D">
        <w:t xml:space="preserve"> SNPs (circled) passing </w:t>
      </w:r>
      <w:r w:rsidR="0068039F">
        <w:t xml:space="preserve">the </w:t>
      </w:r>
      <w:r w:rsidR="00E7135D" w:rsidRPr="00E7135D">
        <w:t xml:space="preserve">threshold for </w:t>
      </w:r>
      <w:ins w:id="39" w:author="rob" w:date="2017-10-03T10:08:00Z">
        <w:r w:rsidR="00C95B73">
          <w:t xml:space="preserve">genome-wide </w:t>
        </w:r>
      </w:ins>
      <w:r w:rsidR="00E7135D" w:rsidRPr="00E7135D">
        <w:t>significance indicating a multi</w:t>
      </w:r>
      <w:r w:rsidR="002E6613">
        <w:t>-</w:t>
      </w:r>
      <w:r w:rsidR="00E7135D" w:rsidRPr="00E7135D">
        <w:t>genic trait.</w:t>
      </w:r>
      <w:del w:id="40" w:author="rob" w:date="2017-10-03T10:07:00Z">
        <w:r w:rsidR="00E7135D" w:rsidRPr="00E7135D" w:rsidDel="004C1A47">
          <w:delText xml:space="preserve"> </w:delText>
        </w:r>
      </w:del>
      <w:r w:rsidR="00E7135D" w:rsidRPr="00E7135D">
        <w:t xml:space="preserve"> SNP-to-gene mapping windows i</w:t>
      </w:r>
      <w:r w:rsidR="00DB7A3F">
        <w:t>dentif</w:t>
      </w:r>
      <w:ins w:id="41" w:author="rob" w:date="2017-10-03T10:08:00Z">
        <w:r w:rsidR="00C95B73">
          <w:t>y</w:t>
        </w:r>
      </w:ins>
      <w:del w:id="42" w:author="rob" w:date="2017-10-03T10:08:00Z">
        <w:r w:rsidR="00DB7A3F" w:rsidDel="00C95B73">
          <w:delText>ies</w:delText>
        </w:r>
      </w:del>
      <w:r w:rsidR="00CD5B73">
        <w:t xml:space="preserve"> a</w:t>
      </w:r>
      <w:r w:rsidR="00E7135D" w:rsidRPr="00E7135D">
        <w:t xml:space="preserve"> varying number of candidate genes</w:t>
      </w:r>
      <w:r w:rsidR="00DB7A3F">
        <w:t xml:space="preserve"> for each SNP</w:t>
      </w:r>
      <w:r w:rsidR="00C567BD">
        <w:t>. Candidate genes are identified</w:t>
      </w:r>
      <w:r w:rsidR="00E7135D" w:rsidRPr="00E7135D">
        <w:t xml:space="preserve"> based on</w:t>
      </w:r>
      <w:r w:rsidR="0036589A">
        <w:t xml:space="preserve"> user</w:t>
      </w:r>
      <w:r w:rsidR="00BD7D9E">
        <w:t>-</w:t>
      </w:r>
      <w:r w:rsidR="0036589A">
        <w:t>specified</w:t>
      </w:r>
      <w:r w:rsidR="00E7135D" w:rsidRPr="00E7135D">
        <w:t xml:space="preserve"> window size and </w:t>
      </w:r>
      <w:r w:rsidR="00045287">
        <w:t xml:space="preserve">a maximum </w:t>
      </w:r>
      <w:r w:rsidR="00E7135D" w:rsidRPr="00E7135D">
        <w:t>number of flanking g</w:t>
      </w:r>
      <w:r w:rsidR="00D739A2">
        <w:t>enes surrounding a SNP</w:t>
      </w:r>
      <w:r w:rsidR="00DA1A75">
        <w:t xml:space="preserve"> (e.g. 50kb and 2 flanking genes designated in red)</w:t>
      </w:r>
      <w:r w:rsidR="00D739A2">
        <w:t xml:space="preserve">. </w:t>
      </w:r>
      <w:r w:rsidR="00D739A2" w:rsidRPr="00D739A2">
        <w:rPr>
          <w:b/>
        </w:rPr>
        <w:t>(B)</w:t>
      </w:r>
      <w:r w:rsidR="00E7135D" w:rsidRPr="00E7135D">
        <w:t xml:space="preserve"> </w:t>
      </w:r>
      <w:r w:rsidR="00A245D1">
        <w:t xml:space="preserve">Independently, </w:t>
      </w:r>
      <w:r w:rsidR="00CD5B73">
        <w:t>gene</w:t>
      </w:r>
      <w:r>
        <w:t xml:space="preserve"> c</w:t>
      </w:r>
      <w:r w:rsidR="00E7135D" w:rsidRPr="00E7135D">
        <w:t xml:space="preserve">o-expression networks identify interactions between genes </w:t>
      </w:r>
      <w:r w:rsidR="00D739A2" w:rsidRPr="00E7135D">
        <w:t xml:space="preserve">uncovering </w:t>
      </w:r>
      <w:r w:rsidR="00DB7A3F">
        <w:t xml:space="preserve">an </w:t>
      </w:r>
      <w:r w:rsidR="00D739A2" w:rsidRPr="00E7135D">
        <w:t>unbiased</w:t>
      </w:r>
      <w:r w:rsidR="00DB7A3F">
        <w:t xml:space="preserve"> survey of</w:t>
      </w:r>
      <w:r w:rsidR="00E7135D" w:rsidRPr="00E7135D">
        <w:t xml:space="preserve"> putative </w:t>
      </w:r>
      <w:r w:rsidR="00D739A2">
        <w:t>biological co-function.</w:t>
      </w:r>
      <w:r w:rsidR="00CD5B73">
        <w:t xml:space="preserve"> </w:t>
      </w:r>
      <w:r w:rsidR="00C6245F">
        <w:t xml:space="preserve">Network interactions are identified by comparing gene expression profiles across a diverse set of accessions (e.g. experimental conditions, </w:t>
      </w:r>
      <w:r w:rsidR="00E64495">
        <w:t>tissue, samples)</w:t>
      </w:r>
      <w:r w:rsidR="00621FD9">
        <w:t>. Dense subnetworks indicate sets of genes with strongly correlated gene expression profiles.</w:t>
      </w:r>
      <w:r w:rsidR="00CD5B73">
        <w:t xml:space="preserve"> </w:t>
      </w:r>
      <w:r w:rsidR="00D739A2" w:rsidRPr="00D739A2">
        <w:rPr>
          <w:b/>
        </w:rPr>
        <w:t>(C)</w:t>
      </w:r>
      <w:r w:rsidR="00E7135D" w:rsidRPr="00E7135D">
        <w:t xml:space="preserve"> </w:t>
      </w:r>
      <w:r w:rsidR="00A245D1">
        <w:t>Co-analysis</w:t>
      </w:r>
      <w:r w:rsidR="00E7135D" w:rsidRPr="00E7135D">
        <w:t xml:space="preserve"> of </w:t>
      </w:r>
      <w:r w:rsidR="00D94859">
        <w:t>co-expression</w:t>
      </w:r>
      <w:r w:rsidR="00FB5744">
        <w:t xml:space="preserve"> interactions among </w:t>
      </w:r>
      <w:r w:rsidR="00543D15">
        <w:t xml:space="preserve">GWAS </w:t>
      </w:r>
      <w:r w:rsidR="00FB5744">
        <w:t>trait</w:t>
      </w:r>
      <w:r w:rsidR="00E7135D" w:rsidRPr="00E7135D">
        <w:t xml:space="preserve"> candidate genes </w:t>
      </w:r>
      <w:r w:rsidR="00D94859">
        <w:t>identifies</w:t>
      </w:r>
      <w:r w:rsidR="00E7135D" w:rsidRPr="00E7135D">
        <w:t xml:space="preserve"> a small subset</w:t>
      </w:r>
      <w:r w:rsidR="00D94859">
        <w:t xml:space="preserve"> of genes with </w:t>
      </w:r>
      <w:r w:rsidR="008555EB">
        <w:t xml:space="preserve">strong </w:t>
      </w:r>
      <w:r w:rsidR="00D94859">
        <w:t>network connections</w:t>
      </w:r>
      <w:r w:rsidR="00E7135D" w:rsidRPr="00E7135D">
        <w:t xml:space="preserve">. Blue lines indicate genes </w:t>
      </w:r>
      <w:r w:rsidR="008873F6">
        <w:t>that</w:t>
      </w:r>
      <w:r w:rsidR="00E7135D" w:rsidRPr="00E7135D">
        <w:t xml:space="preserve"> have similar co-expression patterns indicating co-regulation or shared function. Starred genes are potential candidate genes associat</w:t>
      </w:r>
      <w:r w:rsidR="008873F6">
        <w:t>ed with GWAS trait based on SNP-to-</w:t>
      </w:r>
      <w:r w:rsidR="00E7135D" w:rsidRPr="00E7135D">
        <w:t>gene mapping and co-expression evidence. Red stars</w:t>
      </w:r>
      <w:r w:rsidR="00895024">
        <w:t xml:space="preserve"> indicate</w:t>
      </w:r>
      <w:r w:rsidR="00E7135D" w:rsidRPr="00E7135D">
        <w:t xml:space="preserve"> genes </w:t>
      </w:r>
      <w:r w:rsidR="00895024">
        <w:t>that</w:t>
      </w:r>
      <w:r w:rsidR="00E7135D" w:rsidRPr="00E7135D">
        <w:t xml:space="preserve"> are not the closest</w:t>
      </w:r>
      <w:r w:rsidR="00D739A2">
        <w:t xml:space="preserve"> to the </w:t>
      </w:r>
      <w:r w:rsidR="00C66D54">
        <w:t>GWAS</w:t>
      </w:r>
      <w:r w:rsidR="00D739A2">
        <w:t xml:space="preserve"> SNP</w:t>
      </w:r>
      <w:r w:rsidR="00F469A2">
        <w:t xml:space="preserve"> (non-adjacent)</w:t>
      </w:r>
      <w:r w:rsidR="00E84585">
        <w:t xml:space="preserve"> that may have been missed</w:t>
      </w:r>
      <w:del w:id="43" w:author="rob" w:date="2017-10-03T10:10:00Z">
        <w:r w:rsidR="00E84585" w:rsidDel="000002A2">
          <w:delText xml:space="preserve"> </w:delText>
        </w:r>
      </w:del>
      <w:ins w:id="44" w:author="rob" w:date="2017-10-03T10:10:00Z">
        <w:r w:rsidR="000002A2">
          <w:t xml:space="preserve"> without co-expression evidence</w:t>
        </w:r>
      </w:ins>
      <w:del w:id="45" w:author="rob" w:date="2017-10-03T10:10:00Z">
        <w:r w:rsidR="00E84585" w:rsidDel="000002A2">
          <w:delText xml:space="preserve">using </w:delText>
        </w:r>
        <w:r w:rsidR="00045287" w:rsidDel="000002A2">
          <w:delText>stringent</w:delText>
        </w:r>
        <w:r w:rsidR="00E84585" w:rsidDel="000002A2">
          <w:delText xml:space="preserve"> SNP-to-gene mapping</w:delText>
        </w:r>
      </w:del>
      <w:r w:rsidR="00E84585">
        <w:t>.</w:t>
      </w:r>
      <w:r w:rsidR="00D739A2">
        <w:t xml:space="preserve"> </w:t>
      </w:r>
      <w:r w:rsidR="00D739A2" w:rsidRPr="00D739A2">
        <w:rPr>
          <w:b/>
        </w:rPr>
        <w:t>(D)</w:t>
      </w:r>
      <w:r w:rsidR="00E7135D" w:rsidRPr="00E7135D">
        <w:t xml:space="preserve"> Statistical significance of</w:t>
      </w:r>
      <w:r w:rsidR="00355692">
        <w:t xml:space="preserve"> </w:t>
      </w:r>
      <w:r w:rsidR="000B5F2F">
        <w:t xml:space="preserve">subnetwork </w:t>
      </w:r>
      <w:r w:rsidR="00E7135D" w:rsidRPr="00E7135D">
        <w:t>interactions</w:t>
      </w:r>
      <w:r w:rsidR="00355692">
        <w:t xml:space="preserve"> </w:t>
      </w:r>
      <w:r w:rsidR="00B37EB0">
        <w:t>are</w:t>
      </w:r>
      <w:r w:rsidR="00E7135D" w:rsidRPr="00E7135D">
        <w:t xml:space="preserve"> assessed </w:t>
      </w:r>
      <w:r w:rsidR="00355692">
        <w:t>by comparing co-expression strength among genes identified from empirical GWAS datasets</w:t>
      </w:r>
      <w:r w:rsidR="00355692" w:rsidRPr="00E7135D" w:rsidDel="00355692">
        <w:t xml:space="preserve"> </w:t>
      </w:r>
      <w:r w:rsidR="00355692">
        <w:t>to</w:t>
      </w:r>
      <w:r w:rsidR="00E7135D" w:rsidRPr="00E7135D">
        <w:t xml:space="preserve"> </w:t>
      </w:r>
      <w:r w:rsidR="00C62180">
        <w:t>r</w:t>
      </w:r>
      <w:r w:rsidR="00BF1E26">
        <w:t>andom</w:t>
      </w:r>
      <w:r w:rsidR="00E7135D" w:rsidRPr="00E7135D">
        <w:t xml:space="preserve"> </w:t>
      </w:r>
      <w:r w:rsidR="00355692">
        <w:t>networks cont</w:t>
      </w:r>
      <w:r w:rsidR="008E61C9">
        <w:t xml:space="preserve">aining the same number of </w:t>
      </w:r>
      <w:r w:rsidR="00355692">
        <w:t>genes</w:t>
      </w:r>
      <w:r w:rsidR="00E7135D" w:rsidRPr="00E7135D">
        <w:t>.</w:t>
      </w:r>
      <w:r w:rsidR="00B82ED0">
        <w:t xml:space="preserve"> In the illustrated case, the more interesting subnetwork has both high density as well as locality.</w:t>
      </w:r>
    </w:p>
    <w:p w14:paraId="43B8E08E" w14:textId="49F7CAD7" w:rsidR="008E4FEF" w:rsidRDefault="008E4FEF" w:rsidP="00D04EE5">
      <w:pPr>
        <w:pStyle w:val="Heading2"/>
      </w:pPr>
      <w:r w:rsidRPr="00C36685">
        <w:t>Generating co-expression networks from diverse transcriptional data</w:t>
      </w:r>
    </w:p>
    <w:p w14:paraId="268B9343" w14:textId="2FFC4E1F" w:rsidR="00B41120" w:rsidRDefault="00C63949" w:rsidP="00930BBB">
      <w:r>
        <w:t xml:space="preserve">A </w:t>
      </w:r>
      <w:r w:rsidR="00894FFD">
        <w:t xml:space="preserve">co-expression network </w:t>
      </w:r>
      <w:r>
        <w:t xml:space="preserve">that is derived from the </w:t>
      </w:r>
      <w:r w:rsidR="00B61C35">
        <w:t>biological</w:t>
      </w:r>
      <w:r>
        <w:t xml:space="preserve"> context that generates the phenotypic variation subjected to GWAS </w:t>
      </w:r>
      <w:r w:rsidR="00894FFD">
        <w:t>i</w:t>
      </w:r>
      <w:r w:rsidR="00846958">
        <w:t>s</w:t>
      </w:r>
      <w:r w:rsidR="00894FFD">
        <w:t xml:space="preserve"> a key component of our approach</w:t>
      </w:r>
      <w:r>
        <w:t>. A well matched co</w:t>
      </w:r>
      <w:r w:rsidR="00CF17E5">
        <w:t>-</w:t>
      </w:r>
      <w:r>
        <w:t>expression network will</w:t>
      </w:r>
      <w:r w:rsidR="00894FFD">
        <w:t xml:space="preserve"> </w:t>
      </w:r>
      <w:r>
        <w:t>describe</w:t>
      </w:r>
      <w:r w:rsidR="00894FFD">
        <w:t xml:space="preserve"> functional relationships </w:t>
      </w:r>
      <w:r w:rsidR="00556982">
        <w:t>identify</w:t>
      </w:r>
      <w:r>
        <w:t xml:space="preserve"> </w:t>
      </w:r>
      <w:r w:rsidR="00894FFD">
        <w:t>coherent s</w:t>
      </w:r>
      <w:r w:rsidR="00CF17E5">
        <w:t>ubsets of GWAS-implicated genes</w:t>
      </w:r>
      <w:r w:rsidR="00A31B27">
        <w:t>. We and others have</w:t>
      </w:r>
      <w:r w:rsidR="00DB46FF">
        <w:t xml:space="preserve"> previously</w:t>
      </w:r>
      <w:r w:rsidR="00A31B27">
        <w:t xml:space="preserve"> shown that co-expressi</w:t>
      </w:r>
      <w:r w:rsidR="002F7923">
        <w:t>o</w:t>
      </w:r>
      <w:r w:rsidR="00A31B27">
        <w:t>n</w:t>
      </w:r>
      <w:r w:rsidR="00894FFD">
        <w:t xml:space="preserve"> networks generated from expression data derived from different contexts capture different functional information </w:t>
      </w:r>
      <w:r w:rsidR="00456B26">
        <w:fldChar w:fldCharType="begin" w:fldLock="1"/>
      </w:r>
      <w:r w:rsidR="000A7C1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"id" : "ITEM-2", "itemData" : { "DOI" : "10.1073/pnas.1201961109", "ISSN" : "00278424 10916490", "abstract" : "Through domestication, humans have substantially altered the morphology of Zea mays ssp. parviglumis (teosinte) into the currently recognizable maize. This system serves as a model for studying adaptation, genome evolution, and the genetics and evolution of complex traits. To examine how domestication has reshaped the transcriptome of maize seedlings, we used expression profiling of 18,242 genes for 38 diverse maize genotypes and 24 teosinte genotypes. We detected evidence for more than 600 genes having significantly different expression levels in maize compared with teosinte. Moreover, more than 1,100 genes showed significantly altered coexpression profiles, reflective of substantial rewiring of the transcriptome since domestication. The genes with altered expression show a significant enrichment for genes previously identified through population genetic analyses as likely targets of selection during maize domestication and improvement; 46 genes previously identified as putative targets of selection also exhibit altered expression levels and coexpression relationships. We also identified 45 genes with altered, primarily higher, expression in inbred relative to outcrossed teosinte. These genes are enriched for functions related to biotic stress and may reflect responses to the effects of inbreeding. This study not only documents alterations in the maize transcriptome following domestication, identifying several genes that may have contributed to the evolution of maize, but highlights the complementary information that can be gained by combining gene expression with population genetic analyses.", "author" : [ { "dropping-particle" : "", "family" : "Swanson-Wagner", "given" : "R.", "non-dropping-particle" : "", "parse-names" : false, "suffix" : "" }, { "dropping-particle" : "", "family" : "Briskine", "given" : "R.", "non-dropping-particle" : "", "parse-names" : false, "suffix" : "" }, { "dropping-particle" : "", "family" : "Schaefer", "given" : "R.", "non-dropping-particle" : "", "parse-names" : false, "suffix" : "" }, { "dropping-particle" : "", "family" : "Hufford", "given" : "M.B.", "non-dropping-particle" : "", "parse-names" : false, "suffix" : "" }, { "dropping-particle" : "", "family" : "Ross-Ibarra", "given" : "J.", "non-dropping-particle" : "", "parse-names" : false, "suffix" : "" }, { "dropping-particle" : "", "family" : "Myers", "given" : "C.L.", "non-dropping-particle" : "", "parse-names" : false, "suffix" : "" }, { "dropping-particle" : "", "family" : "Tiffin", "given" : "P.", "non-dropping-particle" : "", "parse-names" : false, "suffix" : "" }, { "dropping-particle" : "", "family" : "Springer", "given" : "N.M.", "non-dropping-particle" : "", "parse-names" : false, "suffix" : "" } ], "container-title" : "Proceedings of the National Academy of Sciences of the United States of America", "id" : "ITEM-2", "issue" : "29", "issued" : { "date-parts" : [ [ "2012" ] ] }, "title" : "Reshaping of the maize transcriptome by domestication", "type" : "article-journal", "volume" : "109" }, "uris" : [ "http://www.mendeley.com/documents/?uuid=6bdbbc5c-c940-322b-9d84-54800d5f415d" ] } ], "mendeley" : { "formattedCitation" : "(Robert J. Schaefer, Briskine, Springer, and Myers 2014; R. Swanson-Wagner et al. 2012)", "plainTextFormattedCitation" : "(Robert J. Schaefer, Briskine, Springer, and Myers 2014; R. Swanson-Wagner et al. 2012)", "previouslyFormattedCitation" : "(Robert J. Schaefer, Briskine, Springer, and Myers 2014; R. Swanson-Wagner et al. 2012)" }, "properties" : { "noteIndex" : 0 }, "schema" : "https://github.com/citation-style-language/schema/raw/master/csl-citation.json" }</w:instrText>
      </w:r>
      <w:r w:rsidR="00456B26">
        <w:fldChar w:fldCharType="separate"/>
      </w:r>
      <w:r w:rsidR="003C1D52" w:rsidRPr="003C1D52">
        <w:rPr>
          <w:noProof/>
        </w:rPr>
        <w:t>(Robert J. Schaefer, Briskine, Springer, and Myers 2014; R. Swanson-Wagner et al. 2012)</w:t>
      </w:r>
      <w:r w:rsidR="00456B26">
        <w:fldChar w:fldCharType="end"/>
      </w:r>
      <w:r w:rsidR="00456B26">
        <w:t>.</w:t>
      </w:r>
      <w:r w:rsidR="00FD3978">
        <w:t xml:space="preserve"> </w:t>
      </w:r>
      <w:r w:rsidR="007F4EAC">
        <w:t>For example, experiments</w:t>
      </w:r>
      <w:r w:rsidR="007D7471">
        <w:t xml:space="preserve"> </w:t>
      </w:r>
      <w:r>
        <w:t>measuring</w:t>
      </w:r>
      <w:r w:rsidR="00A86EC9">
        <w:t xml:space="preserve"> changes in gene expression</w:t>
      </w:r>
      <w:r w:rsidR="007F4EAC">
        <w:t xml:space="preserve"> </w:t>
      </w:r>
      <w:r>
        <w:t xml:space="preserve">can explore </w:t>
      </w:r>
      <w:r w:rsidR="007F4EAC">
        <w:t xml:space="preserve">environmental </w:t>
      </w:r>
      <w:r>
        <w:t>adaptation</w:t>
      </w:r>
      <w:r w:rsidR="007F4EAC">
        <w:t xml:space="preserve">, developmental and organ based variation, </w:t>
      </w:r>
      <w:r w:rsidR="004C5544">
        <w:t>or</w:t>
      </w:r>
      <w:r w:rsidR="007F4EAC">
        <w:t xml:space="preserve"> </w:t>
      </w:r>
      <w:r w:rsidR="007F4EAC">
        <w:lastRenderedPageBreak/>
        <w:t>variation</w:t>
      </w:r>
      <w:r>
        <w:t xml:space="preserve"> in expression</w:t>
      </w:r>
      <w:r w:rsidR="007F4EAC">
        <w:t xml:space="preserve"> that arises from population and ecological dynamics (see </w:t>
      </w:r>
      <w:r w:rsidR="007F4EAC">
        <w:fldChar w:fldCharType="begin" w:fldLock="1"/>
      </w:r>
      <w:r w:rsidR="009430C5">
        <w:instrText>ADDIN CSL_CITATION { "citationItems" : [ { "id" : "ITEM-1", "itemData" : { "DOI" : "10.1016/j.bbagrm.2016.07.016", "ISSN" : "18764320 18749399", "abstract" : "\u00a9 2016 Elsevier B.V.Co-expression networks have been shown to be a powerful tool for inferring a gene's function when little is known about it. With the advent of next generation sequencing technologies, the construction and analysis of co-expression networks is now possible in non-model species, including those with agricultural importance. Here, we review fundamental concepts in the construction and application of co-expression networks with a focus on agricultural crops. We survey past and current applications of co-expression network analysis in several agricultural species and provide perspective on important considerations that arise when analyzing network relationships. We conclude with a perspective on future directions and potential challenges of utilizing this powerful approach in crops. This article is part of a Special Issue entitled: Plant Gene Regulatory Mechanisms and Networks, edited by Dr. Erich Grotewold and Dr. Nathan Springer.", "author" : [ { "dropping-particle" : "", "family" : "Schaefer", "given" : "R.J.", "non-dropping-particle" : "", "parse-names" : false, "suffix" : "" }, { "dropping-particle" : "", "family" : "Michno", "given" : "J.-M.", "non-dropping-particle" : "", "parse-names" : false, "suffix" : "" }, { "dropping-particle" : "", "family" : "Myers", "given" : "C.L.", "non-dropping-particle" : "", "parse-names" : false, "suffix" : "" } ], "container-title" : "Biochimica et Biophysica Acta - Gene Regulatory Mechanisms", "id" : "ITEM-1", "issued" : { "date-parts" : [ [ "2016" ] ] }, "title" : "Unraveling gene function in agricultural species using gene co-expression networks", "type" : "article-journal" }, "uris" : [ "http://www.mendeley.com/documents/?uuid=56718bfe-49c7-3eb7-bf28-d77ce86c19e1" ] } ], "mendeley" : { "formattedCitation" : "(R.J. Schaefer, Michno, and Myers 2016)", "plainTextFormattedCitation" : "(R.J. Schaefer, Michno, and Myers 2016)", "previouslyFormattedCitation" : "(R.J. Schaefer, Michno, and Myers 2016)" }, "properties" : { "noteIndex" : 0 }, "schema" : "https://github.com/citation-style-language/schema/raw/master/csl-citation.json" }</w:instrText>
      </w:r>
      <w:r w:rsidR="007F4EAC">
        <w:fldChar w:fldCharType="separate"/>
      </w:r>
      <w:r w:rsidR="00C61012" w:rsidRPr="00C61012">
        <w:rPr>
          <w:noProof/>
        </w:rPr>
        <w:t>(R.J. Schaefer, Michno, and Myers 2016)</w:t>
      </w:r>
      <w:r w:rsidR="007F4EAC">
        <w:fldChar w:fldCharType="end"/>
      </w:r>
      <w:r w:rsidR="00F576F0">
        <w:t xml:space="preserve"> for</w:t>
      </w:r>
      <w:r w:rsidR="007F4EAC">
        <w:t xml:space="preserve"> review).</w:t>
      </w:r>
      <w:r w:rsidR="00B5331D">
        <w:t xml:space="preserve"> </w:t>
      </w:r>
      <w:r w:rsidR="000367EC">
        <w:t xml:space="preserve">For </w:t>
      </w:r>
      <w:r>
        <w:t xml:space="preserve">some </w:t>
      </w:r>
      <w:r w:rsidR="000367EC">
        <w:t>species, published data contain</w:t>
      </w:r>
      <w:r w:rsidR="0068628F">
        <w:t>s</w:t>
      </w:r>
      <w:r w:rsidR="000367EC">
        <w:t xml:space="preserve"> enough </w:t>
      </w:r>
      <w:r w:rsidR="00172E14">
        <w:t xml:space="preserve">experimental </w:t>
      </w:r>
      <w:r w:rsidR="000367EC">
        <w:t>accessions</w:t>
      </w:r>
      <w:r w:rsidR="009B4725">
        <w:t xml:space="preserve"> (i.e. samples</w:t>
      </w:r>
      <w:r w:rsidR="00172E14">
        <w:t xml:space="preserve">, </w:t>
      </w:r>
      <w:r w:rsidR="00651032">
        <w:t>tissues</w:t>
      </w:r>
      <w:r w:rsidR="00172E14">
        <w:t xml:space="preserve">, </w:t>
      </w:r>
      <w:r w:rsidR="009B4725">
        <w:t>conditions</w:t>
      </w:r>
      <w:r w:rsidR="00172E14">
        <w:t>, etc.</w:t>
      </w:r>
      <w:r w:rsidR="009B4725">
        <w:t>)</w:t>
      </w:r>
      <w:r w:rsidR="00930BBB">
        <w:t xml:space="preserve"> to build networks from all of these differ</w:t>
      </w:r>
      <w:r w:rsidR="00A86EC9">
        <w:t>ent types of expression experiments</w:t>
      </w:r>
      <w:r w:rsidR="00930BBB">
        <w:t>.</w:t>
      </w:r>
      <w:r w:rsidR="00B41120">
        <w:t xml:space="preserve"> We reasoned that these different sources of expression profiles </w:t>
      </w:r>
      <w:r w:rsidR="007F4EAC">
        <w:t>likely</w:t>
      </w:r>
      <w:r w:rsidR="00B41120">
        <w:t xml:space="preserve"> have a strong impact on the utility of the co-expression network for interpreting genetic variation</w:t>
      </w:r>
      <w:r w:rsidR="00B94772">
        <w:t xml:space="preserve"> captured by GWAS</w:t>
      </w:r>
      <w:r w:rsidR="00930BBB">
        <w:t>.</w:t>
      </w:r>
      <w:r w:rsidR="00B41120">
        <w:t xml:space="preserve"> </w:t>
      </w:r>
      <w:r w:rsidR="001527AE">
        <w:t>Using this rationale</w:t>
      </w:r>
      <w:r w:rsidR="00930BBB">
        <w:t>,</w:t>
      </w:r>
      <w:r w:rsidR="00B41120">
        <w:t xml:space="preserve"> we constructed several different co-expression networks independently, and assessed the ability of each to produce high-confidence discoveries using our Camoco framework.</w:t>
      </w:r>
    </w:p>
    <w:p w14:paraId="539D257D" w14:textId="77777777" w:rsidR="00097BC0" w:rsidRDefault="00B41120" w:rsidP="006804EA">
      <w:r>
        <w:t xml:space="preserve">All datasets used </w:t>
      </w:r>
      <w:r w:rsidR="000A71F2">
        <w:t xml:space="preserve">here </w:t>
      </w:r>
      <w:r>
        <w:t>were generated from whole-genome RNA-Seq analysis</w:t>
      </w:r>
      <w:r w:rsidR="000A71F2">
        <w:t>, although Camoco could also be applied to microarray derived expression data</w:t>
      </w:r>
      <w:r>
        <w:t>.</w:t>
      </w:r>
      <w:r w:rsidDel="00B41120">
        <w:t xml:space="preserve"> </w:t>
      </w:r>
      <w:r w:rsidR="00FD3978">
        <w:t>The first</w:t>
      </w:r>
      <w:r w:rsidR="00431848">
        <w:t xml:space="preserve"> </w:t>
      </w:r>
      <w:r w:rsidR="00BD06C3">
        <w:t>dataset</w:t>
      </w:r>
      <w:r w:rsidR="00705054">
        <w:t xml:space="preserve"> (ZmPAN hereafter)</w:t>
      </w:r>
      <w:r w:rsidR="002F1453">
        <w:t xml:space="preserve"> </w:t>
      </w:r>
      <w:r w:rsidR="00FD3978">
        <w:t>targeted</w:t>
      </w:r>
      <w:r w:rsidR="00D34056" w:rsidRPr="00573E18">
        <w:t xml:space="preserve"> expression variation that exists between diverse maize accessions</w:t>
      </w:r>
      <w:r w:rsidR="00705054">
        <w:t>,</w:t>
      </w:r>
      <w:r w:rsidR="00D34056" w:rsidRPr="00573E18">
        <w:t xml:space="preserve"> built from whole-seedling transcriptomes on a panel of 503 diverse maize inbred lines from a previously published dataset</w:t>
      </w:r>
      <w:r w:rsidR="00D34056">
        <w:t xml:space="preserve"> </w:t>
      </w:r>
      <w:r w:rsidR="00D34056">
        <w:fldChar w:fldCharType="begin" w:fldLock="1"/>
      </w:r>
      <w:r w:rsidR="005E0212">
        <w:instrText>ADDIN CSL_CITATION { "citationItems" : [ { "id" : "ITEM-1", "itemData" : { "DOI" : "10.1105/tpc.113.119982", "ISSN" : "1532-298X", "PMID" : "24488960", "abstract" : "Genomes at the species level are dynamic, with genes present in every individual (core) and genes in a subset of individuals (dispensable) that collectively constitute the pan-genome. Using transcriptome sequencing of seedling RNA from 503 maize (Zea mays) inbred lines to characterize the maize pan-genome, we identified 8681 representative transcript assemblies (RTAs) with 16.4% expressed in all lines and 82.7% expressed in subsets of the lines. Interestingly, with linkage disequilibrium mapping, 76.7% of the RTAs with at least one single nucleotide polymorphism (SNP) could be mapped to a single genetic position, distributed primarily throughout the nonpericentromeric portion of the genome. Stepwise iterative clustering of RTAs suggests, within the context of the genotypes used in this study, that the maize genome is restricted and further sampling of seedling RNA within this germplasm base will result in minimal discovery. Genome-wide association studies based on SNPs and transcript abundance in the pan-genome revealed loci associated with the timing of the juvenile-to-adult vegetative and vegetative-to-reproductive developmental transitions, two traits important for fitness and adaptation. This study revealed the dynamic nature of the maize pan-genome and demonstrated that a substantial portion of variation may lie outside the single reference genome for a species.", "author" : [ { "dropping-particle" : "", "family" : "Hirsch", "given" : "Candice N", "non-dropping-particle" : "", "parse-names" : false, "suffix" : "" }, { "dropping-particle" : "", "family" : "Foerster", "given" : "Jillian M", "non-dropping-particle" : "", "parse-names" : false, "suffix" : "" }, { "dropping-particle" : "", "family" : "Johnson", "given" : "James M", "non-dropping-particle" : "", "parse-names" : false, "suffix" : "" }, { "dropping-particle" : "", "family" : "Sekhon", "given" : "Rajandeep S", "non-dropping-particle" : "", "parse-names" : false, "suffix" : "" }, { "dropping-particle" : "", "family" : "Muttoni", "given" : "German", "non-dropping-particle" : "", "parse-names" : false, "suffix" : "" }, { "dropping-particle" : "", "family" : "Vaillancourt", "given" : "Brieanne", "non-dropping-particle" : "", "parse-names" : false, "suffix" : "" }, { "dropping-particle" : "", "family" : "Pe\u00f1agaricano", "given" : "Francisco", "non-dropping-particle" : "", "parse-names" : false, "suffix" : "" }, { "dropping-particle" : "", "family" : "Lindquist", "given" : "Erika", "non-dropping-particle" : "", "parse-names" : false, "suffix" : "" }, { "dropping-particle" : "", "family" : "Pedraza", "given" : "Mary Ann", "non-dropping-particle" : "", "parse-names" : false, "suffix" : "" }, { "dropping-particle" : "", "family" : "Barry", "given" : "Kerrie", "non-dropping-particle" : "", "parse-names" : false, "suffix" : "" }, { "dropping-particle" : "", "family" : "Leon", "given" : "Natalia", "non-dropping-particle" : "de", "parse-names" : false, "suffix" : "" }, { "dropping-particle" : "", "family" : "Kaeppler", "given" : "Shawn M", "non-dropping-particle" : "", "parse-names" : false, "suffix" : "" }, { "dropping-particle" : "", "family" : "Buell", "given" : "C Robin", "non-dropping-particle" : "", "parse-names" : false, "suffix" : "" } ], "container-title" : "The Plant cell", "id" : "ITEM-1", "issue" : "1", "issued" : { "date-parts" : [ [ "2014", "1", "31" ] ] }, "page" : "121-35", "title" : "Insights into the maize pan-genome and pan-transcriptome.", "type" : "article-journal", "volume" : "26" }, "uris" : [ "http://www.mendeley.com/documents/?uuid=17aeb77d-33bc-4dfa-a24b-a90351174307" ] } ], "mendeley" : { "formattedCitation" : "(Hirsch et al. 2014)", "plainTextFormattedCitation" : "(Hirsch et al. 2014)", "previouslyFormattedCitation" : "(Hirsch et al. 2014)" }, "properties" : { "noteIndex" : 0 }, "schema" : "https://github.com/citation-style-language/schema/raw/master/csl-citation.json" }</w:instrText>
      </w:r>
      <w:r w:rsidR="00D34056">
        <w:fldChar w:fldCharType="separate"/>
      </w:r>
      <w:r w:rsidR="00780438" w:rsidRPr="00780438">
        <w:rPr>
          <w:noProof/>
        </w:rPr>
        <w:t>(Hirsch et al. 2014)</w:t>
      </w:r>
      <w:r w:rsidR="00D34056">
        <w:fldChar w:fldCharType="end"/>
      </w:r>
      <w:r w:rsidR="00D34056" w:rsidRPr="00573E18">
        <w:t>. Briefly, Hirsch et al. chose these lines to represent major heterotic groups within the US, sweet corns, pop corns, and exotic maize lines while seedling tissue was chosen to due to the number of tissues which could be represented.</w:t>
      </w:r>
      <w:r w:rsidR="00027815">
        <w:t xml:space="preserve"> </w:t>
      </w:r>
      <w:r w:rsidR="00FD3978">
        <w:t xml:space="preserve">The second </w:t>
      </w:r>
      <w:r w:rsidR="00BD06C3">
        <w:t>dataset</w:t>
      </w:r>
      <w:r w:rsidR="00705054">
        <w:t xml:space="preserve"> (ZmSAM hereafter)</w:t>
      </w:r>
      <w:r w:rsidR="008E4FEF" w:rsidRPr="004E79F7">
        <w:t xml:space="preserve"> </w:t>
      </w:r>
      <w:r w:rsidR="000A71F2">
        <w:t xml:space="preserve">examined </w:t>
      </w:r>
      <w:r w:rsidR="008E4FEF" w:rsidRPr="004E79F7">
        <w:t>genotypic variation of different tissues and across developmenta</w:t>
      </w:r>
      <w:r w:rsidR="00917AD0">
        <w:t>l time points</w:t>
      </w:r>
      <w:r w:rsidR="00FD3978">
        <w:t xml:space="preserve">. </w:t>
      </w:r>
      <w:r w:rsidR="00917AD0">
        <w:t>Whole genome RNA-</w:t>
      </w:r>
      <w:r w:rsidR="004E0511">
        <w:t>S</w:t>
      </w:r>
      <w:r w:rsidR="008E4FEF" w:rsidRPr="004E79F7">
        <w:t>eq transcriptome profiles from 76 different diverse tissues and developmental time points in the maize reference accession, B73, were used to build a</w:t>
      </w:r>
      <w:r w:rsidR="004860F6">
        <w:t xml:space="preserve"> second</w:t>
      </w:r>
      <w:r w:rsidR="008E4FEF" w:rsidRPr="004E79F7">
        <w:t xml:space="preserve"> gene co-expression network</w:t>
      </w:r>
      <w:r w:rsidR="00DF6622">
        <w:t xml:space="preserve"> </w:t>
      </w:r>
      <w:r w:rsidR="008E4FEF" w:rsidRPr="004E79F7">
        <w:t xml:space="preserve">using a </w:t>
      </w:r>
      <w:r w:rsidR="004860F6">
        <w:t>publically available</w:t>
      </w:r>
      <w:r w:rsidR="008E4FEF" w:rsidRPr="004E79F7">
        <w:t xml:space="preserve"> dataset</w:t>
      </w:r>
      <w:r w:rsidR="00D31E29">
        <w:t xml:space="preserve"> </w:t>
      </w:r>
      <w:r w:rsidR="00D31E29">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rsidR="00D31E29">
        <w:fldChar w:fldCharType="separate"/>
      </w:r>
      <w:r w:rsidR="00780438" w:rsidRPr="00780438">
        <w:rPr>
          <w:noProof/>
        </w:rPr>
        <w:t>(Stelpflug et al. 2015)</w:t>
      </w:r>
      <w:r w:rsidR="00D31E29">
        <w:fldChar w:fldCharType="end"/>
      </w:r>
      <w:r w:rsidR="008E4FEF" w:rsidRPr="004E79F7">
        <w:t>.</w:t>
      </w:r>
      <w:r w:rsidR="00FD3978">
        <w:t xml:space="preserve"> Finally,</w:t>
      </w:r>
      <w:r w:rsidR="001D3930">
        <w:t xml:space="preserve"> </w:t>
      </w:r>
      <w:r w:rsidR="00C63949">
        <w:t xml:space="preserve">we created </w:t>
      </w:r>
      <w:r w:rsidR="001D3930">
        <w:t>a</w:t>
      </w:r>
      <w:r w:rsidR="00097BC0">
        <w:t xml:space="preserve"> third </w:t>
      </w:r>
      <w:r w:rsidR="00BD06C3">
        <w:t>dataset</w:t>
      </w:r>
      <w:r w:rsidR="005D6663">
        <w:t xml:space="preserve"> (ZmRoot hereafter)</w:t>
      </w:r>
      <w:r w:rsidR="00097BC0">
        <w:t xml:space="preserve"> </w:t>
      </w:r>
      <w:r w:rsidR="000A71F2">
        <w:t>as part of the ionomics GWAS research program</w:t>
      </w:r>
      <w:r w:rsidR="00C63949">
        <w:t>. These data measure</w:t>
      </w:r>
      <w:r w:rsidR="000A71F2">
        <w:t xml:space="preserve"> </w:t>
      </w:r>
      <w:r w:rsidR="001D3930">
        <w:t xml:space="preserve">genotypic variation </w:t>
      </w:r>
      <w:r w:rsidR="00097BC0">
        <w:t xml:space="preserve">existing </w:t>
      </w:r>
      <w:r w:rsidR="00097BC0" w:rsidRPr="00C06B71">
        <w:t xml:space="preserve">within </w:t>
      </w:r>
      <w:r w:rsidR="00C63949" w:rsidRPr="00C06B71">
        <w:t>the</w:t>
      </w:r>
      <w:r w:rsidR="00097BC0" w:rsidRPr="00C06B71">
        <w:t xml:space="preserve"> </w:t>
      </w:r>
      <w:r w:rsidR="00CB4B75" w:rsidRPr="00C06B71">
        <w:t xml:space="preserve">root, which </w:t>
      </w:r>
      <w:r w:rsidR="00CB4B75">
        <w:t>that serves as</w:t>
      </w:r>
      <w:r w:rsidR="00C63949">
        <w:t xml:space="preserve"> th</w:t>
      </w:r>
      <w:r w:rsidR="006114E0">
        <w:t>e primary u</w:t>
      </w:r>
      <w:r w:rsidR="00C63949">
        <w:t>ptake and delivery system for all the measured elements</w:t>
      </w:r>
      <w:r w:rsidR="00097BC0">
        <w:t>. G</w:t>
      </w:r>
      <w:r w:rsidR="00FD3978">
        <w:t xml:space="preserve">ene expression </w:t>
      </w:r>
      <w:r w:rsidR="00097BC0">
        <w:t xml:space="preserve">was </w:t>
      </w:r>
      <w:r w:rsidR="000A71F2">
        <w:t xml:space="preserve">measured </w:t>
      </w:r>
      <w:r w:rsidR="00FD3978">
        <w:t xml:space="preserve">from </w:t>
      </w:r>
      <w:r w:rsidR="00CB4B75">
        <w:t>mature roots in</w:t>
      </w:r>
      <w:r w:rsidR="000A71F2">
        <w:t xml:space="preserve"> a collection</w:t>
      </w:r>
      <w:r w:rsidR="00FD3978">
        <w:t xml:space="preserve"> of 4</w:t>
      </w:r>
      <w:r w:rsidR="005D6663">
        <w:t>6</w:t>
      </w:r>
      <w:r w:rsidR="00FD3978">
        <w:t xml:space="preserve"> genotypically diverse maize inbreds.</w:t>
      </w:r>
    </w:p>
    <w:p w14:paraId="4EB4166F" w14:textId="77777777" w:rsidR="002B1DB8" w:rsidRDefault="002B1DB8" w:rsidP="006804EA">
      <w:pPr>
        <w:pStyle w:val="Heading3"/>
      </w:pPr>
      <w:bookmarkStart w:id="46" w:name="_Ref458774860"/>
      <w:r>
        <w:t>Table 1</w:t>
      </w:r>
      <w:bookmarkEnd w:id="46"/>
    </w:p>
    <w:p w14:paraId="6DCD7AFC" w14:textId="77777777" w:rsidR="002B1DB8" w:rsidRDefault="002B1DB8" w:rsidP="006804EA">
      <w:pPr>
        <w:pStyle w:val="Heading4"/>
      </w:pPr>
      <w:r>
        <w:t>Significantly Co-expressed GO Terms</w:t>
      </w:r>
    </w:p>
    <w:p w14:paraId="7EF40D81" w14:textId="07ED1AEE" w:rsidR="002B1DB8" w:rsidRDefault="002B1DB8" w:rsidP="006804EA">
      <w:pPr>
        <w:pStyle w:val="Subtitle"/>
      </w:pPr>
      <w:r>
        <w:t>Co-expressi</w:t>
      </w:r>
      <w:r w:rsidR="00B66929">
        <w:t>on was measured among</w:t>
      </w:r>
      <w:r>
        <w:t xml:space="preserve"> genes</w:t>
      </w:r>
      <w:r w:rsidR="00105DA9">
        <w:t xml:space="preserve"> within </w:t>
      </w:r>
      <w:r w:rsidR="00F303FE">
        <w:t xml:space="preserve">each </w:t>
      </w:r>
      <w:r>
        <w:t xml:space="preserve">GO term that had co-expression data </w:t>
      </w:r>
      <w:r w:rsidR="00F303FE">
        <w:t xml:space="preserve">in </w:t>
      </w:r>
      <w:r>
        <w:t>each network using both density (</w:t>
      </w:r>
      <w:r>
        <w:fldChar w:fldCharType="begin"/>
      </w:r>
      <w:r>
        <w:instrText xml:space="preserve"> REF _Ref447101528 \h  \* MERGEFORMAT </w:instrText>
      </w:r>
      <w:r>
        <w:fldChar w:fldCharType="separate"/>
      </w:r>
      <w:r w:rsidR="000B0BA4" w:rsidRPr="0045686C">
        <w:t>Eq.1</w:t>
      </w:r>
      <w:r>
        <w:fldChar w:fldCharType="end"/>
      </w:r>
      <w:r>
        <w:t>) and locality (</w:t>
      </w:r>
      <w:r w:rsidR="00F77E21">
        <w:fldChar w:fldCharType="begin"/>
      </w:r>
      <w:r w:rsidR="00F77E21">
        <w:instrText xml:space="preserve"> REF _Ref464049667 \h </w:instrText>
      </w:r>
      <w:r w:rsidR="00F77E21">
        <w:fldChar w:fldCharType="separate"/>
      </w:r>
      <w:r w:rsidR="000B0BA4">
        <w:t>Eq.2</w:t>
      </w:r>
      <w:r w:rsidR="00F77E21">
        <w:fldChar w:fldCharType="end"/>
      </w:r>
      <w:r>
        <w:t xml:space="preserve">). Significance of co-expression metrics was assessed by comparing </w:t>
      </w:r>
      <w:r w:rsidR="003F603B">
        <w:t>values</w:t>
      </w:r>
      <w:r>
        <w:t xml:space="preserve"> to 1000 random </w:t>
      </w:r>
      <w:r w:rsidR="00A87714">
        <w:t>gene sets of the same size</w:t>
      </w:r>
      <w:r>
        <w:t>.</w:t>
      </w:r>
    </w:p>
    <w:p w14:paraId="73B706B8" w14:textId="6DB116F1" w:rsidR="00AC5E1A" w:rsidRDefault="005D6663" w:rsidP="006804EA">
      <w:r>
        <w:t>Co-expression networks</w:t>
      </w:r>
      <w:r w:rsidR="00F97B42">
        <w:t xml:space="preserve"> for each dataset</w:t>
      </w:r>
      <w:r>
        <w:t xml:space="preserve"> were constructed from gene exp</w:t>
      </w:r>
      <w:r w:rsidR="00321694">
        <w:t>ression matrices using Camoco (s</w:t>
      </w:r>
      <w:r>
        <w:t xml:space="preserve">ee </w:t>
      </w:r>
      <w:r>
        <w:fldChar w:fldCharType="begin"/>
      </w:r>
      <w:r>
        <w:instrText xml:space="preserve"> REF _Ref463332505 \h </w:instrText>
      </w:r>
      <w:r w:rsidR="003D7ED4">
        <w:instrText xml:space="preserve"> \* MERGEFORMAT </w:instrText>
      </w:r>
      <w:r>
        <w:fldChar w:fldCharType="separate"/>
      </w:r>
      <w:r w:rsidR="000B0BA4">
        <w:t>Supp. File 1</w:t>
      </w:r>
      <w:r>
        <w:fldChar w:fldCharType="end"/>
      </w:r>
      <w:r w:rsidR="00B57320">
        <w:t xml:space="preserve"> and</w:t>
      </w:r>
      <w:r w:rsidR="00321694">
        <w:t xml:space="preserve"> </w:t>
      </w:r>
      <w:r w:rsidR="00321694">
        <w:fldChar w:fldCharType="begin"/>
      </w:r>
      <w:r w:rsidR="00321694">
        <w:instrText xml:space="preserve"> REF _Ref463088833 \h </w:instrText>
      </w:r>
      <w:r w:rsidR="00321694">
        <w:fldChar w:fldCharType="separate"/>
      </w:r>
      <w:r w:rsidR="000B0BA4">
        <w:t>Materials and Methods</w:t>
      </w:r>
      <w:r w:rsidR="00321694">
        <w:fldChar w:fldCharType="end"/>
      </w:r>
      <w:r w:rsidR="00321694">
        <w:t xml:space="preserve"> for specific details on building these networks</w:t>
      </w:r>
      <w:r>
        <w:t>).</w:t>
      </w:r>
      <w:r w:rsidR="00BD06C3">
        <w:t xml:space="preserve"> </w:t>
      </w:r>
      <w:r w:rsidR="009E3D2E">
        <w:t xml:space="preserve">Once </w:t>
      </w:r>
      <w:r w:rsidR="00E451A9">
        <w:t>built</w:t>
      </w:r>
      <w:r w:rsidR="00462F47" w:rsidRPr="004727BA">
        <w:t>,</w:t>
      </w:r>
      <w:r w:rsidR="00514001">
        <w:t xml:space="preserve"> several </w:t>
      </w:r>
      <w:r w:rsidR="009E2970">
        <w:t xml:space="preserve">summary </w:t>
      </w:r>
      <w:r w:rsidR="00514001">
        <w:t>statistics were evaluated</w:t>
      </w:r>
      <w:r w:rsidR="00462F47" w:rsidRPr="004727BA">
        <w:t xml:space="preserve"> from interactions </w:t>
      </w:r>
      <w:r w:rsidR="00F2399B">
        <w:t>that</w:t>
      </w:r>
      <w:r w:rsidR="00462F47" w:rsidRPr="004727BA">
        <w:t xml:space="preserve"> arise from </w:t>
      </w:r>
      <w:r w:rsidR="00533478">
        <w:t xml:space="preserve">genes in </w:t>
      </w:r>
      <w:r w:rsidR="00462F47" w:rsidRPr="004727BA">
        <w:t>the network</w:t>
      </w:r>
      <w:r w:rsidR="00BB5A09">
        <w:t xml:space="preserve"> (</w:t>
      </w:r>
      <w:r w:rsidR="00371F3F">
        <w:fldChar w:fldCharType="begin"/>
      </w:r>
      <w:r w:rsidR="00371F3F">
        <w:instrText xml:space="preserve"> REF _Ref447013206 \h </w:instrText>
      </w:r>
      <w:r w:rsidR="00371F3F">
        <w:fldChar w:fldCharType="separate"/>
      </w:r>
      <w:r w:rsidR="000B0BA4">
        <w:t>Supp. Fig. 1</w:t>
      </w:r>
      <w:r w:rsidR="00371F3F">
        <w:fldChar w:fldCharType="end"/>
      </w:r>
      <w:r w:rsidR="00371F3F">
        <w:t>-3)</w:t>
      </w:r>
      <w:r w:rsidR="004860F6">
        <w:t>.</w:t>
      </w:r>
      <w:r w:rsidR="00ED7D7B">
        <w:t xml:space="preserve"> </w:t>
      </w:r>
      <w:r w:rsidR="006E3C6A">
        <w:t xml:space="preserve">Co-expression was measured among genes within the same </w:t>
      </w:r>
      <w:r w:rsidR="00ED7D7B">
        <w:t xml:space="preserve">Gene Ontology (GO) term </w:t>
      </w:r>
      <w:r w:rsidR="00D2441B">
        <w:t>to</w:t>
      </w:r>
      <w:r w:rsidR="00ED7D7B">
        <w:t xml:space="preserve"> </w:t>
      </w:r>
      <w:r w:rsidR="00D2441B">
        <w:t xml:space="preserve">establish </w:t>
      </w:r>
      <w:r w:rsidR="00576E88">
        <w:t>how well density and locality captured terms with annotated biological function.</w:t>
      </w:r>
      <w:r w:rsidR="00510A31">
        <w:t xml:space="preserve"> </w:t>
      </w:r>
    </w:p>
    <w:p w14:paraId="4F89C099" w14:textId="41D055C8" w:rsidR="00C57DDC" w:rsidRDefault="00661AFB" w:rsidP="006804EA">
      <w:r>
        <w:t>D</w:t>
      </w:r>
      <w:r w:rsidR="00857FF2">
        <w:t>ensity</w:t>
      </w:r>
      <w:r w:rsidR="0016670A">
        <w:t xml:space="preserve"> and locality were</w:t>
      </w:r>
      <w:r w:rsidR="00857FF2">
        <w:t xml:space="preserve"> measured</w:t>
      </w:r>
      <w:r w:rsidR="00B41120">
        <w:t xml:space="preserve"> for subnetworks consisting of </w:t>
      </w:r>
      <w:r w:rsidR="00F809DB">
        <w:t>the</w:t>
      </w:r>
      <w:r w:rsidR="00B41120">
        <w:t xml:space="preserve"> set of genes co-annotated to each</w:t>
      </w:r>
      <w:r w:rsidR="00631D8C">
        <w:t xml:space="preserve"> </w:t>
      </w:r>
      <w:r w:rsidR="00857FF2">
        <w:t>G</w:t>
      </w:r>
      <w:r>
        <w:t>O term and compared to scores from</w:t>
      </w:r>
      <w:r w:rsidR="00417DA8">
        <w:t xml:space="preserve"> 1000 random sets of genes of the same size</w:t>
      </w:r>
      <w:r w:rsidR="00C57DDC">
        <w:t xml:space="preserve"> (See </w:t>
      </w:r>
      <w:r w:rsidR="00C57DDC">
        <w:rPr>
          <w:highlight w:val="yellow"/>
        </w:rPr>
        <w:fldChar w:fldCharType="begin"/>
      </w:r>
      <w:r w:rsidR="00C57DDC">
        <w:instrText xml:space="preserve"> REF _Ref458774860 \h </w:instrText>
      </w:r>
      <w:r w:rsidR="00C57DDC">
        <w:rPr>
          <w:highlight w:val="yellow"/>
        </w:rPr>
        <w:instrText xml:space="preserve"> \* MERGEFORMAT </w:instrText>
      </w:r>
      <w:r w:rsidR="00C57DDC">
        <w:rPr>
          <w:highlight w:val="yellow"/>
        </w:rPr>
      </w:r>
      <w:r w:rsidR="00C57DDC">
        <w:rPr>
          <w:highlight w:val="yellow"/>
        </w:rPr>
        <w:fldChar w:fldCharType="separate"/>
      </w:r>
      <w:r w:rsidR="000B0BA4">
        <w:t>Table 1</w:t>
      </w:r>
      <w:r w:rsidR="00C57DDC">
        <w:rPr>
          <w:highlight w:val="yellow"/>
        </w:rPr>
        <w:fldChar w:fldCharType="end"/>
      </w:r>
      <w:r w:rsidR="00102F3D">
        <w:t xml:space="preserve">; </w:t>
      </w:r>
      <w:r w:rsidR="00102F3D">
        <w:rPr>
          <w:highlight w:val="yellow"/>
        </w:rPr>
        <w:fldChar w:fldCharType="begin"/>
      </w:r>
      <w:r w:rsidR="00102F3D">
        <w:instrText xml:space="preserve"> REF _Ref479246505 \h </w:instrText>
      </w:r>
      <w:r w:rsidR="00102F3D">
        <w:rPr>
          <w:highlight w:val="yellow"/>
        </w:rPr>
      </w:r>
      <w:r w:rsidR="00102F3D">
        <w:rPr>
          <w:highlight w:val="yellow"/>
        </w:rPr>
        <w:fldChar w:fldCharType="separate"/>
      </w:r>
      <w:r w:rsidR="000B0BA4">
        <w:t>Supp. Table 1</w:t>
      </w:r>
      <w:r w:rsidR="00102F3D">
        <w:rPr>
          <w:highlight w:val="yellow"/>
        </w:rPr>
        <w:fldChar w:fldCharType="end"/>
      </w:r>
      <w:r w:rsidR="00102F3D">
        <w:t xml:space="preserve"> for full data</w:t>
      </w:r>
      <w:r w:rsidR="00C57DDC">
        <w:t>)</w:t>
      </w:r>
      <w:r w:rsidR="00857FF2">
        <w:t>.</w:t>
      </w:r>
      <w:r w:rsidR="00C57DDC">
        <w:t xml:space="preserve"> In total, 818 GO Terms of the 1078 tested (76%) were</w:t>
      </w:r>
      <w:r w:rsidR="006F3FCF">
        <w:t xml:space="preserve"> comprised of gene sets that were</w:t>
      </w:r>
      <w:r w:rsidR="00C57DDC">
        <w:t xml:space="preserve"> significant</w:t>
      </w:r>
      <w:r w:rsidR="008B7904">
        <w:t>ly co-expressed</w:t>
      </w:r>
      <w:r w:rsidR="00C2022D">
        <w:t xml:space="preserve"> (p ≤ 0.01)</w:t>
      </w:r>
      <w:r w:rsidR="00C57DDC">
        <w:t xml:space="preserve"> in at least on</w:t>
      </w:r>
      <w:r w:rsidR="00CE4DB4">
        <w:t>e</w:t>
      </w:r>
      <w:r w:rsidR="00C57DDC">
        <w:t xml:space="preserve"> network using density or locality</w:t>
      </w:r>
      <w:r w:rsidR="00D2441B">
        <w:t xml:space="preserve"> relative to the </w:t>
      </w:r>
      <w:r w:rsidR="008B7904">
        <w:t>randomized</w:t>
      </w:r>
      <w:r w:rsidR="00D2441B">
        <w:t xml:space="preserve"> gene lists</w:t>
      </w:r>
      <w:r w:rsidR="008B7904">
        <w:t xml:space="preserve"> of the same size</w:t>
      </w:r>
      <w:r w:rsidR="00C57DDC">
        <w:t>.</w:t>
      </w:r>
      <w:r w:rsidR="009A74CB">
        <w:t xml:space="preserve"> Broken </w:t>
      </w:r>
      <w:r w:rsidR="00004B2D">
        <w:t>down by network as well by co-expression score</w:t>
      </w:r>
      <w:r w:rsidR="00CE4DB4">
        <w:t>, there was</w:t>
      </w:r>
      <w:r w:rsidR="009A74CB">
        <w:t xml:space="preserve"> substantial co-expression among GO Terms for both density as well as locality</w:t>
      </w:r>
      <w:r w:rsidR="00004B2D">
        <w:t xml:space="preserve"> in each network. D</w:t>
      </w:r>
      <w:r w:rsidR="009A74CB">
        <w:t xml:space="preserve">ensity </w:t>
      </w:r>
      <w:r w:rsidR="00453439">
        <w:t xml:space="preserve">was significant for </w:t>
      </w:r>
      <w:r w:rsidR="009A74CB">
        <w:t xml:space="preserve">the most </w:t>
      </w:r>
      <w:r w:rsidR="00D2441B">
        <w:t xml:space="preserve">GO </w:t>
      </w:r>
      <w:r w:rsidR="009A74CB">
        <w:t xml:space="preserve">terms in the ZmRoot </w:t>
      </w:r>
      <w:r w:rsidR="00613C5B">
        <w:t xml:space="preserve">network </w:t>
      </w:r>
      <w:r w:rsidR="009A74CB">
        <w:t>while locality performs best in</w:t>
      </w:r>
      <w:r w:rsidR="00CE4DB4">
        <w:t xml:space="preserve"> ZmPAN</w:t>
      </w:r>
      <w:r w:rsidR="007B162B">
        <w:t xml:space="preserve"> (See </w:t>
      </w:r>
      <w:r w:rsidR="007B162B">
        <w:fldChar w:fldCharType="begin"/>
      </w:r>
      <w:r w:rsidR="007B162B">
        <w:instrText xml:space="preserve"> REF _Ref458774860 \h </w:instrText>
      </w:r>
      <w:r w:rsidR="007B162B">
        <w:fldChar w:fldCharType="separate"/>
      </w:r>
      <w:r w:rsidR="000B0BA4">
        <w:t>Table 1</w:t>
      </w:r>
      <w:r w:rsidR="007B162B">
        <w:fldChar w:fldCharType="end"/>
      </w:r>
      <w:r w:rsidR="006F3FCF">
        <w:t>)</w:t>
      </w:r>
      <w:r w:rsidR="00CE4DB4">
        <w:t>. Considering terms captured by both scores or by either score, overlap between the two co-expression metrics was comparable.</w:t>
      </w:r>
      <w:r w:rsidR="002B7678">
        <w:t xml:space="preserve"> </w:t>
      </w:r>
      <w:r w:rsidR="00726896">
        <w:t xml:space="preserve">As previously reported </w:t>
      </w:r>
      <w:r w:rsidR="00726896">
        <w:fldChar w:fldCharType="begin" w:fldLock="1"/>
      </w:r>
      <w:r w:rsidR="00F62D7D">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"CL Chad L.", "non-dropping-particle" : "", "parse-names" : false, "suffix" : "" }, { "dropping-particle" : "", "family" : "Wei", "given" : "H", "non-dropping-particle" : "", "parse-names" : false, "suffix" : "" }, { "dropping-particle" : "", "family" : "Persson", "given" : "S", "non-dropping-particle" : "", "parse-names" : false, "suffix" : "" }, { "dropping-particle" : "", "family" : "Mehta", "given" : "T", "non-dropping-particle" : "", "parse-names" : false, "suffix" : "" }, { "dropping-particle" : "", "family" : "Srinivasasainagendra", "given" : "V", "non-dropping-particle" : "", "parse-names" : false, "suffix" : "" }, { "dropping-particle" : "", "family" : "Chen", "given" : "L", "non-dropping-particle" : "", "parse-names" : false, "suffix" : "" }, { "dropping-particle" : "", "family" : "Myers", "given" : "CL Chad L.", "non-dropping-particle" : "", "parse-names" : false, "suffix" : "" }, { "dropping-particle" : "", "family" : "Robson", "given" : "D", "non-dropping-particle" : "", "parse-names" : false, "suffix" : "" }, { "dropping-particle" : "", "family" : "Wible", "given" : "A", "non-dropping-particle" : "", "parse-names" : false, "suffix" : "" }, { "dropping-particle" : "", "family" : "Hibbs", "given" : "MA", "non-dropping-particle" : "", "parse-names" : false, "suffix" : "" }, { "dropping-particle" : "", "family" : "Chiriac", "given" : "C", "non-dropping-particle" : "", "parse-names" : false, "suffix" : "" }, { "dropping-particle" : "", "family" : "Ideker", "given" : "T", "non-dropping-particle" : "", "parse-names" : false, "suffix" : "" }, { "dropping-particle" : "", "family" : "Ozier", "given" : "O", "non-dropping-particle" : "", "parse-names" : false, "suffix" : "" }, { "dropping-particle" : "", "family" : "Schwikowski", "given" : "B", "non-dropping-particle" : "", "parse-names" : false, "suffix" : "" }, { "dropping-particle" : "", "family" : "Andrew", "given" : "F", "non-dropping-particle" : "", "parse-names" : false, "suffix" : "" }, { "dropping-particle" : "", "family" : "Ishii", "given" : "N", "non-dropping-particle" : "", "parse-names" : false, "suffix" : "" }, { "dropping-particle" : "", "family" : "Nakahigashi", "given" : "K", "non-dropping-particle" : "", "parse-names" : false, "suffix" : "" }, { "dropping-particle" : "", "family" : "Baba", "given" : "T", "non-dropping-particle" : "", "parse-names" : false, "suffix" : "" }, { "dropping-particle" : "", "family" : "Robert", "given" : "M", "non-dropping-particle" : "", "parse-names" : false, "suffix" : "" }, { "dropping-particle" : "", "family" : "Soga", "given" : "T", "non-dropping-particle" : "", "parse-names" : false, "suffix" : "" }, { "dropping-particle" : "", "family" : "Huttenhower", "given" : "C", "non-dropping-particle" : "", "parse-names" : false, "suffix" : "" }, { "dropping-particle" : "", "family" : "Hibbs", "given" : "MA", "non-dropping-particle" : "", "parse-names" : false, "suffix" : "" }, { "dropping-particle" : "", "family" : "Myers", "given" : "CL Chad L.", "non-dropping-particle" : "", "parse-names" : false, "suffix" : "" }, { "dropping-particle" : "", "family" : "Troyanskaya", "given" : "OG", "non-dropping-particle" : "", "parse-names" : false, "suffix" : "" }, { "dropping-particle" : "", "family" : "Moreno-Risueno", "given" : "MA", "non-dropping-particle" : "", "parse-names" : false, "suffix" : "" }, { "dropping-particle" : "", "family" : "Busch", "given" : "W", "non-dropping-particle" : "", "parse-names" : false, "suffix" : "" }, { "dropping-particle" : "", "family" : "Benfey", "given" : "PN", "non-dropping-particle" : "", "parse-names" : false, "suffix" : "" }, { "dropping-particle" : "", "family" : "Aoki", "given" : "K", "non-dropping-particle" : "", "parse-names" : false, "suffix" : "" }, { "dropping-particle" : "", "family" : "Ogata", "given" : "Y", "non-dropping-particle" : "", "parse-names" : false, "suffix" : "" }, { "dropping-particle" : "", "family" : "Shibata", "given" : "D", "non-dropping-particle" : "", "parse-names" : false, "suffix" : "" }, { "dropping-particle" : "", "family" : "Mochida", "given" : "K", "non-dropping-particle" : "", "parse-names" : false, "suffix" : "" }, { "dropping-particle" : "", "family" : "Uehara-Yamaguchi", "given" : "Y", "non-dropping-particle" : "", "parse-names" : false, "suffix" : "" }, { "dropping-particle" : "", "family" : "Yoshida", "given" : "T", "non-dropping-particle" : "", "parse-names" : false, "suffix" : "" }, { "dropping-particle" : "", "family" : "Sakurai", "given" : "T", "non-dropping-particle" : "", "parse-names" : false, "suffix" : "" }, { "dropping-particle" : "", "family" : "Shinozaki", "given" : "K", "non-dropping-particle" : "", "parse-names" : false, "suffix" : "" }, { "dropping-particle" : "", "family" : "Zhu", "given" : "T", "non-dropping-particle" : "", "parse-names" : false, "suffix" : "" }, { "dropping-particle" : "", "family" : "Budworth", "given" : "P", "non-dropping-particle" : "", "parse-names" : false, "suffix" : "" }, { "dropping-particle" : "", "family" : "Chen", "given" : "W", "non-dropping-particle" : "", "parse-names" : false, "suffix" : "" }, { "dropping-particle" : "", "family" : "Provart", "given" : "N", "non-dropping-particle" : "", "parse-names" : false, "suffix" : "" }, { "dropping-particle" : "", "family" : "Chang", "given" : "H-S", "non-dropping-particle" : "", "parse-names" : false, "suffix" : "" }, { "dropping-particle" : "", "family" : "Ficklin", "given" : "SP", "non-dropping-particle" : "", "parse-names" : false, "suffix" : "" }, { "dropping-particle" : "", "family" : "Luo", "given" : "F", "non-dropping-particle" : "", "parse-names" : false, "suffix" : "" }, { "dropping-particle" : "", "family" : "Feltus", "given" : "FA",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"Downs", "given" : "GS", "non-dropping-particle" : "", "parse-names" : false, "suffix" : "" }, { "dropping-particle" : "", "family" : "Bi", "given" : "Y-M", "non-dropping-particle" : "", "parse-names" : false, "suffix" : "" }, { "dropping-particle" : "", "family" : "Colasanti", "given" : "J", "non-dropping-particle" : "", "parse-names" : false, "suffix" : "" }, { "dropping-particle" : "", "family" : "Wu", "given" : "W", "non-dropping-particle" : "", "parse-names" : false, "suffix" : "" }, { "dropping-particle" : "", "family" : "Chen", "given" : "X", "non-dropping-particle" : "", "parse-names" : false, "suffix" : "" }, { "dropping-particle" : "", "family" : "Ficklin", "given" : "SP", "non-dropping-particle" : "", "parse-names" : false, "suffix" : "" }, { "dropping-particle" : "", "family" : "Feltus", "given" : "FA", "non-dropping-particle" : "", "parse-names" : false, "suffix" : "" }, { "dropping-particle" : "", "family" : "Deshpande", "given" : "R", "non-dropping-particle" : "", "parse-names" : false, "suffix" : "" }, { "dropping-particle" : "", "family" : "Sharma", "given" : "S", "non-dropping-particle" : "", "parse-names" : false, "suffix" : "" }, { "dropping-particle" : "", "family" : "Verfaillie", "given" : "CM", "non-dropping-particle" : "", "parse-names" : false, "suffix" : "" }, { "dropping-particle" : "", "family" : "Hu", "given" : "W-S", "non-dropping-particle" : "", "parse-names" : false, "suffix" : "" }, { "dropping-particle" : "", "family" : "Myers", "given" : "CL Chad L.", "non-dropping-particle" : "", "parse-names" : false, "suffix" : "" }, { "dropping-particle" : "", "family" : "Baxter", "given" : "I", "non-dropping-particle" : "", "parse-names" : false, "suffix" : "" }, { "dropping-particle" : "", "family" : "Ouzzani", "given" : "M", "non-dropping-particle" : "", "parse-names" : false, "suffix" : "" }, { "dropping-particle" : "", "family" : "Orcun", "given" : "S", "non-dropping-particle" : "", "parse-names" : false, "suffix" : "" }, { "dropping-particle" : "", "family" : "Kennedy", "given" : "B", "non-dropping-particle" : "", "parse-names" : false, "suffix" : "" }, { "dropping-particle" : "", "family" : "Jandhyala", "given" : "SS", "non-dropping-particle" : "", "parse-names" : false, "suffix" : "" }, { "dropping-particle" : "", "family" : "Morrell", "given" : "PL", "non-dropping-particle" : "", "parse-names" : false, "suffix" : "" }, { "dropping-particle" : "", "family" : "Buckler", "given" : "ES",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"Lawrence", "given" : "CJ", "non-dropping-particle" : "", "parse-names" : false, "suffix" : "" }, { "dropping-particle" : "", "family" : "Dong", "given" : "Q", "non-dropping-particle" : "", "parse-names" : false, "suffix" : "" }, { "dropping-particle" : "", "family" : "Polacco", "given" : "ML", "non-dropping-particle" : "", "parse-names" : false, "suffix" : "" }, { "dropping-particle" : "", "family" : "Seigfried", "given" : "TE", "non-dropping-particle" : "", "parse-names" : false, "suffix" : "" }, { "dropping-particle" : "", "family" : "Brendel", "given" : "V", "non-dropping-particle" : "", "parse-names" : false, "suffix" : "" }, { "dropping-particle" : "", "family" : "DAVID", "given" : "FN", "non-dropping-particle" : "", "parse-names" : false, "suffix" : "" }, { "dropping-particle" : "", "family" : "Ghazalpour", "given" : "A", "non-dropping-particle" : "", "parse-names" : false, "suffix" : "" }, { "dropping-particle" : "", "family" : "Doss", "given" : "S", "non-dropping-particle" : "", "parse-names" : false, "suffix" : "" }, { "dropping-particle" : "", "family" : "Zhang", "given" : "B", "non-dropping-particle" : "", "parse-names" : false, "suffix" : "" }, { "dropping-particle" : "", "family" : "Wang", "given" : "S", "non-dropping-particle" : "", "parse-names" : false, "suffix" : "" }, { "dropping-particle" : "", "family" : "Plaisier", "given" : "C", "non-dropping-particle" : "", "parse-names" : false, "suffix" : "" }, { "dropping-particle" : "", "family" : "Usadel", "given" : "B", "non-dropping-particle" : "", "parse-names" : false, "suffix" : "" }, { "dropping-particle" : "", "family" : "Obayashi", "given" : "T", "non-dropping-particle" : "", "parse-names" : false, "suffix" : "" }, { "dropping-particle" : "", "family" : "Mutwil", "given" : "M", "non-dropping-particle" : "", "parse-names" : false, "suffix" : "" }, { "dropping-particle" : "", "family" : "Giorgi", "given" : "FM", "non-dropping-particle" : "", "parse-names" : false, "suffix" : "" }, { "dropping-particle" : "", "family" : "Bassel", "given" : "GW", "non-dropping-particle" : "", "parse-names" : false, "suffix" : "" }, { "dropping-particle" : "", "family" : "Harris", "given" : "MA",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"Usadel", "given" : "B", "non-dropping-particle" : "", "parse-names" : false, "suffix" : "" }, { "dropping-particle" : "", "family" : "Poree", "given" : "F", "non-dropping-particle" : "", "parse-names" : false, "suffix" : "" }, { "dropping-particle" : "", "family" : "Nagel", "given" : "A", "non-dropping-particle" : "", "parse-names" : false, "suffix" : "" }, { "dropping-particle" : "", "family" : "Lohse", "given" : "M", "non-dropping-particle" : "", "parse-names" : false, "suffix" : "" }, { "dropping-particle" : "", "family" : "Czedik-Eysenberg", "given" : "A", "non-dropping-particle" : "", "parse-names" : false, "suffix" : "" }, { "dropping-particle" : "", "family" : "Orlando", "given" : "DA", "non-dropping-particle" : "", "parse-names" : false, "suffix" : "" }, { "dropping-particle" : "", "family" : "Brady", "given" : "SM", "non-dropping-particle" : "", "parse-names" : false, "suffix" : "" }, { "dropping-particle" : "", "family" : "Koch", "given" : "JD", "non-dropping-particle" : "", "parse-names" : false, "suffix" : "" }, { "dropping-particle" : "", "family" : "Dinneny", "given" : "JR", "non-dropping-particle" : "", "parse-names" : false, "suffix" : "" }, { "dropping-particle" : "", "family" : "Benfey", "given" : "PN", "non-dropping-particle" : "", "parse-names" : false, "suffix" : "" }, { "dropping-particle" : "", "family" : "Shannon", "given" : "P", "non-dropping-particle" : "", "parse-names" : false, "suffix" : "" }, { "dropping-particle" : "", "family" : "Markiel", "given" : "A", "non-dropping-particle" : "", "parse-names" : false, "suffix" : "" }, { "dropping-particle" : "", "family" : "Ozier", "given" : "O", "non-dropping-particle" : "", "parse-names" : false, "suffix" : "" }, { "dropping-particle" : "", "family" : "Baliga", "given" : "NS", "non-dropping-particle" : "", "parse-names" : false, "suffix" : "" }, { "dropping-particle" : "", "family" : "Wang", "given" : "JT", "non-dropping-particle" : "", "parse-names" : false, "suffix" : "" }, { "dropping-particle" : "", "family" : "Swanson-Wagner", "given" : "RA", "non-dropping-particle" : "", "parse-names" : false, "suffix" : "" }, { "dropping-particle" : "", "family" : "Eichten", "given" : "SR", "non-dropping-particle" : "", "parse-names" : false, "suffix" : "" }, { "dropping-particle" : "", "family" : "Kumari", "given" : "S", "non-dropping-particle" : "", "parse-names" : false, "suffix" : "" }, { "dropping-particle" : "", "family" : "Tiffin", "given" : "P", "non-dropping-particle" : "", "parse-names" : false, "suffix" : "" }, { "dropping-particle" : "", "family" : "Stein", "given" : "JC", "non-dropping-particle" : "", "parse-names" : false, "suffix" : "" }, { "dropping-particle" : "", "family" : "Myers", "given" : "AM", "non-dropping-particle" : "", "parse-names" : false, "suffix" : "" }, { "dropping-particle" : "", "family" : "Fan", "given" : "L", "non-dropping-particle" : "", "parse-names" : false, "suffix" : "" }, { "dropping-particle" : "", "family" : "Bao", "given" : "J", "non-dropping-particle" : "", "parse-names" : false, "suffix" : "" }, { "dropping-particle" : "", "family" : "Wang", "given" : "Y", "non-dropping-particle" : "", "parse-names" : false, "suffix" : "" }, { "dropping-particle" : "", "family" : "Yao", "given" : "J", "non-dropping-particle" : "", "parse-names" : false, "suffix" : "" }, { "dropping-particle" : "", "family" : "Gui", "given" : "Y", "non-dropping-particle" : "", "parse-names" : false, "suffix" : "" }, { "dropping-particle" : "", "family" : "Giroux", "given" : "MJ", "non-dropping-particle" : "", "parse-names" : false, "suffix" : "" }, { "dropping-particle" : "", "family" : "Boyer", "given" : "C", "non-dropping-particle" : "", "parse-names" : false, "suffix" : "" }, { "dropping-particle" : "", "family" : "Feix", "given" : "G", "non-dropping-particle" : "", "parse-names" : false, "suffix" : "" }, { "dropping-particle" : "", "family" : "Hannah", "given" : "LC", "non-dropping-particle" : "", "parse-names" : false, "suffix" : "" }, { "dropping-particle" : "De", "family" : "Sousa", "given" : "SM", "non-dropping-particle" : "", "parse-names" : false, "suffix" : "" }, { "dropping-particle" : "", "family" : "del", "given" : "G Paniago M", "non-dropping-particle" : "", "parse-names" : false, "suffix" : "" }, { "dropping-particle" : "", "family" : "Arruda", "given" : "P", "non-dropping-particle" : "", "parse-names" : false, "suffix" : "" }, { "dropping-particle" : "", "family" : "Yunes", "given" : "JA", "non-dropping-particle" : "", "parse-names" : false, "suffix" : "" }, { "dropping-particle" : "", "family" : "Ramirez", "given" : "J", "non-dropping-particle" : "", "parse-names" : false, "suffix" : "" }, { "dropping-particle" : "", "family" : "Bolduc", "given" : "N", "non-dropping-particle" : "", "parse-names" : false, "suffix" : "" }, { "dropping-particle" : "", "family" : "Lisch", "given" : "D", "non-dropping-particle" : "", "parse-names" : false, "suffix" : "" }, { "dropping-particle" : "", "family" : "Hake", "given" : "S", "non-dropping-particle" : "", "parse-names" : false, "suffix" : "" }, { "dropping-particle" : "", "family" : "Bolduc", "given" : "N", "non-dropping-particle" : "", "parse-names" : false, "suffix" : "" }, { "dropping-particle" : "", "family" : "Yilmaz", "given" : "A", "non-dropping-particle" : "", "parse-names" : false, "suffix" : "" }, { "dropping-particle" : "", "family" : "Mejia-Guerra", "given" : "MK", "non-dropping-particle" : "", "parse-names" : false, "suffix" : "" }, { "dropping-particle" : "", "family" : "Morohashi", "given" : "K", "non-dropping-particle" : "", "parse-names" : false, "suffix" : "" }, { "dropping-particle" : "", "family" : "O'Connor", "given" : "D", "non-dropping-particle" : "", "parse-names" : false, "suffix" : "" }, { "dropping-particle" : "", "family" : "Fowler", "given" : "JE", "non-dropping-particle" : "", "parse-names" : false, "suffix" : "" }, { "dropping-particle" : "", "family" : "Freeling", "given" : "M", "non-dropping-particle" : "", "parse-names" : false, "suffix" : "" }, { "dropping-particle" : "", "family" : "Foster", "given" : "T", "non-dropping-particle" : "", "parse-names" : false, "suffix" : "" }, { "dropping-particle" : "", "family" : "Yamaguchi", "given" : "J", "non-dropping-particle" : "", "parse-names" : false, "suffix" : "" }, { "dropping-particle" : "", "family" : "Wong", "given" : "BC", "non-dropping-particle" : "", "parse-names" : false, "suffix" : "" }, { "dropping-particle" : "", "family" : "Veit", "given" : "B", "non-dropping-particle" : "", "parse-names" : false, "suffix" : "" }, { "dropping-particle" : "", "family" : "Hake", "given" : "S", "non-dropping-particle" : "", "parse-names" : false, "suffix" : "" }, { "dropping-particle" : "", "family" : "Tian", "given" : "F", "non-dropping-particle" : "", "parse-names" : false, "suffix" : "" }, { "dropping-particle" : "", "family" : "Bradbury", "given" : "PJ", "non-dropping-particle" : "", "parse-names" : false, "suffix" : "" }, { "dropping-particle" : "", "family" : "Brown", "given" : "PJ", "non-dropping-particle" : "", "parse-names" : false, "suffix" : "" }, { "dropping-particle" : "", "family" : "Hung", "given" : "H", "non-dropping-particle" : "", "parse-names" : false, "suffix" : "" }, { "dropping-particle" : "", "family" : "Sun", "given" : "Q", "non-dropping-particle" : "", "parse-names" : false, "suffix" : "" }, { "dropping-particle" : "", "family" : "Becraft", "given" : "PW", "non-dropping-particle" : "", "parse-names" : false, "suffix" : "" }, { "dropping-particle" : "", "family" : "Freeling", "given" : "M", "non-dropping-particle" : "", "parse-names" : false, "suffix" : "" }, { "dropping-particle" : "", "family" : "Kim", "given" : "CY", "non-dropping-particle" : "", "parse-names" : false, "suffix" : "" }, { "dropping-particle" : "", "family" : "Bove", "given" : "J", "non-dropping-particle" : "", "parse-names" : false, "suffix" : "" }, { "dropping-particle" : "", "family" : "Assmann", "given" : "SM", "non-dropping-particle" : "", "parse-names" : false, "suffix" : "" }, { "dropping-particle" : "", "family" : "Schmid", "given" : "M", "non-dropping-particle" : "", "parse-names" : false, "suffix" : "" }, { "dropping-particle" : "", "family" : "Davison", "given" : "TS", "non-dropping-particle" : "", "parse-names" : false, "suffix" : "" }, { "dropping-particle" : "", "family" : "Henz", "given" : "SR", "non-dropping-particle" : "", "parse-names" : false, "suffix" : "" }, { "dropping-particle" : "", "family" : "Pape", "given" : "UJ", "non-dropping-particle" : "", "parse-names" : false, "suffix" : "" }, { "dropping-particle" : "", "family" : "Demar", "given" : "M", "non-dropping-particle" : "", "parse-names" : false, "suffix" : "" }, { "dropping-particle" : "", "family" : "Swanson-Wagner", "given" : "RA", "non-dropping-particle" : "", "parse-names" : false, "suffix" : "" }, { "dropping-particle" : "", "family" : "Briskine", "given" : "Roman", "non-dropping-particle" : "", "parse-names" : false, "suffix" : "" }, { "dropping-particle" : "", "family" : "Schaefer", "given" : "Robert J.", "non-dropping-particle" : "", "parse-names" : false, "suffix" : "" }, { "dropping-particle" : "", "family" : "Hufford", "given" : "MB", "non-dropping-particle" : "", "parse-names" : false, "suffix" : "" }, { "dropping-particle" : "", "family" : "Ross-Ibarra", "given" : "J", "non-dropping-particle" : "", "parse-names" : false, "suffix" : "" }, { "dropping-particle" : "", "family" : "Sekhon", "given" : "RS", "non-dropping-particle" : "", "parse-names" : false, "suffix" : "" }, { "dropping-particle" : "", "family" : "Lin", "given" : "H", "non-dropping-particle" : "", "parse-names" : false, "suffix" : "" }, { "dropping-particle" : "", "family" : "Childs", "given" : "KL", "non-dropping-particle" : "", "parse-names" : false, "suffix" : "" }, { "dropping-particle" : "", "family" : "Hansey", "given" : "CN", "non-dropping-particle" : "", "parse-names" : false, "suffix" : "" }, { "dropping-particle" : "", "family" : "Buell", "given" : "CR", "non-dropping-particle" : "", "parse-names" : false, "suffix" : "" }, { "dropping-particle" : "", "family" : "Huttenhower", "given" : "C", "non-dropping-particle" : "", "parse-names" : false, "suffix" : "" }, { "dropping-particle" : "", "family" : "Schroeder", "given" : "M", "non-dropping-particle" : "", "parse-names" : false, "suffix" : "" }, { "dropping-particle" : "", "family" : "Chikina", "given" : "MD", "non-dropping-particle" : "", "parse-names" : false, "suffix" : "" }, { "dropping-particle" : "", "family" : "Troyanskaya", "given" : "OG", "non-dropping-particle" : "", "parse-names" : false, "suffix" : "" }, { "dropping-particle" : "", "family" : "Lopes", "given" : "CT", "non-dropping-particle" : "", "parse-names" : false, "suffix" : "" }, { "dropping-particle" : "", "family" : "Franz", "given" : "M", "non-dropping-particle" : "", "parse-names" : false, "suffix" : "" }, { "dropping-particle" : "", "family" : "Kazi", "given" : "F", "non-dropping-particle" : "", "parse-names" : false, "suffix" : "" }, { "dropping-particle" : "", "family" : "Donaldson", "given" : "SL", "non-dropping-particle" : "", "parse-names" : false, "suffix" : "" }, { "dropping-particle" : "", "family" : "Morris", "given" : "Q", "non-dropping-particle" : "", "parse-names" : false, "suffix" : "" }, { "dropping-particle" : "", "family" : "Alstott", "given" : "J", "non-dropping-particle" : "", "parse-names" : false, "suffix" : "" }, { "dropping-particle" : "", "family" : "Bullmore", "given" : "E", "non-dropping-particle" : "", "parse-names" : false, "suffix" : "" }, { "dropping-particle" : "", "family" : "Plenz", "given" : "D", "non-dropping-particle" : "", "parse-names" : false, "suffix" : "" } ], "container-title" : "PLoS ONE", "editor" : [ { "dropping-particle" : "", "family" : "B\u00f6rnke", "given" : "Frederik", "non-dropping-particle" : "", "parse-names" : false, "suffix" : "" } ], "id" : "ITEM-1", "issue" : "6", "issued" : { "date-parts" : [ [ "2014", "6", "12" ] ] }, "page" : "99193", "publisher" : "Public Library of Science", "title" : "Discovering functional modules across diverse maize transcriptomes using COB, the co-expression browser", "type" : "article-journal", "volume" : "9" }, "uris" : [ "http://www.mendeley.com/documents/?uuid=ce09190f-a02b-4545-94be-42ecda130e19" ] } ], "mendeley" : { "formattedCitation" : "(Robert J. Schaefer, Briskine, Springer, Myers, et al. 2014)", "plainTextFormattedCitation" : "(Robert J. Schaefer, Briskine, Springer, Myers, et al. 2014)", "previouslyFormattedCitation" : "(Robert J. Schaefer, Briskine, Springer, Myers, et al. 2014)" }, "properties" : { "noteIndex" : 0 }, "schema" : "https://github.com/citation-style-language/schema/raw/master/csl-citation.json" }</w:instrText>
      </w:r>
      <w:r w:rsidR="00726896">
        <w:fldChar w:fldCharType="separate"/>
      </w:r>
      <w:r w:rsidR="00324E16" w:rsidRPr="00324E16">
        <w:rPr>
          <w:noProof/>
        </w:rPr>
        <w:t>(Robert J. Schaefer, Briskine, Springer, Myers, et al. 2014)</w:t>
      </w:r>
      <w:r w:rsidR="00726896">
        <w:fldChar w:fldCharType="end"/>
      </w:r>
      <w:r w:rsidR="00726896">
        <w:t xml:space="preserve">, GO terms </w:t>
      </w:r>
      <w:r w:rsidR="006F3FCF">
        <w:t>that exhibit</w:t>
      </w:r>
      <w:r w:rsidR="00726896">
        <w:t xml:space="preserve"> strong co-express</w:t>
      </w:r>
      <w:r w:rsidR="006F3FCF">
        <w:t>ion between members</w:t>
      </w:r>
      <w:r w:rsidR="00726896">
        <w:t xml:space="preserve"> </w:t>
      </w:r>
      <w:r w:rsidR="006F3FCF">
        <w:t xml:space="preserve">often do so </w:t>
      </w:r>
      <w:r w:rsidR="006F3FCF">
        <w:lastRenderedPageBreak/>
        <w:t xml:space="preserve">in </w:t>
      </w:r>
      <w:r w:rsidR="00EB7D43">
        <w:t xml:space="preserve">only </w:t>
      </w:r>
      <w:r w:rsidR="00726896">
        <w:t>a subset of the networks</w:t>
      </w:r>
      <w:r w:rsidR="006F3FCF">
        <w:t xml:space="preserve"> (</w:t>
      </w:r>
      <w:r w:rsidR="000B7C31">
        <w:fldChar w:fldCharType="begin"/>
      </w:r>
      <w:r w:rsidR="000B7C31">
        <w:instrText xml:space="preserve"> REF _Ref479246505 \h </w:instrText>
      </w:r>
      <w:r w:rsidR="000B7C31">
        <w:fldChar w:fldCharType="separate"/>
      </w:r>
      <w:r w:rsidR="000B0BA4">
        <w:t>Supp. Table 1</w:t>
      </w:r>
      <w:r w:rsidR="000B7C31">
        <w:fldChar w:fldCharType="end"/>
      </w:r>
      <w:r w:rsidR="006F3FCF">
        <w:t>).</w:t>
      </w:r>
      <w:r w:rsidR="00726896">
        <w:t xml:space="preserve"> </w:t>
      </w:r>
      <w:r w:rsidR="006F3FCF">
        <w:t xml:space="preserve">Thus, </w:t>
      </w:r>
      <w:r w:rsidR="00726896">
        <w:t xml:space="preserve">the </w:t>
      </w:r>
      <w:r w:rsidR="006F3FCF">
        <w:t>expression data that provides information about biological process and nature of the co</w:t>
      </w:r>
      <w:r w:rsidR="000B7C31">
        <w:t>-</w:t>
      </w:r>
      <w:r w:rsidR="006F3FCF">
        <w:t xml:space="preserve">expression score used determine the </w:t>
      </w:r>
      <w:r w:rsidR="00726896">
        <w:t>network</w:t>
      </w:r>
      <w:r w:rsidR="006F3FCF">
        <w:t>’</w:t>
      </w:r>
      <w:r w:rsidR="00726896">
        <w:t xml:space="preserve">s experimental context </w:t>
      </w:r>
      <w:r w:rsidR="006F3FCF">
        <w:t xml:space="preserve">and </w:t>
      </w:r>
      <w:r w:rsidR="00726896">
        <w:t xml:space="preserve">influenced </w:t>
      </w:r>
      <w:r w:rsidR="006F3FCF">
        <w:t>the subset of GO terms that had significantly co-expressed members</w:t>
      </w:r>
      <w:r w:rsidR="00726896">
        <w:t>.</w:t>
      </w:r>
      <w:r w:rsidR="003246AF">
        <w:t xml:space="preserve"> Overall, while </w:t>
      </w:r>
      <w:r w:rsidR="003E29E6">
        <w:t xml:space="preserve">density and locality </w:t>
      </w:r>
      <w:r w:rsidR="003246AF">
        <w:t>recover different GO terms</w:t>
      </w:r>
      <w:r w:rsidR="006F3FCF">
        <w:t xml:space="preserve"> as significantly co-expressed sets of genes</w:t>
      </w:r>
      <w:r w:rsidR="003246AF">
        <w:t>, there are substantially more co-expressed GO terms, for either score, than was found by</w:t>
      </w:r>
      <w:r w:rsidR="00B41120">
        <w:t xml:space="preserve"> size-matched randomly generated sets of genes (</w:t>
      </w:r>
      <w:r w:rsidR="00452442">
        <w:fldChar w:fldCharType="begin"/>
      </w:r>
      <w:r w:rsidR="00452442">
        <w:instrText xml:space="preserve"> REF _Ref479246505 \h </w:instrText>
      </w:r>
      <w:r w:rsidR="00452442">
        <w:fldChar w:fldCharType="separate"/>
      </w:r>
      <w:r w:rsidR="000B0BA4">
        <w:t>Supp. Table 1</w:t>
      </w:r>
      <w:r w:rsidR="00452442">
        <w:fldChar w:fldCharType="end"/>
      </w:r>
      <w:r w:rsidR="00B41120">
        <w:t>)</w:t>
      </w:r>
      <w:r w:rsidR="003246AF">
        <w:t>.</w:t>
      </w:r>
      <w:r w:rsidR="006E1CA7">
        <w:t xml:space="preserve"> </w:t>
      </w:r>
    </w:p>
    <w:p w14:paraId="72AE7BE1" w14:textId="77777777" w:rsidR="00A1751F" w:rsidRDefault="00A1751F" w:rsidP="006804EA">
      <w:pPr>
        <w:pStyle w:val="Heading3"/>
      </w:pPr>
      <w:bookmarkStart w:id="47" w:name="_Ref458774880"/>
      <w:r>
        <w:t>Table 2</w:t>
      </w:r>
      <w:bookmarkEnd w:id="47"/>
    </w:p>
    <w:p w14:paraId="2AD35FD3" w14:textId="77777777" w:rsidR="00A1751F" w:rsidRDefault="00A1751F" w:rsidP="006804EA">
      <w:pPr>
        <w:pStyle w:val="Heading4"/>
      </w:pPr>
      <w:r>
        <w:t>Gene co-expression network cluster assignments</w:t>
      </w:r>
    </w:p>
    <w:p w14:paraId="0A0FE983" w14:textId="154CACB3" w:rsidR="00A1751F" w:rsidRDefault="00A1751F" w:rsidP="006804EA">
      <w:pPr>
        <w:pStyle w:val="Subtitle"/>
      </w:pPr>
      <w:r>
        <w:t xml:space="preserve">Gene clusters were calculated by running </w:t>
      </w:r>
      <w:r w:rsidR="00F37925">
        <w:t>Markov-Clustering (</w:t>
      </w:r>
      <w:r>
        <w:t>MCL</w:t>
      </w:r>
      <w:r w:rsidR="00F37925">
        <w:t>)</w:t>
      </w:r>
      <w:r>
        <w:t xml:space="preserve"> on the co-expression matrix. Cluster values designate network specific gene clusters and are not compared across networks.</w:t>
      </w:r>
    </w:p>
    <w:p w14:paraId="1F7E017C" w14:textId="3B20C703" w:rsidR="00B41120" w:rsidRDefault="00EF3527" w:rsidP="006804EA">
      <w:r>
        <w:t xml:space="preserve">In addition to </w:t>
      </w:r>
      <w:r w:rsidR="006F3FCF">
        <w:t xml:space="preserve">detecting </w:t>
      </w:r>
      <w:r>
        <w:t xml:space="preserve">strong co-expression among </w:t>
      </w:r>
      <w:r w:rsidR="006F3FCF">
        <w:t xml:space="preserve">genes </w:t>
      </w:r>
      <w:r>
        <w:t xml:space="preserve">previously </w:t>
      </w:r>
      <w:r w:rsidR="006F3FCF">
        <w:t xml:space="preserve">annotated by </w:t>
      </w:r>
      <w:r>
        <w:t xml:space="preserve">functional processes, unsupervised </w:t>
      </w:r>
      <w:r w:rsidR="003F45B1">
        <w:t>n</w:t>
      </w:r>
      <w:r>
        <w:t>etwork clustering</w:t>
      </w:r>
      <w:r w:rsidR="000E4135">
        <w:t xml:space="preserve"> using the Markov-Clustering algorithm </w:t>
      </w:r>
      <w:r w:rsidR="000E4135">
        <w:fldChar w:fldCharType="begin" w:fldLock="1"/>
      </w:r>
      <w:r w:rsidR="005E0212">
        <w:instrText>ADDIN CSL_CITATION { "citationItems" : [ { "id" : "ITEM-1", "itemData" : { "author" : [ { "dropping-particle" : "van", "family" : "Dongen", "given" : "Stijn", "non-dropping-particle" : "", "parse-names" : false, "suffix" : "" } ], "id" : "ITEM-1", "issued" : { "date-parts" : [ [ "2000" ] ] }, "publisher" : "Center for Information Workshop", "title" : "MCL: A Cluster Algoithm for Graphs", "type" : "article" }, "uris" : [ "http://www.mendeley.com/documents/?uuid=b0697341-caca-4f8c-a6ec-1354174aa2e7" ] } ], "mendeley" : { "formattedCitation" : "(Dongen 2000)", "plainTextFormattedCitation" : "(Dongen 2000)", "previouslyFormattedCitation" : "(Dongen 2000)" }, "properties" : { "noteIndex" : 0 }, "schema" : "https://github.com/citation-style-language/schema/raw/master/csl-citation.json" }</w:instrText>
      </w:r>
      <w:r w:rsidR="000E4135">
        <w:fldChar w:fldCharType="separate"/>
      </w:r>
      <w:r w:rsidR="00780438" w:rsidRPr="00780438">
        <w:rPr>
          <w:noProof/>
        </w:rPr>
        <w:t>(Dongen 2000)</w:t>
      </w:r>
      <w:r w:rsidR="000E4135">
        <w:fldChar w:fldCharType="end"/>
      </w:r>
      <w:r>
        <w:t xml:space="preserve"> show</w:t>
      </w:r>
      <w:r w:rsidR="00045C62">
        <w:t>ed distinct modules</w:t>
      </w:r>
      <w:r w:rsidR="003F45B1">
        <w:t xml:space="preserve"> w</w:t>
      </w:r>
      <w:r w:rsidR="000E4135">
        <w:t>ithin each network. A l</w:t>
      </w:r>
      <w:r w:rsidR="007A64C3">
        <w:t>arge number of clusters were</w:t>
      </w:r>
      <w:r w:rsidR="000E4135">
        <w:t xml:space="preserve"> significantly enriched (hypergeometric p-value &lt; 0.01</w:t>
      </w:r>
      <w:r w:rsidR="000B6FDB">
        <w:t xml:space="preserve">; </w:t>
      </w:r>
      <w:r w:rsidR="000B6FDB">
        <w:fldChar w:fldCharType="begin"/>
      </w:r>
      <w:r w:rsidR="000B6FDB">
        <w:instrText xml:space="preserve"> REF _Ref494793753 \h </w:instrText>
      </w:r>
      <w:r w:rsidR="000B6FDB">
        <w:fldChar w:fldCharType="separate"/>
      </w:r>
      <w:r w:rsidR="000B6FDB">
        <w:t>Supp. Table 3</w:t>
      </w:r>
      <w:r w:rsidR="000B6FDB">
        <w:fldChar w:fldCharType="end"/>
      </w:r>
      <w:r w:rsidR="000E4135">
        <w:t>) for genes that are co-annotated for the same GO term</w:t>
      </w:r>
      <w:r w:rsidR="006F3FCF">
        <w:t xml:space="preserve">. </w:t>
      </w:r>
      <w:r w:rsidR="00EF45C1">
        <w:t>Not all clusters identified previously annotated gene sets.</w:t>
      </w:r>
      <w:r w:rsidR="00CE1F49">
        <w:t xml:space="preserve"> </w:t>
      </w:r>
      <w:r w:rsidR="00EF45C1">
        <w:t>M</w:t>
      </w:r>
      <w:r w:rsidR="00CE1F49">
        <w:t>any strongly co-expressed clusters lacked any previously annotated function</w:t>
      </w:r>
      <w:r w:rsidR="000E4135">
        <w:t xml:space="preserve"> </w:t>
      </w:r>
      <w:r w:rsidR="00722199">
        <w:t>(</w:t>
      </w:r>
      <w:r w:rsidR="00723309">
        <w:rPr>
          <w:highlight w:val="yellow"/>
        </w:rPr>
        <w:fldChar w:fldCharType="begin"/>
      </w:r>
      <w:r w:rsidR="00723309">
        <w:rPr>
          <w:highlight w:val="yellow"/>
        </w:rPr>
        <w:instrText xml:space="preserve"> REF _Ref458774880 \h </w:instrText>
      </w:r>
      <w:r w:rsidR="00D873DF">
        <w:rPr>
          <w:highlight w:val="yellow"/>
        </w:rPr>
        <w:instrText xml:space="preserve"> \* MERGEFORMAT </w:instrText>
      </w:r>
      <w:r w:rsidR="00723309">
        <w:rPr>
          <w:highlight w:val="yellow"/>
        </w:rPr>
      </w:r>
      <w:r w:rsidR="00723309">
        <w:rPr>
          <w:highlight w:val="yellow"/>
        </w:rPr>
        <w:fldChar w:fldCharType="separate"/>
      </w:r>
      <w:r w:rsidR="000B0BA4">
        <w:t>Table 2</w:t>
      </w:r>
      <w:r w:rsidR="00723309">
        <w:rPr>
          <w:highlight w:val="yellow"/>
        </w:rPr>
        <w:fldChar w:fldCharType="end"/>
      </w:r>
      <w:r w:rsidR="00A611C8">
        <w:t>;</w:t>
      </w:r>
      <w:r w:rsidR="00AA3B4F">
        <w:t xml:space="preserve"> </w:t>
      </w:r>
      <w:r w:rsidR="000B6FDB">
        <w:fldChar w:fldCharType="begin"/>
      </w:r>
      <w:r w:rsidR="000B6FDB">
        <w:instrText xml:space="preserve"> REF _Ref494793753 \h </w:instrText>
      </w:r>
      <w:r w:rsidR="000B6FDB">
        <w:fldChar w:fldCharType="separate"/>
      </w:r>
      <w:r w:rsidR="000B6FDB">
        <w:t>Supp. Table 3</w:t>
      </w:r>
      <w:r w:rsidR="000B6FDB">
        <w:fldChar w:fldCharType="end"/>
      </w:r>
      <w:r w:rsidR="00722199">
        <w:t>)</w:t>
      </w:r>
      <w:r w:rsidR="00EF45C1">
        <w:t xml:space="preserve"> potentially identifying novel co-regulated biological processes</w:t>
      </w:r>
      <w:r w:rsidR="003F45B1">
        <w:t>.</w:t>
      </w:r>
      <w:r w:rsidR="007C7E34">
        <w:t xml:space="preserve"> Additionally</w:t>
      </w:r>
      <w:r>
        <w:t>,</w:t>
      </w:r>
      <w:r w:rsidR="000E4135">
        <w:t xml:space="preserve"> </w:t>
      </w:r>
      <w:r w:rsidR="007A64C3">
        <w:t>a</w:t>
      </w:r>
      <w:r>
        <w:t xml:space="preserve">ll networks </w:t>
      </w:r>
      <w:r w:rsidR="007A443C">
        <w:t>exhibited a</w:t>
      </w:r>
      <w:r>
        <w:t xml:space="preserve"> truncated power law distribution in the number of significant interactions (degree) each gene had (</w:t>
      </w:r>
      <w:r w:rsidR="005565EC">
        <w:fldChar w:fldCharType="begin"/>
      </w:r>
      <w:r w:rsidR="005565EC">
        <w:instrText xml:space="preserve"> REF _Ref447013206 \h </w:instrText>
      </w:r>
      <w:r w:rsidR="005565EC">
        <w:fldChar w:fldCharType="separate"/>
      </w:r>
      <w:r w:rsidR="000B0BA4">
        <w:t>Supp. Fig. 1</w:t>
      </w:r>
      <w:r w:rsidR="005565EC">
        <w:fldChar w:fldCharType="end"/>
      </w:r>
      <w:r w:rsidR="000E4135">
        <w:t>-3)</w:t>
      </w:r>
      <w:r w:rsidR="007A443C">
        <w:t xml:space="preserve">, </w:t>
      </w:r>
      <w:r w:rsidR="008A65F9">
        <w:t xml:space="preserve">which is </w:t>
      </w:r>
      <w:r w:rsidR="007A443C">
        <w:t>typical of</w:t>
      </w:r>
      <w:r w:rsidR="00E41E65">
        <w:t xml:space="preserve"> biological networks</w:t>
      </w:r>
      <w:r>
        <w:t xml:space="preserve">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 xml:space="preserve">. </w:t>
      </w:r>
    </w:p>
    <w:p w14:paraId="400BC30B" w14:textId="77777777" w:rsidR="00B41120" w:rsidRPr="00462918" w:rsidRDefault="00B41120" w:rsidP="006804EA">
      <w:pPr>
        <w:pStyle w:val="Heading3"/>
      </w:pPr>
      <w:r w:rsidRPr="00462918">
        <w:t xml:space="preserve">Accounting for </w:t>
      </w:r>
      <w:r w:rsidRPr="00462918">
        <w:rPr>
          <w:i/>
        </w:rPr>
        <w:t>cis-</w:t>
      </w:r>
      <w:r w:rsidRPr="00462918">
        <w:t xml:space="preserve"> </w:t>
      </w:r>
      <w:r>
        <w:t>gene interactions</w:t>
      </w:r>
    </w:p>
    <w:p w14:paraId="1E466466" w14:textId="77777777" w:rsidR="009756C7" w:rsidRDefault="009756C7" w:rsidP="006804EA">
      <w:r>
        <w:t>Integration of GWAS candidates with co-expression interactions is modeled in Camoco by directly assessing the density or locality of interaction among candidat</w:t>
      </w:r>
      <w:r w:rsidR="00846095">
        <w:t>e genes near GWAS SNPs</w:t>
      </w:r>
      <w:r>
        <w:t xml:space="preserve">. However, mapping SNPs to surrounding candidate genes has inherent complications </w:t>
      </w:r>
      <w:r w:rsidR="0039535A">
        <w:t xml:space="preserve">that can have strong </w:t>
      </w:r>
      <w:r>
        <w:t>influence</w:t>
      </w:r>
      <w:r w:rsidR="0039535A">
        <w:t xml:space="preserve"> on</w:t>
      </w:r>
      <w:r>
        <w:t xml:space="preserve"> subnetwork co-expression calculations.</w:t>
      </w:r>
      <w:r w:rsidR="00846095">
        <w:t xml:space="preserve"> While we assume that the majority of </w:t>
      </w:r>
      <w:r w:rsidR="001A2E3A">
        <w:t xml:space="preserve">informative </w:t>
      </w:r>
      <w:r w:rsidR="00846095">
        <w:t>interactions among candidate genes are between GWAS loci, cis-regulatory elements and other factors can lead to co-expression between linked genes</w:t>
      </w:r>
      <w:r w:rsidR="00351623">
        <w:t xml:space="preserve"> and</w:t>
      </w:r>
      <w:r w:rsidR="00EF45C1">
        <w:t xml:space="preserve"> </w:t>
      </w:r>
      <w:r w:rsidR="002567FD">
        <w:t>produce</w:t>
      </w:r>
      <w:r w:rsidR="00846095">
        <w:t xml:space="preserve"> skewed distributions in density and locality calculations</w:t>
      </w:r>
      <w:r w:rsidR="00EB2AC4">
        <w:t xml:space="preserve"> resulting in</w:t>
      </w:r>
      <w:r w:rsidR="00EF45C1">
        <w:t xml:space="preserve"> bias</w:t>
      </w:r>
      <w:r w:rsidR="000B24AB">
        <w:t>ed</w:t>
      </w:r>
      <w:r w:rsidR="00EF45C1">
        <w:t xml:space="preserve"> co</w:t>
      </w:r>
      <w:r w:rsidR="00374724">
        <w:t>-</w:t>
      </w:r>
      <w:r w:rsidR="00EF45C1">
        <w:t>expression statistics</w:t>
      </w:r>
      <w:r w:rsidR="00846095">
        <w:t>.</w:t>
      </w:r>
      <w:r>
        <w:t xml:space="preserve"> Identifying significant overlap between GWAS loci and co-expression networks requires a distinction between co-expression among genes </w:t>
      </w:r>
      <w:r w:rsidR="002567FD">
        <w:t xml:space="preserve">that </w:t>
      </w:r>
      <w:r>
        <w:t>are in close proximity to one another on a chromosome (</w:t>
      </w:r>
      <w:r w:rsidRPr="0076598A">
        <w:rPr>
          <w:i/>
        </w:rPr>
        <w:t>cis</w:t>
      </w:r>
      <w:r w:rsidR="0076598A">
        <w:t>-</w:t>
      </w:r>
      <w:r>
        <w:t>) compared to genes which are situated far away from each other (</w:t>
      </w:r>
      <w:r w:rsidRPr="0076598A">
        <w:rPr>
          <w:i/>
        </w:rPr>
        <w:t>trans</w:t>
      </w:r>
      <w:r w:rsidR="0076598A">
        <w:t>-</w:t>
      </w:r>
      <w:r>
        <w:t xml:space="preserve">). </w:t>
      </w:r>
    </w:p>
    <w:p w14:paraId="0D866A02" w14:textId="76E211A2" w:rsidR="00760BC6" w:rsidRDefault="00015762" w:rsidP="006804EA">
      <w:r>
        <w:t xml:space="preserve">To assess the impact of </w:t>
      </w:r>
      <w:r w:rsidRPr="00015762">
        <w:rPr>
          <w:i/>
        </w:rPr>
        <w:t xml:space="preserve">cis- </w:t>
      </w:r>
      <w:r w:rsidRPr="00015762">
        <w:t>co</w:t>
      </w:r>
      <w:r>
        <w:rPr>
          <w:i/>
        </w:rPr>
        <w:t>-</w:t>
      </w:r>
      <w:r>
        <w:t>expression, n</w:t>
      </w:r>
      <w:r w:rsidR="00D504B8">
        <w:t>etwork interactions for genes located on different chromosome (</w:t>
      </w:r>
      <w:r w:rsidR="00D504B8" w:rsidRPr="000D7009">
        <w:rPr>
          <w:i/>
        </w:rPr>
        <w:t>trans</w:t>
      </w:r>
      <w:r w:rsidR="00D504B8">
        <w:rPr>
          <w:i/>
        </w:rPr>
        <w:t>-</w:t>
      </w:r>
      <w:r w:rsidR="00D504B8">
        <w:t>interactions)</w:t>
      </w:r>
      <w:r w:rsidR="001C3F40">
        <w:t xml:space="preserve"> were compared to</w:t>
      </w:r>
      <w:r w:rsidR="00D504B8">
        <w:t xml:space="preserve"> interactions for pairs of genes that were less than 50 kb apart (</w:t>
      </w:r>
      <w:r w:rsidR="00D504B8" w:rsidRPr="000D7009">
        <w:rPr>
          <w:i/>
        </w:rPr>
        <w:t>cis</w:t>
      </w:r>
      <w:r w:rsidR="00495486">
        <w:t>-</w:t>
      </w:r>
      <w:r w:rsidR="00D504B8">
        <w:t>interactions). The distribution</w:t>
      </w:r>
      <w:r w:rsidR="00F32D68">
        <w:t>s</w:t>
      </w:r>
      <w:r w:rsidR="005A5DDF">
        <w:t xml:space="preserve"> </w:t>
      </w:r>
      <w:r w:rsidR="00D504B8">
        <w:t xml:space="preserve">of the two groups indicate that </w:t>
      </w:r>
      <w:r w:rsidR="00D504B8" w:rsidRPr="000D7009">
        <w:rPr>
          <w:i/>
        </w:rPr>
        <w:t>cis</w:t>
      </w:r>
      <w:r w:rsidR="00D504B8">
        <w:t xml:space="preserve"> genes are much more likely to have a strong co-expression interaction score than </w:t>
      </w:r>
      <w:r w:rsidR="00D504B8" w:rsidRPr="000D7009">
        <w:rPr>
          <w:i/>
        </w:rPr>
        <w:t>trans</w:t>
      </w:r>
      <w:r w:rsidR="00D504B8">
        <w:t xml:space="preserve"> genes (</w:t>
      </w:r>
      <w:r w:rsidR="008D33AC">
        <w:fldChar w:fldCharType="begin"/>
      </w:r>
      <w:r w:rsidR="008D33AC">
        <w:instrText xml:space="preserve"> REF _Ref487124030 \h </w:instrText>
      </w:r>
      <w:r w:rsidR="008D33AC">
        <w:fldChar w:fldCharType="separate"/>
      </w:r>
      <w:r w:rsidR="000B0BA4">
        <w:t>Fig 2</w:t>
      </w:r>
      <w:r w:rsidR="008D33AC">
        <w:fldChar w:fldCharType="end"/>
      </w:r>
      <w:r w:rsidR="00D504B8">
        <w:t xml:space="preserve">). This </w:t>
      </w:r>
      <w:r w:rsidR="00F32D68">
        <w:t xml:space="preserve">bias toward linked genes </w:t>
      </w:r>
      <w:r w:rsidR="00D504B8">
        <w:t xml:space="preserve">is especially pronounced </w:t>
      </w:r>
      <w:r w:rsidR="00EF45C1">
        <w:t xml:space="preserve">for </w:t>
      </w:r>
      <w:r w:rsidR="00AD1F06">
        <w:t>strong</w:t>
      </w:r>
      <w:r w:rsidR="00F32D68">
        <w:t xml:space="preserve"> positive co-expression, where we observed substantially stronger enrichment for linked gene pairs as </w:t>
      </w:r>
      <w:r w:rsidR="005A5DDF">
        <w:t>compared</w:t>
      </w:r>
      <w:r w:rsidR="00F32D68">
        <w:t xml:space="preserve"> to genes on different chromosomes</w:t>
      </w:r>
      <w:r w:rsidR="00D504B8">
        <w:t xml:space="preserve"> (e.g. Z-score ≥ 3, see </w:t>
      </w:r>
      <w:r w:rsidR="008D33AC">
        <w:fldChar w:fldCharType="begin"/>
      </w:r>
      <w:r w:rsidR="008D33AC">
        <w:instrText xml:space="preserve"> REF _Ref487124030 \h </w:instrText>
      </w:r>
      <w:r w:rsidR="008D33AC">
        <w:fldChar w:fldCharType="separate"/>
      </w:r>
      <w:r w:rsidR="000B0BA4">
        <w:t>Fig 2</w:t>
      </w:r>
      <w:r w:rsidR="008D33AC">
        <w:fldChar w:fldCharType="end"/>
      </w:r>
      <w:r w:rsidR="008D33AC">
        <w:t xml:space="preserve"> </w:t>
      </w:r>
      <w:r w:rsidR="00493EDC">
        <w:t>inset).</w:t>
      </w:r>
    </w:p>
    <w:p w14:paraId="789D971B" w14:textId="77777777" w:rsidR="00760BC6" w:rsidRDefault="00760BC6" w:rsidP="006F5995">
      <w:pPr>
        <w:pStyle w:val="Heading3"/>
      </w:pPr>
      <w:bookmarkStart w:id="48" w:name="_Ref487124030"/>
      <w:r>
        <w:lastRenderedPageBreak/>
        <w:t>Fig 2</w:t>
      </w:r>
      <w:bookmarkEnd w:id="48"/>
    </w:p>
    <w:p w14:paraId="50BAD27B" w14:textId="77777777" w:rsidR="00760BC6" w:rsidRDefault="00760BC6" w:rsidP="006804EA">
      <w:pPr>
        <w:pStyle w:val="Heading4"/>
      </w:pPr>
      <w:r>
        <w:t>Cis vs Trans Co-Expression Network Interactions</w:t>
      </w:r>
    </w:p>
    <w:p w14:paraId="2A299346" w14:textId="7C9D62F8" w:rsidR="00760BC6" w:rsidRPr="00FF0923" w:rsidRDefault="00760BC6" w:rsidP="006804EA">
      <w:pPr>
        <w:pStyle w:val="Subtitle"/>
      </w:pPr>
      <w:r w:rsidRPr="00FF0923">
        <w:t>Comparing distribution</w:t>
      </w:r>
      <w:r>
        <w:t xml:space="preserve">s of </w:t>
      </w:r>
      <w:r w:rsidR="007D17A2">
        <w:t xml:space="preserve">co-expression </w:t>
      </w:r>
      <w:r>
        <w:t xml:space="preserve">network </w:t>
      </w:r>
      <w:r w:rsidRPr="00FF0923">
        <w:t>int</w:t>
      </w:r>
      <w:r>
        <w:t xml:space="preserve">eraction scores between </w:t>
      </w:r>
      <w:r w:rsidRPr="00FF0923">
        <w:rPr>
          <w:i/>
        </w:rPr>
        <w:t>cis</w:t>
      </w:r>
      <w:r w:rsidR="00E31D04">
        <w:rPr>
          <w:i/>
        </w:rPr>
        <w:t>-</w:t>
      </w:r>
      <w:r>
        <w:t xml:space="preserve"> and </w:t>
      </w:r>
      <w:r w:rsidRPr="00FF0923">
        <w:rPr>
          <w:i/>
        </w:rPr>
        <w:t>trans</w:t>
      </w:r>
      <w:r w:rsidR="00E31D04">
        <w:rPr>
          <w:i/>
        </w:rPr>
        <w:t>-</w:t>
      </w:r>
      <w:r w:rsidRPr="00FF0923">
        <w:t xml:space="preserve"> sets of</w:t>
      </w:r>
      <w:r>
        <w:t xml:space="preserve"> genes. Distribution densities of </w:t>
      </w:r>
      <w:r w:rsidR="003D48F9">
        <w:rPr>
          <w:i/>
        </w:rPr>
        <w:t>t</w:t>
      </w:r>
      <w:r w:rsidRPr="00FF0923">
        <w:rPr>
          <w:i/>
        </w:rPr>
        <w:t>rans</w:t>
      </w:r>
      <w:r w:rsidR="003D48F9">
        <w:rPr>
          <w:i/>
        </w:rPr>
        <w:t>-</w:t>
      </w:r>
      <w:r>
        <w:t xml:space="preserve"> gene pairs (green) show interactions</w:t>
      </w:r>
      <w:r w:rsidRPr="00FF0923">
        <w:t xml:space="preserve"> between genes </w:t>
      </w:r>
      <w:r>
        <w:t xml:space="preserve">on separate chromosomes. Distribution densities of </w:t>
      </w:r>
      <w:r w:rsidR="003D48F9">
        <w:rPr>
          <w:i/>
        </w:rPr>
        <w:t>c</w:t>
      </w:r>
      <w:r w:rsidRPr="00FF0923">
        <w:rPr>
          <w:i/>
        </w:rPr>
        <w:t>is</w:t>
      </w:r>
      <w:r w:rsidR="003D48F9">
        <w:rPr>
          <w:i/>
        </w:rPr>
        <w:t>-</w:t>
      </w:r>
      <w:r w:rsidRPr="00FF0923">
        <w:t xml:space="preserve"> </w:t>
      </w:r>
      <w:r>
        <w:t xml:space="preserve">gene pairs (blue) show </w:t>
      </w:r>
      <w:r w:rsidRPr="00FF0923">
        <w:t>interactions between genes with less than 50kb intergenic distance.</w:t>
      </w:r>
      <w:r w:rsidR="001A1DEA">
        <w:t xml:space="preserve"> Inset f</w:t>
      </w:r>
      <w:r w:rsidR="00E1118C">
        <w:t>igures show Z-score values greater than</w:t>
      </w:r>
      <w:r w:rsidR="001A1DEA">
        <w:t xml:space="preserve"> 3.</w:t>
      </w:r>
    </w:p>
    <w:p w14:paraId="1803AF10" w14:textId="4320212F" w:rsidR="002927F7" w:rsidRDefault="00760BC6" w:rsidP="006804EA">
      <w:r>
        <w:t>Th</w:t>
      </w:r>
      <w:r w:rsidR="00BF4EEE">
        <w:t xml:space="preserve">e enrichment of significant co-expression among </w:t>
      </w:r>
      <w:r w:rsidR="00BF4EEE" w:rsidRPr="00294A97">
        <w:rPr>
          <w:i/>
        </w:rPr>
        <w:t>cis</w:t>
      </w:r>
      <w:r w:rsidR="00BF4EEE" w:rsidRPr="00294A97">
        <w:t>-</w:t>
      </w:r>
      <w:r w:rsidR="00BF4EEE">
        <w:t xml:space="preserve"> genes, likely due to shared </w:t>
      </w:r>
      <w:r w:rsidR="00BF4EEE" w:rsidRPr="00294A97">
        <w:rPr>
          <w:i/>
        </w:rPr>
        <w:t>cis</w:t>
      </w:r>
      <w:r w:rsidR="00BF4EEE">
        <w:t xml:space="preserve">-regulatory </w:t>
      </w:r>
      <w:r w:rsidR="00B27CCF">
        <w:t>sequences</w:t>
      </w:r>
      <w:r w:rsidR="00BF4EEE">
        <w:t>,</w:t>
      </w:r>
      <w:r>
        <w:t xml:space="preserve"> </w:t>
      </w:r>
      <w:r w:rsidR="00B91A16">
        <w:t>prompt</w:t>
      </w:r>
      <w:r w:rsidR="00FA5637">
        <w:t>ed us</w:t>
      </w:r>
      <w:r>
        <w:t xml:space="preserve"> </w:t>
      </w:r>
      <w:r w:rsidR="00FA5637">
        <w:t>to</w:t>
      </w:r>
      <w:r>
        <w:t xml:space="preserve"> remov</w:t>
      </w:r>
      <w:r w:rsidR="00FA5637">
        <w:t>e</w:t>
      </w:r>
      <w:r>
        <w:t xml:space="preserve"> </w:t>
      </w:r>
      <w:r w:rsidRPr="000D7009">
        <w:rPr>
          <w:i/>
        </w:rPr>
        <w:t>cis</w:t>
      </w:r>
      <w:r w:rsidR="00003079">
        <w:rPr>
          <w:i/>
        </w:rPr>
        <w:t>-</w:t>
      </w:r>
      <w:r>
        <w:t xml:space="preserve"> interactions when examining co-expression relationships among candidate genes identified by GWAS</w:t>
      </w:r>
      <w:r w:rsidR="00FE799D">
        <w:t xml:space="preserve"> SNPs</w:t>
      </w:r>
      <w:r w:rsidR="00FA5637">
        <w:t xml:space="preserve"> in Camoco</w:t>
      </w:r>
      <w:r>
        <w:t xml:space="preserve">. To account for possible cis-regulation within network metrics described here, only interactions that span different </w:t>
      </w:r>
      <w:r w:rsidR="00AD2693">
        <w:t xml:space="preserve">GWAS </w:t>
      </w:r>
      <w:r>
        <w:t>loci</w:t>
      </w:r>
      <w:r w:rsidR="00133517">
        <w:t xml:space="preserve"> (</w:t>
      </w:r>
      <w:r w:rsidR="00133517">
        <w:rPr>
          <w:i/>
        </w:rPr>
        <w:t>trans-</w:t>
      </w:r>
      <w:r w:rsidR="00133517">
        <w:t>)</w:t>
      </w:r>
      <w:r>
        <w:t xml:space="preserve"> are included </w:t>
      </w:r>
      <w:r w:rsidR="00B51B9C">
        <w:t>in</w:t>
      </w:r>
      <w:r>
        <w:t xml:space="preserve"> </w:t>
      </w:r>
      <w:r w:rsidR="00D35A6C">
        <w:t>density</w:t>
      </w:r>
      <w:r w:rsidR="007D17A2">
        <w:t xml:space="preserve"> </w:t>
      </w:r>
      <w:r w:rsidR="00D35A6C">
        <w:t>and locality</w:t>
      </w:r>
      <w:r w:rsidR="007D17A2">
        <w:t xml:space="preserve"> </w:t>
      </w:r>
      <w:r w:rsidR="00D35A6C">
        <w:t xml:space="preserve">calculations </w:t>
      </w:r>
      <w:r w:rsidR="00EF45C1">
        <w:t xml:space="preserve">for the purposes of </w:t>
      </w:r>
      <w:r w:rsidR="0074143C">
        <w:t>GWAS-</w:t>
      </w:r>
      <w:r w:rsidR="00EF45C1">
        <w:t xml:space="preserve">network overlap </w:t>
      </w:r>
      <w:r>
        <w:t>(See</w:t>
      </w:r>
      <w:r w:rsidR="008C083D">
        <w:t xml:space="preserve"> </w:t>
      </w:r>
      <w:r w:rsidR="008C083D">
        <w:fldChar w:fldCharType="begin"/>
      </w:r>
      <w:r w:rsidR="008C083D">
        <w:instrText xml:space="preserve"> REF _Ref463088833 \h </w:instrText>
      </w:r>
      <w:r w:rsidR="00BD6B47">
        <w:instrText xml:space="preserve"> \* MERGEFORMAT </w:instrText>
      </w:r>
      <w:r w:rsidR="008C083D">
        <w:fldChar w:fldCharType="separate"/>
      </w:r>
      <w:r w:rsidR="000B0BA4">
        <w:t>Materials and Methods</w:t>
      </w:r>
      <w:r w:rsidR="008C083D">
        <w:fldChar w:fldCharType="end"/>
      </w:r>
      <w:r>
        <w:t>).</w:t>
      </w:r>
    </w:p>
    <w:p w14:paraId="605FA8FD" w14:textId="77777777" w:rsidR="00F32D68" w:rsidRDefault="00F32D68" w:rsidP="00D04EE5">
      <w:pPr>
        <w:pStyle w:val="Heading2"/>
      </w:pPr>
      <w:r>
        <w:t>Evaluation of the Camoco framework</w:t>
      </w:r>
    </w:p>
    <w:p w14:paraId="50E2EA3F" w14:textId="7A062723" w:rsidR="000412AD" w:rsidRDefault="00CA0B8B" w:rsidP="006804EA">
      <w:r>
        <w:t xml:space="preserve">To explore the limits of our co-expression based approach, </w:t>
      </w:r>
      <w:r w:rsidR="00742C08">
        <w:t>w</w:t>
      </w:r>
      <w:r w:rsidR="002E18B6">
        <w:t xml:space="preserve">e </w:t>
      </w:r>
      <w:r w:rsidR="00507696">
        <w:t>examined</w:t>
      </w:r>
      <w:r w:rsidR="008D7F45">
        <w:t xml:space="preserve"> factors that </w:t>
      </w:r>
      <w:r>
        <w:t xml:space="preserve">influence </w:t>
      </w:r>
      <w:r w:rsidR="00742C08">
        <w:t>detecting</w:t>
      </w:r>
      <w:r>
        <w:t xml:space="preserve"> overlap between co-expression networks and genes </w:t>
      </w:r>
      <w:r w:rsidR="00EF45C1">
        <w:t xml:space="preserve">linked to </w:t>
      </w:r>
      <w:r>
        <w:t>GWA</w:t>
      </w:r>
      <w:r w:rsidR="003A010C">
        <w:t>S</w:t>
      </w:r>
      <w:r>
        <w:t xml:space="preserve"> loci.</w:t>
      </w:r>
      <w:r w:rsidR="0076606D">
        <w:t xml:space="preserve"> </w:t>
      </w:r>
      <w:r w:rsidR="0091247C">
        <w:t>In an idealized scenario</w:t>
      </w:r>
      <w:r w:rsidR="0076606D">
        <w:t xml:space="preserve">, SNPs </w:t>
      </w:r>
      <w:r w:rsidR="00EF45C1">
        <w:t xml:space="preserve">identified by GWAS </w:t>
      </w:r>
      <w:r w:rsidR="0076606D">
        <w:t>map directly to true causal genes, all of which exhibit strong co-expression network interactions (</w:t>
      </w:r>
      <w:r w:rsidR="0076606D">
        <w:fldChar w:fldCharType="begin"/>
      </w:r>
      <w:r w:rsidR="0076606D">
        <w:instrText xml:space="preserve"> REF _Ref458794783 \h </w:instrText>
      </w:r>
      <w:r w:rsidR="0076606D">
        <w:fldChar w:fldCharType="separate"/>
      </w:r>
      <w:r w:rsidR="000B0BA4">
        <w:t>Fig 3</w:t>
      </w:r>
      <w:r w:rsidR="0076606D">
        <w:fldChar w:fldCharType="end"/>
      </w:r>
      <w:r w:rsidR="0076606D">
        <w:t>).</w:t>
      </w:r>
      <w:r w:rsidR="000F1264">
        <w:t xml:space="preserve"> </w:t>
      </w:r>
      <w:r w:rsidR="004F243E">
        <w:t xml:space="preserve">In practice, </w:t>
      </w:r>
      <w:r w:rsidR="00B036E6">
        <w:t xml:space="preserve">SNPs </w:t>
      </w:r>
      <w:r w:rsidR="00EF45C1">
        <w:t>can affect regulatory sequence or be</w:t>
      </w:r>
      <w:r w:rsidR="00B036E6">
        <w:t xml:space="preserve"> in linkage disequilibrium (LD) with </w:t>
      </w:r>
      <w:r w:rsidR="00EF45C1">
        <w:t xml:space="preserve">the phenotypically affective </w:t>
      </w:r>
      <w:r w:rsidR="00B036E6">
        <w:t>allele</w:t>
      </w:r>
      <w:r w:rsidR="00EF45C1">
        <w:t>,</w:t>
      </w:r>
      <w:r w:rsidR="00B036E6">
        <w:t xml:space="preserve"> leading to a large proportion of </w:t>
      </w:r>
      <w:r w:rsidR="00C81430">
        <w:t xml:space="preserve">SNPs occurring outside of genic regions </w:t>
      </w:r>
      <w:r w:rsidR="00C81430">
        <w:fldChar w:fldCharType="begin" w:fldLock="1"/>
      </w:r>
      <w:r w:rsidR="0074055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C81430">
        <w:fldChar w:fldCharType="separate"/>
      </w:r>
      <w:r w:rsidR="00C81430" w:rsidRPr="00C81430">
        <w:rPr>
          <w:noProof/>
        </w:rPr>
        <w:t>(Wallace et al. 2014)</w:t>
      </w:r>
      <w:r w:rsidR="00C81430">
        <w:fldChar w:fldCharType="end"/>
      </w:r>
      <w:r w:rsidR="00C81430">
        <w:t>.</w:t>
      </w:r>
    </w:p>
    <w:p w14:paraId="2C4141CA" w14:textId="50810E1D" w:rsidR="008D7F45" w:rsidRDefault="000F1264" w:rsidP="006804EA">
      <w:r>
        <w:t>We evaluated two major factors that</w:t>
      </w:r>
      <w:r w:rsidR="00123B20">
        <w:t xml:space="preserve"> influence</w:t>
      </w:r>
      <w:r w:rsidR="00162575">
        <w:t xml:space="preserve"> SNP-to-gene mapping</w:t>
      </w:r>
      <w:r>
        <w:t>.</w:t>
      </w:r>
      <w:r w:rsidR="00CA0B8B">
        <w:t xml:space="preserve"> The first of these is simply the total number of functionally related genes in a subnetwork, or the fraction of genes involved in a causal biological process, that are simultaneously identified by GWAS. </w:t>
      </w:r>
      <w:r w:rsidR="00066CFC">
        <w:t xml:space="preserve">In cases where there are </w:t>
      </w:r>
      <w:r w:rsidR="00FA5637">
        <w:t xml:space="preserve">too </w:t>
      </w:r>
      <w:r w:rsidR="00066CFC">
        <w:t>few genes representing any one of the underlying causal processes, our proposed approach is not likely to perform well.</w:t>
      </w:r>
      <w:r w:rsidR="0054740C">
        <w:t xml:space="preserve"> For example, if </w:t>
      </w:r>
      <w:r w:rsidR="00966D0B">
        <w:t xml:space="preserve">a </w:t>
      </w:r>
      <w:r w:rsidR="00CA2886">
        <w:t xml:space="preserve">biological </w:t>
      </w:r>
      <w:r w:rsidR="0054740C">
        <w:t>process is</w:t>
      </w:r>
      <w:r w:rsidR="006454D8">
        <w:t xml:space="preserve"> controlled </w:t>
      </w:r>
      <w:r w:rsidR="00E25CC1">
        <w:t>by 10 genes</w:t>
      </w:r>
      <w:r w:rsidR="00966D0B">
        <w:t xml:space="preserve"> </w:t>
      </w:r>
      <w:r w:rsidR="00CA3834">
        <w:t>but</w:t>
      </w:r>
      <w:r w:rsidR="00E25CC1">
        <w:t xml:space="preserve"> due to</w:t>
      </w:r>
      <w:r w:rsidR="00565108">
        <w:t xml:space="preserve"> penetrance,</w:t>
      </w:r>
      <w:r w:rsidR="00E25CC1">
        <w:t xml:space="preserve"> limited allelic variation in the </w:t>
      </w:r>
      <w:r w:rsidR="00966D0B">
        <w:t xml:space="preserve">mapping </w:t>
      </w:r>
      <w:r w:rsidR="00E25CC1">
        <w:t>population</w:t>
      </w:r>
      <w:r w:rsidR="00565108">
        <w:t>,</w:t>
      </w:r>
      <w:r w:rsidR="00E25CC1">
        <w:t xml:space="preserve"> </w:t>
      </w:r>
      <w:r w:rsidR="00CA3834">
        <w:t>or</w:t>
      </w:r>
      <w:r w:rsidR="00E25CC1">
        <w:t xml:space="preserve"> extensive gene by environment interactions, only one</w:t>
      </w:r>
      <w:r w:rsidR="00966D0B">
        <w:t xml:space="preserve"> locus</w:t>
      </w:r>
      <w:r w:rsidR="00E25CC1">
        <w:t xml:space="preserve"> has a significant association in the dataset. </w:t>
      </w:r>
      <w:r w:rsidR="00066CFC">
        <w:t xml:space="preserve">We refer to this as the </w:t>
      </w:r>
      <w:r w:rsidR="00066CFC" w:rsidRPr="005A5DDF">
        <w:rPr>
          <w:i/>
        </w:rPr>
        <w:t>missing candidate gene rate</w:t>
      </w:r>
      <w:r w:rsidR="000C22C0">
        <w:rPr>
          <w:i/>
        </w:rPr>
        <w:t xml:space="preserve"> (MCR)</w:t>
      </w:r>
      <w:r w:rsidR="00066CFC">
        <w:t>, or</w:t>
      </w:r>
      <w:r w:rsidR="000412AD">
        <w:t>,</w:t>
      </w:r>
      <w:r w:rsidR="00066CFC">
        <w:t xml:space="preserve"> in other words, the fraction of genes involved in the causal process that simply weren’t identified by the GWAS in question</w:t>
      </w:r>
      <w:r w:rsidR="000C22C0">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B</w:t>
      </w:r>
      <w:r w:rsidR="005364E4">
        <w:t xml:space="preserve">; </w:t>
      </w:r>
      <w:r w:rsidR="005364E4">
        <w:fldChar w:fldCharType="begin"/>
      </w:r>
      <w:r w:rsidR="005364E4">
        <w:instrText xml:space="preserve"> REF _Ref484125232 \h </w:instrText>
      </w:r>
      <w:r w:rsidR="005364E4">
        <w:fldChar w:fldCharType="separate"/>
      </w:r>
      <w:r w:rsidR="000B0BA4">
        <w:t>Eq. 6</w:t>
      </w:r>
      <w:r w:rsidR="005364E4">
        <w:fldChar w:fldCharType="end"/>
      </w:r>
      <w:r w:rsidR="00126FBB">
        <w:t>)</w:t>
      </w:r>
      <w:r w:rsidR="00066CFC">
        <w:t>.</w:t>
      </w:r>
    </w:p>
    <w:p w14:paraId="5E85A01F" w14:textId="384AD5E3" w:rsidR="008D7F45" w:rsidRPr="00066CFC" w:rsidRDefault="00066CFC" w:rsidP="006804EA">
      <w:r>
        <w:t>A second key challenge</w:t>
      </w:r>
      <w:r w:rsidR="00F32D68">
        <w:t xml:space="preserve"> in using the proposed approach to identify causal genes from GWAS loci is the fact that each associated SNP can be</w:t>
      </w:r>
      <w:r w:rsidR="00441F87">
        <w:t xml:space="preserve"> potentially</w:t>
      </w:r>
      <w:r w:rsidR="00F32D68">
        <w:t xml:space="preserve"> linked with a large number of candidate genes. </w:t>
      </w:r>
      <w:r w:rsidR="008D7F45">
        <w:t>Thus, in cas</w:t>
      </w:r>
      <w:r w:rsidR="000A4308">
        <w:t xml:space="preserve">es where the linked regions are </w:t>
      </w:r>
      <w:r w:rsidR="008D7F45">
        <w:t xml:space="preserve">large (i.e. </w:t>
      </w:r>
      <w:r w:rsidR="000A4308">
        <w:t>imperfect SNP-to-gene mapping</w:t>
      </w:r>
      <w:r w:rsidR="008D7F45">
        <w:t xml:space="preserve">), the ability to confidently identify subnetworks of highly co-expressed causal genes, which is the basis of our whole approach, may be compromised. </w:t>
      </w:r>
      <w:r w:rsidR="00406FDD">
        <w:t>O</w:t>
      </w:r>
      <w:r w:rsidR="008D7F45">
        <w:t xml:space="preserve">ne would expect to find scenarios where the proposed approach does not work simply because there are too many non-causal genes implicated by </w:t>
      </w:r>
      <w:r w:rsidR="00177DC3">
        <w:t xml:space="preserve">linkage within </w:t>
      </w:r>
      <w:r w:rsidR="008D7F45">
        <w:t xml:space="preserve">each GWAS locus, such that the co-expression signal among the true causal genes is </w:t>
      </w:r>
      <w:r w:rsidR="00126FBB">
        <w:t>diminished</w:t>
      </w:r>
      <w:r w:rsidR="008D7F45">
        <w:t xml:space="preserve"> by the false candidates linked to those regions.</w:t>
      </w:r>
      <w:r>
        <w:t xml:space="preserve"> We refer to this as the </w:t>
      </w:r>
      <w:r w:rsidRPr="005A5DDF">
        <w:rPr>
          <w:i/>
        </w:rPr>
        <w:t>false candidate gene rate</w:t>
      </w:r>
      <w:r w:rsidR="005E534A">
        <w:rPr>
          <w:i/>
        </w:rPr>
        <w:t xml:space="preserve"> (FCR)</w:t>
      </w:r>
      <w:r>
        <w:t xml:space="preserve">, </w:t>
      </w:r>
      <w:r w:rsidR="00C053AD">
        <w:t xml:space="preserve">the fraction of all genes </w:t>
      </w:r>
      <w:r>
        <w:t>linked to GWAS loci that are not the causal genes</w:t>
      </w:r>
      <w:r w:rsidR="005E534A">
        <w:t xml:space="preserve"> (</w:t>
      </w:r>
      <w:r w:rsidR="00126FBB">
        <w:fldChar w:fldCharType="begin"/>
      </w:r>
      <w:r w:rsidR="00126FBB">
        <w:instrText xml:space="preserve"> REF _Ref458794783 \h  \* MERGEFORMAT </w:instrText>
      </w:r>
      <w:r w:rsidR="00126FBB">
        <w:fldChar w:fldCharType="separate"/>
      </w:r>
      <w:r w:rsidR="000B0BA4">
        <w:t>Fig 3</w:t>
      </w:r>
      <w:r w:rsidR="00126FBB">
        <w:fldChar w:fldCharType="end"/>
      </w:r>
      <w:r w:rsidR="00126FBB">
        <w:rPr>
          <w:b/>
        </w:rPr>
        <w:t>C</w:t>
      </w:r>
      <w:r w:rsidR="005364E4">
        <w:t xml:space="preserve">; </w:t>
      </w:r>
      <w:r w:rsidR="005364E4">
        <w:fldChar w:fldCharType="begin"/>
      </w:r>
      <w:r w:rsidR="005364E4">
        <w:instrText xml:space="preserve"> REF _Ref484125256 \h </w:instrText>
      </w:r>
      <w:r w:rsidR="005364E4">
        <w:fldChar w:fldCharType="separate"/>
      </w:r>
      <w:r w:rsidR="000B0BA4">
        <w:t>Eq. 7</w:t>
      </w:r>
      <w:r w:rsidR="005364E4">
        <w:fldChar w:fldCharType="end"/>
      </w:r>
      <w:r w:rsidR="00126FBB">
        <w:t>)</w:t>
      </w:r>
      <w:r>
        <w:t>.</w:t>
      </w:r>
    </w:p>
    <w:p w14:paraId="475CB8E0" w14:textId="77777777" w:rsidR="00C0374E" w:rsidRDefault="008D7F45" w:rsidP="006804EA">
      <w:r>
        <w:lastRenderedPageBreak/>
        <w:t>To explore the limits of our co-expression-based app</w:t>
      </w:r>
      <w:r w:rsidR="00066CFC">
        <w:t xml:space="preserve">roach with respect to these </w:t>
      </w:r>
      <w:r w:rsidR="0033787A">
        <w:t>factors</w:t>
      </w:r>
      <w:r>
        <w:t xml:space="preserve">, we </w:t>
      </w:r>
      <w:r w:rsidR="0033787A">
        <w:t>simulated scenarios</w:t>
      </w:r>
      <w:r>
        <w:t xml:space="preserve"> where we could precisely contro</w:t>
      </w:r>
      <w:r w:rsidR="00C146F7">
        <w:t>l both the rate</w:t>
      </w:r>
      <w:r w:rsidR="00D149DC">
        <w:t xml:space="preserve"> of missing candidates</w:t>
      </w:r>
      <w:r w:rsidR="00C146F7">
        <w:t xml:space="preserve"> (MCR)</w:t>
      </w:r>
      <w:r w:rsidR="00D149DC">
        <w:t xml:space="preserve"> and false candidates</w:t>
      </w:r>
      <w:r w:rsidR="00C146F7">
        <w:t xml:space="preserve"> (FCR)</w:t>
      </w:r>
      <w:r w:rsidR="00D149DC">
        <w:t xml:space="preserve">. Of course, in practice, neither of these quantities can be controlled—the missing candidate rate is a function of the genetic architecture of the phenotype as well as the degree of </w:t>
      </w:r>
      <w:r w:rsidR="00127E76">
        <w:t>power within</w:t>
      </w:r>
      <w:r w:rsidR="00D149DC">
        <w:t xml:space="preserve"> the </w:t>
      </w:r>
      <w:r w:rsidR="00DC7389">
        <w:t>study</w:t>
      </w:r>
      <w:r w:rsidR="00127E76">
        <w:t xml:space="preserve"> </w:t>
      </w:r>
      <w:r w:rsidR="00D149DC">
        <w:t xml:space="preserve">population of interest, and the false candidate rate is a function of recombination frequency in the </w:t>
      </w:r>
      <w:r w:rsidR="003B6F65">
        <w:t xml:space="preserve">GWA </w:t>
      </w:r>
      <w:r w:rsidR="00D149DC">
        <w:t xml:space="preserve">study population. </w:t>
      </w:r>
    </w:p>
    <w:p w14:paraId="4B2D4DA1" w14:textId="06BC9256" w:rsidR="008D7F45" w:rsidRDefault="001C046B" w:rsidP="006804EA">
      <w:r>
        <w:t>We</w:t>
      </w:r>
      <w:r w:rsidR="00D149DC">
        <w:t xml:space="preserve"> evaluate</w:t>
      </w:r>
      <w:r>
        <w:t>d</w:t>
      </w:r>
      <w:r w:rsidR="00D149DC">
        <w:t xml:space="preserve"> the </w:t>
      </w:r>
      <w:r w:rsidR="00B67DB0">
        <w:t xml:space="preserve">expected </w:t>
      </w:r>
      <w:r>
        <w:t>performance of the Camoco framework</w:t>
      </w:r>
      <w:r w:rsidR="00D149DC">
        <w:t xml:space="preserve"> for a range of both of these </w:t>
      </w:r>
      <w:r>
        <w:t>parameters by</w:t>
      </w:r>
      <w:r w:rsidR="00AD4D36">
        <w:t xml:space="preserve"> simulating</w:t>
      </w:r>
      <w:r w:rsidR="00C0374E">
        <w:t xml:space="preserve"> ideal GWAS scenarios using co-expressed </w:t>
      </w:r>
      <w:r w:rsidR="00D149DC">
        <w:t>GO terms</w:t>
      </w:r>
      <w:r w:rsidR="00B67DB0">
        <w:t xml:space="preserve"> (p &lt; 0.05; </w:t>
      </w:r>
      <w:r w:rsidR="00B67DB0">
        <w:fldChar w:fldCharType="begin"/>
      </w:r>
      <w:r w:rsidR="00B67DB0">
        <w:instrText xml:space="preserve"> REF _Ref458774860 \h </w:instrText>
      </w:r>
      <w:r w:rsidR="00B67DB0">
        <w:fldChar w:fldCharType="separate"/>
      </w:r>
      <w:r w:rsidR="000B0BA4">
        <w:t>Table 1</w:t>
      </w:r>
      <w:r w:rsidR="00B67DB0">
        <w:fldChar w:fldCharType="end"/>
      </w:r>
      <w:r w:rsidR="00B67DB0">
        <w:t>)</w:t>
      </w:r>
      <w:r w:rsidR="00C0374E">
        <w:t>. These ideal cases were then either subjected to</w:t>
      </w:r>
      <w:r w:rsidR="00D246F5">
        <w:t xml:space="preserve"> a subset of genes being replaced by random genes</w:t>
      </w:r>
      <w:r w:rsidR="00C0374E">
        <w:t xml:space="preserve"> </w:t>
      </w:r>
      <w:r w:rsidR="00D149DC">
        <w:t>(i.e. to simulate missing candidates</w:t>
      </w:r>
      <w:r w:rsidR="00E275FC">
        <w:t xml:space="preserve"> but conserve</w:t>
      </w:r>
      <w:r w:rsidR="00D246F5">
        <w:t xml:space="preserve"> term size</w:t>
      </w:r>
      <w:r w:rsidR="00D149DC">
        <w:t>) or adding functionally unrelated genes</w:t>
      </w:r>
      <w:r w:rsidR="002B2214">
        <w:t xml:space="preserve"> using SNP-to-gene mapping</w:t>
      </w:r>
      <w:r w:rsidR="00D149DC">
        <w:t xml:space="preserve"> (i.e. to simulate false candidates introduced by linkage).</w:t>
      </w:r>
      <w:r w:rsidR="00B67DB0">
        <w:t xml:space="preserve"> In both cases, simulated GWAS </w:t>
      </w:r>
      <w:r w:rsidR="00E32678">
        <w:t xml:space="preserve">candidates </w:t>
      </w:r>
      <w:r w:rsidR="00B67DB0">
        <w:t>(GO term</w:t>
      </w:r>
      <w:r w:rsidR="00E32678">
        <w:t xml:space="preserve"> set members</w:t>
      </w:r>
      <w:r w:rsidR="00B67DB0">
        <w:t>) were subjected to varying levels of either FCR or MCR while tracking the number of GO terms that remained significantly co-expressed</w:t>
      </w:r>
      <w:r w:rsidR="00A85585">
        <w:t xml:space="preserve"> at each level. These simulations</w:t>
      </w:r>
      <w:r w:rsidR="00D149DC">
        <w:t xml:space="preserve"> enabled us to explore a broad range of settings for these key parameters and establish whether our proposed approach actually had the potential to work in the maize GWAS setting.</w:t>
      </w:r>
    </w:p>
    <w:p w14:paraId="2407F4AE" w14:textId="77777777" w:rsidR="008259D0" w:rsidRDefault="008259D0" w:rsidP="006804EA">
      <w:pPr>
        <w:pStyle w:val="Heading3"/>
      </w:pPr>
      <w:bookmarkStart w:id="49" w:name="_Ref456807908"/>
      <w:bookmarkStart w:id="50" w:name="_Ref458794783"/>
      <w:r>
        <w:t>Fig 3</w:t>
      </w:r>
      <w:bookmarkEnd w:id="49"/>
      <w:bookmarkEnd w:id="50"/>
    </w:p>
    <w:p w14:paraId="60426CDC" w14:textId="77777777" w:rsidR="008259D0" w:rsidRDefault="00AB785E" w:rsidP="006804EA">
      <w:pPr>
        <w:pStyle w:val="Heading4"/>
      </w:pPr>
      <w:r>
        <w:t>Simulating GWAS-network overlap</w:t>
      </w:r>
      <w:r w:rsidR="008259D0">
        <w:t xml:space="preserve"> using Gene Ontology Terms</w:t>
      </w:r>
    </w:p>
    <w:p w14:paraId="6F570FDB" w14:textId="77777777" w:rsidR="008F1EA0" w:rsidRDefault="008259D0" w:rsidP="006804EA">
      <w:pPr>
        <w:pStyle w:val="Subtitle"/>
      </w:pPr>
      <w:r>
        <w:t xml:space="preserve">Several GWAS scenarios were simulated to </w:t>
      </w:r>
      <w:r w:rsidR="00884039">
        <w:t xml:space="preserve">assess </w:t>
      </w:r>
      <w:r w:rsidR="00963B34">
        <w:t>the effect of noise on</w:t>
      </w:r>
      <w:r w:rsidR="00D60F63">
        <w:t xml:space="preserve"> co-expression network overlap.</w:t>
      </w:r>
      <w:r w:rsidR="00846095">
        <w:t xml:space="preserve"> Panel (</w:t>
      </w:r>
      <w:r w:rsidR="00846095">
        <w:rPr>
          <w:b/>
        </w:rPr>
        <w:t>A</w:t>
      </w:r>
      <w:r w:rsidR="00846095" w:rsidRPr="00846095">
        <w:t>)</w:t>
      </w:r>
      <w:r w:rsidR="00846095">
        <w:t xml:space="preserve"> shows</w:t>
      </w:r>
      <w:r w:rsidR="00D60F63">
        <w:t xml:space="preserve"> </w:t>
      </w:r>
      <w:r w:rsidR="00846095">
        <w:t>an ideal GWA study</w:t>
      </w:r>
      <w:r>
        <w:t xml:space="preserve"> </w:t>
      </w:r>
      <w:r w:rsidR="00846095">
        <w:t>were</w:t>
      </w:r>
      <w:r>
        <w:t xml:space="preserve"> SNPs (b</w:t>
      </w:r>
      <w:r w:rsidR="008F1EA0">
        <w:t>lue points) map directly to</w:t>
      </w:r>
      <w:r w:rsidR="00336DEA">
        <w:t xml:space="preserve"> </w:t>
      </w:r>
      <w:r>
        <w:t>candid</w:t>
      </w:r>
      <w:r w:rsidR="00375CE6">
        <w:t>at</w:t>
      </w:r>
      <w:r w:rsidR="008F1EA0">
        <w:t xml:space="preserve">e genes that are within </w:t>
      </w:r>
      <w:r w:rsidR="00D754CC">
        <w:t>the same biological process (i.e</w:t>
      </w:r>
      <w:r w:rsidR="008F1EA0">
        <w:t>. a GO Term)</w:t>
      </w:r>
      <w:r w:rsidR="001203F8">
        <w:t xml:space="preserve"> and have strong co-expression</w:t>
      </w:r>
      <w:r w:rsidR="00F113EC">
        <w:t xml:space="preserve"> (green lines).</w:t>
      </w:r>
      <w:r w:rsidR="00470548">
        <w:t xml:space="preserve"> Signal is defined as the co-e</w:t>
      </w:r>
      <w:r w:rsidR="000339B1">
        <w:t>xpression among the genes exclusive to</w:t>
      </w:r>
      <w:r w:rsidR="00470548">
        <w:t xml:space="preserve"> the GO term</w:t>
      </w:r>
      <w:r w:rsidR="00FB3710">
        <w:t>. N</w:t>
      </w:r>
      <w:r w:rsidR="008F1EA0">
        <w:t>oise</w:t>
      </w:r>
      <w:r w:rsidR="00FB3710">
        <w:t xml:space="preserve"> in the overlap between GWAS and co-expression networks</w:t>
      </w:r>
      <w:r w:rsidR="008F1EA0">
        <w:t xml:space="preserve"> was</w:t>
      </w:r>
      <w:r w:rsidR="00FB3710">
        <w:t xml:space="preserve"> introduced by varying two parameters</w:t>
      </w:r>
      <w:r w:rsidR="008F1EA0">
        <w:t>: missing candidate g</w:t>
      </w:r>
      <w:r w:rsidR="00FB3710">
        <w:t>ene rate (MCR) and false candidate gene rate (FCR)</w:t>
      </w:r>
      <w:r w:rsidR="008F1EA0">
        <w:t>.</w:t>
      </w:r>
      <w:r w:rsidR="00846095">
        <w:t xml:space="preserve"> P</w:t>
      </w:r>
      <w:r w:rsidR="00FB3710">
        <w:t>anel</w:t>
      </w:r>
      <w:r w:rsidR="00846095">
        <w:t xml:space="preserve"> </w:t>
      </w:r>
      <w:r w:rsidR="00846095" w:rsidRPr="00846095">
        <w:rPr>
          <w:b/>
        </w:rPr>
        <w:t>B</w:t>
      </w:r>
      <w:r w:rsidR="00FE0725">
        <w:t xml:space="preserve"> demonstrates</w:t>
      </w:r>
      <w:r w:rsidR="00FB3710">
        <w:t xml:space="preserve"> the effect of a large </w:t>
      </w:r>
      <w:r w:rsidR="00044064">
        <w:t>proportion</w:t>
      </w:r>
      <w:r w:rsidR="00FB3710">
        <w:t xml:space="preserve"> of missing candidate genes (</w:t>
      </w:r>
      <w:r w:rsidR="00EB01CE">
        <w:t xml:space="preserve">e.g. </w:t>
      </w:r>
      <w:r w:rsidR="00FE0725">
        <w:t>MCR=2/5) on network signal</w:t>
      </w:r>
      <w:r w:rsidR="00E36E38">
        <w:t>. Likewise,</w:t>
      </w:r>
      <w:r w:rsidR="00FB3710">
        <w:t xml:space="preserve"> panel</w:t>
      </w:r>
      <w:r w:rsidR="00E36E38">
        <w:t xml:space="preserve"> (</w:t>
      </w:r>
      <w:r w:rsidR="00E36E38" w:rsidRPr="00E36E38">
        <w:rPr>
          <w:b/>
        </w:rPr>
        <w:t>C</w:t>
      </w:r>
      <w:r w:rsidR="00E36E38">
        <w:t>)</w:t>
      </w:r>
      <w:r w:rsidR="00FB3710">
        <w:t xml:space="preserve"> shows the effect of false candidate genes on network overlap, either through false positive GWAS SNPs (</w:t>
      </w:r>
      <w:r w:rsidR="007945D8">
        <w:t>orange</w:t>
      </w:r>
      <w:r w:rsidR="00FB3710">
        <w:t xml:space="preserve"> points) or through imperfect SNP-to-Gene mapping</w:t>
      </w:r>
      <w:r w:rsidR="00EB01CE">
        <w:t xml:space="preserve"> (e.g. FCR=3/8)</w:t>
      </w:r>
      <w:r w:rsidR="00FB3710">
        <w:t>.</w:t>
      </w:r>
      <w:r w:rsidR="002966F2">
        <w:t xml:space="preserve"> Here the additional candidate genes introduce co-expression noise (</w:t>
      </w:r>
      <w:r w:rsidR="007945D8">
        <w:t>orange</w:t>
      </w:r>
      <w:r w:rsidR="002966F2">
        <w:t xml:space="preserve"> </w:t>
      </w:r>
      <w:r w:rsidR="00C374C5">
        <w:t>lines) that impedes the identification</w:t>
      </w:r>
      <w:r w:rsidR="002966F2">
        <w:t xml:space="preserve"> of network structure.</w:t>
      </w:r>
    </w:p>
    <w:p w14:paraId="7A083FE3" w14:textId="77777777" w:rsidR="000C4883" w:rsidRDefault="002B68E1" w:rsidP="006804EA">
      <w:pPr>
        <w:pStyle w:val="Heading3"/>
      </w:pPr>
      <w:r>
        <w:t>Simulated GWAS datasets s</w:t>
      </w:r>
      <w:r w:rsidR="00AA6D61">
        <w:t>how robust co-expression s</w:t>
      </w:r>
      <w:r w:rsidR="00F43151">
        <w:t>ignal to MCR</w:t>
      </w:r>
      <w:r w:rsidR="001A50B4">
        <w:t xml:space="preserve"> and FCR</w:t>
      </w:r>
    </w:p>
    <w:p w14:paraId="2987E712" w14:textId="1FB4035B" w:rsidR="009838D1" w:rsidRDefault="00727EAC" w:rsidP="006804EA">
      <w:r>
        <w:t>Subnetwork density</w:t>
      </w:r>
      <w:r w:rsidR="00EA18F1">
        <w:t xml:space="preserve"> and locality were</w:t>
      </w:r>
      <w:r>
        <w:t xml:space="preserve"> measured for significantly co-expressed GO terms</w:t>
      </w:r>
      <w:r w:rsidR="00B12F97">
        <w:t xml:space="preserve"> containing between 50 and 1</w:t>
      </w:r>
      <w:r w:rsidR="001E1711">
        <w:t>5</w:t>
      </w:r>
      <w:r w:rsidR="00B12F97">
        <w:t>0 genes</w:t>
      </w:r>
      <w:r>
        <w:t xml:space="preserve"> in each network at varying levels of missing candidate rate (MCR)</w:t>
      </w:r>
      <w:r w:rsidR="00B12F97">
        <w:t xml:space="preserve"> </w:t>
      </w:r>
      <w:r w:rsidR="005F41BD">
        <w:t>(s</w:t>
      </w:r>
      <w:r w:rsidR="00A334C8">
        <w:t>ee</w:t>
      </w:r>
      <w:r w:rsidR="005F41BD">
        <w:t xml:space="preserve"> </w:t>
      </w:r>
      <w:r w:rsidR="005F41BD">
        <w:fldChar w:fldCharType="begin"/>
      </w:r>
      <w:r w:rsidR="005F41BD">
        <w:instrText xml:space="preserve"> REF _Ref479248756 \h </w:instrText>
      </w:r>
      <w:r w:rsidR="005F41BD">
        <w:fldChar w:fldCharType="separate"/>
      </w:r>
      <w:r w:rsidR="000B0BA4">
        <w:t>Supp. Table 4</w:t>
      </w:r>
      <w:r w:rsidR="005F41BD">
        <w:fldChar w:fldCharType="end"/>
      </w:r>
      <w:r w:rsidR="005F2A78">
        <w:t>)</w:t>
      </w:r>
      <w:r>
        <w:t>. At each MCR level, density</w:t>
      </w:r>
      <w:r w:rsidR="005F0382">
        <w:t xml:space="preserve"> and locality</w:t>
      </w:r>
      <w:r>
        <w:t xml:space="preserve"> among </w:t>
      </w:r>
      <w:r w:rsidR="002B76B0">
        <w:t xml:space="preserve">the </w:t>
      </w:r>
      <w:r>
        <w:t>remaining genes w</w:t>
      </w:r>
      <w:r w:rsidR="002B76B0">
        <w:t>ere</w:t>
      </w:r>
      <w:r>
        <w:t xml:space="preserve"> compared to 1000 </w:t>
      </w:r>
      <w:r w:rsidR="002A4F2A">
        <w:t>random sets of genes of the same size</w:t>
      </w:r>
      <w:r>
        <w:t>. The proportion of initial GO terms that remained significantly co-expressed was recorded for each network (</w:t>
      </w:r>
      <w:r w:rsidR="00191254">
        <w:t xml:space="preserve">see </w:t>
      </w:r>
      <w:r>
        <w:fldChar w:fldCharType="begin"/>
      </w:r>
      <w:r>
        <w:instrText xml:space="preserve"> REF _Ref458700744 \h </w:instrText>
      </w:r>
      <w:r w:rsidR="003D7ED4">
        <w:instrText xml:space="preserve"> \* MERGEFORMAT </w:instrText>
      </w:r>
      <w:r>
        <w:fldChar w:fldCharType="separate"/>
      </w:r>
      <w:r w:rsidR="000B0BA4">
        <w:t>Fig. 4</w:t>
      </w:r>
      <w:r>
        <w:fldChar w:fldCharType="end"/>
      </w:r>
      <w:r w:rsidR="00115F88">
        <w:t>,</w:t>
      </w:r>
      <w:r w:rsidR="009138FC">
        <w:t xml:space="preserve"> red-curve</w:t>
      </w:r>
      <w:r w:rsidR="00115F88">
        <w:t xml:space="preserve">; See </w:t>
      </w:r>
      <w:r w:rsidR="00115F88">
        <w:fldChar w:fldCharType="begin"/>
      </w:r>
      <w:r w:rsidR="00115F88">
        <w:instrText xml:space="preserve"> REF _Ref447187909 \h </w:instrText>
      </w:r>
      <w:r w:rsidR="00BD6B47">
        <w:instrText xml:space="preserve"> \* MERGEFORMAT </w:instrText>
      </w:r>
      <w:r w:rsidR="00115F88">
        <w:fldChar w:fldCharType="separate"/>
      </w:r>
      <w:r w:rsidR="000B0BA4">
        <w:t>Supp. Fig. 4</w:t>
      </w:r>
      <w:r w:rsidR="00115F88">
        <w:fldChar w:fldCharType="end"/>
      </w:r>
      <w:r w:rsidR="00E255EC" w:rsidRPr="00E255EC">
        <w:rPr>
          <w:b/>
        </w:rPr>
        <w:t>A</w:t>
      </w:r>
      <w:r w:rsidR="00115F88">
        <w:t xml:space="preserve"> for absolute term numbers</w:t>
      </w:r>
      <w:r>
        <w:t xml:space="preserve">). GO terms were also split into two starting groups based on </w:t>
      </w:r>
      <w:r w:rsidR="00C05E78">
        <w:t>str</w:t>
      </w:r>
      <w:r w:rsidR="005A68CF">
        <w:t>ength of initial co-expression: moderate (</w:t>
      </w:r>
      <w:r w:rsidR="00C05E78">
        <w:t xml:space="preserve">0.001 &lt; p-val </w:t>
      </w:r>
      <w:r w:rsidR="009C4F5F">
        <w:t>≤</w:t>
      </w:r>
      <w:r w:rsidR="00C05E78">
        <w:t xml:space="preserve"> 0.05</w:t>
      </w:r>
      <w:r w:rsidR="009138FC">
        <w:t>; blue curve</w:t>
      </w:r>
      <w:r w:rsidR="005A68CF">
        <w:t>) and strong (</w:t>
      </w:r>
      <w:r w:rsidR="00C05E78">
        <w:t xml:space="preserve">p-val </w:t>
      </w:r>
      <w:r w:rsidR="009C4F5F">
        <w:t>≤</w:t>
      </w:r>
      <w:r w:rsidR="00C05E78">
        <w:t xml:space="preserve"> 0.001</w:t>
      </w:r>
      <w:r w:rsidR="009138FC">
        <w:t>; violet curve</w:t>
      </w:r>
      <w:r w:rsidR="00C05E78">
        <w:t>)</w:t>
      </w:r>
      <w:r w:rsidR="005B0B49">
        <w:t xml:space="preserve">. </w:t>
      </w:r>
    </w:p>
    <w:p w14:paraId="5DB85DE7" w14:textId="77777777" w:rsidR="009838D1" w:rsidRDefault="009838D1" w:rsidP="006804EA">
      <w:pPr>
        <w:pStyle w:val="Heading3"/>
      </w:pPr>
      <w:bookmarkStart w:id="51" w:name="_Ref458700744"/>
      <w:r>
        <w:lastRenderedPageBreak/>
        <w:t>Fig. 4</w:t>
      </w:r>
      <w:bookmarkEnd w:id="51"/>
    </w:p>
    <w:p w14:paraId="04F741E3" w14:textId="77777777" w:rsidR="009838D1" w:rsidRDefault="009838D1" w:rsidP="006804EA">
      <w:pPr>
        <w:pStyle w:val="Heading4"/>
      </w:pPr>
      <w:r>
        <w:t>Strength of co-expression among GO Terms at varying levels of MCR</w:t>
      </w:r>
    </w:p>
    <w:p w14:paraId="1CA74236" w14:textId="77777777" w:rsidR="009838D1" w:rsidRDefault="009838D1" w:rsidP="00F2130B">
      <w:pPr>
        <w:pStyle w:val="Subtitle"/>
      </w:pPr>
      <w:r>
        <w:t>Subnetwork density and locality were measured for all GO terms with strong</w:t>
      </w:r>
      <w:r w:rsidR="00AD6FFF">
        <w:t xml:space="preserve"> initial co-expression (</w:t>
      </w:r>
      <w:r>
        <w:t>p≤</w:t>
      </w:r>
      <w:r w:rsidR="00AD6FFF">
        <w:t xml:space="preserve"> </w:t>
      </w:r>
      <w:r>
        <w:t>0.05) compar</w:t>
      </w:r>
      <w:r w:rsidR="00C75312">
        <w:t xml:space="preserve">ing co-expression in GO </w:t>
      </w:r>
      <w:r w:rsidR="00331116">
        <w:t>T</w:t>
      </w:r>
      <w:r>
        <w:t>erms to 1</w:t>
      </w:r>
      <w:r w:rsidR="002E2926">
        <w:t>,</w:t>
      </w:r>
      <w:r>
        <w:t>000 random networks of the same size. Co-expression density and locality were then compared again (n=1000) with varying missing candidate rate (MCR) where a percentage of genes were removed from the term</w:t>
      </w:r>
      <w:r w:rsidR="002E2926">
        <w:t xml:space="preserve"> and replaced with random genes</w:t>
      </w:r>
      <w:r w:rsidR="00D64C73">
        <w:t xml:space="preserve"> </w:t>
      </w:r>
      <w:r w:rsidR="00C53B99">
        <w:t xml:space="preserve">to conserve </w:t>
      </w:r>
      <w:r w:rsidR="002F3C02">
        <w:t xml:space="preserve">GO Term </w:t>
      </w:r>
      <w:r w:rsidR="00C53B99">
        <w:t>size</w:t>
      </w:r>
      <w:r>
        <w:t>. Curves decline with increased MCR as the proportion of strongly co-expressed GO terms (p-val ≤ 0.05, n=1000) decreases compared to the initial number of strongly co-expressed terms in each network (Red curve). GO terms in each network were also split into two subsets based on initial co-expression str</w:t>
      </w:r>
      <w:r w:rsidR="009213AE">
        <w:t>ength: ‘Strong’, initial co-expression</w:t>
      </w:r>
      <w:r>
        <w:t xml:space="preserve"> p ≤ 0.001 (Blue curve), and ‘Moderate’, initial 0.001 &lt; p ≤ 0.05 (Purple curve). In all three networks, GO terms with stronger initial co-expression were more robust to missing candidate genes.</w:t>
      </w:r>
    </w:p>
    <w:p w14:paraId="57A3D38E" w14:textId="289183A5" w:rsidR="00E879B5" w:rsidRDefault="005526FF" w:rsidP="006804EA">
      <w:r>
        <w:t>A</w:t>
      </w:r>
      <w:r w:rsidR="00765770">
        <w:t>s expected,</w:t>
      </w:r>
      <w:r w:rsidR="005B0B49">
        <w:t xml:space="preserve"> </w:t>
      </w:r>
      <w:r w:rsidR="00577AB9">
        <w:t xml:space="preserve">strength of </w:t>
      </w:r>
      <w:r w:rsidR="005B0B49">
        <w:t>c</w:t>
      </w:r>
      <w:r w:rsidR="00A07B70">
        <w:t xml:space="preserve">o-expression among GO </w:t>
      </w:r>
      <w:r w:rsidR="005B0B49">
        <w:t>terms decrease</w:t>
      </w:r>
      <w:r w:rsidR="0083582C">
        <w:t>d</w:t>
      </w:r>
      <w:r w:rsidR="005B0B49">
        <w:t xml:space="preserve"> as MCR </w:t>
      </w:r>
      <w:r w:rsidR="0083582C">
        <w:t>increased</w:t>
      </w:r>
      <w:r w:rsidR="00D149DC">
        <w:t>.</w:t>
      </w:r>
      <w:r w:rsidR="00844A39">
        <w:t xml:space="preserve"> </w:t>
      </w:r>
      <w:r w:rsidR="00844A39">
        <w:fldChar w:fldCharType="begin"/>
      </w:r>
      <w:r w:rsidR="00844A39">
        <w:instrText xml:space="preserve"> REF _Ref456807908 \h </w:instrText>
      </w:r>
      <w:r w:rsidR="00844A39">
        <w:fldChar w:fldCharType="separate"/>
      </w:r>
      <w:r w:rsidR="000B0BA4">
        <w:t>Fig 3</w:t>
      </w:r>
      <w:r w:rsidR="00844A39">
        <w:fldChar w:fldCharType="end"/>
      </w:r>
      <w:r w:rsidR="00844A39">
        <w:t xml:space="preserve"> shows the decay in the proportion of GO terms that exhibit significant co-expressi</w:t>
      </w:r>
      <w:r w:rsidR="009213AE">
        <w:t xml:space="preserve">on at increasing levels of MCR (red curve). In general, the decay of signal is similar between density and locality, where signal initially decays slowly until approximately 60% MCR, where signal </w:t>
      </w:r>
      <w:r w:rsidR="00E6443A">
        <w:t>quickly</w:t>
      </w:r>
      <w:r w:rsidR="009213AE">
        <w:t xml:space="preserve"> diminishes.</w:t>
      </w:r>
    </w:p>
    <w:p w14:paraId="42F7C26E" w14:textId="29CA84D3" w:rsidR="002B68E1" w:rsidRDefault="00844A39" w:rsidP="006804EA">
      <w:r>
        <w:t>W</w:t>
      </w:r>
      <w:r w:rsidR="00D149DC">
        <w:t>e observed that the</w:t>
      </w:r>
      <w:r w:rsidR="00A07B70">
        <w:t xml:space="preserve"> initial strength</w:t>
      </w:r>
      <w:r w:rsidR="00AD685B">
        <w:t xml:space="preserve"> of co-expression </w:t>
      </w:r>
      <w:r w:rsidR="0005469E">
        <w:t>impacted</w:t>
      </w:r>
      <w:r w:rsidR="00A07B70">
        <w:t xml:space="preserve"> the rate at which co-expression signal</w:t>
      </w:r>
      <w:r w:rsidR="00AD685B">
        <w:t xml:space="preserve"> decayed</w:t>
      </w:r>
      <w:r w:rsidR="00A07B70">
        <w:t xml:space="preserve">. Signal among strongly co-expressed GO terms </w:t>
      </w:r>
      <w:r w:rsidR="009C4F5F">
        <w:t>(p-val ≤ 0.001</w:t>
      </w:r>
      <w:r w:rsidR="00E437E4">
        <w:t>; violet curve</w:t>
      </w:r>
      <w:r w:rsidR="009C4F5F">
        <w:t xml:space="preserve">) </w:t>
      </w:r>
      <w:r w:rsidR="00A07B70">
        <w:t>decayed at a substantially lower rate than moderately co-expressed GO terms indicating that</w:t>
      </w:r>
      <w:r w:rsidR="000B21DB">
        <w:t xml:space="preserve"> this approach will be robust for</w:t>
      </w:r>
      <w:r w:rsidR="00A07B70">
        <w:t xml:space="preserve"> GWAS datasets </w:t>
      </w:r>
      <w:r w:rsidR="000B21DB">
        <w:t>with</w:t>
      </w:r>
      <w:r w:rsidR="00A07B70">
        <w:t xml:space="preserve"> moderate level</w:t>
      </w:r>
      <w:r w:rsidR="000B21DB">
        <w:t>s</w:t>
      </w:r>
      <w:r w:rsidR="00A07B70">
        <w:t xml:space="preserve"> of missing genes</w:t>
      </w:r>
      <w:r w:rsidR="00312763">
        <w:t xml:space="preserve"> when co-expression among true candidate genes is strong</w:t>
      </w:r>
      <w:r w:rsidR="00A07B70">
        <w:t>.</w:t>
      </w:r>
      <w:r w:rsidR="00E255EC">
        <w:t xml:space="preserve"> Co-expression signal in relation to MCR was also compared between GO terms split by </w:t>
      </w:r>
      <w:r w:rsidR="005216D0">
        <w:t>the number of genes within the term</w:t>
      </w:r>
      <w:r w:rsidR="00E255EC">
        <w:t xml:space="preserve"> (See </w:t>
      </w:r>
      <w:r w:rsidR="00E255EC">
        <w:fldChar w:fldCharType="begin"/>
      </w:r>
      <w:r w:rsidR="00E255EC">
        <w:instrText xml:space="preserve"> REF _Ref447187909 \h </w:instrText>
      </w:r>
      <w:r w:rsidR="00BD6B47">
        <w:instrText xml:space="preserve"> \* MERGEFORMAT </w:instrText>
      </w:r>
      <w:r w:rsidR="00E255EC">
        <w:fldChar w:fldCharType="separate"/>
      </w:r>
      <w:r w:rsidR="000B0BA4">
        <w:t>Supp. Fig. 4</w:t>
      </w:r>
      <w:r w:rsidR="00E255EC">
        <w:fldChar w:fldCharType="end"/>
      </w:r>
      <w:r w:rsidR="00E255EC" w:rsidRPr="00E255EC">
        <w:rPr>
          <w:b/>
        </w:rPr>
        <w:t>B-C</w:t>
      </w:r>
      <w:r w:rsidR="00E255EC">
        <w:t xml:space="preserve">), which did not </w:t>
      </w:r>
      <w:r w:rsidR="000B21DB">
        <w:t xml:space="preserve">influence </w:t>
      </w:r>
      <w:r w:rsidR="00E255EC">
        <w:t>the rate at which co-expression signal decayed.</w:t>
      </w:r>
    </w:p>
    <w:p w14:paraId="35EAD99E" w14:textId="2F31A383" w:rsidR="009838D1" w:rsidRDefault="001A50B4" w:rsidP="006804EA">
      <w:r>
        <w:t>Likewise, t</w:t>
      </w:r>
      <w:r w:rsidR="007650EE">
        <w:t xml:space="preserve">he effect of false positive </w:t>
      </w:r>
      <w:r w:rsidR="0098262D">
        <w:t>candidate gene rate (FCR)</w:t>
      </w:r>
      <w:r w:rsidR="00050886">
        <w:t xml:space="preserve"> w</w:t>
      </w:r>
      <w:r w:rsidR="00C463EE">
        <w:t>as</w:t>
      </w:r>
      <w:r w:rsidR="00050886">
        <w:t xml:space="preserve"> simulated</w:t>
      </w:r>
      <w:r w:rsidR="000B21DB">
        <w:t>.</w:t>
      </w:r>
      <w:r w:rsidR="00050886">
        <w:t xml:space="preserve"> </w:t>
      </w:r>
      <w:r w:rsidR="000B21DB">
        <w:t>S</w:t>
      </w:r>
      <w:r w:rsidR="002A10E6">
        <w:t xml:space="preserve">ignificantly co-expressed </w:t>
      </w:r>
      <w:r w:rsidR="0067601E">
        <w:t xml:space="preserve">GO terms </w:t>
      </w:r>
      <w:r w:rsidR="000B21DB">
        <w:t xml:space="preserve">of </w:t>
      </w:r>
      <w:r w:rsidR="0067601E">
        <w:t>between 50 and 15</w:t>
      </w:r>
      <w:r w:rsidR="00050886">
        <w:t>0 genes (</w:t>
      </w:r>
      <w:r w:rsidR="00B12F97">
        <w:t>MCR</w:t>
      </w:r>
      <w:r w:rsidR="00050886">
        <w:t>=0)</w:t>
      </w:r>
      <w:r w:rsidR="008109D4">
        <w:t xml:space="preserve"> that had significant co-expression (p&lt;0</w:t>
      </w:r>
      <w:r w:rsidR="005839BA">
        <w:t>.05</w:t>
      </w:r>
      <w:r w:rsidR="00675CBA">
        <w:t xml:space="preserve">; see </w:t>
      </w:r>
      <w:r w:rsidR="00675CBA">
        <w:fldChar w:fldCharType="begin"/>
      </w:r>
      <w:r w:rsidR="00675CBA">
        <w:instrText xml:space="preserve"> REF _Ref479248756 \h </w:instrText>
      </w:r>
      <w:r w:rsidR="00675CBA">
        <w:fldChar w:fldCharType="separate"/>
      </w:r>
      <w:r w:rsidR="000B0BA4">
        <w:t>Supp. Table 4</w:t>
      </w:r>
      <w:r w:rsidR="00675CBA">
        <w:fldChar w:fldCharType="end"/>
      </w:r>
      <w:r w:rsidR="008109D4">
        <w:t>)</w:t>
      </w:r>
      <w:r w:rsidR="000B21DB">
        <w:t xml:space="preserve"> were selected</w:t>
      </w:r>
      <w:r w:rsidR="008109D4">
        <w:t xml:space="preserve">. </w:t>
      </w:r>
      <w:r w:rsidR="000B21DB">
        <w:t xml:space="preserve">The nucleotide position of </w:t>
      </w:r>
      <w:r w:rsidR="00CC1C76">
        <w:t xml:space="preserve">the starting base pair of each true GO term gene were used </w:t>
      </w:r>
      <w:r w:rsidR="000534C7">
        <w:t xml:space="preserve">as input </w:t>
      </w:r>
      <w:r w:rsidR="000B21DB">
        <w:t xml:space="preserve">for our </w:t>
      </w:r>
      <w:r w:rsidR="000534C7">
        <w:t>SNP-to-</w:t>
      </w:r>
      <w:r w:rsidR="00CC1C76">
        <w:t xml:space="preserve">gene mapping </w:t>
      </w:r>
      <w:r w:rsidR="000B21DB">
        <w:t xml:space="preserve">protocol for identifying GWAS candidates </w:t>
      </w:r>
      <w:r w:rsidR="00CC1C76">
        <w:t>(See</w:t>
      </w:r>
      <w:r w:rsidR="001937DF">
        <w:t xml:space="preserve"> </w:t>
      </w:r>
      <w:r w:rsidR="001937DF">
        <w:fldChar w:fldCharType="begin"/>
      </w:r>
      <w:r w:rsidR="001937DF">
        <w:instrText xml:space="preserve"> REF _Ref463088833 \h </w:instrText>
      </w:r>
      <w:r w:rsidR="003D7ED4">
        <w:instrText xml:space="preserve"> \* MERGEFORMAT </w:instrText>
      </w:r>
      <w:r w:rsidR="001937DF">
        <w:fldChar w:fldCharType="separate"/>
      </w:r>
      <w:r w:rsidR="000B0BA4">
        <w:t>Materials and Methods</w:t>
      </w:r>
      <w:r w:rsidR="001937DF">
        <w:fldChar w:fldCharType="end"/>
      </w:r>
      <w:r w:rsidR="00CE63DB">
        <w:t>). S</w:t>
      </w:r>
      <w:r w:rsidR="00A95AC6">
        <w:t>ubnetwork density</w:t>
      </w:r>
      <w:r w:rsidR="00CE63DB">
        <w:t xml:space="preserve"> and locality were</w:t>
      </w:r>
      <w:r w:rsidR="00A95AC6">
        <w:t xml:space="preserve"> calculated for </w:t>
      </w:r>
      <w:r w:rsidR="000B21DB">
        <w:t>the expanded gene set</w:t>
      </w:r>
      <w:r w:rsidR="00211B71">
        <w:t>s</w:t>
      </w:r>
      <w:r w:rsidR="000B21DB">
        <w:t xml:space="preserve"> that correspond to the simulated </w:t>
      </w:r>
      <w:r w:rsidR="00A95AC6">
        <w:t xml:space="preserve">candidate genes at each SNP-to-gene mapping combination in each network to evaluate the decay of co-expression signal </w:t>
      </w:r>
      <w:r w:rsidR="00211B71">
        <w:t xml:space="preserve">as </w:t>
      </w:r>
      <w:r w:rsidR="00A95AC6">
        <w:t>FCR</w:t>
      </w:r>
      <w:r w:rsidR="00211B71">
        <w:t xml:space="preserve"> increases</w:t>
      </w:r>
      <w:r w:rsidR="00A95AC6">
        <w:t xml:space="preserve"> (</w:t>
      </w:r>
      <w:r w:rsidR="00A95AC6">
        <w:fldChar w:fldCharType="begin"/>
      </w:r>
      <w:r w:rsidR="00A95AC6">
        <w:instrText xml:space="preserve"> REF _Ref458721156 \h  \* MERGEFORMAT </w:instrText>
      </w:r>
      <w:r w:rsidR="00A95AC6">
        <w:fldChar w:fldCharType="separate"/>
      </w:r>
      <w:r w:rsidR="000B0BA4">
        <w:t>Fig. 5</w:t>
      </w:r>
      <w:r w:rsidR="00A95AC6">
        <w:fldChar w:fldCharType="end"/>
      </w:r>
      <w:r w:rsidR="00675CBA">
        <w:t>)</w:t>
      </w:r>
      <w:r w:rsidR="00F30EC0">
        <w:t>.</w:t>
      </w:r>
    </w:p>
    <w:p w14:paraId="0DAB4C35" w14:textId="77777777" w:rsidR="009838D1" w:rsidRDefault="009838D1" w:rsidP="006804EA">
      <w:pPr>
        <w:pStyle w:val="Heading3"/>
      </w:pPr>
      <w:bookmarkStart w:id="52" w:name="_Ref458721156"/>
      <w:bookmarkStart w:id="53" w:name="_Ref447197618"/>
      <w:r>
        <w:t>Fig. 5</w:t>
      </w:r>
      <w:bookmarkEnd w:id="52"/>
      <w:bookmarkEnd w:id="53"/>
    </w:p>
    <w:p w14:paraId="7F973D81" w14:textId="77777777" w:rsidR="009838D1" w:rsidRDefault="009838D1" w:rsidP="006804EA">
      <w:pPr>
        <w:pStyle w:val="Heading4"/>
      </w:pPr>
      <w:r>
        <w:t xml:space="preserve">Simulated GWAS: </w:t>
      </w:r>
      <w:r w:rsidR="00D04EE5">
        <w:t>SNP-to-gene</w:t>
      </w:r>
      <w:r>
        <w:t xml:space="preserve"> Mapping Density Signal Robustness</w:t>
      </w:r>
    </w:p>
    <w:p w14:paraId="681F7D2A" w14:textId="77777777" w:rsidR="009838D1" w:rsidRDefault="009838D1" w:rsidP="006804EA">
      <w:pPr>
        <w:pStyle w:val="Subtitle"/>
      </w:pPr>
      <w:r>
        <w:t>Strongly co-expressed GO terms</w:t>
      </w:r>
      <w:r w:rsidR="00225499">
        <w:t xml:space="preserve"> (density or locality p-value ≤ 0.05)</w:t>
      </w:r>
      <w:r>
        <w:t xml:space="preserve"> were used to simulate</w:t>
      </w:r>
      <w:r w:rsidR="003072BB">
        <w:t xml:space="preserve"> the effect of FCR on</w:t>
      </w:r>
      <w:r>
        <w:t xml:space="preserve"> GWAS results. False candidates were added to GO terms by including flanking genes near true</w:t>
      </w:r>
      <w:r w:rsidR="00C129A2">
        <w:t xml:space="preserve"> GO</w:t>
      </w:r>
      <w:r>
        <w:t xml:space="preserve"> term genes according to </w:t>
      </w:r>
      <w:r w:rsidR="00D04EE5">
        <w:t>SNP-to-gene</w:t>
      </w:r>
      <w:r>
        <w:t xml:space="preserve"> mapping </w:t>
      </w:r>
      <w:r w:rsidR="003A4FB2">
        <w:t xml:space="preserve">(windowing) </w:t>
      </w:r>
      <w:r>
        <w:t xml:space="preserve">parameters. Boxplots show effective FCR of GO terms at each </w:t>
      </w:r>
      <w:r w:rsidR="00D04EE5">
        <w:t>SNP-to-gene</w:t>
      </w:r>
      <w:r>
        <w:t xml:space="preserve"> mapping parameter. Signal plots show the proportional number GO terms that</w:t>
      </w:r>
      <w:r w:rsidR="00493EDC">
        <w:t xml:space="preserve"> remain significant at FCR ≥ x</w:t>
      </w:r>
      <w:r w:rsidR="003A6DD3">
        <w:t xml:space="preserve"> (red curve). GO terms in each network were also split into two </w:t>
      </w:r>
      <w:r w:rsidR="003A6DD3">
        <w:lastRenderedPageBreak/>
        <w:t>subsets based on initial co-expression strength: ‘Strong’, initial co-expression p ≤ 0.001 (Blue curve), and ‘Moderate’, initial 0.001 &lt; p ≤ 0.05 (Purple curve). In all three networks, GO terms with stronger initial co-expression were more robust to missing candidate genes.</w:t>
      </w:r>
    </w:p>
    <w:p w14:paraId="1B11A57A" w14:textId="349F4B0A" w:rsidR="00A95AC6" w:rsidRDefault="00A95AC6" w:rsidP="006804EA">
      <w:r>
        <w:t>C</w:t>
      </w:r>
      <w:r w:rsidR="00CC1C76">
        <w:t xml:space="preserve">andidate genes were </w:t>
      </w:r>
      <w:r w:rsidR="000B21DB">
        <w:t xml:space="preserve">added by varying the window size </w:t>
      </w:r>
      <w:r w:rsidR="00F95E30">
        <w:t xml:space="preserve">for each SNP </w:t>
      </w:r>
      <w:r w:rsidR="00CC1C76">
        <w:t>up to 50kb, 100kb and 500kb upstream and downstream</w:t>
      </w:r>
      <w:r w:rsidR="00F95E30">
        <w:t xml:space="preserve">, </w:t>
      </w:r>
      <w:r w:rsidR="000B21DB">
        <w:t xml:space="preserve">and varying the maximum number of flaking genes on each side </w:t>
      </w:r>
      <w:r w:rsidR="00CC1C76">
        <w:t>to 1, 2, and 5.</w:t>
      </w:r>
      <w:r w:rsidR="0086474A">
        <w:t xml:space="preserve"> Given the number of additional candidate genes introduced at each SNP-to-gene mapping combination, f</w:t>
      </w:r>
      <w:r w:rsidR="00F95E30">
        <w:t>alse candidate rate</w:t>
      </w:r>
      <w:r w:rsidR="00D215F7">
        <w:t xml:space="preserve"> (FCR)</w:t>
      </w:r>
      <w:r w:rsidR="000269ED">
        <w:t xml:space="preserve"> was calculated</w:t>
      </w:r>
      <w:r w:rsidR="00F95E30">
        <w:t xml:space="preserve"> for</w:t>
      </w:r>
      <w:r w:rsidR="000269ED">
        <w:t xml:space="preserve"> each G</w:t>
      </w:r>
      <w:r w:rsidR="0086474A">
        <w:t>O term</w:t>
      </w:r>
      <w:r w:rsidR="0062730C">
        <w:t xml:space="preserve"> at each level</w:t>
      </w:r>
      <w:r w:rsidR="003F6E01">
        <w:t xml:space="preserve"> (See </w:t>
      </w:r>
      <w:r w:rsidR="003F6E01">
        <w:fldChar w:fldCharType="begin"/>
      </w:r>
      <w:r w:rsidR="003F6E01">
        <w:instrText xml:space="preserve"> REF _Ref458721156 \h  \* MERGEFORMAT </w:instrText>
      </w:r>
      <w:r w:rsidR="003F6E01">
        <w:fldChar w:fldCharType="separate"/>
      </w:r>
      <w:r w:rsidR="000B0BA4">
        <w:t>Fig. 5</w:t>
      </w:r>
      <w:r w:rsidR="003F6E01">
        <w:fldChar w:fldCharType="end"/>
      </w:r>
      <w:r w:rsidR="003F6E01">
        <w:t xml:space="preserve"> box-plots)</w:t>
      </w:r>
      <w:r w:rsidR="0086474A">
        <w:t xml:space="preserve">. </w:t>
      </w:r>
      <w:r>
        <w:t>The least permissive SNP-to-gene mapping combination, 50kb and 1 flanking gene, incurred an average of over 50% false candidate genes. As SNP-to-gene mapping parameters become more permissive, FCR increases</w:t>
      </w:r>
      <w:r w:rsidR="0085320B">
        <w:t xml:space="preserve"> quickly </w:t>
      </w:r>
      <w:r w:rsidR="009C435E" w:rsidRPr="009C435E">
        <w:t>(</w:t>
      </w:r>
      <w:r w:rsidR="009C435E">
        <w:fldChar w:fldCharType="begin"/>
      </w:r>
      <w:r w:rsidR="009C435E">
        <w:instrText xml:space="preserve"> REF _Ref458721156 \h </w:instrText>
      </w:r>
      <w:r w:rsidR="009C435E">
        <w:fldChar w:fldCharType="separate"/>
      </w:r>
      <w:r w:rsidR="000B0BA4">
        <w:t>Fig. 5</w:t>
      </w:r>
      <w:r w:rsidR="009C435E">
        <w:fldChar w:fldCharType="end"/>
      </w:r>
      <w:r w:rsidR="009C435E">
        <w:t xml:space="preserve"> bottom</w:t>
      </w:r>
      <w:r w:rsidR="0085320B" w:rsidRPr="009C435E">
        <w:t>)</w:t>
      </w:r>
      <w:r>
        <w:t>.</w:t>
      </w:r>
    </w:p>
    <w:p w14:paraId="0F05FE68" w14:textId="251F9422" w:rsidR="005A4C13" w:rsidRDefault="00571A97" w:rsidP="00505DEF">
      <w:r>
        <w:t>C</w:t>
      </w:r>
      <w:r w:rsidR="00492345">
        <w:t>o-expression</w:t>
      </w:r>
      <w:r w:rsidR="00976372">
        <w:t xml:space="preserve"> signal</w:t>
      </w:r>
      <w:r>
        <w:t xml:space="preserve"> in relation to FCR</w:t>
      </w:r>
      <w:r w:rsidR="00976372">
        <w:t xml:space="preserve"> </w:t>
      </w:r>
      <w:r w:rsidR="00FD0BD7">
        <w:t xml:space="preserve">was assessed by comparing </w:t>
      </w:r>
      <w:r w:rsidR="00492345">
        <w:t xml:space="preserve">subnetwork </w:t>
      </w:r>
      <w:r w:rsidR="00976372">
        <w:t>density</w:t>
      </w:r>
      <w:r w:rsidR="00271520">
        <w:t xml:space="preserve"> and locality</w:t>
      </w:r>
      <w:r w:rsidR="00050886">
        <w:t xml:space="preserve"> in each </w:t>
      </w:r>
      <w:r w:rsidR="009616A5">
        <w:t xml:space="preserve">GO </w:t>
      </w:r>
      <w:r w:rsidR="00050886">
        <w:t>term</w:t>
      </w:r>
      <w:r w:rsidR="006F6720">
        <w:t xml:space="preserve"> at different SNP-to-gene mapping parameters</w:t>
      </w:r>
      <w:r w:rsidR="001D3CBE">
        <w:t xml:space="preserve"> </w:t>
      </w:r>
      <w:r w:rsidR="009616A5">
        <w:t>for</w:t>
      </w:r>
      <w:r w:rsidR="001D3CBE">
        <w:t xml:space="preserve"> each of the three co-expression network</w:t>
      </w:r>
      <w:r w:rsidR="00976372">
        <w:t>s</w:t>
      </w:r>
      <w:r w:rsidR="00FD0BD7">
        <w:t xml:space="preserve"> to</w:t>
      </w:r>
      <w:r w:rsidR="0017463A">
        <w:t xml:space="preserve"> random</w:t>
      </w:r>
      <w:r w:rsidR="00FD0BD7">
        <w:t xml:space="preserve"> subnetworks</w:t>
      </w:r>
      <w:r w:rsidR="0017463A">
        <w:t xml:space="preserve"> with the same number of genes</w:t>
      </w:r>
      <w:r w:rsidR="00FD0BD7">
        <w:t xml:space="preserve"> (n=1000)</w:t>
      </w:r>
      <w:r w:rsidR="00976372">
        <w:t xml:space="preserve"> (</w:t>
      </w:r>
      <w:r w:rsidR="00976372">
        <w:fldChar w:fldCharType="begin"/>
      </w:r>
      <w:r w:rsidR="00976372">
        <w:instrText xml:space="preserve"> REF _Ref458721156 \h </w:instrText>
      </w:r>
      <w:r w:rsidR="003D7ED4">
        <w:instrText xml:space="preserve"> \* MERGEFORMAT </w:instrText>
      </w:r>
      <w:r w:rsidR="00976372">
        <w:fldChar w:fldCharType="separate"/>
      </w:r>
      <w:r w:rsidR="000B0BA4">
        <w:t>Fig. 5</w:t>
      </w:r>
      <w:r w:rsidR="00976372">
        <w:fldChar w:fldCharType="end"/>
      </w:r>
      <w:r w:rsidR="004C2F24">
        <w:t xml:space="preserve"> top</w:t>
      </w:r>
      <w:r w:rsidR="001D3CBE">
        <w:t>).</w:t>
      </w:r>
      <w:r w:rsidR="00976372">
        <w:t xml:space="preserve"> </w:t>
      </w:r>
      <w:r w:rsidR="002C0581">
        <w:t>T</w:t>
      </w:r>
      <w:r w:rsidR="00B310CA">
        <w:t>he proportion</w:t>
      </w:r>
      <w:r w:rsidR="005A4C13">
        <w:t xml:space="preserve"> of GO t</w:t>
      </w:r>
      <w:r w:rsidR="0067601E">
        <w:t>erms that were significantly co-expressed</w:t>
      </w:r>
      <w:r w:rsidR="002C0581">
        <w:t xml:space="preserve"> decays</w:t>
      </w:r>
      <w:r w:rsidR="00072324">
        <w:t xml:space="preserve"> at higher</w:t>
      </w:r>
      <w:r w:rsidR="0067601E">
        <w:t xml:space="preserve"> levels of FCR</w:t>
      </w:r>
      <w:r w:rsidR="00B310CA">
        <w:t xml:space="preserve"> (See </w:t>
      </w:r>
      <w:r w:rsidR="00B310CA">
        <w:fldChar w:fldCharType="begin"/>
      </w:r>
      <w:r w:rsidR="00B310CA">
        <w:instrText xml:space="preserve"> REF _Ref470857301 \h </w:instrText>
      </w:r>
      <w:r w:rsidR="00BD6B47">
        <w:instrText xml:space="preserve"> \* MERGEFORMAT </w:instrText>
      </w:r>
      <w:r w:rsidR="00B310CA">
        <w:fldChar w:fldCharType="separate"/>
      </w:r>
      <w:r w:rsidR="000B0BA4">
        <w:t>Supp. Fig. 5</w:t>
      </w:r>
      <w:r w:rsidR="00B310CA">
        <w:fldChar w:fldCharType="end"/>
      </w:r>
      <w:r w:rsidR="00B310CA" w:rsidRPr="00FE2607">
        <w:rPr>
          <w:b/>
        </w:rPr>
        <w:t>A</w:t>
      </w:r>
      <w:r w:rsidR="00B310CA">
        <w:t xml:space="preserve"> for absolute term numbers)</w:t>
      </w:r>
      <w:r w:rsidR="0067601E">
        <w:t>.</w:t>
      </w:r>
      <w:r w:rsidR="00505DEF">
        <w:t xml:space="preserve"> The minimum FCR level for most GO terms was ~50% as the most stringent SNP-to-gene mapping (50kb/1 flank) approximately doubles the number of candidate genes.</w:t>
      </w:r>
      <w:r w:rsidR="00110BBB">
        <w:t xml:space="preserve"> Two additional scenarios were considered where</w:t>
      </w:r>
      <w:r w:rsidR="00625949">
        <w:t xml:space="preserve"> signal was </w:t>
      </w:r>
      <w:r w:rsidR="00110BBB">
        <w:t>further split</w:t>
      </w:r>
      <w:r w:rsidR="006E0461">
        <w:t xml:space="preserve"> based on strength of initial co-expression</w:t>
      </w:r>
      <w:r w:rsidR="0067601E">
        <w:t>: moderate (0.001 &lt; p-val &lt; 0.05; blue curve) and strong (p-val &lt; 0.001; violet curve).</w:t>
      </w:r>
      <w:r w:rsidR="00F52224">
        <w:t xml:space="preserve"> </w:t>
      </w:r>
    </w:p>
    <w:p w14:paraId="73FDA163" w14:textId="73D18672" w:rsidR="00F52224" w:rsidRDefault="00976372" w:rsidP="006804EA">
      <w:r>
        <w:t xml:space="preserve">Despite </w:t>
      </w:r>
      <w:r w:rsidR="00AE6A12">
        <w:t>high</w:t>
      </w:r>
      <w:r w:rsidR="002B76B0">
        <w:t xml:space="preserve"> initial</w:t>
      </w:r>
      <w:r>
        <w:t xml:space="preserve"> false candidate rates, </w:t>
      </w:r>
      <w:r w:rsidR="005A4C13">
        <w:t>co-expression signal among</w:t>
      </w:r>
      <w:r w:rsidR="00933B18">
        <w:t xml:space="preserve"> GO terms remained significant</w:t>
      </w:r>
      <w:r w:rsidR="00472F34">
        <w:t xml:space="preserve"> even</w:t>
      </w:r>
      <w:r w:rsidR="00933B18">
        <w:t xml:space="preserve"> at</w:t>
      </w:r>
      <w:r w:rsidR="00472F34">
        <w:t xml:space="preserve"> 60-70% </w:t>
      </w:r>
      <w:r w:rsidR="000D6432">
        <w:t>FCR</w:t>
      </w:r>
      <w:r w:rsidR="00472F34">
        <w:t>.</w:t>
      </w:r>
      <w:r w:rsidR="00F52224">
        <w:t xml:space="preserve"> Similar to results with MCR, </w:t>
      </w:r>
      <w:r w:rsidR="007E3561">
        <w:t>GO terms with stronger initial co-expression are more likely to remain significantly co-expressed at higher FCR levels.</w:t>
      </w:r>
      <w:r w:rsidR="00571A97">
        <w:t xml:space="preserve"> Co-expression signal in relation to FCR was also compare</w:t>
      </w:r>
      <w:r w:rsidR="00B477C1">
        <w:t>d between GO terms split by the number of genes in the term</w:t>
      </w:r>
      <w:r w:rsidR="00571A97">
        <w:t xml:space="preserve"> (See </w:t>
      </w:r>
      <w:r w:rsidR="00571A97">
        <w:fldChar w:fldCharType="begin"/>
      </w:r>
      <w:r w:rsidR="00571A97">
        <w:instrText xml:space="preserve"> REF _Ref470857301 \h </w:instrText>
      </w:r>
      <w:r w:rsidR="00BD6B47">
        <w:instrText xml:space="preserve"> \* MERGEFORMAT </w:instrText>
      </w:r>
      <w:r w:rsidR="00571A97">
        <w:fldChar w:fldCharType="separate"/>
      </w:r>
      <w:r w:rsidR="000B0BA4">
        <w:t>Supp. Fig. 5</w:t>
      </w:r>
      <w:r w:rsidR="00571A97">
        <w:fldChar w:fldCharType="end"/>
      </w:r>
      <w:r w:rsidR="00571A97" w:rsidRPr="00E255EC">
        <w:rPr>
          <w:b/>
        </w:rPr>
        <w:t>B-C</w:t>
      </w:r>
      <w:r w:rsidR="00571A97">
        <w:t>), which did not differentiate the rate at which co-expression signal decayed.</w:t>
      </w:r>
    </w:p>
    <w:p w14:paraId="6425495A" w14:textId="77777777" w:rsidR="00F57963" w:rsidRDefault="00F52224" w:rsidP="0066169A">
      <w:r>
        <w:t>In cases</w:t>
      </w:r>
      <w:r w:rsidR="007A1A6F">
        <w:t xml:space="preserve"> </w:t>
      </w:r>
      <w:r>
        <w:t>w</w:t>
      </w:r>
      <w:r w:rsidR="00452089">
        <w:t>here</w:t>
      </w:r>
      <w:r w:rsidR="00472F34">
        <w:t xml:space="preserve"> true candidate genes identified by</w:t>
      </w:r>
      <w:r w:rsidR="00452089">
        <w:t xml:space="preserve"> GWAS are strongly co-expressed</w:t>
      </w:r>
      <w:r w:rsidR="003E2145">
        <w:t>, as simulated here</w:t>
      </w:r>
      <w:r w:rsidR="00452089">
        <w:t xml:space="preserve">, </w:t>
      </w:r>
      <w:r w:rsidR="0043296A">
        <w:t xml:space="preserve">a substantial number of false positive SNPs </w:t>
      </w:r>
      <w:r w:rsidR="00472F34">
        <w:t>or an introduction</w:t>
      </w:r>
      <w:r w:rsidR="0043296A">
        <w:t xml:space="preserve"> </w:t>
      </w:r>
      <w:r w:rsidR="00472F34">
        <w:t xml:space="preserve">of </w:t>
      </w:r>
      <w:r w:rsidR="0043296A">
        <w:t>false candidate genes</w:t>
      </w:r>
      <w:r w:rsidR="00472F34">
        <w:t xml:space="preserve"> through uncertainty in SNP-to-gene mapping</w:t>
      </w:r>
      <w:r w:rsidR="0043296A">
        <w:t xml:space="preserve"> can be </w:t>
      </w:r>
      <w:r w:rsidR="00472F34">
        <w:t>tolerated</w:t>
      </w:r>
      <w:r w:rsidR="0043296A">
        <w:t xml:space="preserve"> and network metrics</w:t>
      </w:r>
      <w:r w:rsidR="0066169A">
        <w:t xml:space="preserve"> </w:t>
      </w:r>
      <w:r w:rsidR="00757545">
        <w:t xml:space="preserve">still </w:t>
      </w:r>
      <w:r w:rsidR="0066169A">
        <w:t xml:space="preserve">detected </w:t>
      </w:r>
      <w:r w:rsidR="00757545">
        <w:t>the underlying co</w:t>
      </w:r>
      <w:r w:rsidR="002307C6">
        <w:t>-</w:t>
      </w:r>
      <w:r w:rsidR="00757545">
        <w:t xml:space="preserve">expressed genes sets </w:t>
      </w:r>
      <w:r w:rsidR="0066169A">
        <w:t>using our method.</w:t>
      </w:r>
      <w:r w:rsidR="0043296A">
        <w:t xml:space="preserve"> </w:t>
      </w:r>
      <w:r w:rsidR="003E2145">
        <w:t xml:space="preserve">These results indicate that </w:t>
      </w:r>
      <w:r w:rsidR="00757545">
        <w:t xml:space="preserve">in </w:t>
      </w:r>
      <w:r w:rsidR="003E2145">
        <w:t xml:space="preserve">GWAS scenarios where the majority of SNPs do not perfectly resolve </w:t>
      </w:r>
      <w:r w:rsidR="00757545">
        <w:t xml:space="preserve">to </w:t>
      </w:r>
      <w:r w:rsidR="003E2145">
        <w:t>candidate genes</w:t>
      </w:r>
      <w:r w:rsidR="00757545">
        <w:t xml:space="preserve">, </w:t>
      </w:r>
      <w:r w:rsidR="003E2145">
        <w:t>systematic integrat</w:t>
      </w:r>
      <w:r w:rsidR="00757545">
        <w:t>ion</w:t>
      </w:r>
      <w:r w:rsidR="003E2145">
        <w:t xml:space="preserve"> with co-expression networks </w:t>
      </w:r>
      <w:r w:rsidR="00757545">
        <w:t>can</w:t>
      </w:r>
      <w:r w:rsidR="003E2145">
        <w:t xml:space="preserve"> efficiently filter out false candidates int</w:t>
      </w:r>
      <w:r w:rsidR="00383343">
        <w:t>roduced by SNP-to-</w:t>
      </w:r>
      <w:r w:rsidR="003E2145">
        <w:t>gene mapping</w:t>
      </w:r>
      <w:r w:rsidR="00214359">
        <w:t xml:space="preserve"> </w:t>
      </w:r>
      <w:r w:rsidR="00757545">
        <w:t>if the underlying causative loci are strongly co</w:t>
      </w:r>
      <w:r w:rsidR="002307C6">
        <w:t>-</w:t>
      </w:r>
      <w:r w:rsidR="00757545">
        <w:t>expressed</w:t>
      </w:r>
      <w:r w:rsidR="003E2145">
        <w:t xml:space="preserve">. More so, instances where several interleaving genes exist between </w:t>
      </w:r>
      <w:r w:rsidR="00757545">
        <w:t xml:space="preserve">strongly </w:t>
      </w:r>
      <w:r w:rsidR="003E2145">
        <w:t>associated SNPs</w:t>
      </w:r>
      <w:r w:rsidR="00757545">
        <w:t xml:space="preserve"> in LD with each other and the true causative allele,</w:t>
      </w:r>
      <w:r w:rsidR="003E2145">
        <w:t xml:space="preserve"> true</w:t>
      </w:r>
      <w:r w:rsidR="00F25B26">
        <w:t xml:space="preserve"> causal</w:t>
      </w:r>
      <w:r w:rsidR="003E2145">
        <w:t xml:space="preserve"> candidates can be detected using co-expression networks as a functional filter for</w:t>
      </w:r>
      <w:r w:rsidR="00E11E23">
        <w:t xml:space="preserve"> candidate gene identification.  </w:t>
      </w:r>
    </w:p>
    <w:p w14:paraId="057BDB3D" w14:textId="0210B12A" w:rsidR="00BD352F" w:rsidRPr="00BD352F" w:rsidRDefault="008B6200" w:rsidP="00826BBB">
      <w:r>
        <w:t>The potential for using this approach, however, is highly dependent on the linkage disequilibrium of the organism in question</w:t>
      </w:r>
      <w:r w:rsidR="00757545">
        <w:t>,</w:t>
      </w:r>
      <w:r>
        <w:t xml:space="preserve"> the genetic architecture of the trait</w:t>
      </w:r>
      <w:r w:rsidR="00D6133A">
        <w:t xml:space="preserve"> being studied</w:t>
      </w:r>
      <w:r w:rsidR="00757545">
        <w:t>, and the degree of co</w:t>
      </w:r>
      <w:r w:rsidR="007B719D">
        <w:t>-</w:t>
      </w:r>
      <w:r w:rsidR="00757545">
        <w:t>express</w:t>
      </w:r>
      <w:r w:rsidR="009015EC">
        <w:t>i</w:t>
      </w:r>
      <w:r w:rsidR="00757545">
        <w:t>on between causative loci</w:t>
      </w:r>
      <w:r w:rsidR="00160EDF">
        <w:t>. Simulations provide both insight on the feasibility of using Camoco to evaluate overlap between co-expression networks and GWA studies as well as a survey of the SNP-to-gene mapping parameters that should be used when utilizing this app</w:t>
      </w:r>
      <w:r w:rsidR="00A675BC">
        <w:t xml:space="preserve">roach (See </w:t>
      </w:r>
      <w:r w:rsidR="00160EDF">
        <w:fldChar w:fldCharType="begin"/>
      </w:r>
      <w:r w:rsidR="00160EDF">
        <w:instrText xml:space="preserve"> REF _Ref469995568 \h </w:instrText>
      </w:r>
      <w:r w:rsidR="00160EDF">
        <w:fldChar w:fldCharType="separate"/>
      </w:r>
      <w:r w:rsidR="000B0BA4">
        <w:t>Discussion</w:t>
      </w:r>
      <w:r w:rsidR="00160EDF">
        <w:fldChar w:fldCharType="end"/>
      </w:r>
      <w:r w:rsidR="00160EDF">
        <w:t xml:space="preserve"> for more </w:t>
      </w:r>
      <w:r w:rsidR="009853C9">
        <w:t>detail</w:t>
      </w:r>
      <w:r w:rsidR="00160EDF">
        <w:t>).</w:t>
      </w:r>
      <w:r w:rsidR="007B4617">
        <w:t xml:space="preserve"> </w:t>
      </w:r>
      <w:r w:rsidR="00F57963">
        <w:t>In the context of maize, s</w:t>
      </w:r>
      <w:r w:rsidR="0085320B">
        <w:t>imulations</w:t>
      </w:r>
      <w:r>
        <w:t xml:space="preserve"> performed here</w:t>
      </w:r>
      <w:r w:rsidR="0085320B">
        <w:t xml:space="preserve"> suggest that</w:t>
      </w:r>
      <w:r w:rsidR="003E2145">
        <w:t xml:space="preserve"> systematic integration of co-expression networks to interpret GWAS results </w:t>
      </w:r>
      <w:r w:rsidR="00757545">
        <w:t>will increase the precision with which</w:t>
      </w:r>
      <w:r w:rsidR="003E2145">
        <w:t xml:space="preserve"> causal genes associated with quantitative traits in true GWAS scenarios</w:t>
      </w:r>
      <w:r w:rsidR="00757545">
        <w:t xml:space="preserve"> can be identified</w:t>
      </w:r>
      <w:r w:rsidR="003E2145">
        <w:t>.</w:t>
      </w:r>
    </w:p>
    <w:p w14:paraId="7B9668F5" w14:textId="2B2D4536" w:rsidR="00BD352F" w:rsidRPr="00BD352F" w:rsidRDefault="008D3842" w:rsidP="001B23B4">
      <w:pPr>
        <w:pStyle w:val="Heading2"/>
      </w:pPr>
      <w:r>
        <w:lastRenderedPageBreak/>
        <w:t>P</w:t>
      </w:r>
      <w:r w:rsidR="009B2100">
        <w:t>rioritizing</w:t>
      </w:r>
      <w:r w:rsidR="00BD352F">
        <w:t xml:space="preserve"> causal genes driving</w:t>
      </w:r>
      <w:r w:rsidR="00F21116" w:rsidRPr="00D04EE5">
        <w:t xml:space="preserve"> elemental accumulation in maize</w:t>
      </w:r>
      <w:r w:rsidR="00843273" w:rsidRPr="00D04EE5">
        <w:t xml:space="preserve"> grain</w:t>
      </w:r>
    </w:p>
    <w:p w14:paraId="544568E0" w14:textId="04769977" w:rsidR="00C563CF" w:rsidRDefault="005619D7" w:rsidP="006804EA">
      <w:r>
        <w:t>Identifying</w:t>
      </w:r>
      <w:r w:rsidRPr="00D52DF9">
        <w:t xml:space="preserve"> </w:t>
      </w:r>
      <w:r w:rsidR="00D12173">
        <w:t>the biological processes</w:t>
      </w:r>
      <w:r>
        <w:t xml:space="preserve"> underlying the </w:t>
      </w:r>
      <w:r w:rsidR="00421800">
        <w:t>elemental composition</w:t>
      </w:r>
      <w:r w:rsidR="00C85F2D">
        <w:t>, also known as the ionome,</w:t>
      </w:r>
      <w:r>
        <w:t xml:space="preserve"> of plant tissues can lead to a better understanding of plant adaptation as well as improved crops </w:t>
      </w:r>
      <w:r w:rsidR="00075B59">
        <w:fldChar w:fldCharType="begin" w:fldLock="1"/>
      </w:r>
      <w:r w:rsidR="009430C5">
        <w:instrText>ADDIN CSL_CITATION { "citationItems" : [ { "id" : "ITEM-1", "itemData" : { "DOI" : "10.1126/science.1219992", "ISSN" : "1095-9203", "PMID" : "22745418", "abstract" : "Most mineral elements found in plant tissues come exclusively from the soil, necessitating that plants adapt to highly variable soil compositions to survive and thrive. Profiling element concentrations in genetically diverse plant populations is providing insights into the plant-environment interactions that control elemental accumulation, as well as identifying the underlying genes. The resulting molecular understanding of plant adaptation to the environment both demonstrates how soils can shape genetic diversity and provides solutions to important agricultural challenges.", "author" : [ { "dropping-particle" : "", "family" : "Baxter", "given" : "Ivan", "non-dropping-particle" : "", "parse-names" : false, "suffix" : "" }, { "dropping-particle" : "", "family" : "Dilkes", "given" : "Brian P", "non-dropping-particle" : "", "parse-names" : false, "suffix" : "" } ], "container-title" : "Science (New York, N.Y.)", "id" : "ITEM-1", "issue" : "6089", "issued" : { "date-parts" : [ [ "2012", "6", "29" ] ] }, "page" : "1661-3", "title" : "Elemental profiles reflect plant adaptations to the environment.", "type" : "article-journal", "volume" : "336" }, "uris" : [ "http://www.mendeley.com/documents/?uuid=4f0d1a28-033f-4f9b-aec6-188190983986" ] } ], "mendeley" : { "formattedCitation" : "(I. Baxter and Dilkes 2012)", "plainTextFormattedCitation" : "(I. Baxter and Dilkes 2012)", "previouslyFormattedCitation" : "(I. Baxter and Dilkes 2012)" }, "properties" : { "noteIndex" : 0 }, "schema" : "https://github.com/citation-style-language/schema/raw/master/csl-citation.json" }</w:instrText>
      </w:r>
      <w:r w:rsidR="00075B59">
        <w:fldChar w:fldCharType="separate"/>
      </w:r>
      <w:r w:rsidR="00C61012" w:rsidRPr="00C61012">
        <w:rPr>
          <w:noProof/>
        </w:rPr>
        <w:t>(I. Baxter and Dilkes 2012)</w:t>
      </w:r>
      <w:r w:rsidR="00075B59">
        <w:fldChar w:fldCharType="end"/>
      </w:r>
      <w:r>
        <w:t xml:space="preserve">. </w:t>
      </w:r>
      <w:r w:rsidR="009018BE">
        <w:t>H</w:t>
      </w:r>
      <w:r w:rsidR="00D52DF9" w:rsidRPr="00D52DF9">
        <w:t>igh throughput analytic approach</w:t>
      </w:r>
      <w:r w:rsidR="009018BE">
        <w:t>es</w:t>
      </w:r>
      <w:r w:rsidR="00D52DF9" w:rsidRPr="00D52DF9">
        <w:t xml:space="preserve"> </w:t>
      </w:r>
      <w:r w:rsidR="009018BE">
        <w:t>such as</w:t>
      </w:r>
      <w:r w:rsidR="00D52DF9" w:rsidRPr="00D52DF9">
        <w:t xml:space="preserve"> inductively coupled plasma-mass spectrometry</w:t>
      </w:r>
      <w:r w:rsidR="00F11D8F">
        <w:t xml:space="preserve"> (ICP-MS</w:t>
      </w:r>
      <w:r w:rsidR="00D52DF9" w:rsidRPr="00D52DF9">
        <w:t xml:space="preserve">) </w:t>
      </w:r>
      <w:r w:rsidR="00DC6180">
        <w:t>are</w:t>
      </w:r>
      <w:r w:rsidR="00D52DF9" w:rsidRPr="00D52DF9">
        <w:t xml:space="preserve"> capable of measuring elemental concentrations for </w:t>
      </w:r>
      <w:r>
        <w:t xml:space="preserve">multiple </w:t>
      </w:r>
      <w:r w:rsidR="00D52DF9" w:rsidRPr="00D52DF9">
        <w:t xml:space="preserve">elements and scalable to thousands of samples a </w:t>
      </w:r>
      <w:r>
        <w:t>week</w:t>
      </w:r>
      <w:r w:rsidR="00D52DF9" w:rsidRPr="00D52DF9">
        <w:t xml:space="preserve">. </w:t>
      </w:r>
      <w:r w:rsidR="00F404DE">
        <w:t>Using ICP-MS, we</w:t>
      </w:r>
      <w:r w:rsidR="00F404DE" w:rsidRPr="00D52DF9">
        <w:t xml:space="preserve"> measur</w:t>
      </w:r>
      <w:r w:rsidR="00F404DE">
        <w:t>ed</w:t>
      </w:r>
      <w:r w:rsidR="006C0B6F">
        <w:t xml:space="preserve"> the accumulation of</w:t>
      </w:r>
      <w:r w:rsidR="00692D58">
        <w:t xml:space="preserve"> 17</w:t>
      </w:r>
      <w:r w:rsidR="00F404DE" w:rsidRPr="00D52DF9">
        <w:t xml:space="preserve"> element</w:t>
      </w:r>
      <w:r w:rsidR="006C0B6F">
        <w:t>s</w:t>
      </w:r>
      <w:r w:rsidR="00F404DE" w:rsidRPr="00D52DF9">
        <w:t xml:space="preserve"> in maize kernels</w:t>
      </w:r>
      <w:r w:rsidR="00F404DE">
        <w:t xml:space="preserve"> from </w:t>
      </w:r>
      <w:r w:rsidR="00F404DE" w:rsidRPr="00D52DF9">
        <w:t>the nested association mapping (NAM) population</w:t>
      </w:r>
      <w:r w:rsidR="00F404DE">
        <w:t xml:space="preserve"> </w:t>
      </w:r>
      <w:r w:rsidR="00F404DE">
        <w:fldChar w:fldCharType="begin" w:fldLock="1"/>
      </w:r>
      <w:r w:rsidR="005E0212">
        <w:instrText>ADDIN CSL_CITATION { "citationItems" : [ { "id" : "ITEM-1", "itemData" : { "DOI" : "10.1126/science.1174276", "ISSN" : "1095-9203", "PMID" : "19661422", "abstract" : "Flowering time is a complex trait that controls adaptation of plants to their local environment in the outcrossing species Zea mays (maize). We dissected variation for flowering time with a set of 5000 recombinant inbred lines (maize Nested Association Mapping population, NAM). Nearly a million plants were assayed in eight environments but showed no evidence for any single large-effect quantitative trait loci (QTLs). Instead, we identified evidence for numerous small-effect QTLs shared among families; however, allelic effects differ across founder lines. We identified no individual QTLs at which allelic effects are determined by geographic origin or large effects for epistasis or environmental interactions. Thus, a simple additive model accurately predicts flowering time for maize, in contrast to the genetic architecture observed in the selfing plant species rice and Arabidopsis.", "author" : [ { "dropping-particle" : "", "family" : "Buckler", "given" : "Edward S", "non-dropping-particle" : "", "parse-names" : false, "suffix" : "" }, { "dropping-particle" : "", "family" : "Holland", "given" : "James B", "non-dropping-particle" : "", "parse-names" : false, "suffix" : "" }, { "dropping-particle" : "", "family" : "Bradbury", "given" : "Peter J", "non-dropping-particle" : "", "parse-names" : false, "suffix" : "" }, { "dropping-particle" : "", "family" : "Acharya", "given" : "Charlotte B", "non-dropping-particle" : "", "parse-names" : false, "suffix" : "" }, { "dropping-particle" : "", "family" : "Brown", "given" : "Patrick J", "non-dropping-particle" : "", "parse-names" : false, "suffix" : "" }, { "dropping-particle" : "", "family" : "Browne", "given" : "Chris", "non-dropping-particle" : "", "parse-names" : false, "suffix" : "" }, { "dropping-particle" : "", "family" : "Ersoz", "given" : "Elhan", "non-dropping-particle" : "", "parse-names" : false, "suffix" : "" }, { "dropping-particle" : "", "family" : "Flint-Garcia", "given" : "Sherry", "non-dropping-particle" : "", "parse-names" : false, "suffix" : "" }, { "dropping-particle" : "", "family" : "Garcia", "given" : "Arturo", "non-dropping-particle" : "", "parse-names" : false, "suffix" : "" }, { "dropping-particle" : "", "family" : "Glaubitz", "given" : "Jeffrey C", "non-dropping-particle" : "", "parse-names" : false, "suffix" : "" }, { "dropping-particle" : "", "family" : "Goodman", "given" : "Major M", "non-dropping-particle" : "", "parse-names" : false, "suffix" : "" }, { "dropping-particle" : "", "family" : "Harjes", "given" : "Carlos", "non-dropping-particle" : "", "parse-names" : false, "suffix" : "" }, { "dropping-particle" : "", "family" : "Guill", "given" : "Kate", "non-dropping-particle" : "", "parse-names" : false, "suffix" : "" }, { "dropping-particle" : "", "family" : "Kroon", "given" : "Dallas E", "non-dropping-particle" : "", "parse-names" : false, "suffix" : "" }, { "dropping-particle" : "", "family" : "Larsson", "given" : "Sara", "non-dropping-particle" : "", "parse-names" : false, "suffix" : "" }, { "dropping-particle" : "", "family" : "Lepak", "given" : "Nicholas K", "non-dropping-particle" : "", "parse-names" : false, "suffix" : "" }, { "dropping-particle" : "", "family" : "Li", "given" : "Huihui", "non-dropping-particle" : "", "parse-names" : false, "suffix" : "" }, { "dropping-particle" : "", "family" : "Mitchell", "given" : "Sharon E", "non-dropping-particle" : "", "parse-names" : false, "suffix" : "" }, { "dropping-particle" : "", "family" : "Pressoir", "given" : "Gael", "non-dropping-particle" : "", "parse-names" : false, "suffix" : "" }, { "dropping-particle" : "", "family" : "Peiffer", "given" : "Jason a", "non-dropping-particle" : "", "parse-names" : false, "suffix" : "" }, { "dropping-particle" : "", "family" : "Rosas", "given" : "Marco Oropeza", "non-dropping-particle" : "", "parse-names" : false, "suffix" : "" }, { "dropping-particle" : "", "family" : "Rocheford", "given" : "Torbert R", "non-dropping-particle" : "", "parse-names" : false, "suffix" : "" }, { "dropping-particle" : "", "family" : "Romay", "given" : "M Cinta", "non-dropping-particle" : "", "parse-names" : false, "suffix" : "" }, { "dropping-particle" : "", "family" : "Romero", "given" : "Susan", "non-dropping-particle" : "", "parse-names" : false, "suffix" : "" }, { "dropping-particle" : "", "family" : "Salvo", "given" : "Stella", "non-dropping-particle" : "", "parse-names" : false, "suffix" : "" }, { "dropping-particle" : "", "family" : "Sanchez Villeda", "given" : "Hector", "non-dropping-particle" : "", "parse-names" : false, "suffix" : "" }, { "dropping-particle" : "", "family" : "Silva", "given" : "H Sofia", "non-dropping-particle" : "da", "parse-names" : false, "suffix" : "" }, { "dropping-particle" : "", "family" : "Sun", "given" : "Qi", "non-dropping-particle" : "", "parse-names" : false, "suffix" : "" }, { "dropping-particle" : "", "family" : "Tian", "given" : "Feng", "non-dropping-particle" : "", "parse-names" : false, "suffix" : "" }, { "dropping-particle" : "", "family" : "Upadyayula", "given" : "Narasimham", "non-dropping-particle" : "", "parse-names" : false, "suffix" : "" }, { "dropping-particle" : "", "family" : "Ware", "given" : "Doreen", "non-dropping-particle" : "", "parse-names" : false, "suffix" : "" }, { "dropping-particle" : "", "family" : "Yates", "given" : "Heather", "non-dropping-particle" : "", "parse-names" : false, "suffix" : "" }, { "dropping-particle" : "", "family" : "Yu", "given" : "Jianming", "non-dropping-particle" : "", "parse-names" : false, "suffix" : "" }, { "dropping-particle" : "", "family" : "Zhang", "given" : "Zhiwu", "non-dropping-particle" : "", "parse-names" : false, "suffix" : "" }, { "dropping-particle" : "", "family" : "Kresovich", "given" : "Stephen", "non-dropping-particle" : "", "parse-names" : false, "suffix" : "" }, { "dropping-particle" : "", "family" : "McMullen", "given" : "Michael D", "non-dropping-particle" : "", "parse-names" : false, "suffix" : "" } ], "container-title" : "Science (New York, N.Y.)", "id" : "ITEM-1", "issue" : "5941", "issued" : { "date-parts" : [ [ "2009", "8", "7" ] ] }, "page" : "714-8", "title" : "The genetic architecture of maize flowering time.", "type" : "article-journal", "volume" : "325" }, "uris" : [ "http://www.mendeley.com/documents/?uuid=ae261467-60d5-422e-a9f8-9151ea824a9f" ] } ], "mendeley" : { "formattedCitation" : "(Buckler et al. 2009)", "plainTextFormattedCitation" : "(Buckler et al. 2009)", "previouslyFormattedCitation" : "(Buckler et al. 2009)" }, "properties" : { "noteIndex" : 0 }, "schema" : "https://github.com/citation-style-language/schema/raw/master/csl-citation.json" }</w:instrText>
      </w:r>
      <w:r w:rsidR="00F404DE">
        <w:fldChar w:fldCharType="separate"/>
      </w:r>
      <w:r w:rsidR="00780438" w:rsidRPr="00780438">
        <w:rPr>
          <w:noProof/>
        </w:rPr>
        <w:t>(Buckler et al. 2009)</w:t>
      </w:r>
      <w:r w:rsidR="00F404DE">
        <w:fldChar w:fldCharType="end"/>
      </w:r>
      <w:r w:rsidR="006C0B6F">
        <w:t>. Kernels</w:t>
      </w:r>
      <w:r w:rsidR="00F404DE">
        <w:t xml:space="preserve"> from grow-outs from 4 different geographic locations described in depth by Zielger et al.</w:t>
      </w:r>
      <w:r w:rsidR="00E87605">
        <w:t xml:space="preserve"> were processed</w:t>
      </w:r>
      <w:r w:rsidR="00F404DE">
        <w:t xml:space="preserve"> </w:t>
      </w:r>
      <w:r w:rsidR="005B6F9E">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"http://www.mendeley.com/documents/?uuid=660dcd76-0106-47c5-bf02-a1d3a54b2760", "http://www.mendeley.com/documents/?uuid=7da24cde-8c30-4aea-8af7-f30d3376e2f6" ] } ], "mendeley" : { "formattedCitation" : "(Ziegler et al. 2017)", "plainTextFormattedCitation" : "(Ziegler et al. 2017)", "previouslyFormattedCitation" : "(Ziegler et al. 2017)" }, "properties" : { "noteIndex" : 0 }, "schema" : "https://github.com/citation-style-language/schema/raw/master/csl-citation.json" }</w:instrText>
      </w:r>
      <w:r w:rsidR="005B6F9E">
        <w:fldChar w:fldCharType="separate"/>
      </w:r>
      <w:r w:rsidR="005B6F9E" w:rsidRPr="005B6F9E">
        <w:rPr>
          <w:noProof/>
        </w:rPr>
        <w:t>(Ziegler et al. 2017)</w:t>
      </w:r>
      <w:r w:rsidR="005B6F9E">
        <w:fldChar w:fldCharType="end"/>
      </w:r>
      <w:r w:rsidR="00F404DE" w:rsidRPr="00D52DF9">
        <w:t>.</w:t>
      </w:r>
      <w:r w:rsidR="00F404DE">
        <w:t xml:space="preserve"> </w:t>
      </w:r>
      <w:r w:rsidR="00EF13DC">
        <w:t>To reduce environmental</w:t>
      </w:r>
      <w:r w:rsidR="00117DF5">
        <w:t xml:space="preserve"> specific</w:t>
      </w:r>
      <w:r w:rsidR="00EF13DC">
        <w:t xml:space="preserve"> factors,</w:t>
      </w:r>
      <w:r w:rsidR="00E63D6A">
        <w:t xml:space="preserve"> </w:t>
      </w:r>
      <w:r w:rsidR="006C0B6F">
        <w:t xml:space="preserve">the </w:t>
      </w:r>
      <w:r w:rsidR="00A10542">
        <w:t xml:space="preserve">SNPs used in this study were from </w:t>
      </w:r>
      <w:r w:rsidR="006C0B6F">
        <w:t xml:space="preserve">GWAS was performed </w:t>
      </w:r>
      <w:r w:rsidR="00A10542">
        <w:t xml:space="preserve">on the </w:t>
      </w:r>
      <w:r w:rsidR="00F404DE">
        <w:t>all locations</w:t>
      </w:r>
      <w:r w:rsidR="00A10542">
        <w:t xml:space="preserve"> models for elements</w:t>
      </w:r>
      <w:r w:rsidR="003D695C">
        <w:t xml:space="preserve"> reported by Ziegler et al</w:t>
      </w:r>
      <w:r w:rsidR="00E63D6A">
        <w:t xml:space="preserve">. </w:t>
      </w:r>
    </w:p>
    <w:p w14:paraId="05D54C8B" w14:textId="77777777" w:rsidR="00904EF0" w:rsidRDefault="00904EF0" w:rsidP="006804EA">
      <w:pPr>
        <w:pStyle w:val="Heading3"/>
      </w:pPr>
      <w:bookmarkStart w:id="54" w:name="_Ref458956303"/>
      <w:r>
        <w:t>Table 3</w:t>
      </w:r>
      <w:bookmarkEnd w:id="54"/>
    </w:p>
    <w:p w14:paraId="62E62AF0" w14:textId="77777777" w:rsidR="00904EF0" w:rsidRDefault="00904EF0" w:rsidP="006804EA">
      <w:pPr>
        <w:pStyle w:val="Heading4"/>
      </w:pPr>
      <w:r>
        <w:t>Maize grain ionome SNP-to-gene mapping results</w:t>
      </w:r>
    </w:p>
    <w:p w14:paraId="330A2D1A" w14:textId="67977DC7" w:rsidR="00904EF0" w:rsidRDefault="00904EF0" w:rsidP="006804EA">
      <w:pPr>
        <w:pStyle w:val="Subtitle"/>
      </w:pPr>
      <w:r>
        <w:t>Significant SNPS associated with the maize grain Ionome were mapped to candidate</w:t>
      </w:r>
      <w:r w:rsidR="00D27AC0">
        <w:t xml:space="preserve"> genes by collapsing SNPs with</w:t>
      </w:r>
      <w:r>
        <w:t xml:space="preserve"> </w:t>
      </w:r>
      <w:r w:rsidR="00D27AC0">
        <w:t xml:space="preserve">overlapping </w:t>
      </w:r>
      <w:r>
        <w:t>window</w:t>
      </w:r>
      <w:r w:rsidR="00D27AC0">
        <w:t>s</w:t>
      </w:r>
      <w:r>
        <w:t xml:space="preserve"> down to effective SNPs then taking genes upstream and downstream of the effective SNP up to the flank limit.</w:t>
      </w:r>
    </w:p>
    <w:p w14:paraId="28711836" w14:textId="01699263" w:rsidR="00AE2F07" w:rsidRDefault="00397FBD" w:rsidP="0026078F">
      <w:r>
        <w:t>Briefly, t</w:t>
      </w:r>
      <w:r w:rsidR="00777D21">
        <w:t>he maize nest</w:t>
      </w:r>
      <w:r>
        <w:t>ed association mapping</w:t>
      </w:r>
      <w:r w:rsidR="009D6609">
        <w:t xml:space="preserve"> (NAM)</w:t>
      </w:r>
      <w:r>
        <w:t xml:space="preserve"> panel was used to identify joint linkage intervals. Approximately 30 million SNPs</w:t>
      </w:r>
      <w:r w:rsidR="006B43A0">
        <w:t xml:space="preserve"> and small copy-number variants</w:t>
      </w:r>
      <w:r>
        <w:t xml:space="preserve"> were projected onto the association panel and used to perform a GWAS for each of the 17 elements. </w:t>
      </w:r>
      <w:r w:rsidR="00EF3116">
        <w:t>O</w:t>
      </w:r>
      <w:r>
        <w:t xml:space="preserve">ver four thousand </w:t>
      </w:r>
      <w:r w:rsidRPr="00D52DF9">
        <w:t>SNPs</w:t>
      </w:r>
      <w:r>
        <w:t xml:space="preserve"> were</w:t>
      </w:r>
      <w:r w:rsidRPr="00D52DF9">
        <w:t xml:space="preserve"> </w:t>
      </w:r>
      <w:r>
        <w:t xml:space="preserve">significantly </w:t>
      </w:r>
      <w:r w:rsidRPr="00D52DF9">
        <w:t xml:space="preserve">associated </w:t>
      </w:r>
      <w:r w:rsidR="0069415F">
        <w:t>(</w:t>
      </w:r>
      <w:r w:rsidR="00934F65">
        <w:t>through a resampling procedure</w:t>
      </w:r>
      <w:r w:rsidR="00A576F1">
        <w:t xml:space="preserve"> </w:t>
      </w:r>
      <w:r w:rsidR="00A576F1">
        <w:fldChar w:fldCharType="begin" w:fldLock="1"/>
      </w:r>
      <w:r w:rsidR="003C21FD">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A576F1">
        <w:fldChar w:fldCharType="separate"/>
      </w:r>
      <w:r w:rsidR="00A576F1" w:rsidRPr="00A576F1">
        <w:rPr>
          <w:noProof/>
        </w:rPr>
        <w:t>(Valdar et al. 2009)</w:t>
      </w:r>
      <w:r w:rsidR="00A576F1">
        <w:fldChar w:fldCharType="end"/>
      </w:r>
      <w:r w:rsidR="00934F65">
        <w:t xml:space="preserve">, with a resampling model inclusion probability &gt; 0.05) </w:t>
      </w:r>
      <w:r w:rsidRPr="00D52DF9">
        <w:t>with elemental accumulation</w:t>
      </w:r>
      <w:r>
        <w:t xml:space="preserve"> (</w:t>
      </w:r>
      <w:r>
        <w:fldChar w:fldCharType="begin"/>
      </w:r>
      <w:r>
        <w:instrText xml:space="preserve"> REF _Ref458956303 \h  \* MERGEFORMAT </w:instrText>
      </w:r>
      <w:r>
        <w:fldChar w:fldCharType="separate"/>
      </w:r>
      <w:r w:rsidR="000B0BA4">
        <w:t>Table 3</w:t>
      </w:r>
      <w:r>
        <w:fldChar w:fldCharType="end"/>
      </w:r>
      <w:r>
        <w:t xml:space="preserve">; see </w:t>
      </w:r>
      <w:r>
        <w:fldChar w:fldCharType="begin"/>
      </w:r>
      <w:r>
        <w:instrText xml:space="preserve"> REF _Ref463088833 \h </w:instrText>
      </w:r>
      <w:r>
        <w:fldChar w:fldCharType="separate"/>
      </w:r>
      <w:r w:rsidR="000B0BA4">
        <w:t>Materials and Methods</w:t>
      </w:r>
      <w:r>
        <w:fldChar w:fldCharType="end"/>
      </w:r>
      <w:r>
        <w:t>)</w:t>
      </w:r>
      <w:r w:rsidRPr="00D52DF9">
        <w:t>.</w:t>
      </w:r>
      <w:r w:rsidR="00D52DF9" w:rsidRPr="00D52DF9">
        <w:t xml:space="preserve"> </w:t>
      </w:r>
      <w:r w:rsidR="00F66612">
        <w:t xml:space="preserve"> These SNPs were used as input to Camoco to generate c</w:t>
      </w:r>
      <w:r w:rsidR="002245D7">
        <w:t>andidate genes for each element u</w:t>
      </w:r>
      <w:r w:rsidR="002245D7" w:rsidRPr="00C47AE1">
        <w:t xml:space="preserve">sing </w:t>
      </w:r>
      <w:r w:rsidR="0099736B">
        <w:t xml:space="preserve">a range of </w:t>
      </w:r>
      <w:r w:rsidR="002245D7" w:rsidRPr="00C47AE1">
        <w:t>SNP-to-gene mapping parameters</w:t>
      </w:r>
      <w:r w:rsidR="000D6E7F">
        <w:t>:</w:t>
      </w:r>
      <w:r w:rsidR="002245D7" w:rsidRPr="00C47AE1">
        <w:t xml:space="preserve"> 50kb, 100kb, and 500kb</w:t>
      </w:r>
      <w:r w:rsidR="000D6E7F">
        <w:t xml:space="preserve"> windows (up/downstream) limited</w:t>
      </w:r>
      <w:r w:rsidR="002245D7">
        <w:t xml:space="preserve"> to 1, 2 or 5 flanking genes (upstream and downstream of SNP</w:t>
      </w:r>
      <w:r w:rsidR="0027663E">
        <w:t xml:space="preserve">; See </w:t>
      </w:r>
      <w:r w:rsidR="0027663E">
        <w:fldChar w:fldCharType="begin"/>
      </w:r>
      <w:r w:rsidR="0027663E">
        <w:instrText xml:space="preserve"> REF _Ref444765587 \h </w:instrText>
      </w:r>
      <w:r w:rsidR="0027663E">
        <w:fldChar w:fldCharType="separate"/>
      </w:r>
      <w:r w:rsidR="000B0BA4">
        <w:t>Fig. 1</w:t>
      </w:r>
      <w:r w:rsidR="0027663E">
        <w:fldChar w:fldCharType="end"/>
      </w:r>
      <w:r w:rsidR="0027663E">
        <w:t>A</w:t>
      </w:r>
      <w:r w:rsidR="002245D7">
        <w:t>).</w:t>
      </w:r>
      <w:r w:rsidR="002245D7" w:rsidRPr="00C47AE1">
        <w:t xml:space="preserve"> </w:t>
      </w:r>
      <w:r w:rsidR="001C652C">
        <w:t>In</w:t>
      </w:r>
      <w:r w:rsidR="001A0648">
        <w:t xml:space="preserve"> total</w:t>
      </w:r>
      <w:r w:rsidR="001C652C">
        <w:t>,</w:t>
      </w:r>
      <w:r w:rsidR="001A0648">
        <w:t xml:space="preserve"> 4,243</w:t>
      </w:r>
      <w:r w:rsidR="002245D7">
        <w:t xml:space="preserve"> statistically significant SNPs</w:t>
      </w:r>
      <w:r w:rsidR="001C652C">
        <w:t xml:space="preserve"> were</w:t>
      </w:r>
      <w:r w:rsidR="002245D7">
        <w:t xml:space="preserve"> associated with </w:t>
      </w:r>
      <w:r w:rsidR="00A641B2">
        <w:t>maize grain ionome</w:t>
      </w:r>
      <w:r w:rsidR="0099736B">
        <w:t xml:space="preserve"> traits</w:t>
      </w:r>
      <w:r w:rsidR="00492E24">
        <w:t>. Summing the potential candidate genes across all 17 trait this</w:t>
      </w:r>
      <w:r w:rsidR="0026078F">
        <w:t xml:space="preserve"> implicat</w:t>
      </w:r>
      <w:r w:rsidR="00492E24">
        <w:t>es</w:t>
      </w:r>
      <w:r w:rsidR="0026078F">
        <w:t xml:space="preserve"> between 5,272 and 22,927 unique genes depending on the SNP-to-gene mapping parameter</w:t>
      </w:r>
      <w:r w:rsidR="00492E24">
        <w:t>s</w:t>
      </w:r>
      <w:r w:rsidR="0026078F">
        <w:t xml:space="preserve"> used. O</w:t>
      </w:r>
      <w:r w:rsidR="0099736B">
        <w:t>n average</w:t>
      </w:r>
      <w:r w:rsidR="00492E24">
        <w:t>,</w:t>
      </w:r>
      <w:r w:rsidR="0099736B">
        <w:t xml:space="preserve"> each trait</w:t>
      </w:r>
      <w:r w:rsidR="00492E24">
        <w:t>’s</w:t>
      </w:r>
      <w:r w:rsidR="0099736B">
        <w:t xml:space="preserve"> significantly associated SNPs identified 118 non-overlapping windows </w:t>
      </w:r>
      <w:r w:rsidR="00AA0B20">
        <w:t xml:space="preserve">across the ten chromosomes of maize </w:t>
      </w:r>
      <w:r w:rsidR="0099736B">
        <w:t xml:space="preserve">(i.e. effective loci, see </w:t>
      </w:r>
      <w:r w:rsidR="0099736B">
        <w:fldChar w:fldCharType="begin"/>
      </w:r>
      <w:r w:rsidR="0099736B">
        <w:instrText xml:space="preserve"> REF _Ref463088833 \h </w:instrText>
      </w:r>
      <w:r w:rsidR="0099736B">
        <w:fldChar w:fldCharType="separate"/>
      </w:r>
      <w:r w:rsidR="000B0BA4">
        <w:t>Materials and Methods</w:t>
      </w:r>
      <w:r w:rsidR="0099736B">
        <w:fldChar w:fldCharType="end"/>
      </w:r>
      <w:r w:rsidR="0099736B">
        <w:t xml:space="preserve">) </w:t>
      </w:r>
      <w:r w:rsidR="00AA0B20">
        <w:t xml:space="preserve">and </w:t>
      </w:r>
      <w:r w:rsidR="00492E24">
        <w:t xml:space="preserve">these implicate an average of </w:t>
      </w:r>
      <w:r w:rsidR="0099736B">
        <w:t>612 candidate genes</w:t>
      </w:r>
      <w:r w:rsidR="00320FC5">
        <w:t xml:space="preserve"> per element</w:t>
      </w:r>
      <w:r w:rsidR="00A5397A">
        <w:t xml:space="preserve"> (</w:t>
      </w:r>
      <w:r w:rsidR="00A5397A">
        <w:fldChar w:fldCharType="begin"/>
      </w:r>
      <w:r w:rsidR="00A5397A">
        <w:instrText xml:space="preserve"> REF _Ref458956303 \h </w:instrText>
      </w:r>
      <w:r w:rsidR="00A5397A">
        <w:fldChar w:fldCharType="separate"/>
      </w:r>
      <w:r w:rsidR="000B0BA4">
        <w:t>Table 3</w:t>
      </w:r>
      <w:r w:rsidR="00A5397A">
        <w:fldChar w:fldCharType="end"/>
      </w:r>
      <w:r w:rsidR="00A5397A">
        <w:t>)</w:t>
      </w:r>
      <w:r w:rsidR="0099736B">
        <w:t>.</w:t>
      </w:r>
    </w:p>
    <w:p w14:paraId="15BA9A53" w14:textId="77777777" w:rsidR="00E203B0" w:rsidRDefault="00E203B0" w:rsidP="00E203B0">
      <w:pPr>
        <w:pStyle w:val="Heading3"/>
      </w:pPr>
      <w:r>
        <w:t>Camoco identifies high priority candidate causal genes under ionomic GWAS loci</w:t>
      </w:r>
    </w:p>
    <w:p w14:paraId="32BF194D" w14:textId="5848EB6C" w:rsidR="00F11BB0" w:rsidRDefault="00F11BB0" w:rsidP="00F11BB0">
      <w:r>
        <w:t xml:space="preserve">Given the large number of candidate genes associated with elemental accumulation, we </w:t>
      </w:r>
      <w:r w:rsidR="00795093">
        <w:t xml:space="preserve">used </w:t>
      </w:r>
      <w:r>
        <w:t xml:space="preserve">Camoco to integrate </w:t>
      </w:r>
      <w:r w:rsidR="00492E24">
        <w:t>network co</w:t>
      </w:r>
      <w:r w:rsidR="00EF69B3">
        <w:t>-</w:t>
      </w:r>
      <w:r w:rsidR="00492E24">
        <w:t xml:space="preserve">expression with the </w:t>
      </w:r>
      <w:r>
        <w:t xml:space="preserve">effective loci identified by GWAS </w:t>
      </w:r>
      <w:r w:rsidR="00492E24">
        <w:t xml:space="preserve">for each of the 17 elemental traits separately. </w:t>
      </w:r>
      <w:r w:rsidR="003D2789">
        <w:t xml:space="preserve">By combing candidate gene lists with </w:t>
      </w:r>
      <w:r>
        <w:t xml:space="preserve">the three </w:t>
      </w:r>
      <w:r w:rsidR="00492E24">
        <w:t>gene expression data sets</w:t>
      </w:r>
      <w:r>
        <w:t xml:space="preserve"> (</w:t>
      </w:r>
      <w:r w:rsidR="00826BBB">
        <w:t>ZmPAN, ZmRoot and ZmSAM</w:t>
      </w:r>
      <w:r>
        <w:t xml:space="preserve">) </w:t>
      </w:r>
      <w:r w:rsidR="00492E24">
        <w:t>and two co</w:t>
      </w:r>
      <w:r w:rsidR="00A5397A">
        <w:t>-</w:t>
      </w:r>
      <w:r w:rsidR="00492E24">
        <w:t xml:space="preserve">expression network approaches (locality and density) </w:t>
      </w:r>
      <w:r>
        <w:t xml:space="preserve">high priority candidate </w:t>
      </w:r>
      <w:r w:rsidRPr="00D52DF9">
        <w:t>genes</w:t>
      </w:r>
      <w:r>
        <w:t xml:space="preserve"> driving elemental accumulation in maize</w:t>
      </w:r>
      <w:r w:rsidR="00EA0387">
        <w:t xml:space="preserve"> </w:t>
      </w:r>
      <w:r w:rsidR="003D2789">
        <w:t xml:space="preserve">were discovered </w:t>
      </w:r>
      <w:r w:rsidR="00EA0387">
        <w:t xml:space="preserve">(See </w:t>
      </w:r>
      <w:r w:rsidR="00EA0387">
        <w:fldChar w:fldCharType="begin"/>
      </w:r>
      <w:r w:rsidR="00EA0387">
        <w:instrText xml:space="preserve"> REF _Ref444765587 \h </w:instrText>
      </w:r>
      <w:r w:rsidR="00EA0387">
        <w:fldChar w:fldCharType="separate"/>
      </w:r>
      <w:r w:rsidR="000B0BA4">
        <w:t>Fig. 1</w:t>
      </w:r>
      <w:r w:rsidR="00EA0387">
        <w:fldChar w:fldCharType="end"/>
      </w:r>
      <w:r w:rsidR="00EA0387">
        <w:t>C)</w:t>
      </w:r>
      <w:r w:rsidRPr="00D52DF9">
        <w:t>.</w:t>
      </w:r>
      <w:r>
        <w:t xml:space="preserve"> For each network-trait combination, Camoco </w:t>
      </w:r>
      <w:r w:rsidR="008E22CE">
        <w:t>identified</w:t>
      </w:r>
      <w:r>
        <w:t xml:space="preserve"> a rank list of prioritized candidate causal genes, each associated with an FDR that reflects the significance of co-expression connecting </w:t>
      </w:r>
      <w:r w:rsidR="003D2789">
        <w:t xml:space="preserve">that </w:t>
      </w:r>
      <w:r>
        <w:t xml:space="preserve">candidate gene to genes near other loci associated with </w:t>
      </w:r>
      <w:r w:rsidR="002172E7">
        <w:t xml:space="preserve">a single </w:t>
      </w:r>
      <w:r>
        <w:t>trait</w:t>
      </w:r>
      <w:r w:rsidR="000A29F0">
        <w:t xml:space="preserve"> (</w:t>
      </w:r>
      <w:r w:rsidR="000A29F0">
        <w:fldChar w:fldCharType="begin"/>
      </w:r>
      <w:r w:rsidR="000A29F0">
        <w:instrText xml:space="preserve"> REF _Ref479250924 \h </w:instrText>
      </w:r>
      <w:r w:rsidR="000A29F0">
        <w:fldChar w:fldCharType="separate"/>
      </w:r>
      <w:r w:rsidR="000B0BA4">
        <w:t>Supp. Table 5</w:t>
      </w:r>
      <w:r w:rsidR="000A29F0">
        <w:fldChar w:fldCharType="end"/>
      </w:r>
      <w:r w:rsidR="000A29F0">
        <w:t>)</w:t>
      </w:r>
      <w:r>
        <w:t xml:space="preserve">. We defined a set of high-confidence discoveries by reporting candidates that were discovered at </w:t>
      </w:r>
      <w:r w:rsidR="001C7CFC">
        <w:t>a false discovery rate (</w:t>
      </w:r>
      <w:r>
        <w:t>FDR</w:t>
      </w:r>
      <w:r w:rsidR="001C7CFC">
        <w:t>)</w:t>
      </w:r>
      <w:r>
        <w:t xml:space="preserve"> &lt; 30% </w:t>
      </w:r>
      <w:r w:rsidR="002172E7">
        <w:t xml:space="preserve">in </w:t>
      </w:r>
      <w:r>
        <w:t xml:space="preserve">at least </w:t>
      </w:r>
      <w:r>
        <w:lastRenderedPageBreak/>
        <w:t>two SNP-to-gene mapping parameter settings (e.g.: 50kb/1Flank and 100kb/1Flank), a set we called the high priority overlap (HPO) set (</w:t>
      </w:r>
      <w:r w:rsidR="000A29F0">
        <w:t xml:space="preserve">see </w:t>
      </w:r>
      <w:r w:rsidR="000A29F0">
        <w:fldChar w:fldCharType="begin"/>
      </w:r>
      <w:r w:rsidR="000A29F0">
        <w:instrText xml:space="preserve"> REF _Ref480187199 \h </w:instrText>
      </w:r>
      <w:r w:rsidR="000A29F0">
        <w:fldChar w:fldCharType="separate"/>
      </w:r>
      <w:r w:rsidR="000B0BA4">
        <w:t>Supp. Table 6</w:t>
      </w:r>
      <w:r w:rsidR="000A29F0">
        <w:fldChar w:fldCharType="end"/>
      </w:r>
      <w:r w:rsidR="001D7079">
        <w:t xml:space="preserve"> and </w:t>
      </w:r>
      <w:r w:rsidR="001D7079">
        <w:fldChar w:fldCharType="begin"/>
      </w:r>
      <w:r w:rsidR="001D7079">
        <w:instrText xml:space="preserve"> REF _Ref463088833 \h </w:instrText>
      </w:r>
      <w:r w:rsidR="001D7079">
        <w:fldChar w:fldCharType="separate"/>
      </w:r>
      <w:r w:rsidR="000B0BA4">
        <w:t>Materials and Methods</w:t>
      </w:r>
      <w:r w:rsidR="001D7079">
        <w:fldChar w:fldCharType="end"/>
      </w:r>
      <w:r>
        <w:t>).</w:t>
      </w:r>
    </w:p>
    <w:p w14:paraId="683A6CD2" w14:textId="77777777" w:rsidR="001C0928" w:rsidRDefault="001C0928" w:rsidP="001C0928">
      <w:pPr>
        <w:pStyle w:val="Heading3"/>
      </w:pPr>
      <w:bookmarkStart w:id="55" w:name="_Ref489428564"/>
      <w:r>
        <w:t>Fig. 6</w:t>
      </w:r>
      <w:bookmarkEnd w:id="55"/>
    </w:p>
    <w:p w14:paraId="246DA9EE" w14:textId="77777777" w:rsidR="001C0928" w:rsidRDefault="001C0928" w:rsidP="001C0928">
      <w:pPr>
        <w:pStyle w:val="Heading4"/>
      </w:pPr>
      <w:r>
        <w:t>Number of intervening genes between HPO gene and GWAS locus</w:t>
      </w:r>
    </w:p>
    <w:p w14:paraId="1E1CC9AF" w14:textId="77777777" w:rsidR="001C0928" w:rsidRDefault="001C0928" w:rsidP="001C0928">
      <w:pPr>
        <w:pStyle w:val="Subtitle"/>
      </w:pPr>
      <w:r>
        <w:t>The distribution of positional candidates and HPO genes. Panel A shows the distribution in the number of positional candidates between each of the 610 HPO genes and an effective locus (note: intervening gene could also be an HPO gene). Panel B candidate genes near GWAS SNPs were ranked by their absolute distance to effective loci. The distribution shows rank of the absolute distance (either upstream or downstream) of HPO genes. In both panels, the inset plot shows the lower end of the distributions.</w:t>
      </w:r>
    </w:p>
    <w:p w14:paraId="1C260579" w14:textId="0EF54DAE" w:rsidR="00F11BB0" w:rsidRDefault="002172E7" w:rsidP="00F11BB0">
      <w:r>
        <w:t>By these criteria</w:t>
      </w:r>
      <w:r w:rsidR="00F11BB0">
        <w:t xml:space="preserve"> we found strong evidence of co-expression among</w:t>
      </w:r>
      <w:r w:rsidR="004A07D1">
        <w:t xml:space="preserve"> 610</w:t>
      </w:r>
      <w:r w:rsidR="00F11BB0">
        <w:t xml:space="preserve"> </w:t>
      </w:r>
      <w:r w:rsidR="00846C40">
        <w:t xml:space="preserve">HPO </w:t>
      </w:r>
      <w:r w:rsidR="00F11BB0">
        <w:t xml:space="preserve">genes linked to GWAS peaks across </w:t>
      </w:r>
      <w:r w:rsidR="00786CF8">
        <w:t>all 17</w:t>
      </w:r>
      <w:r w:rsidR="00F11BB0">
        <w:t xml:space="preserve"> ionomic traits</w:t>
      </w:r>
      <w:r w:rsidR="009A329F">
        <w:t>. The number of HPO genes discovered varied significantly across the ionomic traits we examined</w:t>
      </w:r>
      <w:r w:rsidR="00BC49F4">
        <w:t xml:space="preserve"> </w:t>
      </w:r>
      <w:r w:rsidR="00846C40">
        <w:t>with between 2 and 209</w:t>
      </w:r>
      <w:r w:rsidR="00FF6DE5">
        <w:t xml:space="preserve"> HPO</w:t>
      </w:r>
      <w:r w:rsidR="004A07D1">
        <w:t xml:space="preserve"> genes for a given element</w:t>
      </w:r>
      <w:r w:rsidR="00A11ADD">
        <w:t xml:space="preserve"> considering either density of locality in any network</w:t>
      </w:r>
      <w:r w:rsidR="00B905EF">
        <w:t xml:space="preserve"> (</w:t>
      </w:r>
      <w:r w:rsidR="00B905EF">
        <w:fldChar w:fldCharType="begin"/>
      </w:r>
      <w:r w:rsidR="00B905EF">
        <w:instrText xml:space="preserve"> REF _Ref485996339 \h </w:instrText>
      </w:r>
      <w:r w:rsidR="00B905EF">
        <w:fldChar w:fldCharType="separate"/>
      </w:r>
      <w:r w:rsidR="000B0BA4">
        <w:t>Table 4</w:t>
      </w:r>
      <w:r w:rsidR="00B905EF">
        <w:fldChar w:fldCharType="end"/>
      </w:r>
      <w:r w:rsidR="00A11ADD">
        <w:t>; Either:Any colum</w:t>
      </w:r>
      <w:r w:rsidR="00F67B9B">
        <w:t>n</w:t>
      </w:r>
      <w:r w:rsidR="00B905EF">
        <w:t>)</w:t>
      </w:r>
      <w:r w:rsidR="00F11BB0">
        <w:t>.</w:t>
      </w:r>
      <w:r w:rsidR="001C0928">
        <w:t xml:space="preserve"> HPO genes discovered by Camoco were often non-adjacent to GWAS effective loci, either having genes intervening the HPO candidate and the effective locus or positional candidates that were closer either upstream or downstream of the GWAS locus (See schematic in </w:t>
      </w:r>
      <w:r w:rsidR="001C0928">
        <w:fldChar w:fldCharType="begin"/>
      </w:r>
      <w:r w:rsidR="001C0928">
        <w:instrText xml:space="preserve"> REF _Ref444765587 \h </w:instrText>
      </w:r>
      <w:r w:rsidR="001C0928">
        <w:fldChar w:fldCharType="separate"/>
      </w:r>
      <w:r w:rsidR="000B0BA4">
        <w:t>Fig. 1</w:t>
      </w:r>
      <w:r w:rsidR="001C0928">
        <w:fldChar w:fldCharType="end"/>
      </w:r>
      <w:r w:rsidR="001C0928" w:rsidRPr="00E93C4E">
        <w:rPr>
          <w:b/>
        </w:rPr>
        <w:t>C</w:t>
      </w:r>
      <w:r w:rsidR="001C0928">
        <w:t>). Of the 610 HPO genes, 297 had zero intervening genes (</w:t>
      </w:r>
      <w:r w:rsidR="001C0928">
        <w:fldChar w:fldCharType="begin"/>
      </w:r>
      <w:r w:rsidR="001C0928">
        <w:instrText xml:space="preserve"> REF _Ref489428564 \h </w:instrText>
      </w:r>
      <w:r w:rsidR="001C0928">
        <w:fldChar w:fldCharType="separate"/>
      </w:r>
      <w:r w:rsidR="000B0BA4">
        <w:t>Fig. 6</w:t>
      </w:r>
      <w:r w:rsidR="001C0928">
        <w:fldChar w:fldCharType="end"/>
      </w:r>
      <w:r w:rsidR="001C0928" w:rsidRPr="00807680">
        <w:rPr>
          <w:b/>
        </w:rPr>
        <w:t>A</w:t>
      </w:r>
      <w:r w:rsidR="001C0928">
        <w:t>). The remaining 313 HPO genes had between 1 and 54 intervening genes though the majority (292 HPO genes) had 10 or fewer intervening genes. Similar results were observed when considering candidate genes absolute distance to the effective locus (</w:t>
      </w:r>
      <w:r w:rsidR="001C0928">
        <w:fldChar w:fldCharType="begin"/>
      </w:r>
      <w:r w:rsidR="001C0928">
        <w:instrText xml:space="preserve"> REF _Ref489428564 \h </w:instrText>
      </w:r>
      <w:r w:rsidR="001C0928">
        <w:fldChar w:fldCharType="separate"/>
      </w:r>
      <w:r w:rsidR="000B0BA4">
        <w:t>Fig. 6</w:t>
      </w:r>
      <w:r w:rsidR="001C0928">
        <w:fldChar w:fldCharType="end"/>
      </w:r>
      <w:r w:rsidR="001C0928" w:rsidRPr="00807680">
        <w:rPr>
          <w:b/>
        </w:rPr>
        <w:t>B</w:t>
      </w:r>
      <w:r w:rsidR="001C0928">
        <w:t>)</w:t>
      </w:r>
      <w:r w:rsidR="00225BC1">
        <w:t xml:space="preserve"> </w:t>
      </w:r>
      <w:r w:rsidR="00E16B88">
        <w:t>demonstrating</w:t>
      </w:r>
      <w:r w:rsidR="00225BC1">
        <w:t xml:space="preserve"> that Camoco often identifies candidates</w:t>
      </w:r>
      <w:r w:rsidR="00EE032C">
        <w:t xml:space="preserve"> with strong co-expression evidence</w:t>
      </w:r>
      <w:r w:rsidR="00225BC1">
        <w:t xml:space="preserve"> that would not have been selecting by choosing the closest positional candidate</w:t>
      </w:r>
      <w:r w:rsidR="007E23BC">
        <w:t>. C</w:t>
      </w:r>
      <w:r w:rsidR="001C0928">
        <w:t xml:space="preserve">andidate genes can be prioritized based on patterns of co-expression rather than biasing </w:t>
      </w:r>
      <w:r w:rsidR="00D3329A">
        <w:t>towards any previous annotation</w:t>
      </w:r>
      <w:r w:rsidR="001C0928">
        <w:t xml:space="preserve"> </w:t>
      </w:r>
      <w:r w:rsidR="00D3329A">
        <w:t>(</w:t>
      </w:r>
      <w:r w:rsidR="001C0928">
        <w:t xml:space="preserve">See </w:t>
      </w:r>
      <w:r w:rsidR="001C0928">
        <w:fldChar w:fldCharType="begin"/>
      </w:r>
      <w:r w:rsidR="001C0928">
        <w:instrText xml:space="preserve"> REF _Ref487125611 \h </w:instrText>
      </w:r>
      <w:r w:rsidR="001C0928">
        <w:fldChar w:fldCharType="separate"/>
      </w:r>
      <w:r w:rsidR="000B0BA4">
        <w:t>Discussion</w:t>
      </w:r>
      <w:r w:rsidR="001C0928">
        <w:fldChar w:fldCharType="end"/>
      </w:r>
      <w:r w:rsidR="00D3329A">
        <w:t>).</w:t>
      </w:r>
    </w:p>
    <w:p w14:paraId="79ACBC89" w14:textId="77777777" w:rsidR="00F11BB0" w:rsidRDefault="00F11BB0" w:rsidP="00F11BB0">
      <w:pPr>
        <w:pStyle w:val="Heading3"/>
      </w:pPr>
      <w:bookmarkStart w:id="56" w:name="_Ref485996339"/>
      <w:r>
        <w:t>Table 4</w:t>
      </w:r>
      <w:bookmarkEnd w:id="56"/>
    </w:p>
    <w:p w14:paraId="72C9BBD8" w14:textId="77777777" w:rsidR="00F11BB0" w:rsidRDefault="00F11BB0" w:rsidP="00F11BB0">
      <w:pPr>
        <w:pStyle w:val="Heading4"/>
      </w:pPr>
      <w:r>
        <w:t>Maize Grain Ionome High Priority Candidate Genes</w:t>
      </w:r>
    </w:p>
    <w:p w14:paraId="403832D9" w14:textId="77777777" w:rsidR="00F11BB0" w:rsidRDefault="00F11BB0" w:rsidP="00027E14">
      <w:pPr>
        <w:pStyle w:val="Subtitle"/>
      </w:pPr>
      <w:r>
        <w:t>Gene specific density and locality</w:t>
      </w:r>
      <w:r w:rsidR="00EF721D">
        <w:t xml:space="preserve"> metrics</w:t>
      </w:r>
      <w:r>
        <w:t xml:space="preserve"> were compared to (n=1000) random sets of genes of the same size to establish a 30% False Discovery rate. </w:t>
      </w:r>
      <w:r w:rsidRPr="00E36CAE">
        <w:t>Genes were considered candidates if they</w:t>
      </w:r>
      <w:r>
        <w:t xml:space="preserve"> were observed at 2 or more SNP-to-</w:t>
      </w:r>
      <w:r w:rsidRPr="00E36CAE">
        <w:t>gene mappings</w:t>
      </w:r>
      <w:r>
        <w:t xml:space="preserve"> (i.e. HPO)</w:t>
      </w:r>
      <w:r w:rsidRPr="00E36CAE">
        <w:t>.</w:t>
      </w:r>
      <w:r w:rsidR="00E03F02">
        <w:t xml:space="preserve"> Candidates in the "Either" column are HPO genes discovered by either density or locality in any network.</w:t>
      </w:r>
      <w:r w:rsidRPr="00E36CAE">
        <w:t xml:space="preserve"> The number of genes discovered</w:t>
      </w:r>
      <w:r>
        <w:t xml:space="preserve"> for each element</w:t>
      </w:r>
      <w:r w:rsidRPr="00E36CAE">
        <w:t xml:space="preserve"> is further broken down by co-expression method (density, locality, both) and by network (ZmPAN, ZmSAM, ZmRoot).</w:t>
      </w:r>
      <w:r>
        <w:t xml:space="preserve"> Candidates in the "Both" column were either discovered by density and locality in the same network </w:t>
      </w:r>
      <w:r w:rsidR="00E03F02">
        <w:t>or in different networks (Any).</w:t>
      </w:r>
      <w:r w:rsidR="003F34C7">
        <w:t xml:space="preserve"> Note: </w:t>
      </w:r>
      <w:r w:rsidR="00FD4CF1">
        <w:t>zero</w:t>
      </w:r>
      <w:r w:rsidR="003F34C7">
        <w:t xml:space="preserve"> elements had HPO genes using “Both”</w:t>
      </w:r>
      <w:r w:rsidR="00C21A0E">
        <w:t xml:space="preserve"> method</w:t>
      </w:r>
      <w:r w:rsidR="003F34C7">
        <w:t>s in the ZmPAN or ZmSAM networks</w:t>
      </w:r>
      <w:r>
        <w:t>.</w:t>
      </w:r>
    </w:p>
    <w:p w14:paraId="47037F88" w14:textId="77777777" w:rsidR="00027E14" w:rsidRDefault="00F11BB0" w:rsidP="00027E14">
      <w:pPr>
        <w:pStyle w:val="Heading3"/>
        <w:rPr>
          <w:rStyle w:val="Heading3Char"/>
        </w:rPr>
      </w:pPr>
      <w:r w:rsidRPr="00027E14">
        <w:rPr>
          <w:rStyle w:val="Heading3Char"/>
        </w:rPr>
        <w:lastRenderedPageBreak/>
        <w:t xml:space="preserve">Co-expression networks derived from variation across </w:t>
      </w:r>
      <w:r w:rsidR="00184071">
        <w:rPr>
          <w:rStyle w:val="Heading3Char"/>
        </w:rPr>
        <w:t>genotypically diverse accessions</w:t>
      </w:r>
      <w:r w:rsidRPr="00027E14">
        <w:rPr>
          <w:rStyle w:val="Heading3Char"/>
        </w:rPr>
        <w:t xml:space="preserve"> support stronger candidate gene discoveries</w:t>
      </w:r>
    </w:p>
    <w:p w14:paraId="6C404FEE" w14:textId="0CADED80" w:rsidR="00BC7B2E" w:rsidRDefault="00D73E92" w:rsidP="00027E14">
      <w:r>
        <w:t>The variation in the number of</w:t>
      </w:r>
      <w:r w:rsidR="00F11BB0">
        <w:t xml:space="preserve"> genes discovered by Camoco </w:t>
      </w:r>
      <w:r>
        <w:t>depended</w:t>
      </w:r>
      <w:r w:rsidR="00F11BB0">
        <w:t xml:space="preserve"> on which co-expression network was used as the basis for discovery. The </w:t>
      </w:r>
      <w:r w:rsidR="00914DA7">
        <w:t>ZmRoot</w:t>
      </w:r>
      <w:r w:rsidR="00F11BB0">
        <w:t xml:space="preserve"> co-expression network </w:t>
      </w:r>
      <w:r>
        <w:t xml:space="preserve">proved to be </w:t>
      </w:r>
      <w:r w:rsidR="00F11BB0">
        <w:t>the strongest input, discovering genes for 15 of the 17 elements</w:t>
      </w:r>
      <w:r w:rsidR="003D6C65">
        <w:t xml:space="preserve"> (absent in Ni and Rb)</w:t>
      </w:r>
      <w:r w:rsidR="00F11BB0">
        <w:t xml:space="preserve"> for a total of </w:t>
      </w:r>
      <w:r w:rsidR="001A71E4">
        <w:t>335</w:t>
      </w:r>
      <w:r w:rsidR="00F11BB0">
        <w:t xml:space="preserve"> HPO genes, ranging from 1 to 126 per trait (</w:t>
      </w:r>
      <w:r w:rsidR="001A71E4">
        <w:fldChar w:fldCharType="begin"/>
      </w:r>
      <w:r w:rsidR="001A71E4">
        <w:instrText xml:space="preserve"> REF _Ref480187199 \h </w:instrText>
      </w:r>
      <w:r w:rsidR="00027E14">
        <w:instrText xml:space="preserve"> \* MERGEFORMAT </w:instrText>
      </w:r>
      <w:r w:rsidR="001A71E4">
        <w:fldChar w:fldCharType="separate"/>
      </w:r>
      <w:r w:rsidR="000B0BA4">
        <w:t>Supp. Table 6</w:t>
      </w:r>
      <w:r w:rsidR="001A71E4">
        <w:fldChar w:fldCharType="end"/>
      </w:r>
      <w:r w:rsidR="00F11BB0">
        <w:t>).</w:t>
      </w:r>
      <w:r w:rsidR="00D277DD">
        <w:t xml:space="preserve"> In contrast, the ZmSAM network, which was constructed based on </w:t>
      </w:r>
      <w:r w:rsidR="00886122">
        <w:t xml:space="preserve">a </w:t>
      </w:r>
      <w:r w:rsidR="00D277DD">
        <w:t>tissue and developmental expression atlas collected exclusively from the B73 accession, supported the discovery of candidate genes for just 8 elements (B, Ca, K, Mg, Ni, P, Rb and Se) for a total of 74 HPO genes, ranging from 1 to 52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The ZmPAN network, which was constructed from seedling tissue across 503 different accessions provided intermediate results, supporting high-confidence candidate discoveries for 10 elements (Al, As, Cd, Mg, Mn, Mo, Se, Sr and Zn)</w:t>
      </w:r>
      <w:r w:rsidR="00D277DD" w:rsidRPr="00584BA7">
        <w:t xml:space="preserve"> </w:t>
      </w:r>
      <w:r w:rsidR="00D277DD">
        <w:t>for a total of 228 HPO genes, ranging from 1 to 97 per trait (</w:t>
      </w:r>
      <w:r w:rsidR="00D277DD">
        <w:fldChar w:fldCharType="begin"/>
      </w:r>
      <w:r w:rsidR="00D277DD">
        <w:instrText xml:space="preserve"> REF _Ref480187199 \h  \* MERGEFORMAT </w:instrText>
      </w:r>
      <w:r w:rsidR="00D277DD">
        <w:fldChar w:fldCharType="separate"/>
      </w:r>
      <w:r w:rsidR="000B0BA4">
        <w:t>Supp. Table 6</w:t>
      </w:r>
      <w:r w:rsidR="00D277DD">
        <w:fldChar w:fldCharType="end"/>
      </w:r>
      <w:r w:rsidR="00D277DD">
        <w:t xml:space="preserve">). The relative strength of the different networks for discovering candidate causal genes was consistent even at stricter FDR thresholds (e.g. FDR ≤ 0.10; </w:t>
      </w:r>
      <w:r w:rsidR="00D277DD">
        <w:fldChar w:fldCharType="begin"/>
      </w:r>
      <w:r w:rsidR="00D277DD">
        <w:instrText xml:space="preserve"> REF _Ref480187199 \h </w:instrText>
      </w:r>
      <w:r w:rsidR="00D277DD">
        <w:fldChar w:fldCharType="separate"/>
      </w:r>
      <w:r w:rsidR="000B0BA4">
        <w:t>Supp. Table 6</w:t>
      </w:r>
      <w:r w:rsidR="00D277DD">
        <w:fldChar w:fldCharType="end"/>
      </w:r>
      <w:r w:rsidR="00D277DD">
        <w:t xml:space="preserve">). </w:t>
      </w:r>
    </w:p>
    <w:p w14:paraId="7A476142" w14:textId="77777777" w:rsidR="00162DC9" w:rsidRDefault="00162DC9" w:rsidP="00162DC9">
      <w:pPr>
        <w:pStyle w:val="Heading3"/>
      </w:pPr>
      <w:bookmarkStart w:id="57" w:name="_Ref487144620"/>
      <w:r>
        <w:t>Fig.</w:t>
      </w:r>
      <w:r w:rsidR="00663C67">
        <w:t xml:space="preserve"> 7</w:t>
      </w:r>
      <w:bookmarkEnd w:id="57"/>
    </w:p>
    <w:p w14:paraId="1F6B0E4D" w14:textId="77777777" w:rsidR="00162DC9" w:rsidRDefault="00162DC9" w:rsidP="00162DC9">
      <w:pPr>
        <w:pStyle w:val="Heading4"/>
      </w:pPr>
      <w:r>
        <w:t>HPO Genes for Cd and Se in the ZmRoot Network</w:t>
      </w:r>
    </w:p>
    <w:p w14:paraId="6910540C" w14:textId="00308A14" w:rsidR="00162DC9" w:rsidRPr="00162DC9" w:rsidRDefault="009E1D64" w:rsidP="009E1D64">
      <w:pPr>
        <w:pStyle w:val="Subtitle"/>
      </w:pPr>
      <w:r>
        <w:t>The strongest 100,000 interactions were used to layout genes</w:t>
      </w:r>
      <w:r w:rsidR="00C42BC5">
        <w:t xml:space="preserve"> (n=7,844)</w:t>
      </w:r>
      <w:r>
        <w:t xml:space="preserve"> in the ZmRoot network in order to visualize clustering.</w:t>
      </w:r>
      <w:r w:rsidR="00162DC9">
        <w:t xml:space="preserve"> A force directed algorithm positioned genes (</w:t>
      </w:r>
      <w:r w:rsidRPr="007E057B">
        <w:rPr>
          <w:b/>
        </w:rPr>
        <w:t>A</w:t>
      </w:r>
      <w:r>
        <w:t xml:space="preserve">; </w:t>
      </w:r>
      <w:r w:rsidR="00162DC9">
        <w:t>green nodes) showing approximate boundaries</w:t>
      </w:r>
      <w:r w:rsidR="00DD7910">
        <w:t xml:space="preserve"> (dotted black circles)</w:t>
      </w:r>
      <w:r w:rsidR="00162DC9">
        <w:t xml:space="preserve"> of the top 10 MCL clusters</w:t>
      </w:r>
      <w:r w:rsidR="00DD7910">
        <w:t xml:space="preserve"> (</w:t>
      </w:r>
      <w:r w:rsidR="00DD7910">
        <w:fldChar w:fldCharType="begin"/>
      </w:r>
      <w:r w:rsidR="00DD7910">
        <w:instrText xml:space="preserve"> REF _Ref483825641 \h </w:instrText>
      </w:r>
      <w:r w:rsidR="00DD7910">
        <w:fldChar w:fldCharType="separate"/>
      </w:r>
      <w:r w:rsidR="000B0BA4">
        <w:t>Supp. Table 2</w:t>
      </w:r>
      <w:r w:rsidR="00DD7910">
        <w:fldChar w:fldCharType="end"/>
      </w:r>
      <w:r w:rsidR="00DD7910">
        <w:t>).</w:t>
      </w:r>
      <w:r w:rsidR="009720E7">
        <w:t xml:space="preserve"> The ZmRoot</w:t>
      </w:r>
      <w:r>
        <w:t xml:space="preserve"> </w:t>
      </w:r>
      <w:r w:rsidR="009720E7">
        <w:t>network view was</w:t>
      </w:r>
      <w:r>
        <w:t xml:space="preserve"> filtered</w:t>
      </w:r>
      <w:r w:rsidR="009720E7">
        <w:t xml:space="preserve"> to</w:t>
      </w:r>
      <w:r>
        <w:t xml:space="preserve"> possible c</w:t>
      </w:r>
      <w:r w:rsidR="00444938">
        <w:t>andidate genes</w:t>
      </w:r>
      <w:r w:rsidR="009720E7">
        <w:t xml:space="preserve"> (blue nodes)</w:t>
      </w:r>
      <w:r>
        <w:t xml:space="preserve"> identified from SNP-to-gene mapping (</w:t>
      </w:r>
      <w:r>
        <w:fldChar w:fldCharType="begin"/>
      </w:r>
      <w:r>
        <w:instrText xml:space="preserve"> REF _Ref458956303 \h </w:instrText>
      </w:r>
      <w:r>
        <w:fldChar w:fldCharType="separate"/>
      </w:r>
      <w:r w:rsidR="000B0BA4">
        <w:t>Table 3</w:t>
      </w:r>
      <w:r>
        <w:fldChar w:fldCharType="end"/>
      </w:r>
      <w:r>
        <w:t>)</w:t>
      </w:r>
      <w:r w:rsidR="00444938">
        <w:t xml:space="preserve"> </w:t>
      </w:r>
      <w:r>
        <w:t>for</w:t>
      </w:r>
      <w:r w:rsidR="00444938">
        <w:t xml:space="preserve"> Cd and </w:t>
      </w:r>
      <w:r w:rsidR="00A53670">
        <w:t xml:space="preserve">Se </w:t>
      </w:r>
      <w:r w:rsidR="009720E7">
        <w:t>(</w:t>
      </w:r>
      <w:r w:rsidR="009720E7" w:rsidRPr="007E057B">
        <w:rPr>
          <w:b/>
        </w:rPr>
        <w:t>B</w:t>
      </w:r>
      <w:r w:rsidR="009720E7">
        <w:t xml:space="preserve"> and </w:t>
      </w:r>
      <w:r w:rsidR="009720E7" w:rsidRPr="007E057B">
        <w:rPr>
          <w:b/>
        </w:rPr>
        <w:t>C</w:t>
      </w:r>
      <w:r w:rsidR="009720E7">
        <w:t xml:space="preserve"> respectively)</w:t>
      </w:r>
      <w:r w:rsidR="00B36F3D">
        <w:t>. Network edges were removed from the visualization</w:t>
      </w:r>
      <w:r w:rsidR="00CB5357">
        <w:t xml:space="preserve"> in panels B and C</w:t>
      </w:r>
      <w:r w:rsidR="00B36F3D">
        <w:t>,</w:t>
      </w:r>
      <w:r w:rsidR="00A10352">
        <w:t xml:space="preserve"> though MCL cluster boundaries were preserved</w:t>
      </w:r>
      <w:r w:rsidR="003867C9">
        <w:t>. HPO genes for each element (</w:t>
      </w:r>
      <w:r w:rsidR="002235FA">
        <w:t>highlighted in red</w:t>
      </w:r>
      <w:r w:rsidR="003867C9">
        <w:t>)</w:t>
      </w:r>
      <w:r w:rsidR="002235FA">
        <w:t xml:space="preserve"> co-localize to specific clusters.</w:t>
      </w:r>
    </w:p>
    <w:p w14:paraId="3275336A" w14:textId="3BB7630E" w:rsidR="00D277DD" w:rsidRDefault="00D277DD" w:rsidP="00027E14">
      <w:r>
        <w:fldChar w:fldCharType="begin"/>
      </w:r>
      <w:r>
        <w:instrText xml:space="preserve"> REF _Ref487144620 \h </w:instrText>
      </w:r>
      <w:r>
        <w:fldChar w:fldCharType="separate"/>
      </w:r>
      <w:r w:rsidR="000B0BA4">
        <w:t>Fig. 7</w:t>
      </w:r>
      <w:r>
        <w:fldChar w:fldCharType="end"/>
      </w:r>
      <w:r w:rsidR="00BE4A65">
        <w:t xml:space="preserve"> visual</w:t>
      </w:r>
      <w:r w:rsidR="0035285B">
        <w:t>i</w:t>
      </w:r>
      <w:r w:rsidR="00BE4A65">
        <w:t>zes</w:t>
      </w:r>
      <w:r w:rsidR="0035285B">
        <w:t xml:space="preserve"> the discovery process for HPO genes</w:t>
      </w:r>
      <w:r w:rsidR="00C40486">
        <w:t xml:space="preserve"> in </w:t>
      </w:r>
      <w:r>
        <w:t xml:space="preserve">the ZmRoot network. </w:t>
      </w:r>
      <w:r w:rsidR="00BC64C3">
        <w:t>Genes were</w:t>
      </w:r>
      <w:r w:rsidR="00FA276B">
        <w:t xml:space="preserve"> organized </w:t>
      </w:r>
      <w:r w:rsidR="00BC64C3">
        <w:t xml:space="preserve">in </w:t>
      </w:r>
      <w:r w:rsidR="00FA276B">
        <w:t>a</w:t>
      </w:r>
      <w:r>
        <w:t xml:space="preserve"> global view </w:t>
      </w:r>
      <w:r w:rsidR="00FA276B">
        <w:t>using the str</w:t>
      </w:r>
      <w:r w:rsidR="00005D22">
        <w:t>ongest 100,000 interactions using</w:t>
      </w:r>
      <w:r w:rsidR="00FA276B">
        <w:t xml:space="preserve"> a force</w:t>
      </w:r>
      <w:r w:rsidR="00E7437B">
        <w:t>-</w:t>
      </w:r>
      <w:r w:rsidR="00FA276B">
        <w:t>directed layout algorithm to</w:t>
      </w:r>
      <w:r>
        <w:t xml:space="preserve"> </w:t>
      </w:r>
      <w:r w:rsidR="00FA276B">
        <w:t>show</w:t>
      </w:r>
      <w:r w:rsidR="002373A3">
        <w:t xml:space="preserve"> high level</w:t>
      </w:r>
      <w:r>
        <w:t xml:space="preserve"> clustering</w:t>
      </w:r>
      <w:r w:rsidR="00CD5BD4">
        <w:t xml:space="preserve"> (</w:t>
      </w:r>
      <w:r w:rsidR="00CD5BD4">
        <w:fldChar w:fldCharType="begin"/>
      </w:r>
      <w:r w:rsidR="00CD5BD4">
        <w:instrText xml:space="preserve"> REF _Ref487144620 \h </w:instrText>
      </w:r>
      <w:r w:rsidR="00CD5BD4">
        <w:fldChar w:fldCharType="separate"/>
      </w:r>
      <w:r w:rsidR="000B0BA4">
        <w:t>Fig. 7</w:t>
      </w:r>
      <w:r w:rsidR="00CD5BD4">
        <w:fldChar w:fldCharType="end"/>
      </w:r>
      <w:r w:rsidR="00CD5BD4">
        <w:t>A)</w:t>
      </w:r>
      <w:r>
        <w:t>.</w:t>
      </w:r>
      <w:r w:rsidR="00B345EC">
        <w:t xml:space="preserve"> For two elements, Cd and Se, a</w:t>
      </w:r>
      <w:r>
        <w:t xml:space="preserve"> large number of possible candidate genes from SNP-to-gene mapping for each element (</w:t>
      </w:r>
      <w:r>
        <w:fldChar w:fldCharType="begin"/>
      </w:r>
      <w:r>
        <w:instrText xml:space="preserve"> REF _Ref487144620 \h </w:instrText>
      </w:r>
      <w:r>
        <w:fldChar w:fldCharType="separate"/>
      </w:r>
      <w:r w:rsidR="000B0BA4">
        <w:t>Fig. 7</w:t>
      </w:r>
      <w:r>
        <w:fldChar w:fldCharType="end"/>
      </w:r>
      <w:r>
        <w:t xml:space="preserve">B-C, blue nodes) span many of the </w:t>
      </w:r>
      <w:r w:rsidR="00D339E0">
        <w:t xml:space="preserve">MCL </w:t>
      </w:r>
      <w:r>
        <w:t>clusters identified in the network</w:t>
      </w:r>
      <w:r w:rsidR="00D339E0">
        <w:t xml:space="preserve"> (dotted ellipses)</w:t>
      </w:r>
      <w:r w:rsidR="00E7437B">
        <w:t xml:space="preserve">. The </w:t>
      </w:r>
      <w:r>
        <w:t>HPO genes</w:t>
      </w:r>
      <w:r w:rsidR="00E7437B">
        <w:t>, in contrast,</w:t>
      </w:r>
      <w:r>
        <w:t xml:space="preserve"> discovered by density and locality </w:t>
      </w:r>
      <w:r w:rsidR="00E7437B">
        <w:t xml:space="preserve">networks </w:t>
      </w:r>
      <w:r w:rsidR="007E057B">
        <w:t xml:space="preserve">co-localize to </w:t>
      </w:r>
      <w:r>
        <w:t>a small number of MCL clusters (red nodes).</w:t>
      </w:r>
    </w:p>
    <w:p w14:paraId="5542484B" w14:textId="77777777" w:rsidR="00F11BB0" w:rsidRDefault="00F11BB0" w:rsidP="00584799">
      <w:pPr>
        <w:pStyle w:val="Heading3"/>
      </w:pPr>
      <w:r w:rsidRPr="00584799">
        <w:t>Density and locality network metrics provide complementary information</w:t>
      </w:r>
    </w:p>
    <w:p w14:paraId="6ADC3677" w14:textId="7C502ECB" w:rsidR="00721D01" w:rsidRDefault="00F11BB0" w:rsidP="00F301D2">
      <w:r>
        <w:t>As part of the</w:t>
      </w:r>
      <w:r w:rsidR="007605F7">
        <w:t xml:space="preserve"> Camoco pipeline, both density and locality were assessed on a gene specific level to measure</w:t>
      </w:r>
      <w:r>
        <w:t xml:space="preserve"> the strength of a given candidate causal gene’s co-expression relationships with genes in other GWAS-identified loci (See </w:t>
      </w:r>
      <w:r>
        <w:fldChar w:fldCharType="begin"/>
      </w:r>
      <w:r>
        <w:instrText xml:space="preserve"> REF _Ref464738379 \h  \* MERGEFORMAT </w:instrText>
      </w:r>
      <w:r>
        <w:fldChar w:fldCharType="separate"/>
      </w:r>
      <w:r w:rsidR="000B0BA4" w:rsidRPr="0045686C">
        <w:rPr>
          <w:rFonts w:eastAsiaTheme="minorEastAsia"/>
        </w:rPr>
        <w:t>Eq.</w:t>
      </w:r>
      <w:r w:rsidR="000B0BA4">
        <w:rPr>
          <w:rFonts w:eastAsiaTheme="minorEastAsia"/>
        </w:rPr>
        <w:t>3</w:t>
      </w:r>
      <w:r>
        <w:fldChar w:fldCharType="end"/>
      </w:r>
      <w:r>
        <w:t xml:space="preserve"> and </w:t>
      </w:r>
      <w:r>
        <w:fldChar w:fldCharType="begin"/>
      </w:r>
      <w:r>
        <w:instrText xml:space="preserve"> REF _Ref447101571 \h  \* MERGEFORMAT </w:instrText>
      </w:r>
      <w:r>
        <w:fldChar w:fldCharType="separate"/>
      </w:r>
      <w:r w:rsidR="000B0BA4">
        <w:t>Eq.4</w:t>
      </w:r>
      <w:r>
        <w:fldChar w:fldCharType="end"/>
      </w:r>
      <w:r>
        <w:t xml:space="preserve">). </w:t>
      </w:r>
      <w:r w:rsidR="00337948">
        <w:t>Gene specific d</w:t>
      </w:r>
      <w:r>
        <w:t xml:space="preserve">ensity simply measures the fraction of observed co-expression interactions to total possible co-expression relationships between the candidate gene and genes linked to other GWAS-identified loci, while </w:t>
      </w:r>
      <w:r w:rsidR="00337948">
        <w:t xml:space="preserve">gene specific </w:t>
      </w:r>
      <w:r w:rsidR="00706219">
        <w:t>locality</w:t>
      </w:r>
      <w:r>
        <w:t xml:space="preserve"> normalized</w:t>
      </w:r>
      <w:r w:rsidR="00706219">
        <w:t xml:space="preserve"> genes interactions</w:t>
      </w:r>
      <w:r>
        <w:t xml:space="preserve"> to account for the </w:t>
      </w:r>
      <w:r w:rsidR="000565D6">
        <w:t>proportion</w:t>
      </w:r>
      <w:r>
        <w:t xml:space="preserve"> of interactions between the candidate gene and the rest of the genome (i.e. genes not near a GWAS locus). Overall,</w:t>
      </w:r>
      <w:r w:rsidR="00C97ADB">
        <w:t xml:space="preserve"> density identified more HPO genes than locality</w:t>
      </w:r>
      <w:r>
        <w:t>. For example, across all traits</w:t>
      </w:r>
      <w:r w:rsidR="001A5692">
        <w:t xml:space="preserve"> and networks</w:t>
      </w:r>
      <w:r>
        <w:t>, 391 HPO candidate genes were discovered using density while 247 HPO candidate genes were discovered using locality (See</w:t>
      </w:r>
      <w:r w:rsidR="003E2480">
        <w:t xml:space="preserve"> </w:t>
      </w:r>
      <w:r w:rsidR="003E2480">
        <w:fldChar w:fldCharType="begin"/>
      </w:r>
      <w:r w:rsidR="003E2480">
        <w:instrText xml:space="preserve"> REF _Ref485996339 \h </w:instrText>
      </w:r>
      <w:r w:rsidR="003E2480">
        <w:fldChar w:fldCharType="separate"/>
      </w:r>
      <w:r w:rsidR="000B0BA4">
        <w:t>Table 4</w:t>
      </w:r>
      <w:r w:rsidR="003E2480">
        <w:fldChar w:fldCharType="end"/>
      </w:r>
      <w:r w:rsidR="00A01C31">
        <w:t>, Density:Any and Locality:Any</w:t>
      </w:r>
      <w:r>
        <w:t>).</w:t>
      </w:r>
      <w:r w:rsidRPr="00E74167">
        <w:t xml:space="preserve"> </w:t>
      </w:r>
      <w:r>
        <w:t xml:space="preserve">Interestingly, the high-confidence genes discovered were largely complementary, both in terms of which traits they produced results on and for which network. Among the two sets of genes (391 and 247 </w:t>
      </w:r>
      <w:r>
        <w:lastRenderedPageBreak/>
        <w:t>genes, respectively), 26 HPO genes were discovered in common (</w:t>
      </w:r>
      <w:r w:rsidR="00507083">
        <w:fldChar w:fldCharType="begin"/>
      </w:r>
      <w:r w:rsidR="00507083">
        <w:instrText xml:space="preserve"> REF _Ref485996339 \h </w:instrText>
      </w:r>
      <w:r w:rsidR="00507083">
        <w:fldChar w:fldCharType="separate"/>
      </w:r>
      <w:r w:rsidR="000B0BA4">
        <w:t>Table 4</w:t>
      </w:r>
      <w:r w:rsidR="00507083">
        <w:fldChar w:fldCharType="end"/>
      </w:r>
      <w:r>
        <w:t>: Both:Any). While this overlap is statistically significant (p ≤ 1.5</w:t>
      </w:r>
      <w:r w:rsidRPr="001F6D09">
        <w:t>e-13</w:t>
      </w:r>
      <w:r>
        <w:t xml:space="preserve">; hypergeometric), the large number of uniquely discovered genes suggests the two measures are capturing largely complementary </w:t>
      </w:r>
      <w:r w:rsidR="00B32A52">
        <w:t xml:space="preserve">biological information from </w:t>
      </w:r>
      <w:r>
        <w:t>co-expression subnetworks. Indeed, when we measured the direct correlation of gene-specific density and locality measures across several GWAS traits and GO</w:t>
      </w:r>
      <w:r w:rsidR="00B32A52">
        <w:t xml:space="preserve"> terms</w:t>
      </w:r>
      <w:r>
        <w:t>, we observed</w:t>
      </w:r>
      <w:r w:rsidR="00B32A52">
        <w:t xml:space="preserve"> very</w:t>
      </w:r>
      <w:r w:rsidR="00852134">
        <w:t xml:space="preserve"> </w:t>
      </w:r>
      <w:r w:rsidR="00B32A52">
        <w:t>weak</w:t>
      </w:r>
      <w:r w:rsidR="00852134">
        <w:t xml:space="preserve"> positive but </w:t>
      </w:r>
      <w:r w:rsidR="00B32A52">
        <w:t xml:space="preserve">significant </w:t>
      </w:r>
      <w:r>
        <w:t>correlations (</w:t>
      </w:r>
      <w:r w:rsidR="00165871">
        <w:fldChar w:fldCharType="begin"/>
      </w:r>
      <w:r w:rsidR="00165871">
        <w:instrText xml:space="preserve"> REF _Ref481678956 \h </w:instrText>
      </w:r>
      <w:r w:rsidR="00165871">
        <w:fldChar w:fldCharType="separate"/>
      </w:r>
      <w:r w:rsidR="000B0BA4">
        <w:t>Supp. Figure 6</w:t>
      </w:r>
      <w:r w:rsidR="00165871">
        <w:fldChar w:fldCharType="end"/>
      </w:r>
      <w:r>
        <w:t xml:space="preserve">). Density </w:t>
      </w:r>
      <w:r w:rsidR="00B32A52">
        <w:t>was most effective</w:t>
      </w:r>
      <w:r>
        <w:t xml:space="preserve"> </w:t>
      </w:r>
      <w:r w:rsidR="00B32A52">
        <w:t xml:space="preserve">at identifying HPO genes within the GWAS-linked loci </w:t>
      </w:r>
      <w:r>
        <w:t xml:space="preserve">when using the </w:t>
      </w:r>
      <w:r w:rsidRPr="00321F88">
        <w:t>ZmRoot network (</w:t>
      </w:r>
      <w:r w:rsidR="00321F88" w:rsidRPr="00321F88">
        <w:t>326 HPO genes using density vs. 11 HPO gene using locality</w:t>
      </w:r>
      <w:r w:rsidRPr="00321F88">
        <w:t>)</w:t>
      </w:r>
      <w:r w:rsidR="00B32A52">
        <w:t>. L</w:t>
      </w:r>
      <w:r>
        <w:t>ocality provided stronger results on the ZmPAN network</w:t>
      </w:r>
      <w:r w:rsidR="00321F88">
        <w:t xml:space="preserve"> (228 HPO genes using locality and 0 HPO genes using density</w:t>
      </w:r>
      <w:r>
        <w:t>). We did observe that the utility of the locality metric appeared to</w:t>
      </w:r>
      <w:r w:rsidR="00E43CA6">
        <w:t xml:space="preserve"> be linked to the number of accessions used to construct</w:t>
      </w:r>
      <w:r>
        <w:t xml:space="preserve"> the network</w:t>
      </w:r>
      <w:r w:rsidR="007B3040">
        <w:t xml:space="preserve"> (</w:t>
      </w:r>
      <w:r w:rsidR="007B3040">
        <w:fldChar w:fldCharType="begin"/>
      </w:r>
      <w:r w:rsidR="007B3040">
        <w:instrText xml:space="preserve"> REF _Ref486516422 \h </w:instrText>
      </w:r>
      <w:r w:rsidR="007B3040">
        <w:fldChar w:fldCharType="separate"/>
      </w:r>
      <w:r w:rsidR="000B0BA4">
        <w:t>Supp. Table 7</w:t>
      </w:r>
      <w:r w:rsidR="007B3040">
        <w:fldChar w:fldCharType="end"/>
      </w:r>
      <w:r w:rsidR="007B3040">
        <w:t>)</w:t>
      </w:r>
      <w:r w:rsidR="00013CDC">
        <w:t xml:space="preserve"> suggesting that the differences between networks in locality may simply reflect the number of samples used to generate them</w:t>
      </w:r>
      <w:r w:rsidR="00F301D2">
        <w:t xml:space="preserve"> (See </w:t>
      </w:r>
      <w:r w:rsidR="00F301D2">
        <w:fldChar w:fldCharType="begin"/>
      </w:r>
      <w:r w:rsidR="00F301D2">
        <w:instrText xml:space="preserve"> REF _Ref487125611 \h </w:instrText>
      </w:r>
      <w:r w:rsidR="00F301D2">
        <w:fldChar w:fldCharType="separate"/>
      </w:r>
      <w:r w:rsidR="000B0BA4">
        <w:t>Discussion</w:t>
      </w:r>
      <w:r w:rsidR="00F301D2">
        <w:fldChar w:fldCharType="end"/>
      </w:r>
      <w:r w:rsidR="00F301D2">
        <w:t>)</w:t>
      </w:r>
      <w:r w:rsidR="00013CDC">
        <w:t xml:space="preserve">. </w:t>
      </w:r>
    </w:p>
    <w:p w14:paraId="1D226F8A" w14:textId="77777777" w:rsidR="00F11BB0" w:rsidRDefault="00F11BB0" w:rsidP="007D6510">
      <w:pPr>
        <w:pStyle w:val="Heading3"/>
      </w:pPr>
      <w:r w:rsidRPr="007D6510">
        <w:t>Most candidate causal genes are trait-specific</w:t>
      </w:r>
    </w:p>
    <w:p w14:paraId="4D1DC1CC" w14:textId="384D6D27" w:rsidR="00F11BB0" w:rsidRDefault="00F11BB0" w:rsidP="00F11BB0">
      <w:r>
        <w:t xml:space="preserve">One important question is the extent to which putative causal genes overlap across different ionomic traits. It is plausible that some mechanisms affecting elemental accumulation are </w:t>
      </w:r>
      <w:r w:rsidR="00B32A52">
        <w:t>shared by multiple elements.</w:t>
      </w:r>
      <w:r>
        <w:t xml:space="preserve"> We compiled the complete set of HPO genes discovered for each element and assessed overlap across the complete set of 17 elements (</w:t>
      </w:r>
      <w:r w:rsidR="00EB6B7C">
        <w:fldChar w:fldCharType="begin"/>
      </w:r>
      <w:r w:rsidR="00EB6B7C">
        <w:instrText xml:space="preserve"> REF _Ref486000600 \h </w:instrText>
      </w:r>
      <w:r w:rsidR="00EB6B7C">
        <w:fldChar w:fldCharType="separate"/>
      </w:r>
      <w:r w:rsidR="000B0BA4">
        <w:t>Table 5</w:t>
      </w:r>
      <w:r w:rsidR="00EB6B7C">
        <w:fldChar w:fldCharType="end"/>
      </w:r>
      <w:r>
        <w:t xml:space="preserve">). </w:t>
      </w:r>
      <w:r w:rsidR="00B32A52">
        <w:t>M</w:t>
      </w:r>
      <w:r>
        <w:t xml:space="preserve">ost of the discovered </w:t>
      </w:r>
      <w:r w:rsidR="00C63501">
        <w:t>HPO</w:t>
      </w:r>
      <w:r>
        <w:t xml:space="preserve"> genes are element specific, with relatively little overlap between elements (</w:t>
      </w:r>
      <w:r w:rsidR="00EB6B7C">
        <w:fldChar w:fldCharType="begin"/>
      </w:r>
      <w:r w:rsidR="00EB6B7C">
        <w:instrText xml:space="preserve"> REF _Ref486000600 \h </w:instrText>
      </w:r>
      <w:r w:rsidR="00EB6B7C">
        <w:fldChar w:fldCharType="separate"/>
      </w:r>
      <w:r w:rsidR="000B0BA4">
        <w:t>Table 5</w:t>
      </w:r>
      <w:r w:rsidR="00EB6B7C">
        <w:fldChar w:fldCharType="end"/>
      </w:r>
      <w:r>
        <w:t>). However, a limited number of element pairs did exhibit statistically significant overlap</w:t>
      </w:r>
      <w:r w:rsidRPr="00297743">
        <w:t xml:space="preserve"> </w:t>
      </w:r>
      <w:r>
        <w:t xml:space="preserve">including Cd, which shared significant overlap with 7 other elements (Al, Cu, K, Mg, Mo, Se and Sr), and Se, which shared significant overlap with 3 other elements </w:t>
      </w:r>
      <w:r w:rsidR="00AC60C0">
        <w:t>(As,</w:t>
      </w:r>
      <w:r w:rsidR="00A37B83">
        <w:t xml:space="preserve"> </w:t>
      </w:r>
      <w:r w:rsidR="00AC60C0">
        <w:t>Cd an</w:t>
      </w:r>
      <w:r w:rsidR="002B5295">
        <w:t>d</w:t>
      </w:r>
      <w:r w:rsidR="00AC60C0">
        <w:t xml:space="preserve"> Mg), </w:t>
      </w:r>
      <w:r>
        <w:t>and Mo, which shar</w:t>
      </w:r>
      <w:r w:rsidR="00EB6B7C">
        <w:t>ed significant overlap with</w:t>
      </w:r>
      <w:r>
        <w:t xml:space="preserve"> 2 other elements </w:t>
      </w:r>
      <w:r w:rsidR="009E5504">
        <w:t>(Al, Cd).</w:t>
      </w:r>
      <w:r>
        <w:t xml:space="preserve"> </w:t>
      </w:r>
      <w:r w:rsidR="00E57950">
        <w:t xml:space="preserve">These </w:t>
      </w:r>
      <w:r>
        <w:t xml:space="preserve">candidate genes represent important </w:t>
      </w:r>
      <w:r w:rsidR="00E57950">
        <w:t>potential</w:t>
      </w:r>
      <w:r>
        <w:t xml:space="preserve"> modulators of elemental composition a</w:t>
      </w:r>
      <w:r w:rsidR="0055150D">
        <w:t xml:space="preserve">nd are </w:t>
      </w:r>
      <w:r w:rsidR="00B32A52">
        <w:t xml:space="preserve">particularly </w:t>
      </w:r>
      <w:r w:rsidR="0055150D">
        <w:t>worthy of further study (</w:t>
      </w:r>
      <w:r w:rsidR="0055150D">
        <w:fldChar w:fldCharType="begin"/>
      </w:r>
      <w:r w:rsidR="0055150D">
        <w:instrText xml:space="preserve"> REF _Ref486581168 \h </w:instrText>
      </w:r>
      <w:r w:rsidR="0055150D">
        <w:fldChar w:fldCharType="separate"/>
      </w:r>
      <w:r w:rsidR="000B0BA4">
        <w:t>Supp. Table 8</w:t>
      </w:r>
      <w:r w:rsidR="0055150D">
        <w:fldChar w:fldCharType="end"/>
      </w:r>
      <w:r>
        <w:t>).</w:t>
      </w:r>
    </w:p>
    <w:p w14:paraId="09A07F96" w14:textId="77777777" w:rsidR="00F11BB0" w:rsidRDefault="00F11BB0" w:rsidP="00F11BB0">
      <w:pPr>
        <w:pStyle w:val="Heading3"/>
      </w:pPr>
      <w:bookmarkStart w:id="58" w:name="_Ref486000600"/>
      <w:r>
        <w:t>Table 5</w:t>
      </w:r>
      <w:bookmarkEnd w:id="58"/>
    </w:p>
    <w:p w14:paraId="6D4B541D" w14:textId="77777777" w:rsidR="00F11BB0" w:rsidRPr="00975FFB" w:rsidRDefault="00F11BB0" w:rsidP="00F11BB0">
      <w:pPr>
        <w:pStyle w:val="Heading4"/>
      </w:pPr>
      <w:r>
        <w:t>Element HPO candidate gene overlap</w:t>
      </w:r>
    </w:p>
    <w:p w14:paraId="7DE6C655" w14:textId="77777777" w:rsidR="00F11BB0" w:rsidRDefault="00F11BB0" w:rsidP="00C87F03">
      <w:pPr>
        <w:pStyle w:val="Subtitle"/>
      </w:pPr>
      <w:r>
        <w:t>Overlap between the 610 HPO genes discovered between different elements by either density or locality and in any network. The diagonal shows the number of HPO genes discovered for each element. Values in the upper triangular (green) show the number of genes that overlap between elements. The values in the lower triangular designate the p-values (hypergeometric) for overlap between the two sets of HPO genes. Red cells indicate significa</w:t>
      </w:r>
      <w:r w:rsidR="00C87F03">
        <w:t>nce with Bonferroni correction.</w:t>
      </w:r>
    </w:p>
    <w:p w14:paraId="19539701" w14:textId="77777777" w:rsidR="00F11BB0" w:rsidRPr="00333516" w:rsidRDefault="006D7ADE" w:rsidP="000E04CE">
      <w:pPr>
        <w:pStyle w:val="Heading3"/>
      </w:pPr>
      <w:r w:rsidRPr="00333516">
        <w:t>Enrichmen</w:t>
      </w:r>
      <w:r w:rsidR="00E57950" w:rsidRPr="00333516">
        <w:t>t analysis of putative causal</w:t>
      </w:r>
      <w:r w:rsidRPr="00333516">
        <w:t xml:space="preserve"> genes</w:t>
      </w:r>
    </w:p>
    <w:p w14:paraId="36D4B909" w14:textId="66B3F23F" w:rsidR="00D54E30" w:rsidRDefault="00E57950" w:rsidP="00F11BB0">
      <w:r>
        <w:t>To explore the broader bio</w:t>
      </w:r>
      <w:r w:rsidR="009C24B2">
        <w:t xml:space="preserve">logical </w:t>
      </w:r>
      <w:r w:rsidR="00A40606">
        <w:t>processes represented among</w:t>
      </w:r>
      <w:r>
        <w:t xml:space="preserve"> </w:t>
      </w:r>
      <w:r w:rsidR="00C67045">
        <w:t>HPO</w:t>
      </w:r>
      <w:r>
        <w:t xml:space="preserve"> genes, we performed Gene Ontology enrichment analysis on t</w:t>
      </w:r>
      <w:r w:rsidR="00C53A5B">
        <w:t>he candidate lists</w:t>
      </w:r>
      <w:r w:rsidR="006F54A9">
        <w:t xml:space="preserve"> </w:t>
      </w:r>
      <w:r>
        <w:t>reveal</w:t>
      </w:r>
      <w:r w:rsidR="006F54A9">
        <w:t>ing</w:t>
      </w:r>
      <w:r>
        <w:t xml:space="preserve"> enrichments for </w:t>
      </w:r>
      <w:r w:rsidR="00C53A5B">
        <w:t>5</w:t>
      </w:r>
      <w:r>
        <w:t xml:space="preserve"> elements</w:t>
      </w:r>
      <w:r w:rsidR="004F3C8A">
        <w:t xml:space="preserve"> (</w:t>
      </w:r>
      <w:r w:rsidR="004F3C8A">
        <w:fldChar w:fldCharType="begin"/>
      </w:r>
      <w:r w:rsidR="004F3C8A">
        <w:instrText xml:space="preserve"> REF _Ref486000980 \h </w:instrText>
      </w:r>
      <w:r w:rsidR="004F3C8A">
        <w:fldChar w:fldCharType="separate"/>
      </w:r>
      <w:r w:rsidR="000B0BA4">
        <w:t>Supp. Table 9</w:t>
      </w:r>
      <w:r w:rsidR="004F3C8A">
        <w:fldChar w:fldCharType="end"/>
      </w:r>
      <w:r w:rsidR="00C766BF">
        <w:t>). For example, Sr was enriched for “</w:t>
      </w:r>
      <w:r w:rsidR="00C766BF" w:rsidRPr="00C766BF">
        <w:t>anion transport</w:t>
      </w:r>
      <w:r w:rsidR="00C766BF">
        <w:t>” (GO:</w:t>
      </w:r>
      <w:r w:rsidR="00C766BF" w:rsidRPr="00C766BF">
        <w:t xml:space="preserve"> 0006820</w:t>
      </w:r>
      <w:r w:rsidR="004F2EFF">
        <w:t>; p≤0.008</w:t>
      </w:r>
      <w:r w:rsidR="00C766BF">
        <w:t>) and “</w:t>
      </w:r>
      <w:r w:rsidR="00C766BF" w:rsidRPr="00C766BF">
        <w:t>metal ion transmembrane transporter activity</w:t>
      </w:r>
      <w:r w:rsidR="00C766BF">
        <w:t>” (</w:t>
      </w:r>
      <w:r w:rsidR="00C766BF" w:rsidRPr="00C766BF">
        <w:t>GO:0046873</w:t>
      </w:r>
      <w:r w:rsidR="004F2EFF">
        <w:t>; p≤0.015</w:t>
      </w:r>
      <w:r w:rsidR="00C766BF">
        <w:t>)</w:t>
      </w:r>
      <w:r>
        <w:t xml:space="preserve">. </w:t>
      </w:r>
      <w:r w:rsidR="00253311">
        <w:t>Possibly driven by insufficient functional annotation of the maize genome</w:t>
      </w:r>
      <w:r>
        <w:t>, these enrichment results were limited</w:t>
      </w:r>
      <w:r w:rsidR="000A757C">
        <w:t xml:space="preserve"> and zero</w:t>
      </w:r>
      <w:r w:rsidR="00535EA4">
        <w:t xml:space="preserve"> elements</w:t>
      </w:r>
      <w:r w:rsidR="00253311">
        <w:t xml:space="preserve"> passed a strict multiple-test correction (Bonferroni).</w:t>
      </w:r>
      <w:r>
        <w:t xml:space="preserve"> </w:t>
      </w:r>
      <w:r w:rsidR="00F11BB0">
        <w:t xml:space="preserve">To </w:t>
      </w:r>
      <w:r w:rsidR="009A3DDE">
        <w:t xml:space="preserve">compensate for the sparsity of annotations, </w:t>
      </w:r>
      <w:r w:rsidR="007E2223">
        <w:t xml:space="preserve">we </w:t>
      </w:r>
      <w:r w:rsidR="000A4930">
        <w:t>used</w:t>
      </w:r>
      <w:r w:rsidR="009A3DDE">
        <w:t xml:space="preserve"> the HPO gene set discovered for each trait </w:t>
      </w:r>
      <w:r w:rsidR="000A4930">
        <w:t xml:space="preserve">to </w:t>
      </w:r>
      <w:r w:rsidR="009A3DDE">
        <w:t>identif</w:t>
      </w:r>
      <w:r w:rsidR="000A4930">
        <w:t>y</w:t>
      </w:r>
      <w:r w:rsidR="009A3DDE">
        <w:t xml:space="preserve"> </w:t>
      </w:r>
      <w:r w:rsidR="000A4930">
        <w:t>the</w:t>
      </w:r>
      <w:r w:rsidR="009A3DDE">
        <w:t xml:space="preserve"> set</w:t>
      </w:r>
      <w:r w:rsidR="00F11BB0">
        <w:t xml:space="preserve"> of </w:t>
      </w:r>
      <w:r w:rsidR="000A4930">
        <w:t>highly-</w:t>
      </w:r>
      <w:r w:rsidR="00F11BB0">
        <w:t>connected</w:t>
      </w:r>
      <w:r w:rsidR="009A3DDE">
        <w:t xml:space="preserve"> co-expression</w:t>
      </w:r>
      <w:r w:rsidR="00F11BB0">
        <w:t xml:space="preserve"> network neighbors</w:t>
      </w:r>
      <w:r w:rsidR="009910C3">
        <w:t>, designated</w:t>
      </w:r>
      <w:r w:rsidR="00A550F0">
        <w:t xml:space="preserve"> the HPO+ sets</w:t>
      </w:r>
      <w:r w:rsidR="000A4930">
        <w:t>. Inclusion in HPO+ was</w:t>
      </w:r>
      <w:r w:rsidR="0071309D">
        <w:t xml:space="preserve"> </w:t>
      </w:r>
      <w:r w:rsidR="000A4930">
        <w:lastRenderedPageBreak/>
        <w:t>determined by a</w:t>
      </w:r>
      <w:r w:rsidR="009A3DDE">
        <w:t xml:space="preserve"> gene</w:t>
      </w:r>
      <w:r w:rsidR="000A4930">
        <w:t>’</w:t>
      </w:r>
      <w:r w:rsidR="009A3DDE">
        <w:t>s aggregate connected</w:t>
      </w:r>
      <w:r w:rsidR="006766AD">
        <w:t xml:space="preserve">ness to the HPO set (see </w:t>
      </w:r>
      <w:r w:rsidR="006766AD">
        <w:fldChar w:fldCharType="begin"/>
      </w:r>
      <w:r w:rsidR="006766AD">
        <w:instrText xml:space="preserve"> REF _Ref463088833 \h </w:instrText>
      </w:r>
      <w:r w:rsidR="006766AD">
        <w:fldChar w:fldCharType="separate"/>
      </w:r>
      <w:r w:rsidR="000B0BA4">
        <w:t>Materials and Methods</w:t>
      </w:r>
      <w:r w:rsidR="006766AD">
        <w:fldChar w:fldCharType="end"/>
      </w:r>
      <w:r w:rsidR="009A3DDE">
        <w:t>)</w:t>
      </w:r>
      <w:r w:rsidR="00F11BB0">
        <w:t xml:space="preserve">. </w:t>
      </w:r>
      <w:r w:rsidR="0071309D">
        <w:t>The HPO+ sets for several of the ionomic traits showed strong GO enrichment</w:t>
      </w:r>
      <w:r w:rsidR="0089406F">
        <w:t>, many of which had terms that passed strict multiple-test correction</w:t>
      </w:r>
      <w:r w:rsidR="006B0FC5">
        <w:t>, including</w:t>
      </w:r>
      <w:r w:rsidR="0071309D">
        <w:t xml:space="preserve"> </w:t>
      </w:r>
      <w:r w:rsidR="00F11BB0">
        <w:t>Al, As, Cd, Cu, Fe, K, P, Se, Sr, and Zn</w:t>
      </w:r>
      <w:r w:rsidR="006C57A4">
        <w:t xml:space="preserve"> (</w:t>
      </w:r>
      <w:r w:rsidR="006C57A4">
        <w:fldChar w:fldCharType="begin"/>
      </w:r>
      <w:r w:rsidR="006C57A4">
        <w:instrText xml:space="preserve"> REF _Ref486581620 \h </w:instrText>
      </w:r>
      <w:r w:rsidR="006C57A4">
        <w:fldChar w:fldCharType="separate"/>
      </w:r>
      <w:r w:rsidR="000B0BA4">
        <w:t>Supp. Table 10</w:t>
      </w:r>
      <w:r w:rsidR="006C57A4">
        <w:fldChar w:fldCharType="end"/>
      </w:r>
      <w:r w:rsidR="00F11BB0">
        <w:t xml:space="preserve">). Several </w:t>
      </w:r>
      <w:r w:rsidR="000F69D4">
        <w:t>of the enriched GO terms were common across HPO+ sets for different elements</w:t>
      </w:r>
      <w:r w:rsidR="002A26B7">
        <w:t xml:space="preserve"> (</w:t>
      </w:r>
      <w:r w:rsidR="002A26B7">
        <w:fldChar w:fldCharType="begin"/>
      </w:r>
      <w:r w:rsidR="002A26B7">
        <w:instrText xml:space="preserve"> REF _Ref483951527 \h </w:instrText>
      </w:r>
      <w:r w:rsidR="002A26B7">
        <w:fldChar w:fldCharType="separate"/>
      </w:r>
      <w:r w:rsidR="000B0BA4">
        <w:t>Fig. 8</w:t>
      </w:r>
      <w:r w:rsidR="002A26B7">
        <w:fldChar w:fldCharType="end"/>
      </w:r>
      <w:r w:rsidR="002A26B7">
        <w:t>)</w:t>
      </w:r>
      <w:r w:rsidR="000F69D4">
        <w:t xml:space="preserve">. </w:t>
      </w:r>
      <w:r w:rsidR="006B0FC5">
        <w:t>For example, we found enrichment for a collection of GO terms related to ion transport</w:t>
      </w:r>
      <w:r w:rsidR="009A643A">
        <w:t xml:space="preserve"> (</w:t>
      </w:r>
      <w:r w:rsidR="00567D0E">
        <w:t>GO:0006811</w:t>
      </w:r>
      <w:r w:rsidR="009A643A">
        <w:t>)</w:t>
      </w:r>
      <w:r w:rsidR="00567D0E">
        <w:t xml:space="preserve"> including anion transport (GO:</w:t>
      </w:r>
      <w:r w:rsidR="00567D0E" w:rsidRPr="00C766BF">
        <w:t xml:space="preserve"> 0006820</w:t>
      </w:r>
      <w:r w:rsidR="00567D0E">
        <w:t>)</w:t>
      </w:r>
      <w:r w:rsidR="009A643A">
        <w:t xml:space="preserve"> </w:t>
      </w:r>
      <w:r w:rsidR="00567D0E">
        <w:t>and potassium ion transport (</w:t>
      </w:r>
      <w:r w:rsidR="00567D0E" w:rsidRPr="00567D0E">
        <w:t>GO:0006813</w:t>
      </w:r>
      <w:r w:rsidR="00567D0E">
        <w:t>)</w:t>
      </w:r>
      <w:r w:rsidR="0071229A">
        <w:t xml:space="preserve"> and others (</w:t>
      </w:r>
      <w:r w:rsidR="0071229A" w:rsidRPr="0071229A">
        <w:t>GO:0015849</w:t>
      </w:r>
      <w:r w:rsidR="0071229A">
        <w:t xml:space="preserve">, </w:t>
      </w:r>
      <w:r w:rsidR="0071229A" w:rsidRPr="0071229A">
        <w:t>GO:0015711</w:t>
      </w:r>
      <w:r w:rsidR="0071229A">
        <w:t xml:space="preserve">, </w:t>
      </w:r>
      <w:r w:rsidR="0071229A" w:rsidRPr="0071229A">
        <w:t>GO:0046942</w:t>
      </w:r>
      <w:r w:rsidR="0071229A">
        <w:t xml:space="preserve">, </w:t>
      </w:r>
      <w:r w:rsidR="0071229A" w:rsidRPr="0071229A">
        <w:t>GO:0006835</w:t>
      </w:r>
      <w:r w:rsidR="0071229A">
        <w:t>)</w:t>
      </w:r>
      <w:r w:rsidR="006B0FC5">
        <w:t>, which were supported by enrichments from mu</w:t>
      </w:r>
      <w:r w:rsidR="009A643A">
        <w:t>ltiple elements (Al, Cd, Fe, Sr</w:t>
      </w:r>
      <w:r w:rsidR="006B0FC5">
        <w:t>)</w:t>
      </w:r>
      <w:r w:rsidR="006529BE">
        <w:t xml:space="preserve"> (See </w:t>
      </w:r>
      <w:r w:rsidR="006529BE">
        <w:fldChar w:fldCharType="begin"/>
      </w:r>
      <w:r w:rsidR="006529BE">
        <w:instrText xml:space="preserve"> REF _Ref483951527 \h </w:instrText>
      </w:r>
      <w:r w:rsidR="006529BE">
        <w:fldChar w:fldCharType="separate"/>
      </w:r>
      <w:r w:rsidR="000B0BA4">
        <w:t>Fig. 8</w:t>
      </w:r>
      <w:r w:rsidR="006529BE">
        <w:fldChar w:fldCharType="end"/>
      </w:r>
      <w:r w:rsidR="006529BE">
        <w:t>; “Transport” cluster)</w:t>
      </w:r>
      <w:r w:rsidR="006B0FC5">
        <w:t xml:space="preserve">. </w:t>
      </w:r>
      <w:r w:rsidR="00D54E30">
        <w:t>We also observed a set</w:t>
      </w:r>
      <w:r w:rsidR="006B0FC5">
        <w:t xml:space="preserve"> of 6 </w:t>
      </w:r>
      <w:r w:rsidR="00A81F00">
        <w:t>elements whose HPO+ sets (A</w:t>
      </w:r>
      <w:r w:rsidR="002B5295">
        <w:t>l</w:t>
      </w:r>
      <w:r w:rsidR="00A81F00">
        <w:t>, Cd, Cu, K, Se, Sr</w:t>
      </w:r>
      <w:r w:rsidR="006B0FC5">
        <w:t>) were enriched for GO terms related to chromatin or</w:t>
      </w:r>
      <w:r w:rsidR="00FA2696">
        <w:t xml:space="preserve">ganization (e.g. </w:t>
      </w:r>
      <w:r w:rsidR="00FA2696" w:rsidRPr="00FA2696">
        <w:t>GO:0006325</w:t>
      </w:r>
      <w:r w:rsidR="00FA2696">
        <w:t xml:space="preserve">, </w:t>
      </w:r>
      <w:r w:rsidR="00FA2696" w:rsidRPr="00FA2696">
        <w:t>GO:0071824</w:t>
      </w:r>
      <w:r w:rsidR="00FA2696">
        <w:t xml:space="preserve">, </w:t>
      </w:r>
      <w:r w:rsidR="00FA2696" w:rsidRPr="00FA2696">
        <w:t>GO:0034728</w:t>
      </w:r>
      <w:r w:rsidR="00FA2696">
        <w:t>,</w:t>
      </w:r>
      <w:r w:rsidR="00D62579">
        <w:t xml:space="preserve"> </w:t>
      </w:r>
      <w:r w:rsidR="00D62579" w:rsidRPr="00D62579">
        <w:t>GO:0006334</w:t>
      </w:r>
      <w:r w:rsidR="00D62579">
        <w:t>,</w:t>
      </w:r>
      <w:r w:rsidR="00FA2696">
        <w:t xml:space="preserve"> See </w:t>
      </w:r>
      <w:r w:rsidR="00FA2696">
        <w:fldChar w:fldCharType="begin"/>
      </w:r>
      <w:r w:rsidR="00FA2696">
        <w:instrText xml:space="preserve"> REF _Ref483951527 \h </w:instrText>
      </w:r>
      <w:r w:rsidR="00FA2696">
        <w:fldChar w:fldCharType="separate"/>
      </w:r>
      <w:r w:rsidR="000B0BA4">
        <w:t>Fig. 8</w:t>
      </w:r>
      <w:r w:rsidR="00FA2696">
        <w:fldChar w:fldCharType="end"/>
      </w:r>
      <w:r w:rsidR="00FA2696">
        <w:t>; “Chromatin Organization” cluster</w:t>
      </w:r>
      <w:r w:rsidR="006B0FC5">
        <w:t>)</w:t>
      </w:r>
      <w:r w:rsidR="000E2B91">
        <w:t xml:space="preserve">. This may result from changes in cell cycle or endoreduplication control in roots, which is expected to alter the accumulation of multiple elements </w:t>
      </w:r>
      <w:r w:rsidR="004B5885">
        <w:fldChar w:fldCharType="begin" w:fldLock="1"/>
      </w:r>
      <w:r w:rsidR="00832A5C">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4B5885">
        <w:fldChar w:fldCharType="separate"/>
      </w:r>
      <w:r w:rsidR="004B5885" w:rsidRPr="004B5885">
        <w:rPr>
          <w:noProof/>
        </w:rPr>
        <w:t>(Chao et al. 2011)</w:t>
      </w:r>
      <w:r w:rsidR="004B5885">
        <w:fldChar w:fldCharType="end"/>
      </w:r>
      <w:r w:rsidR="000E2B91">
        <w:t>.</w:t>
      </w:r>
    </w:p>
    <w:p w14:paraId="418134BA" w14:textId="77777777" w:rsidR="00EB61E4" w:rsidRDefault="00EB61E4" w:rsidP="00EB61E4">
      <w:pPr>
        <w:pStyle w:val="Heading3"/>
      </w:pPr>
      <w:bookmarkStart w:id="59" w:name="_Ref483951527"/>
      <w:r>
        <w:t>Fig. 8</w:t>
      </w:r>
      <w:bookmarkEnd w:id="59"/>
    </w:p>
    <w:p w14:paraId="14D0A7E7" w14:textId="77777777" w:rsidR="00EB61E4" w:rsidRDefault="00EB61E4" w:rsidP="00EB61E4">
      <w:pPr>
        <w:pStyle w:val="Heading4"/>
      </w:pPr>
      <w:r>
        <w:t>Gene Ontology Biological Process Enrichment for the Ionome</w:t>
      </w:r>
    </w:p>
    <w:p w14:paraId="2061400B" w14:textId="23C604B6" w:rsidR="00EB61E4" w:rsidRDefault="00EB61E4" w:rsidP="00EB61E4">
      <w:r>
        <w:t>The HPO+ gene sets were analyzed for GO enrichment in the “Biological Process” namespace. Each node represents a GO term organized hierarchically in a tree with directed edges designating parent terms. Shaded terms were enriched for HPO+ genes (p &lt; 0.05; hypergeometric). Dotted circles represent curated functional terms describing the enriched nodes in clade of the tree. Each clade is annotated with the ionomic terms that were represented in the GO enrichment.</w:t>
      </w:r>
    </w:p>
    <w:p w14:paraId="5444CD6B" w14:textId="05C121E8" w:rsidR="00C65BE0" w:rsidRDefault="00F11BB0" w:rsidP="00D6369B">
      <w:r>
        <w:t>Several</w:t>
      </w:r>
      <w:r w:rsidR="00D54E30">
        <w:t xml:space="preserve"> of the observed GO enrichments were trait-specific</w:t>
      </w:r>
      <w:r>
        <w:t xml:space="preserve"> including </w:t>
      </w:r>
      <w:r w:rsidR="00D54E30">
        <w:t>collections of GO terms reflecting</w:t>
      </w:r>
      <w:r>
        <w:t xml:space="preserve"> “Chemical Response” (Se), “Microtubule Movement” (As), “Adhesion” (Cu), and “Saccharide Metabolism” (P). For example, the “Saccharide Metabolism” </w:t>
      </w:r>
      <w:r w:rsidR="00D54E30">
        <w:t>collection of GO term enrichments</w:t>
      </w:r>
      <w:r>
        <w:t xml:space="preserve"> was driven by 5 </w:t>
      </w:r>
      <w:r w:rsidR="00D54E30">
        <w:t xml:space="preserve">HPO+ </w:t>
      </w:r>
      <w:r>
        <w:t>genes for P</w:t>
      </w:r>
      <w:r w:rsidR="00D54E30">
        <w:t xml:space="preserve">, one of which was </w:t>
      </w:r>
      <w:r w:rsidR="00D54E30" w:rsidRPr="009C0B25">
        <w:rPr>
          <w:i/>
        </w:rPr>
        <w:t>tgd1</w:t>
      </w:r>
      <w:r w:rsidR="00D54E30">
        <w:t xml:space="preserve"> (</w:t>
      </w:r>
      <w:r>
        <w:t>GRMZM2G044027</w:t>
      </w:r>
      <w:r w:rsidR="006075D2">
        <w:t xml:space="preserve">; See </w:t>
      </w:r>
      <w:r w:rsidR="006075D2">
        <w:fldChar w:fldCharType="begin"/>
      </w:r>
      <w:r w:rsidR="006075D2">
        <w:instrText xml:space="preserve"> REF _Ref486581620 \h </w:instrText>
      </w:r>
      <w:r w:rsidR="006075D2">
        <w:fldChar w:fldCharType="separate"/>
      </w:r>
      <w:r w:rsidR="000B0BA4">
        <w:t>Supp. Table 10</w:t>
      </w:r>
      <w:r w:rsidR="006075D2">
        <w:fldChar w:fldCharType="end"/>
      </w:r>
      <w:r w:rsidR="00D54E30">
        <w:t>)</w:t>
      </w:r>
      <w:r>
        <w:t xml:space="preserve">. Mutations </w:t>
      </w:r>
      <w:r w:rsidR="00A25A69">
        <w:t xml:space="preserve">in </w:t>
      </w:r>
      <w:r>
        <w:t xml:space="preserve">the Arabidopsis ortholog for </w:t>
      </w:r>
      <w:r w:rsidRPr="009C0B25">
        <w:rPr>
          <w:i/>
        </w:rPr>
        <w:t>tgd1</w:t>
      </w:r>
      <w:r>
        <w:t xml:space="preserve"> caused </w:t>
      </w:r>
      <w:r w:rsidRPr="003F2C9E">
        <w:t>the a</w:t>
      </w:r>
      <w:r>
        <w:t>ccumulation of triacylglycerols and</w:t>
      </w:r>
      <w:r w:rsidRPr="003F2C9E">
        <w:t xml:space="preserve"> oligogalactolipids and</w:t>
      </w:r>
      <w:r>
        <w:t xml:space="preserve"> showed a decreased ability to incorporate phosphatid</w:t>
      </w:r>
      <w:r w:rsidR="003603D7">
        <w:t>ic acid</w:t>
      </w:r>
      <w:r>
        <w:t xml:space="preserve"> into galactolipids </w:t>
      </w:r>
      <w:r>
        <w:fldChar w:fldCharType="begin" w:fldLock="1"/>
      </w:r>
      <w:r>
        <w:instrText>ADDIN CSL_CITATION { "citationItems" : [ { "id" : "ITEM-1", "itemData" : { "DOI" : "10.1105/tpc.15.00394", "ISBN" : "10.1105/tpc.15.00394", "ISSN" : "1040-4651", "PMID" : "26410300", "abstract" : "The biogenesis of photosynthetic membranes in the plastids of higher plants requires an extensive supply of lipid precursors from the endoplasmic reticulum (ER). Four TRIGALACTOSYLDIACYLGLYCEROL (TGD) proteins (TGD1,2,3,4) have thus far been implicated in this lipid transfer process. While TGD1, TGD2, and TGD3 constitute an ATP binding cassette transporter complex residing in the plastid inner envelope, TGD4 is a transmembrane lipid transfer protein present in the outer envelope. These observations raise questions regarding how lipids transit across the aqueous intermembrane space. Here, we describe the isolation and characterization of a novel Arabidopsis thaliana gene, TGD5. Disruption of TGD5 results in similar phenotypic effects as previously described in tgd1,2,3,4 mutants, including deficiency of ER-derived thylakoid lipids, accumulation of oligogalactolipids, and triacylglycerol. Genetic analysis indicates that TGD4 is epistatic to TGD5 in ER-to-plastid lipid trafficking, whereas double mutants of a null tgd5 allele with tgd1-1 or tgd2-1 show a synergistic embryo-lethal phenotype. TGD5 encodes a small glycine-rich protein that is localized in the envelope membranes of chloroplasts. Coimmunoprecipitation assays show that TGD5 physically interacts with TGD1, TGD2, TGD3, and TGD4. Collectively, these results suggest that TGD5 facilitates lipid transfer from the outer to the inner plastid envelope by bridging TGD4 with the TGD1,2,3 transporter complex.", "author" : [ { "dropping-particle" : "", "family" : "Fan", "given" : "Jilian", "non-dropping-particle" : "", "parse-names" : false, "suffix" : "" }, { "dropping-particle" : "", "family" : "Zhai", "given" : "Zhiyang", "non-dropping-particle" : "", "parse-names" : false, "suffix" : "" }, { "dropping-particle" : "", "family" : "Yan", "given" : "Chengshi", "non-dropping-particle" : "", "parse-names" : false, "suffix" : "" }, { "dropping-particle" : "", "family" : "Xu", "given" : "Changcheng", "non-dropping-particle" : "", "parse-names" : false, "suffix" : "" } ], "container-title" : "The Plant Cell", "id" : "ITEM-1", "issue" : "October", "issued" : { "date-parts" : [ [ "2015" ] ] }, "page" : "tpc.15.00394", "title" : "Arabidopsis TRIGALACTOSYLDIACYLGLYCEROL5 Interacts with TGD1, TGD2, and TGD4 to Facilitate Lipid Transfer from the Endoplasmic Reticulum to Plastids", "type" : "article-journal", "volume" : "27" }, "uris" : [ "http://www.mendeley.com/documents/?uuid=7dba1d1f-6c4f-40d8-b443-e3137bc65812" ] } ], "mendeley" : { "formattedCitation" : "(Fan et al. 2015)", "plainTextFormattedCitation" : "(Fan et al. 2015)", "previouslyFormattedCitation" : "(Fan et al. 2015)" }, "properties" : { "noteIndex" : 0 }, "schema" : "https://github.com/citation-style-language/schema/raw/master/csl-citation.json" }</w:instrText>
      </w:r>
      <w:r>
        <w:fldChar w:fldCharType="separate"/>
      </w:r>
      <w:r w:rsidRPr="005E0212">
        <w:rPr>
          <w:noProof/>
        </w:rPr>
        <w:t>(Fan et al. 2015)</w:t>
      </w:r>
      <w:r>
        <w:fldChar w:fldCharType="end"/>
      </w:r>
      <w:r w:rsidR="000A4930">
        <w:t xml:space="preserve"> which may alter P accumulation</w:t>
      </w:r>
      <w:r w:rsidR="003603D7">
        <w:t xml:space="preserve"> directly or v</w:t>
      </w:r>
      <w:r w:rsidR="000A7C15">
        <w:t xml:space="preserve">ia phosphatidic acid signaling </w:t>
      </w:r>
      <w:r w:rsidR="000A7C15">
        <w:fldChar w:fldCharType="begin" w:fldLock="1"/>
      </w:r>
      <w:r w:rsidR="00C80535">
        <w:instrText>ADDIN CSL_CITATION { "citationItems" : [ { "id" : "ITEM-1", "itemData" : { "DOI" : "10.1111/j.1365-313X.2005.02431.x", "ISBN" : "1365-313X", "ISSN" : "09607412", "PMID" : "15960620", "abstract" : "Phosphatidic acid (PA) functions as a lipid signaling molecule in plants. Physiological analysis showed that PA triggers early signal transduction events that lead to responses to abscisic acid (ABA) during seed germination. We measured PA production during seed germination and found increased PA levels during early germination. To investigate the role of PA during seed germination, we focused on the PA catabolic enzyme lipid phosphate phosphatase (LPP). LPP catalyzes the conversion of PA to diacylglycerol (DAG). There are 4 LPP genes in the Arabidopsis genome. Among them, AtLPP2 and AtLPP3 are expressed during seed germination. Two AtLPP2 T-DNA insertional mutants (lpp2-1 and lpp2-2) showed hypersensitivity to ABA and significant PA accumulation during germination. Furthermore, double-mutant analysis showed that ABA-insensitive 4 (ABI4) is epistatic to AtLPP2 but ABA-insensitive 3 (ABI3) is not. These results suggest that PA is involved in ABA signaling and that AtLPP2 functions as a negative regulator upstream of ABI4, which encodes an AP2-type transcription factor, in ABA signaling during germination.", "author" : [ { "dropping-particle" : "", "family" : "Katagiri", "given" : "Takeshi", "non-dropping-particle" : "", "parse-names" : false, "suffix" : "" }, { "dropping-particle" : "", "family" : "Ishiyama", "given" : "Kanako", "non-dropping-particle" : "", "parse-names" : false, "suffix" : "" }, { "dropping-particle" : "", "family" : "Kato", "given" : "Tomohiko", "non-dropping-particle" : "", "parse-names" : false, "suffix" : "" }, { "dropping-particle" : "", "family" : "Tabata", "given" : "Satoshi", "non-dropping-particle" : "", "parse-names" : false, "suffix" : "" }, { "dropping-particle" : "", "family" : "Kobayashi", "given" : "Masatomo", "non-dropping-particle" : "", "parse-names" : false, "suffix" : "" }, { "dropping-particle" : "", "family" : "Shinozaki", "given" : "Kazuo", "non-dropping-particle" : "", "parse-names" : false, "suffix" : "" } ], "container-title" : "Plant Journal", "id" : "ITEM-1", "issue" : "1", "issued" : { "date-parts" : [ [ "2005" ] ] }, "page" : "107-117", "title" : "An important role of phosphatidic acid in ABA signaling during germination in Arabidopsis thaliana", "type" : "article-journal", "volume" : "43" }, "uris" : [ "http://www.mendeley.com/documents/?uuid=f07132c7-2463-490c-b1b7-4e1bce6ec5f6" ] } ], "mendeley" : { "formattedCitation" : "(Katagiri et al. 2005)", "plainTextFormattedCitation" : "(Katagiri et al. 2005)", "previouslyFormattedCitation" : "(Katagiri et al. 2005)" }, "properties" : { "noteIndex" : 0 }, "schema" : "https://github.com/citation-style-language/schema/raw/master/csl-citation.json" }</w:instrText>
      </w:r>
      <w:r w:rsidR="000A7C15">
        <w:fldChar w:fldCharType="separate"/>
      </w:r>
      <w:r w:rsidR="000A7C15" w:rsidRPr="000A7C15">
        <w:rPr>
          <w:noProof/>
        </w:rPr>
        <w:t>(Katagiri et al. 2005)</w:t>
      </w:r>
      <w:r w:rsidR="000A7C15">
        <w:fldChar w:fldCharType="end"/>
      </w:r>
      <w:r w:rsidR="00A82615">
        <w:t xml:space="preserve">. </w:t>
      </w:r>
      <w:r w:rsidR="00A25A69">
        <w:t>TGD1 is</w:t>
      </w:r>
      <w:r w:rsidR="00A82615">
        <w:t xml:space="preserve"> a</w:t>
      </w:r>
      <w:r w:rsidR="00A25A69">
        <w:t>n</w:t>
      </w:r>
      <w:r>
        <w:t xml:space="preserve"> ATP-bin</w:t>
      </w:r>
      <w:r w:rsidR="00A82615">
        <w:t>ding cassette (ABC) transporter</w:t>
      </w:r>
      <w:r>
        <w:t xml:space="preserve"> kn</w:t>
      </w:r>
      <w:r w:rsidR="000942CF">
        <w:t>own to transport other substrates</w:t>
      </w:r>
      <w:r w:rsidR="00A82615">
        <w:t xml:space="preserve">, including </w:t>
      </w:r>
      <w:r w:rsidR="000942CF">
        <w:t>inorganic and organic cat</w:t>
      </w:r>
      <w:r w:rsidR="00A82615">
        <w:t>ions</w:t>
      </w:r>
      <w:r w:rsidR="000942CF">
        <w:t xml:space="preserve"> and anions</w:t>
      </w:r>
      <w:r>
        <w:t xml:space="preserve"> </w:t>
      </w:r>
      <w:r>
        <w:fldChar w:fldCharType="begin" w:fldLock="1"/>
      </w:r>
      <w:r>
        <w:instrText>ADDIN CSL_CITATION { "citationItems" : [ { "id" : "ITEM-1", "itemData" : { "DOI" : "10.1074/jbc.M112.370213", "ISBN" : "1083-351X (Electronic) 0021-9258 (Linking)", "ISSN" : "00219258", "PMID" : "22544736", "abstract" : "Members of the ATP-binding cassette (ABC) transporter family are essential proteins in species as diverse as archaea and humans. Their domain architecture has remained relatively fixed across these species, with rare exceptions. Here, we show one exception to be the trigalactosyldiacylglycerol 1, 2, and 3 (TGD1, -2, and -3) putative lipid transporter located at the chloroplast inner envelope membrane. TGD2 was previously shown to be in a complex of &gt;500 kDa. We demonstrate that this complex also contains TGD1 and -3 and is very stable because it cannot be broken down by gentle denaturants to form a \"core\" complex similar in size to standard ABC transporters. The complex was purified from Pisum sativum (pea) chloroplast envelopes by native gel electrophoresis and examined by mass spectrometry. Identified proteins besides TGD1, -2, or -3 included a potassium efflux antiporter and a TIM17/22/23 family protein, but these were shown to be in separate high molecular mass complexes. Quantification of the complex components explained the size of the complex because 8-12 copies of the substrate-binding protein (TGD2) were found per functional transporter.", "author" : [ { "dropping-particle" : "", "family" : "Roston", "given" : "Rebecca L.", "non-dropping-particle" : "", "parse-names" : false, "suffix" : "" }, { "dropping-particle" : "", "family" : "Gao", "given" : "Jinpeng", "non-dropping-particle" : "", "parse-names" : false, "suffix" : "" }, { "dropping-particle" : "", "family" : "Murcha", "given" : "Monika W.", "non-dropping-particle" : "", "parse-names" : false, "suffix" : "" }, { "dropping-particle" : "", "family" : "Whelan", "given" : "James", "non-dropping-particle" : "", "parse-names" : false, "suffix" : "" }, { "dropping-particle" : "", "family" : "Benning", "given" : "Christoph", "non-dropping-particle" : "", "parse-names" : false, "suffix" : "" } ], "container-title" : "Journal of Biological Chemistry", "id" : "ITEM-1", "issue" : "25", "issued" : { "date-parts" : [ [ "2012" ] ] }, "page" : "21406-21415", "title" : "TGD1, -2, and -3 proteins involved in lipid trafficking form ATP-binding cassette (ABC) transporter with multiple substrate-binding proteins", "type" : "article-journal", "volume" : "287" }, "uris" : [ "http://www.mendeley.com/documents/?uuid=56f21fe5-9ee6-4359-bc97-a5c6afee8191" ] } ], "mendeley" : { "formattedCitation" : "(Roston et al. 2012)", "plainTextFormattedCitation" : "(Roston et al. 2012)", "previouslyFormattedCitation" : "(Roston et al. 2012)" }, "properties" : { "noteIndex" : 0 }, "schema" : "https://github.com/citation-style-language/schema/raw/master/csl-citation.json" }</w:instrText>
      </w:r>
      <w:r>
        <w:fldChar w:fldCharType="separate"/>
      </w:r>
      <w:r w:rsidRPr="008165F9">
        <w:rPr>
          <w:noProof/>
        </w:rPr>
        <w:t>(Roston et al. 2012)</w:t>
      </w:r>
      <w:r>
        <w:fldChar w:fldCharType="end"/>
      </w:r>
      <w:r>
        <w:t xml:space="preserve">. </w:t>
      </w:r>
      <w:r w:rsidR="000A4930">
        <w:t xml:space="preserve">The </w:t>
      </w:r>
      <w:r w:rsidR="000A4930" w:rsidRPr="00FF726F">
        <w:rPr>
          <w:i/>
        </w:rPr>
        <w:t>t</w:t>
      </w:r>
      <w:r w:rsidR="00D54E30" w:rsidRPr="00FF726F">
        <w:rPr>
          <w:i/>
        </w:rPr>
        <w:t>gd1</w:t>
      </w:r>
      <w:r w:rsidR="00D54E30">
        <w:t xml:space="preserve"> </w:t>
      </w:r>
      <w:r w:rsidR="000A4930">
        <w:t xml:space="preserve">gene </w:t>
      </w:r>
      <w:r w:rsidR="00D54E30">
        <w:t xml:space="preserve">was </w:t>
      </w:r>
      <w:r w:rsidR="000A4930">
        <w:t xml:space="preserve">present in the </w:t>
      </w:r>
      <w:r w:rsidR="00D54E30">
        <w:t xml:space="preserve">HPO set, and </w:t>
      </w:r>
      <w:r w:rsidR="000A4930">
        <w:t xml:space="preserve">the other </w:t>
      </w:r>
      <w:r w:rsidR="00D54E30">
        <w:t>four</w:t>
      </w:r>
      <w:r>
        <w:t xml:space="preserve"> other genes were </w:t>
      </w:r>
      <w:r w:rsidR="00D54E30">
        <w:t>identified</w:t>
      </w:r>
      <w:r>
        <w:t xml:space="preserve"> as </w:t>
      </w:r>
      <w:r w:rsidR="00D54E30">
        <w:t>strongly connected</w:t>
      </w:r>
      <w:r>
        <w:t xml:space="preserve"> neighbors </w:t>
      </w:r>
      <w:r w:rsidR="000A4930">
        <w:t xml:space="preserve">(HPO+) </w:t>
      </w:r>
      <w:r w:rsidR="00D54E30">
        <w:t>in</w:t>
      </w:r>
      <w:r>
        <w:t xml:space="preserve"> the co-expression </w:t>
      </w:r>
      <w:r w:rsidR="00D54E30">
        <w:t>network</w:t>
      </w:r>
      <w:r w:rsidR="000A4930">
        <w:t>.</w:t>
      </w:r>
      <w:r>
        <w:t xml:space="preserve"> </w:t>
      </w:r>
      <w:r w:rsidR="000A4930">
        <w:t>T</w:t>
      </w:r>
      <w:r>
        <w:t xml:space="preserve">wo </w:t>
      </w:r>
      <w:r w:rsidR="000A4930">
        <w:t xml:space="preserve">are of </w:t>
      </w:r>
      <w:r>
        <w:t>unknown function</w:t>
      </w:r>
      <w:r w:rsidR="00D54E30">
        <w:t>,</w:t>
      </w:r>
      <w:r>
        <w:t xml:space="preserve"> GRMZM2G018241 and GRMZM2G030673</w:t>
      </w:r>
      <w:r w:rsidR="00D54E30">
        <w:t>,</w:t>
      </w:r>
      <w:r>
        <w:t xml:space="preserve"> and </w:t>
      </w:r>
      <w:r w:rsidR="000A4930">
        <w:t xml:space="preserve">the other </w:t>
      </w:r>
      <w:r>
        <w:t>two</w:t>
      </w:r>
      <w:r w:rsidR="000A4930">
        <w:t xml:space="preserve"> are</w:t>
      </w:r>
      <w:r>
        <w:t xml:space="preserve"> involved in cellulose synth</w:t>
      </w:r>
      <w:r w:rsidR="00A25A69">
        <w:t>e</w:t>
      </w:r>
      <w:r>
        <w:t>s</w:t>
      </w:r>
      <w:r w:rsidR="00A25A69">
        <w:t>is</w:t>
      </w:r>
      <w:r w:rsidR="00D54E30">
        <w:t>,</w:t>
      </w:r>
      <w:r>
        <w:t xml:space="preserve"> GRMZM2G122277</w:t>
      </w:r>
      <w:r w:rsidR="00D54E30">
        <w:t xml:space="preserve"> and</w:t>
      </w:r>
      <w:r>
        <w:t xml:space="preserve"> GRMZM2G177631. </w:t>
      </w:r>
      <w:r w:rsidR="009C3A81">
        <w:t xml:space="preserve">We should note that </w:t>
      </w:r>
      <w:r w:rsidR="003603D7">
        <w:t>these</w:t>
      </w:r>
      <w:r w:rsidR="009C3A81">
        <w:t xml:space="preserve"> enriched</w:t>
      </w:r>
      <w:r w:rsidR="00D54E30">
        <w:t xml:space="preserve"> GO terms demonstrate</w:t>
      </w:r>
      <w:r w:rsidR="0063339F">
        <w:t>d the deficiencies of automated annotation approaches</w:t>
      </w:r>
      <w:r w:rsidR="003603D7">
        <w:t>.</w:t>
      </w:r>
      <w:r w:rsidR="002E5159">
        <w:t xml:space="preserve"> </w:t>
      </w:r>
      <w:r w:rsidR="003603D7">
        <w:t>T</w:t>
      </w:r>
      <w:r w:rsidR="00D54E30">
        <w:t xml:space="preserve">erms related to “blood coagulation” and “regulation of body fluid levels”, which were likely </w:t>
      </w:r>
      <w:r w:rsidR="00FD2DD6">
        <w:t>due to annotations translated to</w:t>
      </w:r>
      <w:r>
        <w:t xml:space="preserve"> maize </w:t>
      </w:r>
      <w:r w:rsidR="00FD2DD6">
        <w:t>genes on the basis of</w:t>
      </w:r>
      <w:r w:rsidR="00D54E30">
        <w:t xml:space="preserve"> protein sequence homology</w:t>
      </w:r>
      <w:r w:rsidR="002E5159">
        <w:t xml:space="preserve"> in humans, were recovered</w:t>
      </w:r>
      <w:r w:rsidR="00D54E30">
        <w:t>.</w:t>
      </w:r>
      <w:r w:rsidR="005D1BD9">
        <w:t xml:space="preserve"> </w:t>
      </w:r>
      <w:r w:rsidR="005D1BD9" w:rsidRPr="00E81580">
        <w:t>While</w:t>
      </w:r>
      <w:r w:rsidR="0084719D">
        <w:t>, at face value,</w:t>
      </w:r>
      <w:r w:rsidR="005D1BD9" w:rsidRPr="00E81580">
        <w:t xml:space="preserve"> these </w:t>
      </w:r>
      <w:r w:rsidR="005350CB">
        <w:t xml:space="preserve">term </w:t>
      </w:r>
      <w:r w:rsidR="005D1BD9" w:rsidRPr="00E81580">
        <w:t xml:space="preserve">descriptions are </w:t>
      </w:r>
      <w:r w:rsidR="00B03A6B">
        <w:t>in</w:t>
      </w:r>
      <w:r w:rsidR="002E27D8">
        <w:t>-</w:t>
      </w:r>
      <w:r w:rsidR="00B03A6B">
        <w:t>applicable</w:t>
      </w:r>
      <w:r w:rsidR="005350CB">
        <w:t xml:space="preserve"> </w:t>
      </w:r>
      <w:r w:rsidR="005D1BD9" w:rsidRPr="00E81580">
        <w:t>in plant species, the fact that these terms contained HPO genes as well as strong networ</w:t>
      </w:r>
      <w:r w:rsidR="00471EF3">
        <w:t>k co-expression</w:t>
      </w:r>
      <w:r w:rsidR="005D1BD9" w:rsidRPr="00E81580">
        <w:t xml:space="preserve"> </w:t>
      </w:r>
      <w:r w:rsidR="002E5159">
        <w:t xml:space="preserve">suggests that these </w:t>
      </w:r>
      <w:r w:rsidR="005D1BD9" w:rsidRPr="00E81580">
        <w:t>annotations</w:t>
      </w:r>
      <w:r w:rsidR="0084719D">
        <w:t xml:space="preserve"> assigned through orthology</w:t>
      </w:r>
      <w:r w:rsidR="005D1BD9" w:rsidRPr="00E81580">
        <w:t xml:space="preserve"> </w:t>
      </w:r>
      <w:r w:rsidR="002E5159">
        <w:t>might</w:t>
      </w:r>
      <w:r w:rsidR="002E5159" w:rsidRPr="00E81580">
        <w:t xml:space="preserve"> </w:t>
      </w:r>
      <w:r w:rsidR="005D1BD9" w:rsidRPr="00E81580">
        <w:t xml:space="preserve">be </w:t>
      </w:r>
      <w:r w:rsidR="002E5159">
        <w:t xml:space="preserve">capturing misnamed biological signal and </w:t>
      </w:r>
      <w:r w:rsidR="005D1BD9" w:rsidRPr="00E81580">
        <w:t>further refined</w:t>
      </w:r>
      <w:r w:rsidR="007D54BE">
        <w:t xml:space="preserve"> </w:t>
      </w:r>
      <w:r w:rsidR="002E5159">
        <w:t xml:space="preserve">via </w:t>
      </w:r>
      <w:r w:rsidR="007D54BE">
        <w:t>co-expression evidence</w:t>
      </w:r>
      <w:r w:rsidR="004A7CF1">
        <w:t xml:space="preserve"> (see </w:t>
      </w:r>
      <w:r w:rsidR="004A7CF1">
        <w:fldChar w:fldCharType="begin"/>
      </w:r>
      <w:r w:rsidR="004A7CF1">
        <w:instrText xml:space="preserve"> REF _Ref487125611 \h </w:instrText>
      </w:r>
      <w:r w:rsidR="004A7CF1">
        <w:fldChar w:fldCharType="separate"/>
      </w:r>
      <w:r w:rsidR="000B0BA4">
        <w:t>Discussion</w:t>
      </w:r>
      <w:r w:rsidR="004A7CF1">
        <w:fldChar w:fldCharType="end"/>
      </w:r>
      <w:r w:rsidR="004A7CF1">
        <w:t>)</w:t>
      </w:r>
      <w:r w:rsidR="005D1BD9" w:rsidRPr="00E81580">
        <w:t>.</w:t>
      </w:r>
    </w:p>
    <w:p w14:paraId="11EAA18F" w14:textId="228F69E2" w:rsidR="00EB61E4" w:rsidRPr="00EB61E4" w:rsidRDefault="00EB61E4" w:rsidP="00FC6F80">
      <w:pPr>
        <w:pStyle w:val="Heading2"/>
      </w:pPr>
      <w:r>
        <w:t>GA-</w:t>
      </w:r>
      <w:r>
        <w:t>signaling</w:t>
      </w:r>
      <w:r>
        <w:t xml:space="preserve"> DELLA domain transcription factors </w:t>
      </w:r>
      <w:r>
        <w:t>influence</w:t>
      </w:r>
      <w:r>
        <w:t xml:space="preserve"> the ionome of maize</w:t>
      </w:r>
    </w:p>
    <w:p w14:paraId="1F109CB7" w14:textId="3DA938C4" w:rsidR="008458B3" w:rsidRDefault="008458B3" w:rsidP="008458B3">
      <w:r>
        <w:t xml:space="preserve">One of the high-confidence candidate genes, which appeared in the HPO sets comparing Cd and the ZmRoot network, is the Gibberellin (GA) signaling component and DELLA- and GRAS-domain transcription factor </w:t>
      </w:r>
      <w:r w:rsidRPr="00EB7EEB">
        <w:rPr>
          <w:i/>
        </w:rPr>
        <w:t>dwarf9</w:t>
      </w:r>
      <w:r>
        <w:t xml:space="preserve"> (GRMZM2G024973, </w:t>
      </w:r>
      <w:r w:rsidRPr="00D97A24">
        <w:rPr>
          <w:i/>
        </w:rPr>
        <w:t>d9</w:t>
      </w:r>
      <w:r>
        <w:t xml:space="preserve">; </w:t>
      </w:r>
      <w:r w:rsidRPr="00A570DC">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"http://www.mendeley.com/documents/?uuid=78ae9024-e236-4ad4-a5bd-08f83a130147", "http://www.mendeley.com/documents/?uuid=d61a0e9f-7aa1-454c-ab36-563fdf3a678a"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rsidRPr="00A570DC">
        <w:fldChar w:fldCharType="separate"/>
      </w:r>
      <w:r w:rsidRPr="00C61012">
        <w:rPr>
          <w:noProof/>
        </w:rPr>
        <w:t>(Winkler and Freeling 1994)</w:t>
      </w:r>
      <w:r w:rsidRPr="00A570DC">
        <w:fldChar w:fldCharType="end"/>
      </w:r>
      <w:r w:rsidR="00DA1611">
        <w:t>)</w:t>
      </w:r>
      <w:r>
        <w:t xml:space="preserve">. </w:t>
      </w:r>
      <w:r w:rsidR="00DE624B">
        <w:rPr>
          <w:i/>
        </w:rPr>
        <w:t>d</w:t>
      </w:r>
      <w:r w:rsidR="00493245">
        <w:rPr>
          <w:i/>
        </w:rPr>
        <w:t>9</w:t>
      </w:r>
      <w:r>
        <w:t xml:space="preserve"> is one of two DELLA paralogs in the maize genome, the other is </w:t>
      </w:r>
      <w:r w:rsidRPr="00EB7EEB">
        <w:rPr>
          <w:i/>
        </w:rPr>
        <w:t>dwarf8</w:t>
      </w:r>
      <w:r>
        <w:t xml:space="preserve"> (</w:t>
      </w:r>
      <w:r w:rsidR="003625D1">
        <w:t xml:space="preserve">GRMZM2G144744; </w:t>
      </w:r>
      <w:bookmarkStart w:id="60" w:name="_GoBack"/>
      <w:bookmarkEnd w:id="60"/>
      <w:r w:rsidRPr="00EB7EEB">
        <w:rPr>
          <w:i/>
        </w:rPr>
        <w:t>d8</w:t>
      </w:r>
      <w:r>
        <w:t xml:space="preserve">), both of which can be mutated to dominant negative forms that display dwarf phenotypes and dramatic suppression of GA responses. </w:t>
      </w:r>
      <w:r w:rsidRPr="00EB7EEB">
        <w:rPr>
          <w:i/>
        </w:rPr>
        <w:t>d9</w:t>
      </w:r>
      <w:r>
        <w:t xml:space="preserve"> was discovered among the high-confidence candidates for Cd while </w:t>
      </w:r>
      <w:r w:rsidRPr="00EB7EEB">
        <w:rPr>
          <w:i/>
        </w:rPr>
        <w:t>d8</w:t>
      </w:r>
      <w:r>
        <w:t xml:space="preserve"> was not, though both </w:t>
      </w:r>
      <w:r w:rsidRPr="00EB7EEB">
        <w:rPr>
          <w:i/>
        </w:rPr>
        <w:t>d8</w:t>
      </w:r>
      <w:r>
        <w:t xml:space="preserve"> and </w:t>
      </w:r>
      <w:r w:rsidRPr="00EB7EEB">
        <w:rPr>
          <w:i/>
        </w:rPr>
        <w:t>d9</w:t>
      </w:r>
      <w:r>
        <w:t xml:space="preserve"> are present in the root based co-expression network (ZmRoot). There was only moderate, but positive co-expression between </w:t>
      </w:r>
      <w:r>
        <w:rPr>
          <w:i/>
        </w:rPr>
        <w:t>dwarf8</w:t>
      </w:r>
      <w:r>
        <w:t xml:space="preserve"> and </w:t>
      </w:r>
      <w:r w:rsidRPr="00EB7EEB">
        <w:rPr>
          <w:i/>
        </w:rPr>
        <w:t>d9</w:t>
      </w:r>
      <w:r>
        <w:t xml:space="preserve"> (ZmRoot: Z=1.03; ZmPAN: Z=1.04). Given the indistinguishable phenotypes of the known dominant mutants of </w:t>
      </w:r>
      <w:r w:rsidRPr="00957ADC">
        <w:rPr>
          <w:i/>
        </w:rPr>
        <w:t>d8</w:t>
      </w:r>
      <w:r>
        <w:t xml:space="preserve"> and </w:t>
      </w:r>
      <w:r w:rsidRPr="00957ADC">
        <w:rPr>
          <w:i/>
        </w:rPr>
        <w:t>d9</w:t>
      </w:r>
      <w:r>
        <w:t xml:space="preserve">, the most likely explanation for this result is that there was allelic variation for </w:t>
      </w:r>
      <w:r w:rsidRPr="00EB7EEB">
        <w:rPr>
          <w:i/>
        </w:rPr>
        <w:t>d9</w:t>
      </w:r>
      <w:r>
        <w:t xml:space="preserve"> in the GWAS panel, but not </w:t>
      </w:r>
      <w:r w:rsidRPr="00EB7EEB">
        <w:rPr>
          <w:i/>
        </w:rPr>
        <w:t>d8</w:t>
      </w:r>
      <w:r>
        <w:t xml:space="preserve">. </w:t>
      </w:r>
      <w:r w:rsidRPr="004F33CF">
        <w:t>The GA biosynthetic enzyme Ent Kaurene synthase (GRMZM2G093</w:t>
      </w:r>
      <w:r>
        <w:t xml:space="preserve">603) encoding the </w:t>
      </w:r>
      <w:r w:rsidRPr="00EB7EEB">
        <w:rPr>
          <w:i/>
        </w:rPr>
        <w:t>dwarf5</w:t>
      </w:r>
      <w:r>
        <w:t xml:space="preserve"> locus </w:t>
      </w:r>
      <w:r>
        <w:fldChar w:fldCharType="begin" w:fldLock="1"/>
      </w:r>
      <w:r>
        <w:instrText>ADDIN CSL_CITATION { "citationItems" : [ { "id" : "ITEM-1", "itemData" : { "DOI" : "10.1104/pp.15.01727", "ISBN" : "8615208422589", "ISSN" : "0032-0889", "PMID" : "26620527", "abstract" : "While most commonly associated with its role in gibberellin phytohormone biosynthesis, ent-kaurene also serves as an intermediate in more specialized diterpenoid metabolism, as exemplified by the more than 800 known derived natural products. Among these are the maize kauralexins. However, no ent-kaurene synthases (KSs) have been identified from maize. The maize gibberellin-deficient dwarf-5 (d5) mutant has been associated with a loss of KS activity. The relevant genetic lesion has been previously mapped, and was found here to correlate with the location of the KS-like gene ZmKSL3. Intriguingly, this forms part of a tandem array with two other terpene synthases (TPSs). Although one of these, ZmTPS1, has been previously reported to encode a sesquiterpene synthase, and both ZmTPS1 and that encoded by the third gene, ZmKSL5, have lost the N-terminal \u03b3-domain prototypically associated with KS(L)s, all three genes fall within the KS(L) or TPS-e subfamily. Here it is reported that all three genes encode enzymes that are targeted to the plastid in planta, where diterpenoid biosynthesis is initiated, and which all readily catalyze the production of ent-kaurene. Consistent with the closer phylogenetic relationship of ZmKSL3 with previously identified KSs from cereals, only transcription of this gene is affected in d5 plants. On the other hand, the expression of all three of these genes is inducible, suggesting a role in more specialized metabolism, such as that of the kauralexins. Thus, these results clarify not only gibberellin phytohormone, but also diterpenoid phytoalexin biosynthesis in this important cereal crop plant.", "author" : [ { "dropping-particle" : "", "family" : "Fu", "given" : "Jingye", "non-dropping-particle" : "", "parse-names" : false, "suffix" : "" }, { "dropping-particle" : "", "family" : "Ren", "given" : "Fei", "non-dropping-particle" : "", "parse-names" : false, "suffix" : "" }, { "dropping-particle" : "", "family" : "Lu", "given" : "Xuan", "non-dropping-particle" : "", "parse-names" : false, "suffix" : "" }, { "dropping-particle" : "", "family" : "Mao", "given" : "Hongjie", "non-dropping-particle" : "", "parse-names" : false, "suffix" : "" }, { "dropping-particle" : "", "family" : "Xu", "given" : "Meimei", "non-dropping-particle" : "", "parse-names" : false, "suffix" : "" }, { "dropping-particle" : "", "family" : "Degenhardt", "given" : "J\u00f6rg", "non-dropping-particle" : "", "parse-names" : false, "suffix" : "" }, { "dropping-particle" : "", "family" : "Peters", "given" : "Reuben J.", "non-dropping-particle" : "", "parse-names" : false, "suffix" : "" }, { "dropping-particle" : "", "family" : "Wang", "given" : "Qiang", "non-dropping-particle" : "", "parse-names" : false, "suffix" : "" } ], "container-title" : "Plant Physiology", "id" : "ITEM-1", "issue" : "2", "issued" : { "date-parts" : [ [ "2016" ] ] }, "page" : "742-751", "title" : "A Tandem Array of &lt;i&gt;ent&lt;/i&gt; -Kaurene Synthases in Maize with Roles in Gibberellin and More Specialized Metabolism", "type" : "article-journal", "volume" : "170" }, "uris" : [ "http://www.mendeley.com/documents/?uuid=933cef19-a3ba-4af4-88ac-405118b51422", "http://www.mendeley.com/documents/?uuid=b599e4c9-87ae-4c6f-97db-c959c7f30a33" ] } ], "mendeley" : { "formattedCitation" : "(Fu et al. 2016)", "plainTextFormattedCitation" : "(Fu et al. 2016)", "previouslyFormattedCitation" : "(Fu et al. 2016)" }, "properties" : { "noteIndex" : 0 }, "schema" : "https://github.com/citation-style-language/schema/raw/master/csl-citation.json" }</w:instrText>
      </w:r>
      <w:r>
        <w:fldChar w:fldCharType="separate"/>
      </w:r>
      <w:r w:rsidRPr="008E559C">
        <w:rPr>
          <w:noProof/>
        </w:rPr>
        <w:t>(Fu et al. 2016)</w:t>
      </w:r>
      <w:r>
        <w:fldChar w:fldCharType="end"/>
      </w:r>
      <w:r w:rsidRPr="004F33CF">
        <w:t xml:space="preserve"> also affected the concentration of seed Cd and </w:t>
      </w:r>
      <w:r>
        <w:t>appeared among the HPO genes for Sr</w:t>
      </w:r>
      <w:r w:rsidR="009205AD">
        <w:t xml:space="preserve"> in the ZmRoot network</w:t>
      </w:r>
      <w:r>
        <w:t xml:space="preserve">. </w:t>
      </w:r>
      <w:r w:rsidRPr="004F33CF">
        <w:t>This gene is required for the biosynthesis of bioactive GA via ent-Kaurene</w:t>
      </w:r>
      <w:r>
        <w:t>,</w:t>
      </w:r>
      <w:r w:rsidRPr="004F33CF">
        <w:t xml:space="preserve"> strongly suggesting that GA signaling in the roots shapes the ionome and alters the accumulation of Cd in seeds, with potential impacts on human health.</w:t>
      </w:r>
    </w:p>
    <w:p w14:paraId="5B58DA44" w14:textId="77777777" w:rsidR="008458B3" w:rsidRPr="005F38FF" w:rsidRDefault="008458B3" w:rsidP="008458B3">
      <w:pPr>
        <w:pStyle w:val="Heading3"/>
      </w:pPr>
      <w:bookmarkStart w:id="61" w:name="_Ref484091798"/>
      <w:r w:rsidRPr="005F38FF">
        <w:t>Fig. 9</w:t>
      </w:r>
      <w:bookmarkEnd w:id="61"/>
    </w:p>
    <w:p w14:paraId="7ABA4EF9" w14:textId="77777777" w:rsidR="008458B3" w:rsidRPr="00861C5C" w:rsidRDefault="008458B3" w:rsidP="008458B3">
      <w:pPr>
        <w:pStyle w:val="Heading4"/>
        <w:rPr>
          <w:highlight w:val="red"/>
        </w:rPr>
      </w:pPr>
      <w:r w:rsidRPr="005F38FF">
        <w:t xml:space="preserve">Ionomic profiles of D8 and D9 mutants </w:t>
      </w:r>
    </w:p>
    <w:p w14:paraId="5874925A" w14:textId="77777777" w:rsidR="008458B3" w:rsidRDefault="008458B3" w:rsidP="008458B3">
      <w:pPr>
        <w:pStyle w:val="Subtitle"/>
      </w:pPr>
      <w:r>
        <w:t xml:space="preserve">Boxplots displaying mean I DIDN'T MAKE THEM ASK SOMEBODY ELSE and ranges with p-values from pair-wise t-tests comparing wild-type and mutant siblings for </w:t>
      </w:r>
      <w:r w:rsidRPr="003B38CF">
        <w:t>9</w:t>
      </w:r>
      <w:r>
        <w:t xml:space="preserve"> elements. </w:t>
      </w:r>
    </w:p>
    <w:p w14:paraId="0B1F761E" w14:textId="743EBE17" w:rsidR="008458B3" w:rsidRDefault="008458B3" w:rsidP="008458B3">
      <w:r>
        <w:t>To test for an impact of GA signaling on the ionome, and provide single-locus tests, w</w:t>
      </w:r>
      <w:r w:rsidRPr="009D3B04">
        <w:t xml:space="preserve">e </w:t>
      </w:r>
      <w:r>
        <w:t>grew</w:t>
      </w:r>
      <w:r w:rsidRPr="009D3B04">
        <w:t xml:space="preserve"> </w:t>
      </w:r>
      <w:r>
        <w:t xml:space="preserve">the </w:t>
      </w:r>
      <w:r w:rsidRPr="009D3B04">
        <w:t xml:space="preserve">dominant GA-insensitive mutants </w:t>
      </w:r>
      <w:r w:rsidRPr="00A70A3C">
        <w:rPr>
          <w:i/>
        </w:rPr>
        <w:t>D9-1</w:t>
      </w:r>
      <w:r w:rsidRPr="009D3B04">
        <w:t xml:space="preserve"> and </w:t>
      </w:r>
      <w:r w:rsidRPr="00A70A3C">
        <w:rPr>
          <w:i/>
        </w:rPr>
        <w:t>D8-mpl</w:t>
      </w:r>
      <w:r w:rsidRPr="009D3B04">
        <w:t xml:space="preserve"> and their null segregating sibling</w:t>
      </w:r>
      <w:r>
        <w:t xml:space="preserve">s. </w:t>
      </w:r>
      <w:r w:rsidRPr="009D3B04">
        <w:t xml:space="preserve"> </w:t>
      </w:r>
      <w:r>
        <w:t>L</w:t>
      </w:r>
      <w:r w:rsidRPr="009D3B04">
        <w:t xml:space="preserve">ines were grown in the field and kernels’ element profiles analyzed. The dominant </w:t>
      </w:r>
      <w:r w:rsidRPr="00A70A3C">
        <w:rPr>
          <w:i/>
        </w:rPr>
        <w:t>D8-mpl</w:t>
      </w:r>
      <w:r w:rsidRPr="009D3B04">
        <w:t xml:space="preserve"> and </w:t>
      </w:r>
      <w:r w:rsidRPr="00A70A3C">
        <w:rPr>
          <w:i/>
        </w:rPr>
        <w:t>D9-1</w:t>
      </w:r>
      <w:r w:rsidRPr="009D3B04">
        <w:t xml:space="preserve"> alleles have </w:t>
      </w:r>
      <w:r w:rsidR="00C26C6A">
        <w:t>nearly</w:t>
      </w:r>
      <w:r w:rsidRPr="009D3B04">
        <w:t xml:space="preserve"> equivalent effects on above-ground plant growth and similar GA-insensitivity phenotypes </w:t>
      </w:r>
      <w:r>
        <w:t xml:space="preserve">in the shoots </w:t>
      </w:r>
      <w:r>
        <w:fldChar w:fldCharType="begin" w:fldLock="1"/>
      </w:r>
      <w:r>
        <w:instrText>ADDIN CSL_CITATION { "citationItems" : [ { "id" : "ITEM-1", "itemData" : { "DOI" : "10.1007/BF00201811", "ISBN" : "0032-0935", "ISSN" : "0032-0935", "abstract" : "Maize (Zea mays L.) DwarJ8-1 (DS-1) is an an-dromonoecious dwarf mutant proposed to be involved in gibberellin (GA) reception (Fujioka et al. 1988b; Harberd and Freeling 1989). The mutant D8-1 is dominant and GA-nonresponsive (Phinney 1956). We show by map po-sition and similarity of phenotype that five additional dwarf mutants are D8 alleles. We show by map position and similarity of phenotype that a second andromonoe-cious dwarf mutant, D9-1, defines a duplicate gene. Maize D9-1 and each dominant D8 allele specify a different plant stature, from very mild to very severe dwarfism. Plants of D9-1 and all dominant D8 alleles, except D8-1591, were GA-nonresponsive when treated with 7500 nmol GA 3. The behavior of the mild dwarf D8-1591 was unique in that a small but significant growth re-sponse was detected (37% for D8-1591 vs. 130% for the wild type) when treated with 7500 nmol GA 3. These re-sults establish that all dwarf genotypes, except D8-15,91, in one dose set a maximum limit on plant growth and block the normal response to GA. When treated with the GA-synthesis inhibitor paclobutrazol, plants of all dwarf genotypes and wild-type siblings were severely dwarfed. Plants of all dwarf genotypes treated with the GA-syn-thesis inhibitor paclobutrazol and GA 3 were returned to their normal dwarf phenotype. Dominant dwarfing, de-layed flowering, increased tillering, and anther develop-ment in the ear are characteristic features of D9-1 and all D8 alleles. The GA-synthesis-deficient dwarfs also have these characteristic features. We discuss the function of the wild-type gene product in the context of the observed results. Abbreviations: D8 = DwarJS; D9 = Dwarj9; GAcm = gibberellin A~m; GA 3 = gibberellic acid; MNL = Maize Genetics Coopera-tion Newsletter; NIL = near-isogenic lines; RFLP = restriction fragment length polymorphism; WT = wild type Correspondence to: R.G. Winkler; FAX: 1 (602) 6217186; Tel.: 1", "author" : [ { "dropping-particle" : "", "family" : "Winkler", "given" : "Rodney G", "non-dropping-particle" : "", "parse-names" : false, "suffix" : "" }, { "dropping-particle" : "", "family" : "Freeling", "given" : "Michael", "non-dropping-particle" : "", "parse-names" : false, "suffix" : "" } ], "container-title" : "Planta", "id" : "ITEM-1", "issued" : { "date-parts" : [ [ "1994" ] ] }, "page" : "341-348", "title" : "Physiological genetics of the dominant gibberellin-nonresponsive maize dwarfs, Dwart8 and Dwart9", "type" : "article-journal", "volume" : "193" }, "uris" : [ "http://www.mendeley.com/documents/?uuid=d61a0e9f-7aa1-454c-ab36-563fdf3a678a", "http://www.mendeley.com/documents/?uuid=78ae9024-e236-4ad4-a5bd-08f83a130147" ] } ], "mendeley" : { "formattedCitation" : "(Winkler and Freeling 1994)", "plainTextFormattedCitation" : "(Winkler and Freeling 1994)", "previouslyFormattedCitation" : "(Winkler and Freeling 1994)" }, "properties" : { "noteIndex" : 0 }, "schema" : "https://github.com/citation-style-language/schema/raw/master/csl-citation.json" }</w:instrText>
      </w:r>
      <w:r>
        <w:fldChar w:fldCharType="separate"/>
      </w:r>
      <w:r w:rsidRPr="00C61012">
        <w:rPr>
          <w:noProof/>
        </w:rPr>
        <w:t>(Winkler and Freeling 1994)</w:t>
      </w:r>
      <w:r>
        <w:fldChar w:fldCharType="end"/>
      </w:r>
      <w:r w:rsidRPr="009D3B04">
        <w:t>. Both mutants were obtained from the maize genetics co-op and crossed three times to inbred B73 to generate BC2F1 families segregating 1:1 for the dwarf phenotype. Ears from phenotypically dwarf and phenotypically wild</w:t>
      </w:r>
      <w:r>
        <w:t xml:space="preserve"> </w:t>
      </w:r>
      <w:r w:rsidRPr="009D3B04">
        <w:t>type siblings were collected and processed for single-seed ionomic profiling</w:t>
      </w:r>
      <w:r>
        <w:t xml:space="preserve"> (</w:t>
      </w:r>
      <w:r>
        <w:fldChar w:fldCharType="begin"/>
      </w:r>
      <w:r>
        <w:instrText xml:space="preserve"> REF _Ref484091798 \h </w:instrText>
      </w:r>
      <w:r>
        <w:fldChar w:fldCharType="separate"/>
      </w:r>
      <w:r w:rsidRPr="005F38FF">
        <w:t>Fig. 9</w:t>
      </w:r>
      <w:r>
        <w:fldChar w:fldCharType="end"/>
      </w:r>
      <w:r>
        <w:t>)</w:t>
      </w:r>
      <w:r w:rsidRPr="009D3B04">
        <w:t xml:space="preserve">. Both dwarf lines had significantly different elemental compositions from their wild type siblings. A joint analysis </w:t>
      </w:r>
      <w:r>
        <w:t xml:space="preserve">by t-tests between least-squared means comparing dwarfs and wild-types </w:t>
      </w:r>
      <w:r w:rsidRPr="009D3B04">
        <w:t xml:space="preserve">revealed that </w:t>
      </w:r>
      <w:r w:rsidRPr="00A305F2">
        <w:t>Mg, P, S, Fe, Cu, Sr</w:t>
      </w:r>
      <w:r w:rsidRPr="009D3B04" w:rsidDel="00296603">
        <w:t xml:space="preserve"> </w:t>
      </w:r>
      <w:r>
        <w:t xml:space="preserve"> </w:t>
      </w:r>
      <w:r w:rsidRPr="009D3B04">
        <w:t>were higher in the dwarf</w:t>
      </w:r>
      <w:r>
        <w:t xml:space="preserve"> than wild-type seeds</w:t>
      </w:r>
      <w:r w:rsidRPr="009D3B04">
        <w:t xml:space="preserve">. In addition to the elements that were different in the joint model, </w:t>
      </w:r>
      <w:r w:rsidRPr="00A44BA1">
        <w:rPr>
          <w:i/>
        </w:rPr>
        <w:t>D9-1</w:t>
      </w:r>
      <w:r w:rsidRPr="009D3B04">
        <w:t xml:space="preserve"> was also significantly different </w:t>
      </w:r>
      <w:r>
        <w:t>from its wild-type siblings, by t test (p &lt; 0.05) for</w:t>
      </w:r>
      <w:r w:rsidRPr="009D3B04">
        <w:t xml:space="preserve"> </w:t>
      </w:r>
      <w:r>
        <w:t>Na content and seed weight</w:t>
      </w:r>
      <w:r w:rsidRPr="009D3B04">
        <w:t xml:space="preserve">. </w:t>
      </w:r>
      <w:r>
        <w:t xml:space="preserve">Dominant mutants of </w:t>
      </w:r>
      <w:r w:rsidRPr="00A44BA1">
        <w:rPr>
          <w:i/>
        </w:rPr>
        <w:t>d8</w:t>
      </w:r>
      <w:r w:rsidRPr="009D3B04">
        <w:t xml:space="preserve">, which is expressed in roots at lower levels than </w:t>
      </w:r>
      <w:r w:rsidRPr="00A44BA1">
        <w:rPr>
          <w:i/>
        </w:rPr>
        <w:t>d9</w:t>
      </w:r>
      <w:r w:rsidRPr="009D3B04">
        <w:t xml:space="preserve"> but many fold higher levels in shoots</w:t>
      </w:r>
      <w:r>
        <w:t>, as assessed from RNA-seq data curated on the Qteller website (qteller.org)</w:t>
      </w:r>
      <w:r w:rsidRPr="009D3B04">
        <w:t xml:space="preserve">, also was significantly greater in </w:t>
      </w:r>
      <w:r>
        <w:t xml:space="preserve">and Cd and </w:t>
      </w:r>
      <w:r w:rsidRPr="009D3B04">
        <w:t xml:space="preserve">Mo accumulation. It is possible that </w:t>
      </w:r>
      <w:r w:rsidRPr="00765696">
        <w:rPr>
          <w:i/>
        </w:rPr>
        <w:t>D</w:t>
      </w:r>
      <w:r w:rsidRPr="00A44BA1">
        <w:rPr>
          <w:i/>
        </w:rPr>
        <w:t>8-mpl</w:t>
      </w:r>
      <w:r w:rsidRPr="009D3B04">
        <w:t xml:space="preserve"> has a shoot-driven effect on Mo accumulation in the seed</w:t>
      </w:r>
      <w:r>
        <w:t>,</w:t>
      </w:r>
      <w:r w:rsidRPr="009D3B04">
        <w:t xml:space="preserve"> but we note that previous work </w:t>
      </w:r>
      <w:r>
        <w:fldChar w:fldCharType="begin" w:fldLock="1"/>
      </w:r>
      <w:r>
        <w:instrText>ADDIN CSL_CITATION { "citationItems" : [ { "id" : "ITEM-1", "itemData" : { "DOI" : "10.1534/g3.116.034827", "ISBN" : "0000000238816", "ISSN" : "2160-1836", "abstract" : "Plants obtain soil-resident elements that support growth and metabolism from the water-flow facilitated by transpiration and active transport processes. The availability of elements in the environment interacts with the genetic capacity of organisms to modulate element uptake through plastic adaptive responses, such as homeostasis. These interactions should cause the elemental contents of plants to vary such that the effects of genetic polymorphisms will be dramatically dependent on the environment in which the plant is grown. To investigate genotype by environment interactions underlying elemental accumulation, we analyzed levels of elements in maize kernels of the Intermated B73 \u00d7 Mo17 (IBM) recombinant inbred population grown in 10 different environments, spanning a total of six locations and five different years. In analyses conducted separately for each environment, we identified a total of 79 quantitative trait loci (QTL) controlling seed elemental accumulation. While a set of these QTL was found in multiple environments, the majority were specific to a single environment, suggesting the presence of genetic by environment interactions. To specifically identify and quantify QTL by environment interactions (QEIs), we implemented two methods: linear modeling with environmental covariates, and QTL analysis on trait differences between growouts. With these approaches, we found several instances of QEI, indicating that elemental profiles are highly heritable, interrelated, and responsive to the environment.", "author" : [ { "dropping-particle" : "", "family" : "Asaro", "given" : "A.", "non-dropping-particle" : "", "parse-names" : false, "suffix" : "" }, { "dropping-particle" : "", "family" : "Ziegler", "given" : "G.", "non-dropping-particle" : "", "parse-names" : false, "suffix" : "" }, { "dropping-particle" : "", "family" : "Ziyomo", "given" : "C.", "non-dropping-particle" : "", "parse-names" : false, "suffix" : "" }, { "dropping-particle" : "", "family" : "Hoekenga", "given" : "O.", "non-dropping-particle" : "", "parse-names" : false, "suffix" : "" }, { "dropping-particle" : "", "family" : "Dilkes", "given" : "B.", "non-dropping-particle" : "", "parse-names" : false, "suffix" : "" }, { "dropping-particle" : "", "family" : "Baxter", "given" : "I.", "non-dropping-particle" : "", "parse-names" : false, "suffix" : "" } ], "container-title" : "G3&amp;amp;#58; Genes|Genomes|Genetics", "id" : "ITEM-1", "issue" : "December", "issued" : { "date-parts" : [ [ "2016" ] ] }, "page" : "4175-4183", "title" : "The Interaction of Genotype and Environment Determines Variation in the Maize Kernel Ionome", "type" : "article-journal", "volume" : "6" }, "uris" : [ "http://www.mendeley.com/documents/?uuid=2c24a045-183a-4b9a-9f77-20c024dd6d1c" ] } ], "mendeley" : { "formattedCitation" : "(Asaro et al. 2016)", "plainTextFormattedCitation" : "(Asaro et al. 2016)", "previouslyFormattedCitation" : "(Asaro et al. 2016)" }, "properties" : { "noteIndex" : 0 }, "schema" : "https://github.com/citation-style-language/schema/raw/master/csl-citation.json" }</w:instrText>
      </w:r>
      <w:r>
        <w:fldChar w:fldCharType="separate"/>
      </w:r>
      <w:r w:rsidRPr="00C42EDD">
        <w:rPr>
          <w:noProof/>
        </w:rPr>
        <w:t>(Asaro et al. 2016)</w:t>
      </w:r>
      <w:r>
        <w:fldChar w:fldCharType="end"/>
      </w:r>
      <w:r w:rsidRPr="009D3B04">
        <w:t xml:space="preserve"> identified a large effect QTL affecting Mo and containing the Mot1 gene a mere 22 Mb away from D8</w:t>
      </w:r>
      <w:r>
        <w:t xml:space="preserve">. As </w:t>
      </w:r>
      <w:r w:rsidRPr="009D3B04">
        <w:t xml:space="preserve">the allele </w:t>
      </w:r>
      <w:r>
        <w:t>at Mot1</w:t>
      </w:r>
      <w:r w:rsidRPr="009D3B04">
        <w:t xml:space="preserve"> is unknown in the original </w:t>
      </w:r>
      <w:r w:rsidRPr="00A44BA1">
        <w:rPr>
          <w:i/>
        </w:rPr>
        <w:t>D8-mpl</w:t>
      </w:r>
      <w:r w:rsidRPr="009D3B04">
        <w:t xml:space="preserve"> </w:t>
      </w:r>
      <w:r>
        <w:t>genetic background we cannot rule out</w:t>
      </w:r>
      <w:r w:rsidRPr="009D3B04">
        <w:t xml:space="preserve"> linkage drag carrying a Mot1 allele cannot be ruled out.</w:t>
      </w:r>
      <w:r>
        <w:t xml:space="preserve"> </w:t>
      </w:r>
      <w:r w:rsidRPr="009D3B04">
        <w:t>T</w:t>
      </w:r>
      <w:r>
        <w:t>h</w:t>
      </w:r>
      <w:r w:rsidRPr="009D3B04">
        <w:t xml:space="preserve">is dominant-negative allele of D9 did not recapitulate the Cd accumulation effect of the linked GWAS QTL that </w:t>
      </w:r>
      <w:r>
        <w:t>was the basis for its discovery as a high-confidence candidate gene by Camoco, but the D8-mpl allele did, and our data demonstrate that both D8 and D9 have broad effects on ionomic phenotypes</w:t>
      </w:r>
      <w:r w:rsidRPr="009D3B04">
        <w:t>.</w:t>
      </w:r>
    </w:p>
    <w:p w14:paraId="51031432" w14:textId="77777777" w:rsidR="008458B3" w:rsidRDefault="008458B3" w:rsidP="008458B3">
      <w:pPr>
        <w:pStyle w:val="Heading3"/>
      </w:pPr>
      <w:bookmarkStart w:id="62" w:name="_Ref481757037"/>
      <w:bookmarkStart w:id="63" w:name="_Ref484529183"/>
      <w:r>
        <w:t>Fig. 10</w:t>
      </w:r>
      <w:bookmarkEnd w:id="62"/>
      <w:bookmarkEnd w:id="63"/>
    </w:p>
    <w:p w14:paraId="7E2A9DF3" w14:textId="77777777" w:rsidR="008458B3" w:rsidRDefault="008458B3" w:rsidP="008458B3">
      <w:pPr>
        <w:pStyle w:val="Heading4"/>
      </w:pPr>
      <w:r>
        <w:t>Co-expression network for D9 and cadmium HPO genes</w:t>
      </w:r>
    </w:p>
    <w:p w14:paraId="43FA60AC" w14:textId="77777777" w:rsidR="008458B3" w:rsidRDefault="008458B3" w:rsidP="008458B3">
      <w:pPr>
        <w:pStyle w:val="Subtitle"/>
      </w:pPr>
      <w:r>
        <w:t xml:space="preserve">Co-expression interactions among high priority candidate (HPO) genes were identified in the ZmRoot network for Cadmium and visualized at several levels. Panel </w:t>
      </w:r>
      <w:r>
        <w:rPr>
          <w:b/>
        </w:rPr>
        <w:t>A</w:t>
      </w:r>
      <w:r>
        <w:t xml:space="preserve"> shows local interactions among the 126 cadmium HPO genes (red nodes). Genes are positioned based on chromosomal position and are arranged in a circle to visualize inter-locus interactions. Interactions among HPO genes and Della9 (D9; GRMZM2G024973) are highlighted in yellow. Panel </w:t>
      </w:r>
      <w:r>
        <w:rPr>
          <w:b/>
        </w:rPr>
        <w:t>B</w:t>
      </w:r>
      <w:r>
        <w:t xml:space="preserve"> shows a force directed layout of d9 with HPO neighbors. Circled genes show sets of genes with previously known roles in elemental accumulation.</w:t>
      </w:r>
    </w:p>
    <w:p w14:paraId="775B87D0" w14:textId="77777777" w:rsidR="008458B3" w:rsidRDefault="008458B3" w:rsidP="008458B3">
      <w:r>
        <w:t>Transcripts co-expressed with D9 were investigated to determine which among these were associated with ionomic traits, and in particular, seed Cd levels. In the ZmRoot network, D9 had strong co-expression interactions with 38 other HPO genes (</w:t>
      </w:r>
      <w:r>
        <w:fldChar w:fldCharType="begin"/>
      </w:r>
      <w:r>
        <w:instrText xml:space="preserve"> REF _Ref484529183 \h </w:instrText>
      </w:r>
      <w:r>
        <w:fldChar w:fldCharType="separate"/>
      </w:r>
      <w:r>
        <w:t>Fig. 10</w:t>
      </w:r>
      <w:r>
        <w:fldChar w:fldCharType="end"/>
      </w:r>
      <w:r>
        <w:t>A).  Among these were two other GRAS domain transcription factors including one of the maize Shortroot paralogs (GRMZM2G132794) and a second GRAS domain transcription factor (GRMZM2G079470). Both of these, as well as the presence of many cell cycle genes among the co-expressed genes and ionomics trait affecting genes, raised the possibility that, like in Arabidopsis (</w:t>
      </w:r>
      <w:r w:rsidRPr="00186291">
        <w:rPr>
          <w:highlight w:val="cyan"/>
        </w:rPr>
        <w:t>REF FIT IRT</w:t>
      </w:r>
      <w:r>
        <w:t xml:space="preserve">), DELLA-dependent processes, responsive to GA, both shape the architecture of the root and the ionome </w:t>
      </w:r>
      <w:r w:rsidRPr="00B70C94">
        <w:rPr>
          <w:highlight w:val="cyan"/>
        </w:rPr>
        <w:t>[Cite]</w:t>
      </w:r>
      <w:r>
        <w:t xml:space="preserve">. In Arabidopsis, DELLA expression disrupts Fe uptake and loss of DELLA prevents some Fe-deficiency mediated root growth suppression. Our finding that constitutive DELLA activity in the roots, affected by the D9-1 and D8-mpl mutants, </w:t>
      </w:r>
      <w:commentRangeStart w:id="64"/>
      <w:r>
        <w:t xml:space="preserve">resulted in excess Fe </w:t>
      </w:r>
      <w:commentRangeEnd w:id="64"/>
      <w:r>
        <w:rPr>
          <w:rStyle w:val="CommentReference"/>
        </w:rPr>
        <w:commentReference w:id="64"/>
      </w:r>
      <w:r>
        <w:t xml:space="preserve">points to a conserved role for the DELLA domain transcription factors and GA signaling in Fe homeostasis in maize, a plant with an entirely different Fe </w:t>
      </w:r>
      <w:commentRangeStart w:id="65"/>
      <w:r>
        <w:t xml:space="preserve">uptake system </w:t>
      </w:r>
      <w:commentRangeEnd w:id="65"/>
      <w:r>
        <w:rPr>
          <w:rStyle w:val="CommentReference"/>
        </w:rPr>
        <w:commentReference w:id="65"/>
      </w:r>
      <w:r>
        <w:t xml:space="preserve">than </w:t>
      </w:r>
      <w:r w:rsidRPr="00891C4A">
        <w:rPr>
          <w:i/>
        </w:rPr>
        <w:t>A. thaliana</w:t>
      </w:r>
      <w:r>
        <w:t xml:space="preserve">. However, the direction of the effect was opposite to that observed in </w:t>
      </w:r>
      <w:r w:rsidRPr="00891C4A">
        <w:rPr>
          <w:i/>
        </w:rPr>
        <w:t>A. thaliana</w:t>
      </w:r>
      <w:r>
        <w:t xml:space="preserve">. Future research into the targets of the DELLA proteins in maize will be required to further address these differences. </w:t>
      </w:r>
    </w:p>
    <w:p w14:paraId="0D7634E5" w14:textId="77777777" w:rsidR="008458B3" w:rsidRDefault="008458B3" w:rsidP="008458B3">
      <w:r>
        <w:t xml:space="preserve">Remarkably, the HPO co-expression network associated with D9 in the roots contained three genes with expected roles in the biosynthesis and polymerization </w:t>
      </w:r>
      <w:commentRangeStart w:id="66"/>
      <w:r>
        <w:t>of phenylpropanoids</w:t>
      </w:r>
      <w:commentRangeEnd w:id="66"/>
      <w:r>
        <w:rPr>
          <w:rStyle w:val="CommentReference"/>
        </w:rPr>
        <w:commentReference w:id="66"/>
      </w:r>
      <w:r>
        <w:t xml:space="preserve">. The genes encoded by enzymes that participate in phenylpropanoid biosynthesis CCR1 (GRMZM2G131205) and the maize LigB paralog (GRMZM2G078500) as well as a laccase paralog were co-expressed with D9 (GRMZM2G336337). LigB, which in Angiosperms is only known to be required for the formation of a </w:t>
      </w:r>
      <w:commentRangeStart w:id="67"/>
      <w:r>
        <w:t>pioneer s</w:t>
      </w:r>
      <w:commentRangeEnd w:id="67"/>
      <w:r>
        <w:rPr>
          <w:rStyle w:val="CommentReference"/>
        </w:rPr>
        <w:commentReference w:id="67"/>
      </w:r>
      <w:r>
        <w:t xml:space="preserve">pecialized metabolite of no known function in </w:t>
      </w:r>
      <w:r w:rsidRPr="00891C4A">
        <w:rPr>
          <w:i/>
        </w:rPr>
        <w:t>A. thaliana</w:t>
      </w:r>
      <w:r>
        <w:t>, was linked to QTL for multiple ions including Cd, Mn, Zn, and Ni. CCR1, however, was only found for Cd. The Laccase 12 gene (GRMZM2G336337) was also a multi-ionomic hit with linked SNPs affecting Cd</w:t>
      </w:r>
      <w:r w:rsidRPr="002851CD">
        <w:rPr>
          <w:highlight w:val="cyan"/>
        </w:rPr>
        <w:t>,</w:t>
      </w:r>
      <w:commentRangeStart w:id="68"/>
      <w:r w:rsidRPr="002851CD">
        <w:rPr>
          <w:highlight w:val="cyan"/>
        </w:rPr>
        <w:t xml:space="preserve"> Fe, and </w:t>
      </w:r>
      <w:commentRangeStart w:id="69"/>
      <w:r w:rsidRPr="002851CD">
        <w:rPr>
          <w:highlight w:val="cyan"/>
        </w:rPr>
        <w:t>P</w:t>
      </w:r>
      <w:commentRangeEnd w:id="68"/>
      <w:r>
        <w:rPr>
          <w:rStyle w:val="CommentReference"/>
        </w:rPr>
        <w:commentReference w:id="68"/>
      </w:r>
      <w:commentRangeEnd w:id="69"/>
      <w:r>
        <w:rPr>
          <w:rStyle w:val="CommentReference"/>
        </w:rPr>
        <w:commentReference w:id="69"/>
      </w:r>
      <w:r>
        <w:t>.</w:t>
      </w:r>
    </w:p>
    <w:p w14:paraId="2C95E6E2" w14:textId="0AD7F243" w:rsidR="007E08F8" w:rsidRPr="007E08F8" w:rsidRDefault="008458B3" w:rsidP="008458B3">
      <w:r>
        <w:t xml:space="preserve">Genes co-expressed with D9 also were identified in the ZmPAN network. Consistent with the hypothesis that maize DELLA regulated the type II iron uptake mechanism used by grasses, the </w:t>
      </w:r>
      <w:commentRangeStart w:id="70"/>
      <w:r>
        <w:t>nicotianamine</w:t>
      </w:r>
      <w:commentRangeEnd w:id="70"/>
      <w:r>
        <w:rPr>
          <w:rStyle w:val="CommentReference"/>
        </w:rPr>
        <w:commentReference w:id="70"/>
      </w:r>
      <w:r>
        <w:t xml:space="preserve"> syntase3 gene (GRMZM2G439195, ZmPAN-Cd), which is required for making the type II iron chelators, was both a Cd GWAS hit and substantially co-expressed with D9 in the ZmPAN network such that it contributed to the identification of D9 as an HPO gene for Cd.</w:t>
      </w:r>
    </w:p>
    <w:p w14:paraId="61970299" w14:textId="49C2E56E" w:rsidR="00624BC1" w:rsidRPr="00624BC1" w:rsidRDefault="009E7663" w:rsidP="008458B3">
      <w:pPr>
        <w:pStyle w:val="Heading2"/>
      </w:pPr>
      <w:r>
        <w:t>Camoco</w:t>
      </w:r>
      <w:r w:rsidR="005A3DE3">
        <w:t xml:space="preserve"> </w:t>
      </w:r>
      <w:r w:rsidR="00D62503">
        <w:t>identifies</w:t>
      </w:r>
      <w:r w:rsidR="005A3DE3">
        <w:t xml:space="preserve"> GWAS candidate</w:t>
      </w:r>
      <w:r w:rsidR="00D62503">
        <w:t>s</w:t>
      </w:r>
      <w:r w:rsidR="0063339F">
        <w:t xml:space="preserve"> for</w:t>
      </w:r>
      <w:r w:rsidR="00D6369B">
        <w:t xml:space="preserve"> ion accumulation in maize seeds</w:t>
      </w:r>
      <w:r w:rsidR="00624BC1">
        <w:rPr>
          <w:rStyle w:val="CommentReference"/>
          <w:rFonts w:asciiTheme="minorHAnsi" w:eastAsiaTheme="minorHAnsi" w:hAnsiTheme="minorHAnsi" w:cs="Arial"/>
          <w:color w:val="auto"/>
        </w:rPr>
        <w:commentReference w:id="71"/>
      </w:r>
    </w:p>
    <w:p w14:paraId="316599A1" w14:textId="77777777" w:rsidR="007C768D" w:rsidRDefault="007E08F8" w:rsidP="002933C8">
      <w:r>
        <w:t>In addition to the GO enrichment analysis</w:t>
      </w:r>
      <w:r w:rsidR="008C22D3">
        <w:t xml:space="preserve"> of </w:t>
      </w:r>
      <w:r>
        <w:t xml:space="preserve">high-confidence candidate causal genes identified by our approach, we manually examined </w:t>
      </w:r>
      <w:r w:rsidR="008C22D3">
        <w:t xml:space="preserve">the </w:t>
      </w:r>
      <w:r>
        <w:t xml:space="preserve">literature evidence supporting </w:t>
      </w:r>
      <w:r w:rsidR="008C22D3">
        <w:t xml:space="preserve">the </w:t>
      </w:r>
      <w:r>
        <w:t xml:space="preserve">association of these genes with ionomic traits. </w:t>
      </w:r>
      <w:r w:rsidR="008C22D3">
        <w:t>In addition to genes with known roles in elemental homeostasis, HPO genes for some ionomic traits included multiple genes encoding known members of the same pathway or protein complex. This suggest</w:t>
      </w:r>
      <w:r w:rsidR="00DD6636">
        <w:t>ed</w:t>
      </w:r>
      <w:r w:rsidR="008C22D3">
        <w:t xml:space="preserve"> that biological signal was enriched by our novel combination of expression level polymorphisms and GWAS and provide</w:t>
      </w:r>
      <w:r w:rsidR="00DD6636">
        <w:t>d</w:t>
      </w:r>
      <w:r w:rsidR="008C22D3">
        <w:t xml:space="preserve"> evidence of novel associations between multiple pathways and elemental homeostasis. </w:t>
      </w:r>
    </w:p>
    <w:p w14:paraId="21C37C86" w14:textId="65DD8A31" w:rsidR="008C22D3" w:rsidRPr="00B750E1" w:rsidRDefault="007E08F8" w:rsidP="008C22D3">
      <w:r>
        <w:t>For example, o</w:t>
      </w:r>
      <w:r w:rsidR="007C768D" w:rsidRPr="007C768D">
        <w:t xml:space="preserve">ne gene with </w:t>
      </w:r>
      <w:r w:rsidR="002B5295">
        <w:t xml:space="preserve">highly pleiotropic </w:t>
      </w:r>
      <w:r w:rsidR="007C768D" w:rsidRPr="007C768D">
        <w:t xml:space="preserve">effects on the maize kernel ionome is </w:t>
      </w:r>
      <w:r w:rsidR="007C768D" w:rsidRPr="006D108A">
        <w:rPr>
          <w:i/>
        </w:rPr>
        <w:t>sugary1</w:t>
      </w:r>
      <w:r w:rsidR="007C768D" w:rsidRPr="007C768D">
        <w:t xml:space="preserve"> (</w:t>
      </w:r>
      <w:r w:rsidR="007C768D" w:rsidRPr="006D108A">
        <w:rPr>
          <w:i/>
        </w:rPr>
        <w:t>su1</w:t>
      </w:r>
      <w:r w:rsidR="007C768D" w:rsidRPr="007C768D">
        <w:t>;</w:t>
      </w:r>
      <w:r w:rsidR="00340496">
        <w:t xml:space="preserve"> </w:t>
      </w:r>
      <w:r w:rsidR="007C768D" w:rsidRPr="007C768D">
        <w:t xml:space="preserve">GRMZM2G138060)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"http://www.mendeley.com/documents/?uuid=9fed81d4-c1a9-4730-b0e9-08f632e3ed05",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Genetic polymorphisms that affect seed compartment proportions or the major storage constituents are expected to contribute disproportionately to variation in seed ionomic contents. For this reason, six IL14H RIL’s that were still segregating for the recessive </w:t>
      </w:r>
      <w:r w:rsidR="007C768D" w:rsidRPr="006D108A">
        <w:rPr>
          <w:i/>
        </w:rPr>
        <w:t>su1</w:t>
      </w:r>
      <w:r w:rsidR="007C768D" w:rsidRPr="007C768D">
        <w:t xml:space="preserve"> allele were previously tested for ionomic effects</w:t>
      </w:r>
      <w:r w:rsidR="00000311">
        <w:t xml:space="preserve"> </w:t>
      </w:r>
      <w:r w:rsidR="00000311">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000311">
        <w:fldChar w:fldCharType="separate"/>
      </w:r>
      <w:r w:rsidR="00C61012" w:rsidRPr="00C61012">
        <w:rPr>
          <w:noProof/>
        </w:rPr>
        <w:t>(I. R. Baxter et al. 2014)</w:t>
      </w:r>
      <w:r w:rsidR="00000311">
        <w:fldChar w:fldCharType="end"/>
      </w:r>
      <w:r w:rsidR="007C768D" w:rsidRPr="007C768D">
        <w:t xml:space="preserve">. This demonstrated that segregation for a loss of function allele at </w:t>
      </w:r>
      <w:r w:rsidR="007C768D" w:rsidRPr="006D108A">
        <w:rPr>
          <w:i/>
        </w:rPr>
        <w:t>su1</w:t>
      </w:r>
      <w:r w:rsidR="007C768D" w:rsidRPr="007C768D">
        <w:t xml:space="preserve">, on the cob, affected the levels of P, S, K, Ca, Mn, Fe, As, Se, and Rb in the seed </w:t>
      </w:r>
      <w:r w:rsidR="007C768D" w:rsidRPr="009E6F05">
        <w:fldChar w:fldCharType="begin" w:fldLock="1"/>
      </w:r>
      <w:r w:rsidR="009430C5">
        <w:instrText>ADDIN CSL_CITATION { "citationItems" : [ { "id" : "ITEM-1", "itemData" : { "DOI" : "10.1371/journal.pone.0087628", "ISBN" : "10.1371/journal.pone.0087628", "ISSN" : "19326203", "PMID" : "24489944", "abstract" : "The ionome, or elemental profile, of a maize kernel can be viewed in at least two distinct ways. First, the collection of elements within the kernel are food and feed for people and animals. Second, the ionome of the kernel represents a developmental end point that can summarize the life history of a plant, combining genetic programs and environmental interactions. We assert that single-kernel-based phenotyping of the ionome is an effective method of analysis, as it represents a reasonable compromise between precision, efficiency, and power. Here, we evaluate potential pitfalls of this sampling strategy using several field-grown maize sample sets. We demonstrate that there is enough genetically determined diversity in accumulation of many of the elements assayed to overcome potential artifacts. Further, we demonstrate that environmental signals are detectable through their influence on the kernel ionome. We conclude that using single kernels as the sampling unit is a valid approach for understanding genetic and environmental effects on the maize kernel ionome.", "author" : [ { "dropping-particle" : "", "family" : "Baxter", "given" : "Ivan R.", "non-dropping-particle" : "", "parse-names" : false, "suffix" : "" }, { "dropping-particle" : "", "family" : "Ziegler", "given" : "Gregory", "non-dropping-particle" : "", "parse-names" : false, "suffix" : "" }, { "dropping-particle" : "", "family" : "Lahner", "given" : "Brett", "non-dropping-particle" : "", "parse-names" : false, "suffix" : "" }, { "dropping-particle" : "V.", "family" : "Mickelbart", "given" : "Michael", "non-dropping-particle" : "", "parse-names" : false, "suffix" : "" }, { "dropping-particle" : "", "family" : "Foley", "given" : "Rachel", "non-dropping-particle" : "", "parse-names" : false, "suffix" : "" }, { "dropping-particle" : "", "family" : "Danku", "given" : "John", "non-dropping-particle" : "", "parse-names" : false, "suffix" : "" }, { "dropping-particle" : "", "family" : "Armstrong", "given" : "Paul", "non-dropping-particle" : "", "parse-names" : false, "suffix" : "" }, { "dropping-particle" : "", "family" : "Salt", "given" : "David E.", "non-dropping-particle" : "", "parse-names" : false, "suffix" : "" }, { "dropping-particle" : "", "family" : "Hoekenga", "given" : "Owen A.", "non-dropping-particle" : "", "parse-names" : false, "suffix" : "" } ], "container-title" : "PLoS ONE", "id" : "ITEM-1", "issue" : "1", "issued" : { "date-parts" : [ [ "2014" ] ] }, "title" : "Single-kernel ionomic profiles are highly heritable indicators of genetic and environmental influences on elemental accumulation in maize grain (Zea mays)", "type" : "article-journal", "volume" : "9" }, "uris" : [ "http://www.mendeley.com/documents/?uuid=377f9a64-fd5c-4bf5-8f81-56ebac898107", "http://www.mendeley.com/documents/?uuid=9fed81d4-c1a9-4730-b0e9-08f632e3ed05" ] } ], "mendeley" : { "formattedCitation" : "(I. R. Baxter et al. 2014)", "plainTextFormattedCitation" : "(I. R. Baxter et al. 2014)", "previouslyFormattedCitation" : "(I. R. Baxter et al. 2014)" }, "properties" : { "noteIndex" : 0 }, "schema" : "https://github.com/citation-style-language/schema/raw/master/csl-citation.json" }</w:instrText>
      </w:r>
      <w:r w:rsidR="007C768D" w:rsidRPr="009E6F05">
        <w:fldChar w:fldCharType="separate"/>
      </w:r>
      <w:r w:rsidR="00C61012" w:rsidRPr="00C61012">
        <w:rPr>
          <w:noProof/>
        </w:rPr>
        <w:t>(I. R. Baxter et al. 2014)</w:t>
      </w:r>
      <w:r w:rsidR="007C768D" w:rsidRPr="009E6F05">
        <w:fldChar w:fldCharType="end"/>
      </w:r>
      <w:r w:rsidR="007C768D" w:rsidRPr="007C768D">
        <w:t xml:space="preserve">. The </w:t>
      </w:r>
      <w:r w:rsidR="007C768D" w:rsidRPr="006D108A">
        <w:rPr>
          <w:i/>
        </w:rPr>
        <w:t>su1</w:t>
      </w:r>
      <w:r w:rsidR="007C768D" w:rsidRPr="007C768D">
        <w:t xml:space="preserve"> gene was present among the HPO genes for Se accumulation (</w:t>
      </w:r>
      <w:r w:rsidR="00652BD0">
        <w:fldChar w:fldCharType="begin"/>
      </w:r>
      <w:r w:rsidR="00652BD0">
        <w:instrText xml:space="preserve"> REF _Ref480187199 \h </w:instrText>
      </w:r>
      <w:r w:rsidR="00652BD0">
        <w:fldChar w:fldCharType="separate"/>
      </w:r>
      <w:r w:rsidR="000B0BA4">
        <w:t>Supp. Table 6</w:t>
      </w:r>
      <w:r w:rsidR="00652BD0">
        <w:fldChar w:fldCharType="end"/>
      </w:r>
      <w:r w:rsidR="007C768D" w:rsidRPr="007C768D">
        <w:t xml:space="preserve">) </w:t>
      </w:r>
      <w:r>
        <w:t>based on the root co-</w:t>
      </w:r>
      <w:r w:rsidR="007C768D" w:rsidRPr="007C768D">
        <w:t xml:space="preserve">expression </w:t>
      </w:r>
      <w:r>
        <w:t>network</w:t>
      </w:r>
      <w:r w:rsidR="002A1D73">
        <w:t xml:space="preserve"> (ZmRoot-Se)</w:t>
      </w:r>
      <w:r w:rsidR="007C768D" w:rsidRPr="007C768D">
        <w:t xml:space="preserve">. The </w:t>
      </w:r>
      <w:r w:rsidR="007C768D" w:rsidRPr="006D108A">
        <w:rPr>
          <w:i/>
        </w:rPr>
        <w:t>su1</w:t>
      </w:r>
      <w:r w:rsidR="007C768D" w:rsidRPr="007C768D">
        <w:t xml:space="preserve"> locus was only identified </w:t>
      </w:r>
      <w:r>
        <w:t>in the</w:t>
      </w:r>
      <w:r w:rsidR="007C768D" w:rsidRPr="007C768D">
        <w:t xml:space="preserve"> HPO</w:t>
      </w:r>
      <w:r>
        <w:t xml:space="preserve"> set</w:t>
      </w:r>
      <w:r w:rsidR="007C768D" w:rsidRPr="007C768D">
        <w:t xml:space="preserve"> for the element Se, but was linked to significant NAM GWAS SNPs for the elements P, K, and As. Thus, of the eight elements that were identified as co segregating with the </w:t>
      </w:r>
      <w:r w:rsidR="007C768D" w:rsidRPr="006D108A">
        <w:rPr>
          <w:i/>
        </w:rPr>
        <w:t>su1</w:t>
      </w:r>
      <w:r w:rsidR="007C768D" w:rsidRPr="007C768D">
        <w:t xml:space="preserve"> </w:t>
      </w:r>
      <w:r w:rsidR="005A3DE3">
        <w:t>allele</w:t>
      </w:r>
      <w:r w:rsidR="005A3DE3" w:rsidRPr="007C768D">
        <w:t xml:space="preserve"> </w:t>
      </w:r>
      <w:r w:rsidR="007C768D" w:rsidRPr="007C768D">
        <w:t xml:space="preserve">in the IL14H RIL population </w:t>
      </w:r>
      <w:r w:rsidR="005A3DE3">
        <w:t>and</w:t>
      </w:r>
      <w:r w:rsidR="007C768D" w:rsidRPr="007C768D">
        <w:t xml:space="preserve"> measured in the NAM panel, four were </w:t>
      </w:r>
      <w:r w:rsidR="005A3DE3">
        <w:t>associated with</w:t>
      </w:r>
      <w:r w:rsidR="007C768D" w:rsidRPr="007C768D">
        <w:t xml:space="preserve"> </w:t>
      </w:r>
      <w:r w:rsidR="007C768D" w:rsidRPr="006D108A">
        <w:rPr>
          <w:i/>
        </w:rPr>
        <w:t>su1</w:t>
      </w:r>
      <w:r w:rsidR="007C768D" w:rsidRPr="007C768D">
        <w:t xml:space="preserve"> </w:t>
      </w:r>
      <w:r w:rsidR="005A3DE3">
        <w:t xml:space="preserve">variation </w:t>
      </w:r>
      <w:r w:rsidR="007C768D" w:rsidRPr="007C768D">
        <w:t xml:space="preserve">in </w:t>
      </w:r>
      <w:r w:rsidR="00012680">
        <w:t>association panel</w:t>
      </w:r>
      <w:r w:rsidR="007C768D" w:rsidRPr="007C768D">
        <w:t xml:space="preserve">. It is formally possible that </w:t>
      </w:r>
      <w:r w:rsidR="007C768D" w:rsidRPr="006D108A">
        <w:rPr>
          <w:i/>
        </w:rPr>
        <w:t>su1</w:t>
      </w:r>
      <w:r w:rsidR="007C768D" w:rsidRPr="007C768D">
        <w:t>, which is expressed in multiple plant compartments including the roots</w:t>
      </w:r>
      <w:r w:rsidR="00605ECF">
        <w:t xml:space="preserve"> (</w:t>
      </w:r>
      <w:r w:rsidR="00C80535">
        <w:t>qteller.com,</w:t>
      </w:r>
      <w:r w:rsidR="00C80535">
        <w:fldChar w:fldCharType="begin" w:fldLock="1"/>
      </w:r>
      <w:r w:rsidR="00C80535">
        <w:instrText>ADDIN CSL_CITATION { "citationItems" : [ { "id" : "ITEM-1", "itemData" : { "DOI" : "10.1105/tpc.109.065714", "ISBN" : "1040-4651 (Print)", "ISSN" : "1040-4651", "PMID" : "19376930", "abstract" : "Maize (Zea mays) has an exceptionally complex genome with a rich history in both epigenetics and evolution. We report genomic landscapes of representative epigenetic modifications and their relationships to mRNA and small RNA (smRNA) transcriptomes in maize shoots and roots. The epigenetic patterns differed dramatically between genes and transposable elements, and two repressive marks (H3K27me3 and DNA methylation) were usually mutually exclusive. We found an organspecific distribution of canonical microRNAs (miRNAs) and endogenous small interfering RNAs (siRNAs), indicative of their tissue-specific biogenesis. Furthermore, we observed that a decreasing level of mop1 led to a concomitant decrease of 24- nucleotide siRNAs relative to 21-nucleotide miRNAs in a tissue-specific manner. A group of 22-nucleotide siRNAs may originate from long-hairpin double-stranded RNAs and preferentially target gene-coding regions. Additionally, a class of miRNA-like smRNAs, whose putative precursors can form short hairpins, potentially targets genes in trans. In summary, our data provide a critical analysis of the maize epigenome and its relationships to mRNA and smRNA transcriptomes.", "author" : [ { "dropping-particle" : "", "family" : "Wang", "given" : "X.", "non-dropping-particle" : "", "parse-names" : false, "suffix" : "" }, { "dropping-particle" : "", "family" : "Elling", "given" : "A. A.", "non-dropping-particle" : "", "parse-names" : false, "suffix" : "" }, { "dropping-particle" : "", "family" : "Li", "given" : "X.", "non-dropping-particle" : "", "parse-names" : false, "suffix" : "" }, { "dropping-particle" : "", "family" : "Li", "given" : "N.", "non-dropping-particle" : "", "parse-names" : false, "suffix" : "" }, { "dropping-particle" : "", "family" : "Peng", "given" : "Z.", "non-dropping-particle" : "", "parse-names" : false, "suffix" : "" }, { "dropping-particle" : "", "family" : "He", "given" : "G.", "non-dropping-particle" : "", "parse-names" : false, "suffix" : "" }, { "dropping-particle" : "", "family" : "Sun", "given" : "H.", "non-dropping-particle" : "", "parse-names" : false, "suffix" : "" }, { "dropping-particle" : "", "family" : "Qi", "given" : "Y.", "non-dropping-particle" : "", "parse-names" : false, "suffix" : "" }, { "dropping-particle" : "", "family" : "Liu", "given" : "X. S.", "non-dropping-particle" : "", "parse-names" : false, "suffix" : "" }, { "dropping-particle" : "", "family" : "Deng", "given" : "X. W.", "non-dropping-particle" : "", "parse-names" : false, "suffix" : "" } ], "container-title" : "the Plant Cell Online", "id" : "ITEM-1", "issue" : "4", "issued" : { "date-parts" : [ [ "2009" ] ] }, "page" : "1053-1069", "title" : "Genome-Wide and Organ-Specific Landscapes of Epigenetic Modifications and Their Relationships to mRNA and Small RNA Transcriptomes in Maize", "type" : "article-journal", "volume" : "21" }, "uris" : [ "http://www.mendeley.com/documents/?uuid=0c49791a-b8f4-4de0-8d74-a0ff5dd65176" ] } ], "mendeley" : { "formattedCitation" : "(Wang et al. 2009)", "plainTextFormattedCitation" : "(Wang et al. 2009)" }, "properties" : { "noteIndex" : 0 }, "schema" : "https://github.com/citation-style-language/schema/raw/master/csl-citation.json" }</w:instrText>
      </w:r>
      <w:r w:rsidR="00C80535">
        <w:fldChar w:fldCharType="separate"/>
      </w:r>
      <w:r w:rsidR="00C80535" w:rsidRPr="00C80535">
        <w:rPr>
          <w:noProof/>
        </w:rPr>
        <w:t>(Wang et al. 2009)</w:t>
      </w:r>
      <w:r w:rsidR="00C80535">
        <w:fldChar w:fldCharType="end"/>
      </w:r>
      <w:r w:rsidR="00605ECF">
        <w:t>)</w:t>
      </w:r>
      <w:r w:rsidR="007C768D" w:rsidRPr="007C768D">
        <w:t xml:space="preserve">, might also affect the seed ionome through effects beyond a dramatic loss of seed starch. This may result from coordinate regulation </w:t>
      </w:r>
      <w:r w:rsidR="00340496">
        <w:t>of</w:t>
      </w:r>
      <w:r w:rsidR="007C768D" w:rsidRPr="007C768D">
        <w:t xml:space="preserve"> the encoded isoamylase and other root-expressed determinants of S and Se metabolism, or a result of unexpected coordination between root and seed expression networks. The finding that HPO network neighbors for P were enriched among carbohydrate biosynthetic enzymes favors the </w:t>
      </w:r>
      <w:r w:rsidR="00C373CA">
        <w:t xml:space="preserve">former </w:t>
      </w:r>
      <w:r w:rsidR="007C768D" w:rsidRPr="007C768D">
        <w:t xml:space="preserve">of these </w:t>
      </w:r>
      <w:r w:rsidR="00012680">
        <w:t xml:space="preserve">two </w:t>
      </w:r>
      <w:r w:rsidR="007C768D" w:rsidRPr="007C768D">
        <w:t>hypotheses</w:t>
      </w:r>
      <w:r w:rsidR="00850F45">
        <w:t xml:space="preserve"> (see </w:t>
      </w:r>
      <w:r w:rsidR="00850F45">
        <w:fldChar w:fldCharType="begin"/>
      </w:r>
      <w:r w:rsidR="00850F45">
        <w:instrText xml:space="preserve"> REF _Ref483951527 \h </w:instrText>
      </w:r>
      <w:r w:rsidR="00850F45">
        <w:fldChar w:fldCharType="separate"/>
      </w:r>
      <w:r w:rsidR="000B0BA4">
        <w:t>Fig. 8</w:t>
      </w:r>
      <w:r w:rsidR="00850F45">
        <w:fldChar w:fldCharType="end"/>
      </w:r>
      <w:r w:rsidR="00850F45">
        <w:t>)</w:t>
      </w:r>
      <w:r w:rsidR="00B750E1">
        <w:t>.</w:t>
      </w:r>
    </w:p>
    <w:p w14:paraId="638CDBA5" w14:textId="5470EBEF" w:rsidR="008C22D3" w:rsidRPr="00EF1080" w:rsidRDefault="008B0F95" w:rsidP="008C22D3">
      <w:pPr>
        <w:rPr>
          <w:sz w:val="18"/>
          <w:szCs w:val="18"/>
          <w:shd w:val="clear" w:color="auto" w:fill="FFF2CC"/>
        </w:rPr>
      </w:pPr>
      <w:r>
        <w:t>Our</w:t>
      </w:r>
      <w:r w:rsidR="00012680">
        <w:t xml:space="preserve"> combined</w:t>
      </w:r>
      <w:r>
        <w:t xml:space="preserve"> analysis of </w:t>
      </w:r>
      <w:r w:rsidR="00012680">
        <w:t xml:space="preserve">loci linked </w:t>
      </w:r>
      <w:r>
        <w:t xml:space="preserve">GWAS </w:t>
      </w:r>
      <w:r w:rsidR="00012680">
        <w:t xml:space="preserve">SNPs and gene co-expression networks identified a large number of HPO genes </w:t>
      </w:r>
      <w:r>
        <w:t xml:space="preserve">for </w:t>
      </w:r>
      <w:r w:rsidR="008C22D3">
        <w:t xml:space="preserve">Se </w:t>
      </w:r>
      <w:r w:rsidR="00012680">
        <w:t xml:space="preserve">accumulation. </w:t>
      </w:r>
      <w:r w:rsidR="0036374C">
        <w:t>Several</w:t>
      </w:r>
      <w:r w:rsidR="008C22D3">
        <w:t xml:space="preserve"> genes with known effects on the ionome, or known </w:t>
      </w:r>
      <w:r w:rsidR="008C22D3">
        <w:lastRenderedPageBreak/>
        <w:t xml:space="preserve">to be impacted by the ionome, were identified within this HPO set. </w:t>
      </w:r>
      <w:r w:rsidR="002444A7">
        <w:t>For example, one candidate</w:t>
      </w:r>
      <w:r w:rsidR="008C22D3">
        <w:t xml:space="preserve"> gene</w:t>
      </w:r>
      <w:r w:rsidR="002444A7">
        <w:t>,</w:t>
      </w:r>
      <w:r w:rsidR="002444A7" w:rsidRPr="002444A7">
        <w:t xml:space="preserve"> </w:t>
      </w:r>
      <w:r w:rsidR="002444A7">
        <w:t>GRMZM2G327406,</w:t>
      </w:r>
      <w:r w:rsidR="008C22D3">
        <w:t xml:space="preserve"> encodes an Adenylyl-sulfate kinase (adenosine-5'-phosphosulfate (APS) kinase 3)</w:t>
      </w:r>
      <w:r w:rsidR="002444A7">
        <w:t>, which</w:t>
      </w:r>
      <w:r w:rsidR="008C22D3">
        <w:t xml:space="preserve"> is a key component of the sulfur and selenium assimilation pathway </w:t>
      </w:r>
      <w:r w:rsidR="002444A7">
        <w:t>and plays a role in</w:t>
      </w:r>
      <w:r w:rsidR="008C22D3">
        <w:t xml:space="preserve"> the formation of the substrate for protein and metabolite sulfation. </w:t>
      </w:r>
      <w:r w:rsidR="00012680">
        <w:t>A</w:t>
      </w:r>
      <w:r w:rsidR="002A1D73">
        <w:t>t another</w:t>
      </w:r>
      <w:r w:rsidR="00012680">
        <w:t xml:space="preserve"> </w:t>
      </w:r>
      <w:r w:rsidR="002A1D73">
        <w:t xml:space="preserve">locus, our </w:t>
      </w:r>
      <w:r w:rsidR="00E71C61">
        <w:t>Camoco</w:t>
      </w:r>
      <w:r w:rsidR="002A1D73">
        <w:t xml:space="preserve"> analysis identified a cysteine desulfurulyase (GRMZM2G581155), </w:t>
      </w:r>
      <w:commentRangeStart w:id="72"/>
      <w:r w:rsidR="008C22D3">
        <w:t xml:space="preserve">critical </w:t>
      </w:r>
      <w:commentRangeEnd w:id="72"/>
      <w:r w:rsidR="005E3740">
        <w:rPr>
          <w:rStyle w:val="CommentReference"/>
        </w:rPr>
        <w:commentReference w:id="72"/>
      </w:r>
      <w:r w:rsidR="008C22D3">
        <w:t>for the metabolism of sulfur amino acids</w:t>
      </w:r>
      <w:r w:rsidR="005A3DE3">
        <w:t>,</w:t>
      </w:r>
      <w:r w:rsidR="008C22D3">
        <w:t xml:space="preserve"> and the biosynthesis of the 21st amino acid selenocysteine,</w:t>
      </w:r>
      <w:r w:rsidR="002A1D73">
        <w:t xml:space="preserve"> as an HPO gene.</w:t>
      </w:r>
    </w:p>
    <w:p w14:paraId="2DD34746" w14:textId="5A28D24E" w:rsidR="00B750E1" w:rsidRPr="00B750E1" w:rsidRDefault="002A1D73" w:rsidP="00B750E1">
      <w:r>
        <w:t>Based on</w:t>
      </w:r>
      <w:r w:rsidRPr="00B750E1">
        <w:t xml:space="preserve"> </w:t>
      </w:r>
      <w:r w:rsidR="00B750E1" w:rsidRPr="00B750E1">
        <w:t>the work of Chao et al.</w:t>
      </w:r>
      <w:r>
        <w:t xml:space="preserve"> in </w:t>
      </w:r>
      <w:r w:rsidR="00D97A24">
        <w:t>A</w:t>
      </w:r>
      <w:r>
        <w:t>rabidopsis</w:t>
      </w:r>
      <w:r w:rsidR="006D4E49">
        <w:t>,</w:t>
      </w:r>
      <w:r w:rsidR="00B750E1" w:rsidRPr="00B750E1">
        <w:t xml:space="preserve"> alterations in cell size and cell division in the root are expected to have effects on K accumulation in leaves</w:t>
      </w:r>
      <w:r w:rsidR="00B750E1">
        <w:t xml:space="preserve"> </w:t>
      </w:r>
      <w:r w:rsidR="00B750E1">
        <w:fldChar w:fldCharType="begin" w:fldLock="1"/>
      </w:r>
      <w:r w:rsidR="00B750E1">
        <w:instrText>ADDIN CSL_CITATION { "citationItems" : [ { "id" : "ITEM-1", "itemData" : { "DOI" : "10.1105/tpc.110.079095", "ISBN" : "1532-298X (Electronic)\\r1040-4651 (Linking)", "ISSN" : "1040-4651", "PMID" : "21421810", "abstract" : "Sphingolipid synthesis is initiated by condensation of Ser with palmitoyl-CoA producing 3-ketodihydrosphinganine (3-KDS), which is reduced by a 3-KDS reductase to dihydrosphinganine. Ser palmitoyltransferase is essential for plant viability. Arabidopsis thaliana contains two genes (At3g06060/TSC10A and At5g19200/TSC10B) encoding proteins with significant similarity to the yeast 3-KDS reductase, Tsc10p. Heterologous expression in yeast of either Arabidopsis gene restored 3-KDS reductase activity to the yeast tsc10\u0394 mutant, confirming both as bona fide 3-KDS reductase genes. Consistent with sphingolipids having essential functions in plants, double mutant progeny lacking both genes were not recovered from crosses of single tsc10A and tsc10B mutants. Although the 3-KDS reductase genes are functionally redundant and ubiquitously expressed in Arabidopsis, 3-KDS reductase activity was reduced to 10% of wild-type levels in the loss-of-function tsc10a mutant, leading to an altered sphingolipid profile. This perturbation of sphingolipid biosynthesis in the Arabidopsis tsc10a mutant leads an altered leaf ionome, including increases in Na, K, and Rb and decreases in Mg, Ca, Fe, and Mo. Reciprocal grafting revealed that these changes in the leaf ionome are driven by the root and are associated with increases in root suberin and alterations in Fe homeostasis.", "author" : [ { "dropping-particle" : "", "family" : "Chao", "given" : "D.-Y.", "non-dropping-particle" : "", "parse-names" : false, "suffix" : "" }, { "dropping-particle" : "", "family" : "Gable", "given" : "K.", "non-dropping-particle" : "", "parse-names" : false, "suffix" : "" }, { "dropping-particle" : "", "family" : "Chen", "given" : "M.", "non-dropping-particle" : "", "parse-names" : false, "suffix" : "" }, { "dropping-particle" : "", "family" : "Baxter", "given" : "I.", "non-dropping-particle" : "", "parse-names" : false, "suffix" : "" }, { "dropping-particle" : "", "family" : "Dietrich", "given" : "C. R.", "non-dropping-particle" : "", "parse-names" : false, "suffix" : "" }, { "dropping-particle" : "", "family" : "Cahoon", "given" : "E. B.", "non-dropping-particle" : "", "parse-names" : false, "suffix" : "" }, { "dropping-particle" : "", "family" : "Guerinot", "given" : "M. L.", "non-dropping-particle" : "", "parse-names" : false, "suffix" : "" }, { "dropping-particle" : "", "family" : "Lahner", "given" : "B.", "non-dropping-particle" : "", "parse-names" : false, "suffix" : "" }, { "dropping-particle" : "", "family" : "Lu", "given" : "S.", "non-dropping-particle" : "", "parse-names" : false, "suffix" : "" }, { "dropping-particle" : "", "family" : "Markham", "given" : "J. E.", "non-dropping-particle" : "", "parse-names" : false, "suffix" : "" }, { "dropping-particle" : "", "family" : "Morrissey", "given" : "J.", "non-dropping-particle" : "", "parse-names" : false, "suffix" : "" }, { "dropping-particle" : "", "family" : "Han", "given" : "G.", "non-dropping-particle" : "", "parse-names" : false, "suffix" : "" }, { "dropping-particle" : "", "family" : "Gupta", "given" : "S. D.", "non-dropping-particle" : "", "parse-names" : false, "suffix" : "" }, { "dropping-particle" : "", "family" : "Harmon", "given" : "J. M.", "non-dropping-particle" : "", "parse-names" : false, "suffix" : "" }, { "dropping-particle" : "", "family" : "Jaworski", "given" : "J. G.", "non-dropping-particle" : "", "parse-names" : false, "suffix" : "" }, { "dropping-particle" : "", "family" : "Dunn", "given" : "T. M.", "non-dropping-particle" : "", "parse-names" : false, "suffix" : "" }, { "dropping-particle" : "", "family" : "Salt", "given" : "D. E.", "non-dropping-particle" : "", "parse-names" : false, "suffix" : "" } ], "container-title" : "The Plant Cell", "id" : "ITEM-1", "issue" : "3", "issued" : { "date-parts" : [ [ "2011" ] ] }, "page" : "1061-1081", "title" : "Sphingolipids in the Root Play an Important Role in Regulating the Leaf Ionome in Arabidopsis thaliana", "type" : "article-journal", "volume" : "23" }, "uris" : [ "http://www.mendeley.com/documents/?uuid=8dbbcd26-a013-413e-ac7d-fe2d6d4bbde0" ] } ], "mendeley" : { "formattedCitation" : "(Chao et al. 2011)", "plainTextFormattedCitation" : "(Chao et al. 2011)", "previouslyFormattedCitation" : "(Chao et al. 2011)" }, "properties" : { "noteIndex" : 0 }, "schema" : "https://github.com/citation-style-language/schema/raw/master/csl-citation.json" }</w:instrText>
      </w:r>
      <w:r w:rsidR="00B750E1">
        <w:fldChar w:fldCharType="separate"/>
      </w:r>
      <w:r w:rsidR="00B750E1" w:rsidRPr="003B245C">
        <w:rPr>
          <w:noProof/>
        </w:rPr>
        <w:t>(Chao et al. 2011)</w:t>
      </w:r>
      <w:r w:rsidR="00B750E1">
        <w:fldChar w:fldCharType="end"/>
      </w:r>
      <w:r w:rsidR="00B750E1" w:rsidRPr="00B750E1">
        <w:t xml:space="preserve">.  Two of the four subunits of </w:t>
      </w:r>
      <w:r w:rsidR="0049373D">
        <w:t xml:space="preserve">the </w:t>
      </w:r>
      <w:r w:rsidR="00B750E1" w:rsidRPr="00B750E1">
        <w:t>polycomb repressive complex 2 (PRC2), known to act on the cell cycle via the retinoblastoma-related proteins (RBRs), were</w:t>
      </w:r>
      <w:r w:rsidR="003F1336">
        <w:t xml:space="preserve"> identified as HPO genes for</w:t>
      </w:r>
      <w:r w:rsidR="00B750E1" w:rsidRPr="00B750E1">
        <w:t xml:space="preserve"> the K analog Rb. Both </w:t>
      </w:r>
      <w:r w:rsidR="00A33B6C" w:rsidRPr="007529A1">
        <w:rPr>
          <w:i/>
        </w:rPr>
        <w:t>msi1</w:t>
      </w:r>
      <w:r w:rsidR="00A33B6C" w:rsidRPr="00B750E1">
        <w:t xml:space="preserve"> </w:t>
      </w:r>
      <w:r w:rsidR="00B750E1" w:rsidRPr="00B750E1">
        <w:t xml:space="preserve">(GRMZM2G090217) and </w:t>
      </w:r>
      <w:r w:rsidR="00A33B6C" w:rsidRPr="007529A1">
        <w:rPr>
          <w:i/>
        </w:rPr>
        <w:t>fie2</w:t>
      </w:r>
      <w:r w:rsidR="00A33B6C" w:rsidRPr="00B750E1">
        <w:t xml:space="preserve"> </w:t>
      </w:r>
      <w:r w:rsidR="00B750E1" w:rsidRPr="00B750E1">
        <w:t>(GRMZM2G148924; ZmSAM-Rb), members of the PRC2, are co</w:t>
      </w:r>
      <w:r w:rsidR="006F3064">
        <w:t>-</w:t>
      </w:r>
      <w:r w:rsidR="00B750E1" w:rsidRPr="00B750E1">
        <w:t xml:space="preserve">expressed in the </w:t>
      </w:r>
      <w:r w:rsidR="006F3064">
        <w:t>Zm</w:t>
      </w:r>
      <w:r w:rsidR="00B750E1" w:rsidRPr="00B750E1">
        <w:t xml:space="preserve">SAM network. The RBR-binding E2F-like transcription factor </w:t>
      </w:r>
      <w:r w:rsidR="0049373D">
        <w:t xml:space="preserve">encoded by </w:t>
      </w:r>
      <w:r w:rsidR="00B750E1" w:rsidRPr="00B750E1">
        <w:t>GRMZM2G361659</w:t>
      </w:r>
      <w:r w:rsidR="0049373D">
        <w:t xml:space="preserve"> (</w:t>
      </w:r>
      <w:r w:rsidR="00D87834">
        <w:t>ZmSAM</w:t>
      </w:r>
      <w:r w:rsidR="00B750E1" w:rsidRPr="00B750E1">
        <w:t>-Rb) was also found, a further indication that cell cycle regulation via these proteins</w:t>
      </w:r>
      <w:r w:rsidR="00784446">
        <w:t>’</w:t>
      </w:r>
      <w:r w:rsidR="00B750E1" w:rsidRPr="00B750E1">
        <w:t xml:space="preserve"> interactions could provide a common mechanism for these associations. Histone deacetylases from the RPD3 family are known to interact with RBR proteins as well. The RPD3-like </w:t>
      </w:r>
      <w:r w:rsidR="00B750E1" w:rsidRPr="007529A1">
        <w:rPr>
          <w:i/>
        </w:rPr>
        <w:t>histone deacetylase 2</w:t>
      </w:r>
      <w:r w:rsidR="00B750E1" w:rsidRPr="00B750E1">
        <w:t xml:space="preserve"> from maize was identified in the same </w:t>
      </w:r>
      <w:r w:rsidR="00784446">
        <w:t>HPO</w:t>
      </w:r>
      <w:r w:rsidR="00B750E1" w:rsidRPr="00B750E1">
        <w:t xml:space="preserve"> set (GRMZM2G136067; </w:t>
      </w:r>
      <w:r w:rsidR="00D87834">
        <w:t>ZmSAM</w:t>
      </w:r>
      <w:r w:rsidR="006F3064">
        <w:t>-Rb). The A</w:t>
      </w:r>
      <w:r w:rsidR="00B750E1" w:rsidRPr="00B750E1">
        <w:t xml:space="preserve">rabidopsis homologs of both MSI and this histone deacetylase have known roles as histone chaperones, and the latter directly binds Histone H2B. Remarkably, histone H2B (GRMZM2G401147; </w:t>
      </w:r>
      <w:r>
        <w:t>Zm</w:t>
      </w:r>
      <w:r w:rsidR="00B750E1" w:rsidRPr="00B750E1">
        <w:t>SAM-Rb) was also an HPO hit. Lastly, an Actin utilizing SNF2-l</w:t>
      </w:r>
      <w:r w:rsidR="009E4F5F">
        <w:t xml:space="preserve">ike </w:t>
      </w:r>
      <w:r w:rsidR="009E4F5F" w:rsidRPr="007529A1">
        <w:rPr>
          <w:i/>
        </w:rPr>
        <w:t>chromatin regulator18</w:t>
      </w:r>
      <w:r w:rsidR="009E4F5F">
        <w:t xml:space="preserve"> (G</w:t>
      </w:r>
      <w:r w:rsidR="00B750E1" w:rsidRPr="00B750E1">
        <w:t xml:space="preserve">RMZM2G126774 </w:t>
      </w:r>
      <w:r w:rsidR="00D87834">
        <w:t>Zm</w:t>
      </w:r>
      <w:r w:rsidR="00B750E1" w:rsidRPr="00B750E1">
        <w:t xml:space="preserve">SAM-Rb) was identified as yet another SAM-Rb hit. </w:t>
      </w:r>
      <w:r w:rsidR="0049373D">
        <w:t xml:space="preserve">This mirrors the similar finding of GO enrichment for chromatin regulatory categories in the HPO+ enrichment analysis presented above. </w:t>
      </w:r>
      <w:r w:rsidR="00B750E1" w:rsidRPr="00B750E1">
        <w:t>Taken together these demonstrate a strong enrichment for known protein-protein interactors important for chromatin regulation and cell cycle control among the HPO set for the K analog Rb.</w:t>
      </w:r>
    </w:p>
    <w:p w14:paraId="1D620559" w14:textId="77777777" w:rsidR="00EF1080" w:rsidRDefault="00EF1080" w:rsidP="00EF1080">
      <w:pPr>
        <w:pStyle w:val="Heading3"/>
      </w:pPr>
      <w:r>
        <w:t>Transporters</w:t>
      </w:r>
    </w:p>
    <w:p w14:paraId="5473F4A8" w14:textId="77777777" w:rsidR="008C22D3" w:rsidRPr="00E7352B" w:rsidRDefault="008C22D3" w:rsidP="00EF1080">
      <w:pPr>
        <w:rPr>
          <w:rFonts w:eastAsia="Times New Roman" w:cs="Times New Roman"/>
        </w:rPr>
      </w:pPr>
      <w:r>
        <w:t xml:space="preserve">A number of transporters with known roles in ionome homeostasis were </w:t>
      </w:r>
      <w:r w:rsidR="00784446">
        <w:t xml:space="preserve">also </w:t>
      </w:r>
      <w:r>
        <w:t>identified among the HPO genes. Among these were: a P type ATPase transporter of the ACA P2</w:t>
      </w:r>
      <w:r w:rsidR="005A49F6">
        <w:t>B subfamily 4 (GRMZM2G140328;</w:t>
      </w:r>
      <w:r w:rsidR="00653691">
        <w:t xml:space="preserve"> ZmRoot</w:t>
      </w:r>
      <w:r>
        <w:t>-Sr) encoding a homolog of known plasma membrane localized Ca tr</w:t>
      </w:r>
      <w:r w:rsidR="00B920A4">
        <w:t xml:space="preserve">ansporters in multiple species </w:t>
      </w:r>
      <w:r w:rsidR="00B920A4">
        <w:fldChar w:fldCharType="begin" w:fldLock="1"/>
      </w:r>
      <w:r w:rsidR="009430C5">
        <w:instrText>ADDIN CSL_CITATION { "citationItems" : [ { "id" : "ITEM-1", "itemData" : { "DOI" : "10.1104/pp.103.021923.dresa", "author" : [ { "dropping-particle" : "", "family" : "Baxter", "given" : "Ivan", "non-dropping-particle" : "", "parse-names" : false, "suffix" : "" }, { "dropping-particle" : "", "family" : "Tchieu", "given" : "Jason", "non-dropping-particle" : "", "parse-names" : false, "suffix" : "" }, { "dropping-particle" : "", "family" : "Sussman", "given" : "Michael R", "non-dropping-particle" : "", "parse-names" : false, "suffix" : "" }, { "dropping-particle" : "", "family" : "Boutry", "given" : "Marc", "non-dropping-particle" : "", "parse-names" : false, "suffix" : "" }, { "dropping-particle" : "", "family" : "Palmgren", "given" : "Michael G", "non-dropping-particle" : "", "parse-names" : false, "suffix" : "" }, { "dropping-particle" : "", "family" : "Gribskov", "given" : "Michael", "non-dropping-particle" : "", "parse-names" : false, "suffix" : "" }, { "dropping-particle" : "", "family" : "Harper", "given" : "Jeffrey F", "non-dropping-particle" : "", "parse-names" : false, "suffix" : "" }, { "dropping-particle" : "", "family" : "Axelsen", "given" : "Kristian B", "non-dropping-particle" : "", "parse-names" : false, "suffix" : "" } ], "id" : "ITEM-1", "issue" : "June", "issued" : { "date-parts" : [ [ "2003" ] ] }, "page" : "618-628", "title" : "Genomic Comparison of P-Type ATPase Ion Pumps in Arabidopsis and Rice 1", "type" : "article-journal", "volume" : "132" }, "uris" : [ "http://www.mendeley.com/documents/?uuid=0dd894cf-337b-4db0-8e72-d03805b1fd47" ] } ], "mendeley" : { "formattedCitation" : "(I. Baxter et al. 2003)", "plainTextFormattedCitation" : "(I. Baxter et al. 2003)", "previouslyFormattedCitation" : "(I. Baxter et al. 2003)" }, "properties" : { "noteIndex" : 0 }, "schema" : "https://github.com/citation-style-language/schema/raw/master/csl-citation.json" }</w:instrText>
      </w:r>
      <w:r w:rsidR="00B920A4">
        <w:fldChar w:fldCharType="separate"/>
      </w:r>
      <w:r w:rsidR="00C61012" w:rsidRPr="00C61012">
        <w:rPr>
          <w:noProof/>
        </w:rPr>
        <w:t>(I. Baxter et al. 2003)</w:t>
      </w:r>
      <w:r w:rsidR="00B920A4">
        <w:fldChar w:fldCharType="end"/>
      </w:r>
      <w:r w:rsidR="00E67983">
        <w:t>, a</w:t>
      </w:r>
      <w:r>
        <w:t xml:space="preserve">n ABC transporter homolog of the family involved in organic acid secretion in the roots </w:t>
      </w:r>
      <w:r w:rsidR="00E67983">
        <w:t>from</w:t>
      </w:r>
      <w:r>
        <w:t xml:space="preserve"> the</w:t>
      </w:r>
      <w:r w:rsidR="00653691">
        <w:t xml:space="preserve"> As </w:t>
      </w:r>
      <w:r w:rsidR="004F3BDC">
        <w:t>HPO set</w:t>
      </w:r>
      <w:r w:rsidR="00E16482">
        <w:t xml:space="preserve"> (GRMZM2G415529;</w:t>
      </w:r>
      <w:r w:rsidR="00653691">
        <w:t xml:space="preserve"> ZmRoot</w:t>
      </w:r>
      <w:r>
        <w:t xml:space="preserve">-As) </w:t>
      </w:r>
      <w:r w:rsidR="00924AF7">
        <w:fldChar w:fldCharType="begin" w:fldLock="1"/>
      </w:r>
      <w:r w:rsidR="00324E16">
        <w:instrText>ADDIN CSL_CITATION { "citationItems" : [ { "id" : "ITEM-1", "itemData" : { "DOI" : "10.1104/pp.107.109587", "ISBN" : "0032-0889 (Print)\\n0032-0889 (Linking)", "ISSN" : "0032-0889", "PMID" : "18065561", "abstract" : "Following recent indirect evidence suggesting a role for ATP-binding cassette (ABC) transporters in root exudation of phytochemicals, we identified 25 ABC transporter genes highly expressed in the root cells most likely to be involved in secretion processes. Of these 25 genes, we also selected six full-length ABC transporters and a half-size transporter for in-depth molecular and biochemical analyses. We compared the exuded root phytochemical profiles of these seven ABC transporter mutants to those of the wild type. There were three nonpolar phytochemicals missing in various ABC transporter mutants compared to the wild type when the samples were analyzed by high-performance liquid chromatography-mass spectrometry. These data suggest that more than one ABC transporter can be involved in the secretion of a given phytochemical and that a transporter can be involved in the secretion of more than one secondary metabolite. The primary and secondary metabolites present in the root exudates of the mutants were also analyzed by gas chromatography-mass spectrometry, which allowed for the identification of groups of compounds differentially found in some of the mutants compared to the wild type. For instance, the mutant Atpdr6 secreted a lower level of organic acids and Atmrp2 secreted a higher level of amino acids as compared to the wild type. We conclude that the release of phytochemicals by roots is partially controlled by ABC transporters.", "author" : [ { "dropping-particle" : "V.", "family" : "Badri", "given" : "D.", "non-dropping-particle" : "", "parse-names" : false, "suffix" : "" }, { "dropping-particle" : "", "family" : "Loyola-Vargas", "given" : "V. M.", "non-dropping-particle" : "", "parse-names" : false, "suffix" : "" }, { "dropping-particle" : "", "family" : "Broeckling", "given" : "C. D.", "non-dropping-particle" : "", "parse-names" : false, "suffix" : "" }, { "dropping-particle" : "", "family" : "De-la-Pena", "given" : "C.", "non-dropping-particle" : "", "parse-names" : false, "suffix" : "" }, { "dropping-particle" : "", "family" : "Jasinski", "given" : "M.", "non-dropping-particle" : "", "parse-names" : false, "suffix" : "" }, { "dropping-particle" : "", "family" : "Santelia", "given" : "D.", "non-dropping-particle" : "", "parse-names" : false, "suffix" : "" }, { "dropping-particle" : "", "family" : "Martinoia", "given" : "E.", "non-dropping-particle" : "", "parse-names" : false, "suffix" : "" }, { "dropping-particle" : "", "family" : "Sumner", "given" : "L. W.", "non-dropping-particle" : "", "parse-names" : false, "suffix" : "" }, { "dropping-particle" : "", "family" : "Banta", "given" : "L. M.", "non-dropping-particle" : "", "parse-names" : false, "suffix" : "" }, { "dropping-particle" : "", "family" : "Stermitz", "given" : "F.", "non-dropping-particle" : "", "parse-names" : false, "suffix" : "" }, { "dropping-particle" : "", "family" : "Vivanco", "given" : "J. M.", "non-dropping-particle" : "", "parse-names" : false, "suffix" : "" } ], "container-title" : "Plant Physiology", "id" : "ITEM-1", "issue" : "2", "issued" : { "date-parts" : [ [ "2007" ] ] }, "page" : "762-771", "title" : "Altered Profile of Secondary Metabolites in the Root Exudates of Arabidopsis ATP-Binding Cassette Transporter Mutants", "type" : "article-journal", "volume" : "146" }, "uris" : [ "http://www.mendeley.com/documents/?uuid=18926971-e9e1-47b9-818e-32182ad17557", "http://www.mendeley.com/documents/?uuid=5847b469-b3f5-4acf-8584-f9bb66bebc2e" ] } ], "mendeley" : { "formattedCitation" : "(Badri et al. 2007)", "plainTextFormattedCitation" : "(Badri et al. 2007)", "previouslyFormattedCitation" : "(Badri et al. 2007)" }, "properties" : { "noteIndex" : 0 }, "schema" : "https://github.com/citation-style-language/schema/raw/master/csl-citation.json" }</w:instrText>
      </w:r>
      <w:r w:rsidR="00924AF7">
        <w:fldChar w:fldCharType="separate"/>
      </w:r>
      <w:r w:rsidR="00924AF7" w:rsidRPr="00924AF7">
        <w:rPr>
          <w:noProof/>
        </w:rPr>
        <w:t>(Badri et al. 2007)</w:t>
      </w:r>
      <w:r w:rsidR="00924AF7">
        <w:fldChar w:fldCharType="end"/>
      </w:r>
      <w:r w:rsidR="00E67983">
        <w:t>, and</w:t>
      </w:r>
      <w:r w:rsidR="00924AF7">
        <w:t xml:space="preserve"> </w:t>
      </w:r>
      <w:r>
        <w:t>a pyrophosphate e</w:t>
      </w:r>
      <w:r w:rsidR="00924AF7">
        <w:t>ne</w:t>
      </w:r>
      <w:r w:rsidR="00E16482">
        <w:t>rgized pump (GRMZM2G090718;</w:t>
      </w:r>
      <w:r w:rsidR="00924AF7">
        <w:t xml:space="preserve"> ZmPAN-</w:t>
      </w:r>
      <w:r>
        <w:t>C</w:t>
      </w:r>
      <w:r w:rsidRPr="00E7352B">
        <w:t>d).</w:t>
      </w:r>
      <w:r>
        <w:t xml:space="preserve"> </w:t>
      </w:r>
      <w:r w:rsidR="00E03541">
        <w:t>S</w:t>
      </w:r>
      <w:r>
        <w:t xml:space="preserve">everal annotated transporters were </w:t>
      </w:r>
      <w:r w:rsidR="00E67983">
        <w:t>identified</w:t>
      </w:r>
      <w:r>
        <w:t xml:space="preserve"> in the HPO </w:t>
      </w:r>
      <w:r w:rsidR="00E67983">
        <w:t xml:space="preserve">sets </w:t>
      </w:r>
      <w:r>
        <w:t>for multiple elements: a sulfa</w:t>
      </w:r>
      <w:r w:rsidR="00ED76D3">
        <w:t>te transporter (GRMZM2G44480</w:t>
      </w:r>
      <w:r w:rsidR="004F3BDC">
        <w:t>1</w:t>
      </w:r>
      <w:r w:rsidR="00ED76D3">
        <w:t>, ZmRoot</w:t>
      </w:r>
      <w:r>
        <w:t>-K), a cationic amino acid t</w:t>
      </w:r>
      <w:r w:rsidR="00E16482">
        <w:t>ransporter (AC207755.3_FG005;</w:t>
      </w:r>
      <w:r w:rsidR="00485A86">
        <w:t xml:space="preserve"> ZmPAN-Cd, ZmPAN</w:t>
      </w:r>
      <w:r>
        <w:t>-Mo), and an inosito</w:t>
      </w:r>
      <w:r w:rsidR="003E35A6">
        <w:t>l transporter (GRMZM2G142063;</w:t>
      </w:r>
      <w:r w:rsidR="00485A86">
        <w:t xml:space="preserve"> ZmRoot-Fe, ZmRoot-Cd, ZmRoot-</w:t>
      </w:r>
      <w:r>
        <w:t>Sr).</w:t>
      </w:r>
    </w:p>
    <w:p w14:paraId="4D6A259A" w14:textId="568A17A0" w:rsidR="006E1DB2" w:rsidRPr="008458B3" w:rsidRDefault="008C22D3" w:rsidP="006804EA">
      <w:pPr>
        <w:rPr>
          <w:rFonts w:ascii="Times" w:eastAsia="Times New Roman" w:hAnsi="Times" w:cs="Times New Roman"/>
          <w:sz w:val="20"/>
          <w:szCs w:val="20"/>
        </w:rPr>
      </w:pPr>
      <w:r>
        <w:t>Cadmium was well measured and affected by substantial genetic variance</w:t>
      </w:r>
      <w:r w:rsidR="001C2F18">
        <w:t xml:space="preserve"> </w:t>
      </w:r>
      <w:r w:rsidR="001C2F18">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1C2F18">
        <w:fldChar w:fldCharType="separate"/>
      </w:r>
      <w:r w:rsidR="001C2F18" w:rsidRPr="001C2F18">
        <w:rPr>
          <w:noProof/>
        </w:rPr>
        <w:t>(Ziegler et al. 2017)</w:t>
      </w:r>
      <w:r w:rsidR="001C2F18">
        <w:fldChar w:fldCharType="end"/>
      </w:r>
      <w:r>
        <w:t xml:space="preserve">. We detected the largest number of </w:t>
      </w:r>
      <w:r w:rsidR="004F3BDC">
        <w:t>HPO</w:t>
      </w:r>
      <w:r w:rsidR="0078184A">
        <w:t xml:space="preserve"> candidate genes</w:t>
      </w:r>
      <w:r w:rsidR="002A24C6">
        <w:t xml:space="preserve"> </w:t>
      </w:r>
      <w:r>
        <w:t>for Cd</w:t>
      </w:r>
      <w:r w:rsidR="00D911E2">
        <w:t xml:space="preserve"> </w:t>
      </w:r>
      <w:r w:rsidR="002A24C6">
        <w:t>(209</w:t>
      </w:r>
      <w:r w:rsidR="00D911E2">
        <w:t xml:space="preserve"> genes</w:t>
      </w:r>
      <w:r w:rsidR="002A24C6">
        <w:t xml:space="preserve">; See </w:t>
      </w:r>
      <w:r w:rsidR="00D911E2">
        <w:fldChar w:fldCharType="begin"/>
      </w:r>
      <w:r w:rsidR="00D911E2">
        <w:instrText xml:space="preserve"> REF _Ref485996339 \h </w:instrText>
      </w:r>
      <w:r w:rsidR="00D911E2">
        <w:fldChar w:fldCharType="separate"/>
      </w:r>
      <w:r w:rsidR="000B0BA4">
        <w:t>Table 4</w:t>
      </w:r>
      <w:r w:rsidR="00D911E2">
        <w:fldChar w:fldCharType="end"/>
      </w:r>
      <w:r w:rsidR="002A24C6">
        <w:t>)</w:t>
      </w:r>
      <w:r>
        <w:t xml:space="preserve">. Among these were the maize </w:t>
      </w:r>
      <w:r w:rsidRPr="00E7352B">
        <w:rPr>
          <w:i/>
        </w:rPr>
        <w:t>glossy2</w:t>
      </w:r>
      <w:r>
        <w:t xml:space="preserve"> gene </w:t>
      </w:r>
      <w:r w:rsidR="0078184A">
        <w:t>(GRMZM2G098239, ZmPAN-Cd), which is</w:t>
      </w:r>
      <w:r>
        <w:t xml:space="preserve"> responsible for a step in the biosynthesis of hydrophobic barriers</w:t>
      </w:r>
      <w:r w:rsidR="00D319F4">
        <w:t xml:space="preserve"> </w:t>
      </w:r>
      <w:r w:rsidR="00D319F4">
        <w:fldChar w:fldCharType="begin" w:fldLock="1"/>
      </w:r>
      <w:r w:rsidR="00D90D33">
        <w:instrText>ADDIN CSL_CITATION { "citationItems" : [ { "id" : "ITEM-1", "itemData" : { "DOI" : "10.1046/j.1365-313X.1995.8060907.x", "ISSN" : "1365313X", "PMID" : "8580961", "abstract" : "The Glossy2 (Gl2) locus of maize is required for the formation of the epicuticular wax layer of young plants. gl2 mutant seedlings can be visually identified because of their glossy leaf surface which is different from the dull surface of wild-type seedlings. The Gl2 locus was isolated by transposon tagging. Seven unstable mutations, gl2-m2 to gl2-m8, were induced in a parental strain carrying an active transposable Activator (Ac) element in the unstable wx-m7 allele. Genetic tests on the gl2-m2 allele indicated that it was not caused by the Ac element but by the insertion of the transposable element Enhancer/Suppressor-Mutator (En/Spm). A Sa/l restriction fragment segregating with the mutant phenotype was identified, by Southern analysis, using sequences from the En/Spm element as a probe. Part of the fragment was cloned and was shown to carry part of the unstable gl2-m2 allele. These gl2 sequences were used to identify a genomic fragment carrying the wild-type allele and to isolate its corresponding cDNA sequence. The predicted Glossy2 protein consists of 426 amino acids. No similar amino acid sequence was found in protein data banks and the biochemical function of the Gl2 gene product is still unknown. The wild-type Gl2 transcript is found predominantly in juvenile leaves. The transcript level in the leaves of seedlings homozygous for a stable recessive gl2-ref allele is hardly detectable.", "author" : [ { "dropping-particle" : "", "family" : "Tacke", "given" : "Eckhard", "non-dropping-particle" : "", "parse-names" : false, "suffix" : "" }, { "dropping-particle" : "", "family" : "Korfhage", "given" : "Christian", "non-dropping-particle" : "", "parse-names" : false, "suffix" : "" }, { "dropping-particle" : "", "family" : "Michel", "given" : "Detlef", "non-dropping-particle" : "", "parse-names" : false, "suffix" : "" }, { "dropping-particle" : "", "family" : "Maddaloni", "given" : "Massimo", "non-dropping-particle" : "", "parse-names" : false, "suffix" : "" }, { "dropping-particle" : "", "family" : "Motto", "given" : "Mario", "non-dropping-particle" : "", "parse-names" : false, "suffix" : "" }, { "dropping-particle" : "", "family" : "Lanzini", "given" : "Simona", "non-dropping-particle" : "", "parse-names" : false, "suffix" : "" }, { "dropping-particle" : "", "family" : "Salamini", "given" : "Francesco", "non-dropping-particle" : "", "parse-names" : false, "suffix" : "" }, { "dropping-particle" : "", "family" : "D??ring", "given" : "Hans???Peter ???P", "non-dropping-particle" : "", "parse-names" : false, "suffix" : "" } ], "container-title" : "The Plant Journal", "id" : "ITEM-1", "issue" : "6", "issued" : { "date-parts" : [ [ "1995" ] ] }, "page" : "907-917", "title" : "Transposon tagging of the maize Glossy2 locus with the transposable element En/Spm", "type" : "article", "volume" : "8" }, "uris" : [ "http://www.mendeley.com/documents/?uuid=c5bd06b2-c1dc-4890-952f-8a31e7be3b71", "http://www.mendeley.com/documents/?uuid=281da483-f35e-4cc6-82cd-ffaaa90eff22" ] } ], "mendeley" : { "formattedCitation" : "(Tacke et al. 1995)", "plainTextFormattedCitation" : "(Tacke et al. 1995)", "previouslyFormattedCitation" : "(Tacke et al. 1995)" }, "properties" : { "noteIndex" : 0 }, "schema" : "https://github.com/citation-style-language/schema/raw/master/csl-citation.json" }</w:instrText>
      </w:r>
      <w:r w:rsidR="00D319F4">
        <w:fldChar w:fldCharType="separate"/>
      </w:r>
      <w:r w:rsidR="00D319F4" w:rsidRPr="00D319F4">
        <w:rPr>
          <w:noProof/>
        </w:rPr>
        <w:t>(Tacke et al. 1995)</w:t>
      </w:r>
      <w:r w:rsidR="00D319F4">
        <w:fldChar w:fldCharType="end"/>
      </w:r>
      <w:r w:rsidR="00E7352B" w:rsidRPr="00E7352B">
        <w:t>.</w:t>
      </w:r>
      <w:r>
        <w:t xml:space="preserve"> This implicates the biosynthesis and deposition of hydrophobic molecules in the root in accumulation of ions and may point to root processes, rather than epicuticular waxes deposition, as the primary mode by which these genes may affect water dynamics. </w:t>
      </w:r>
      <w:r w:rsidR="00987DF9">
        <w:t xml:space="preserve">An </w:t>
      </w:r>
      <w:r>
        <w:t>ARR1-like gene</w:t>
      </w:r>
      <w:r w:rsidR="00987DF9">
        <w:t>,</w:t>
      </w:r>
      <w:r>
        <w:t xml:space="preserve"> GRMZM2G067702</w:t>
      </w:r>
      <w:r w:rsidR="00987DF9">
        <w:t>,</w:t>
      </w:r>
      <w:r>
        <w:t xml:space="preserve"> was </w:t>
      </w:r>
      <w:r w:rsidR="00681884">
        <w:t xml:space="preserve">also </w:t>
      </w:r>
      <w:r>
        <w:t xml:space="preserve">an HPO gene associated with Cd. Previous work has shown that ARR genes from Arabidopsis are </w:t>
      </w:r>
      <w:r w:rsidR="00987DF9">
        <w:t xml:space="preserve">expressed </w:t>
      </w:r>
      <w:r>
        <w:t xml:space="preserve">in the stele where they regulate the activity of HKT1 </w:t>
      </w:r>
      <w:r w:rsidR="000D3FBC">
        <w:fldChar w:fldCharType="begin" w:fldLock="1"/>
      </w:r>
      <w:r w:rsidR="00D90D33">
        <w:instrText>ADDIN CSL_CITATION { "citationItems" : [ { "id" : "ITEM-1", "itemData" : { "DOI" : "10.1111/j.1365-313X.2010.04366.x", "ISBN" : "1365-313X (Electronic)\\r0960-7412 (Linking)", "ISSN" : "09607412", "PMID" : "21105923", "abstract" : "Soil salinity affects a large proportion of the land worldwide, forcing plants to evolve a number of mechanisms to cope with salt stress. Cytokinin plays a role in the plant response to salt stress, but little is known about the mechanism by which cytokinin controls this process. We used a molecular genetics approach to examine the influence of cytokinin on sodium accumulation and salt sensitivity in Arabidopsis thaliana. Cytokinin application was found to increase sodium accumulation in the shoots of Arabidopsis, but had no significant affect on the sodium content in the roots. Consistent with this, altered sodium accumulation phenotypes were observed in mutants of each gene class of the cytokinin signal transduction pathway, including receptors, phospho-transfer proteins, and type-A and type-B response regulators. Expression of the gene encoding Arabidopsis high-affinity K(+) transporter 1;1 (AtHKT1;1), a gene responsible for removing sodium ions from the root xylem, was repressed by cytokinin treatment, but showed significantly elevated expression in the cytokinin response double mutant arr1-3 arr12-1. Our data suggest that cytokinin, acting through the transcription factors ARR1 and ARR12, regulates sodium accumulation in the shoots by controlling the expression of AtHKT1;1 in the roots.", "author" : [ { "dropping-particle" : "", "family" : "Mason", "given" : "Michael G.", "non-dropping-particle" : "", "parse-names" : false, "suffix" : "" }, { "dropping-particle" : "", "family" : "Jha", "given" : "Deepa", "non-dropping-particle" : "", "parse-names" : false, "suffix" : "" }, { "dropping-particle" : "", "family" : "Salt", "given" : "David E.", "non-dropping-particle" : "", "parse-names" : false, "suffix" : "" }, { "dropping-particle" : "", "family" : "Tester", "given" : "Mark", "non-dropping-particle" : "", "parse-names" : false, "suffix" : "" }, { "dropping-particle" : "", "family" : "Hill", "given" : "Kristine", "non-dropping-particle" : "", "parse-names" : false, "suffix" : "" }, { "dropping-particle" : "", "family" : "Kieber", "given" : "Joseph J.", "non-dropping-particle" : "", "parse-names" : false, "suffix" : "" }, { "dropping-particle" : "", "family" : "Eric Schaller", "given" : "G.", "non-dropping-particle" : "", "parse-names" : false, "suffix" : "" } ], "container-title" : "Plant Journal", "id" : "ITEM-1", "issue" : "5", "issued" : { "date-parts" : [ [ "2010" ] ] }, "page" : "753-763", "title" : "Type-B response regulators ARR1 and ARR12 regulate expression of AtHKT1;1 and accumulation of sodium in Arabidopsis shoots", "type" : "article-journal", "volume" : "64" }, "uris" : [ "http://www.mendeley.com/documents/?uuid=e0d17930-df93-44cc-8dcd-94915b3236c8", "http://www.mendeley.com/documents/?uuid=bec966ee-8423-469e-90f3-bb70c69fa64c" ] } ], "mendeley" : { "formattedCitation" : "(Mason et al. 2010)", "plainTextFormattedCitation" : "(Mason et al. 2010)", "previouslyFormattedCitation" : "(Mason et al. 2010)" }, "properties" : { "noteIndex" : 0 }, "schema" : "https://github.com/citation-style-language/schema/raw/master/csl-citation.json" }</w:instrText>
      </w:r>
      <w:r w:rsidR="000D3FBC">
        <w:fldChar w:fldCharType="separate"/>
      </w:r>
      <w:r w:rsidR="000D3FBC" w:rsidRPr="000D3FBC">
        <w:rPr>
          <w:noProof/>
        </w:rPr>
        <w:t>(Mason et al. 2010)</w:t>
      </w:r>
      <w:r w:rsidR="000D3FBC">
        <w:fldChar w:fldCharType="end"/>
      </w:r>
      <w:r>
        <w:t xml:space="preserve">. This gene was expressed at the highest level in the stele at 3 </w:t>
      </w:r>
      <w:r w:rsidR="000F4CD2">
        <w:t xml:space="preserve">days after </w:t>
      </w:r>
      <w:r w:rsidR="00453439">
        <w:t xml:space="preserve">sowing </w:t>
      </w:r>
      <w:r w:rsidR="00B75E03">
        <w:t>(DAS)</w:t>
      </w:r>
      <w:r>
        <w:t>.</w:t>
      </w:r>
      <w:bookmarkStart w:id="73" w:name="_Ref469995568"/>
    </w:p>
    <w:p w14:paraId="7C3163BA" w14:textId="77777777" w:rsidR="006B33EA" w:rsidRDefault="006B33EA" w:rsidP="006804EA">
      <w:pPr>
        <w:pStyle w:val="Heading1"/>
      </w:pPr>
      <w:bookmarkStart w:id="74" w:name="_Ref487125611"/>
      <w:r>
        <w:lastRenderedPageBreak/>
        <w:t>Discussion</w:t>
      </w:r>
      <w:bookmarkEnd w:id="73"/>
      <w:bookmarkEnd w:id="74"/>
    </w:p>
    <w:p w14:paraId="0DCBCE29" w14:textId="77777777" w:rsidR="00382E9B" w:rsidRDefault="004C123B" w:rsidP="004C123B">
      <w:r>
        <w:t>We demonstrated that gene expression data, through the construction of co-expression networks, can be used as an effective basis for prioritizing ca</w:t>
      </w:r>
      <w:r w:rsidR="00D339E0">
        <w:t>usal genes from GWAS. Our</w:t>
      </w:r>
      <w:r>
        <w:t xml:space="preserve"> approach addresses a challenging bottleneck in the process of translating large sets of statistically associated loci into more mechanistic understanding of the trait. </w:t>
      </w:r>
      <w:r w:rsidR="00F560BC">
        <w:t>Marker SNPs identified by a GWA study</w:t>
      </w:r>
      <w:r>
        <w:t xml:space="preserve"> provide an initial lead on a region of interest, but due to linkage disequilibrium, the candidate region can be quite broad, which implicates many potentially causal genes. In addition to LD, many SNPs identified by GWAS studies lie in regulatory regions quite far from their target genes </w:t>
      </w:r>
      <w:r w:rsidR="008446EC" w:rsidRPr="008446EC">
        <w:fldChar w:fldCharType="begin" w:fldLock="1"/>
      </w:r>
      <w:r w:rsidR="00850126">
        <w:instrText>ADDIN CSL_CITATION { "citationItems" : [ { "id" : "ITEM-1", "itemData" : { "DOI" : "10.1038/ng1784", "ISSN" : "1061-4036", "PMID" : "16642024", "abstract" : "Although quantitative trait locus (QTL) mapping has been successful in describing the genetic architecture of complex traits, the molecular basis of quantitative variation is less well understood, especially in plants such as maize that have large genome sizes. Regulatory changes at the teosinte branched1 (tb1) gene have been proposed to underlie QTLs of large effect for morphological differences that distinguish maize (Zea mays ssp. mays) from its wild ancestors, the teosintes (Z. mays ssp. parviglumis and mexicana). We used a fine mapping approach to show that intergenic sequences approximately 58-69 kb 5' to the tb1 cDNA confer pleiotropic effects on Z. mays morphology. Moreover, using an allele-specific expression assay, we found that sequences &gt;41 kb upstream of tb1 act in cis to alter tb1 transcription. Our findings show that the large stretches of noncoding DNA that comprise the majority of many plant genomes can be a source of variation affecting gene expression and quantitative phenotypes.", "author" : [ { "dropping-particle" : "", "family" : "Clark", "given" : "Richard M", "non-dropping-particle" : "", "parse-names" : false, "suffix" : "" }, { "dropping-particle" : "", "family" : "Wagler", "given" : "Tina Nussbaum", "non-dropping-particle" : "", "parse-names" : false, "suffix" : "" }, { "dropping-particle" : "", "family" : "Quijada", "given" : "Pablo", "non-dropping-particle" : "", "parse-names" : false, "suffix" : "" }, { "dropping-particle" : "", "family" : "Doebley", "given" : "John", "non-dropping-particle" : "", "parse-names" : false, "suffix" : "" } ], "container-title" : "Nature genetics", "id" : "ITEM-1", "issue" : "5", "issued" : { "date-parts" : [ [ "2006", "5" ] ] }, "page" : "594-7", "title" : "A distant upstream enhancer at the maize domestication gene tb1 has pleiotropic effects on plant and inflorescent architecture.", "type" : "article-journal", "volume" : "38" }, "uris" : [ "http://www.mendeley.com/documents/?uuid=96ec35bd-33e2-4159-be56-0963003eb6e1" ] }, { "id" : "ITEM-2", "itemData" : { "DOI" : "10.1534/g3.114.010686", "ISSN" : "2160-1836", "PMID" : "24607887", "abstract" : "One of the major quantitative trait loci for flowering time in maize, the Vegetative to generative transition 1 (Vgt1) locus, corresponds to an upstream (70 kb) noncoding regulatory element of ZmRap2.7, a repressor of flowering. At Vgt1, a miniature transposon (MITE) insertion into a conserved noncoding sequence was previously found to be highly associated with early flowering in independent studies. Because cytosine methylation is known to be associated with transposons and to influence gene expression, we aimed to investigate how DNA methylation patterns in wild-type and mutant Vgt1 correlate with ZmRap2.7 expression. The methylation state at Vgt1 was assayed in leaf samples of maize inbred and F1 hybrid samples, and at the syntenic region in sorghum. The Vgt1-linked conserved noncoding sequence was very scarcely methylated both in maize and sorghum. However, in the early maize Vgt1 allele, the region immediately flanking the highly methylated MITE insertion was significantly more methylated and showed features of methylation spreading. Allele-specific expression assays revealed that the presence of the MITE and its heavy methylation appear to be linked to altered ZmRap2.7 transcription. Although not providing proof of causative connection, our results associate transposon-linked differential methylation with allelic state and gene expression at a major flowering time quantitative trait locus in maize.", "author" : [ { "dropping-particle" : "", "family" : "Castelletti", "given" : "Sara", "non-dropping-particle" : "", "parse-names" : false, "suffix" : "" }, { "dropping-particle" : "", "family" : "Tuberosa", "given" : "Roberto", "non-dropping-particle" : "", "parse-names" : false, "suffix" : "" }, { "dropping-particle" : "", "family" : "Pindo", "given" : "Massimo", "non-dropping-particle" : "", "parse-names" : false, "suffix" : "" }, { "dropping-particle" : "", "family" : "Salvi", "given" : "Silvio", "non-dropping-particle" : "", "parse-names" : false, "suffix" : "" } ], "container-title" : "G3 (Bethesda, Md.)", "id" : "ITEM-2", "issue" : "5", "issued" : { "date-parts" : [ [ "2014", "5" ] ] }, "page" : "805-12", "title" : "A MITE transposon insertion is associated with differential methylation at the maize flowering time QTL Vgt1.", "type" : "article-journal", "volume" : "4" }, "uris" : [ "http://www.mendeley.com/documents/?uuid=e4381684-c21a-4e66-a575-50cacf5f07c5" ] }, { "id" : "ITEM-3", "itemData" : { "DOI" : "10.1105/tpc.108.064329", "ISSN" : "1040-4651", "PMID" : "19336692", "abstract" : "This work examines the involvement of chromatin looping in the transcriptional regulation of two epialleles of the maize (Zea mays) b1 gene, B-I and B'. These two epialleles are tissue-specifically regulated and are involved in paramutation. B-I and B' are expressed at high and low levels, respectively. A hepta-repeat approximately 100 kb upstream of the transcription start site (TSS) is required for both paramutation and high b1 expression. Using chromosome conformation capture, we show that the hepta-repeat physically interacts with the TSS region in a tissue- and expression level-specific manner. Multiple repeats are required to stabilize this interaction. High b1 expression is mediated by a multiloop structure; besides the hepta-repeat, other sequence regions physically interact with the TSS as well, and these interactions are epiallele- and expression level-specific. Formaldehyde-assisted isolation of regulatory elements uncovered multiple interacting regions as potentially regulatory.", "author" : [ { "dropping-particle" : "", "family" : "Louwers", "given" : "Marieke", "non-dropping-particle" : "", "parse-names" : false, "suffix" : "" }, { "dropping-particle" : "", "family" : "Bader", "given" : "Rechien", "non-dropping-particle" : "", "parse-names" : false, "suffix" : "" }, { "dropping-particle" : "", "family" : "Haring", "given" : "Max", "non-dropping-particle" : "", "parse-names" : false, "suffix" : "" }, { "dropping-particle" : "", "family" : "Driel", "given" : "Roel", "non-dropping-particle" : "van", "parse-names" : false, "suffix" : "" }, { "dropping-particle" : "", "family" : "Laat", "given" : "Wouter", "non-dropping-particle" : "de", "parse-names" : false, "suffix" : "" }, { "dropping-particle" : "", "family" : "Stam", "given" : "Maike", "non-dropping-particle" : "", "parse-names" : false, "suffix" : "" } ], "container-title" : "The Plant cell", "id" : "ITEM-3", "issue" : "3", "issued" : { "date-parts" : [ [ "2009", "3" ] ] }, "page" : "832-42", "title" : "Tissue- and expression level-specific chromatin looping at maize b1 epialleles.", "type" : "article-journal", "volume" : "21" }, "uris" : [ "http://www.mendeley.com/documents/?uuid=5075c8c5-906f-443a-a408-d8b12680972a" ] } ], "mendeley" : { "formattedCitation" : "(Clark et al. 2006; Castelletti et al. 2014; Louwers et al. 2009)", "plainTextFormattedCitation" : "(Clark et al. 2006; Castelletti et al. 2014; Louwers et al. 2009)", "previouslyFormattedCitation" : "(Clark et al. 2006; Castelletti et al. 2014; Louwers et al. 2009)" }, "properties" : { "noteIndex" : 0 }, "schema" : "https://github.com/citation-style-language/schema/raw/master/csl-citation.json" }</w:instrText>
      </w:r>
      <w:r w:rsidR="008446EC" w:rsidRPr="008446EC">
        <w:fldChar w:fldCharType="separate"/>
      </w:r>
      <w:r w:rsidR="008446EC" w:rsidRPr="008446EC">
        <w:rPr>
          <w:noProof/>
        </w:rPr>
        <w:t>(Clark et al. 2006; Castelletti et al. 2014; Louwers et al. 2009)</w:t>
      </w:r>
      <w:r w:rsidR="008446EC" w:rsidRPr="008446EC">
        <w:fldChar w:fldCharType="end"/>
      </w:r>
      <w:r w:rsidRPr="008446EC">
        <w:t>.</w:t>
      </w:r>
      <w:r>
        <w:t xml:space="preserve"> </w:t>
      </w:r>
      <w:r w:rsidR="0029761B">
        <w:t>Additionally, factors such as bias due to cis- co-expression and different co-expression metrics and networks need to be considered in order to identify co-expression signal.</w:t>
      </w:r>
    </w:p>
    <w:p w14:paraId="5EB0AA79" w14:textId="77777777" w:rsidR="002F0734" w:rsidRDefault="004C123B" w:rsidP="004C123B">
      <w:r>
        <w:t xml:space="preserve">These factors can result in several plausible candidate genes even where a locus is identified by GWAS with high confidence. A common approach to interpreting such a locus is through manual inspection of the genome region of interest with a goal of identifying candidate genes whose function is consistent with the phenotype of interest, which can introduce bias in the discovery process and completely ignores uncharacterized genes. For non-human and non-model species, like maize, this situation is especially challenging because the large majority of the genome remains functionally uncharacterized. Our approach leverages the powerful collections of </w:t>
      </w:r>
      <w:commentRangeStart w:id="75"/>
      <w:commentRangeStart w:id="76"/>
      <w:r>
        <w:t>gene expression data</w:t>
      </w:r>
      <w:commentRangeEnd w:id="75"/>
      <w:r w:rsidR="00413505">
        <w:rPr>
          <w:rStyle w:val="CommentReference"/>
        </w:rPr>
        <w:commentReference w:id="75"/>
      </w:r>
      <w:commentRangeEnd w:id="76"/>
      <w:r w:rsidR="00832A5C">
        <w:rPr>
          <w:rStyle w:val="CommentReference"/>
        </w:rPr>
        <w:commentReference w:id="76"/>
      </w:r>
      <w:r>
        <w:t>, which can be readily collected now for most species of interest, to add an important interpretation and prioritization filte</w:t>
      </w:r>
      <w:r w:rsidR="002F0734">
        <w:t>r to the output of a GWA study.</w:t>
      </w:r>
    </w:p>
    <w:p w14:paraId="3A88CAE9" w14:textId="49E3A19F" w:rsidR="001D06EE" w:rsidRDefault="004C123B" w:rsidP="00E65C19">
      <w:r>
        <w:t>We demonstrate that Camoco was able to identify subsets of genes that were linked to candidate SNPs and also exhibit strong co-expression with genes near other candidate SNPs. The resulting prioritized gene sets</w:t>
      </w:r>
      <w:r w:rsidR="005F6704">
        <w:t xml:space="preserve"> (HPO genes)</w:t>
      </w:r>
      <w:r>
        <w:t xml:space="preserve"> reflect sets of co-regulated genes that can potentially be used to infer a broader biological process in which genetic variation can affect the phenotype of interest. Indeed, using Camoco, w</w:t>
      </w:r>
      <w:r w:rsidR="002B3863">
        <w:t>e found strong evidence for HPO</w:t>
      </w:r>
      <w:r>
        <w:t xml:space="preserve"> gene sets in </w:t>
      </w:r>
      <w:r w:rsidR="00413505">
        <w:t>13</w:t>
      </w:r>
      <w:r>
        <w:t xml:space="preserve"> of 17 elemental accumulation phenotypes we examined</w:t>
      </w:r>
      <w:r w:rsidR="00542725">
        <w:t xml:space="preserve"> (with 5 or more HPO genes)</w:t>
      </w:r>
      <w:r w:rsidR="00C9542F">
        <w:t>. These high priority</w:t>
      </w:r>
      <w:r>
        <w:t xml:space="preserve"> sets of genes represent a small fraction of the candidates implicated by the GWAS for each phenotype</w:t>
      </w:r>
      <w:r w:rsidR="002319EE">
        <w:t xml:space="preserve"> (see </w:t>
      </w:r>
      <w:r w:rsidR="002319EE">
        <w:fldChar w:fldCharType="begin"/>
      </w:r>
      <w:r w:rsidR="002319EE">
        <w:instrText xml:space="preserve"> REF _Ref458956303 \h </w:instrText>
      </w:r>
      <w:r w:rsidR="002319EE">
        <w:fldChar w:fldCharType="separate"/>
      </w:r>
      <w:r w:rsidR="000B0BA4">
        <w:t>Table 3</w:t>
      </w:r>
      <w:r w:rsidR="002319EE">
        <w:fldChar w:fldCharType="end"/>
      </w:r>
      <w:r w:rsidR="002319EE">
        <w:t xml:space="preserve"> and </w:t>
      </w:r>
      <w:r w:rsidR="002319EE">
        <w:fldChar w:fldCharType="begin"/>
      </w:r>
      <w:r w:rsidR="002319EE">
        <w:instrText xml:space="preserve"> REF _Ref485996339 \h </w:instrText>
      </w:r>
      <w:r w:rsidR="002319EE">
        <w:fldChar w:fldCharType="separate"/>
      </w:r>
      <w:r w:rsidR="000B0BA4">
        <w:t>Table 4</w:t>
      </w:r>
      <w:r w:rsidR="002319EE">
        <w:fldChar w:fldCharType="end"/>
      </w:r>
      <w:r w:rsidR="002319EE">
        <w:t>)</w:t>
      </w:r>
      <w:r w:rsidR="00052FF5">
        <w:t>.</w:t>
      </w:r>
      <w:r w:rsidR="00E65C19">
        <w:t xml:space="preserve"> Leveraging co-expression data, here, efficiently filtered out many of the candidates implicated only due to SNP-to-gene mapping.</w:t>
      </w:r>
      <w:r w:rsidR="00E51BA9">
        <w:t xml:space="preserve"> Previ</w:t>
      </w:r>
      <w:r w:rsidR="00274970">
        <w:t>ous studies in maize found that</w:t>
      </w:r>
      <w:r w:rsidR="00E51BA9">
        <w:t xml:space="preserve"> while LD decays rapidly in maize (~1kb), the variance </w:t>
      </w:r>
      <w:r w:rsidR="00FC1BA7">
        <w:t xml:space="preserve">can be </w:t>
      </w:r>
      <w:r w:rsidR="00E51BA9">
        <w:t xml:space="preserve">large due to </w:t>
      </w:r>
      <w:r w:rsidR="00FC1BA7">
        <w:t xml:space="preserve">the functional allele segregating in a small number of lines </w:t>
      </w:r>
      <w:r w:rsidR="00FC1BA7">
        <w:fldChar w:fldCharType="begin" w:fldLock="1"/>
      </w:r>
      <w:r w:rsidR="00B920A4">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"mendeley" : { "formattedCitation" : "(Wallace et al. 2014)", "plainTextFormattedCitation" : "(Wallace et al. 2014)", "previouslyFormattedCitation" : "(Wallace et al. 2014)" }, "properties" : { "noteIndex" : 0 }, "schema" : "https://github.com/citation-style-language/schema/raw/master/csl-citation.json" }</w:instrText>
      </w:r>
      <w:r w:rsidR="00FC1BA7">
        <w:fldChar w:fldCharType="separate"/>
      </w:r>
      <w:r w:rsidR="00FC1BA7" w:rsidRPr="00832A5C">
        <w:rPr>
          <w:noProof/>
        </w:rPr>
        <w:t>(Wallace et al. 2014)</w:t>
      </w:r>
      <w:r w:rsidR="00FC1BA7">
        <w:fldChar w:fldCharType="end"/>
      </w:r>
      <w:r w:rsidR="00FC1BA7">
        <w:t>. Additionally, Wallace et al. showed that the causal polymorphism is likely to reside in regulatory regions, outside of exonic regions. Until we precisely understand the regulatory landscape</w:t>
      </w:r>
      <w:r w:rsidR="00043536">
        <w:t xml:space="preserve"> in the species being studied</w:t>
      </w:r>
      <w:r w:rsidR="00FC1BA7">
        <w:t>, specifically in the lines being studied, even the most powerful GW</w:t>
      </w:r>
      <w:r w:rsidR="00043536">
        <w:t>A studies will</w:t>
      </w:r>
      <w:r w:rsidR="00FC1BA7">
        <w:t xml:space="preserve"> identify polymorphisms that implicate genes many base pairs away. Indeed, here, we find that</w:t>
      </w:r>
      <w:r>
        <w:t xml:space="preserve"> </w:t>
      </w:r>
      <w:r w:rsidR="00E65C19">
        <w:t xml:space="preserve">the </w:t>
      </w:r>
      <w:r w:rsidR="0083040A">
        <w:t>large majority of</w:t>
      </w:r>
      <w:r>
        <w:t xml:space="preserve"> HPO genes</w:t>
      </w:r>
      <w:r w:rsidR="00FC1BA7">
        <w:t>, which are implicated with both GWAS as well as gene expression,</w:t>
      </w:r>
      <w:r>
        <w:t xml:space="preserve"> were</w:t>
      </w:r>
      <w:r w:rsidR="00FC1BA7">
        <w:t xml:space="preserve"> often</w:t>
      </w:r>
      <w:r>
        <w:t xml:space="preserve"> not the closest genes to the identified SNPs, and thus, would not have been identified using the simple approach of </w:t>
      </w:r>
      <w:r w:rsidR="0036351D">
        <w:t>prioritizing</w:t>
      </w:r>
      <w:r>
        <w:t xml:space="preserve"> the genes closest to each marker SNP (</w:t>
      </w:r>
      <w:r w:rsidR="00134E49">
        <w:fldChar w:fldCharType="begin"/>
      </w:r>
      <w:r w:rsidR="00134E49">
        <w:instrText xml:space="preserve"> REF _Ref489428564 \h </w:instrText>
      </w:r>
      <w:r w:rsidR="00134E49">
        <w:fldChar w:fldCharType="separate"/>
      </w:r>
      <w:r w:rsidR="000B0BA4">
        <w:t>Fig. 6</w:t>
      </w:r>
      <w:r w:rsidR="00134E49">
        <w:fldChar w:fldCharType="end"/>
      </w:r>
      <w:r w:rsidRPr="00134E49">
        <w:t>).</w:t>
      </w:r>
    </w:p>
    <w:p w14:paraId="2CDD1627" w14:textId="5FA12903" w:rsidR="004C123B" w:rsidRDefault="004C123B" w:rsidP="004C123B">
      <w:r>
        <w:t xml:space="preserve">It is important to note </w:t>
      </w:r>
      <w:r w:rsidR="007A4AAC">
        <w:t xml:space="preserve">caveats to </w:t>
      </w:r>
      <w:r>
        <w:t xml:space="preserve">our approach. </w:t>
      </w:r>
      <w:r w:rsidR="007A4AAC">
        <w:t>For example, p</w:t>
      </w:r>
      <w:r>
        <w:t xml:space="preserve">henotypes that are caused by genetic variation in a single or small number of genes, or conversely, that are caused by a diverse set of otherwise functionally unrelated genes are not good candidates for our approach. The core assumption on which Camoco is designed is that there are multiple genetic variants in different genes involved in a common biological process that individually cause phenotypic variation. We expect that this is often </w:t>
      </w:r>
      <w:r>
        <w:lastRenderedPageBreak/>
        <w:t>true of phenotypes (and this is supported by the fact that we have discovered strong candidates for the majority of traits examined), but we expect there are exceptional traits, and individual causal genes, for which our approach will not work</w:t>
      </w:r>
      <w:r w:rsidR="007A4AAC">
        <w:t>. We also know that if genes are missing from the expression network, as is the case the known regulator of Mo transport and accumulation, Mot1, we cannot detect overlap between transcriptional networks and genes linked to GWAS hits.</w:t>
      </w:r>
    </w:p>
    <w:p w14:paraId="38A790EA" w14:textId="2DB8C51B" w:rsidR="0021466E" w:rsidRDefault="004C123B" w:rsidP="004C123B">
      <w:r>
        <w:t>In completing the evaluation of our approach based on Gene Ontology, we observed a trend worth noting. We used sets of genes annotated to the same GO term as a gold standard for groups of functionally coherent genes. We simulated the effect of imperfect SNP-to-gene mapping by assuming that subsets of these GO terms were identified by a simulated GWAS trait in which the neighboring genes (encoded nearby on the genome) were added to simulate the scenario where we could not resolve the causal gene from linked neighboring genes. This analysis was useful as it establishe</w:t>
      </w:r>
      <w:r w:rsidR="007A4AAC">
        <w:t>d</w:t>
      </w:r>
      <w:r>
        <w:t xml:space="preserve"> the boundaries of possibility for our approach, i.e. how much noise in terms of false candidate genes can be tolerated before the entire premise of our approach fails. As described in </w:t>
      </w:r>
      <w:r w:rsidR="00B60444">
        <w:rPr>
          <w:highlight w:val="cyan"/>
        </w:rPr>
        <w:fldChar w:fldCharType="begin"/>
      </w:r>
      <w:r w:rsidR="00B60444">
        <w:instrText xml:space="preserve"> REF _Ref458721156 \h </w:instrText>
      </w:r>
      <w:r w:rsidR="00B60444">
        <w:rPr>
          <w:highlight w:val="cyan"/>
        </w:rPr>
      </w:r>
      <w:r w:rsidR="00B60444">
        <w:rPr>
          <w:highlight w:val="cyan"/>
        </w:rPr>
        <w:fldChar w:fldCharType="separate"/>
      </w:r>
      <w:r w:rsidR="000B0BA4">
        <w:t>Fig. 5</w:t>
      </w:r>
      <w:r w:rsidR="00B60444">
        <w:rPr>
          <w:highlight w:val="cyan"/>
        </w:rPr>
        <w:fldChar w:fldCharType="end"/>
      </w:r>
      <w:r>
        <w:t>, this analysi</w:t>
      </w:r>
      <w:r w:rsidR="00300B7C">
        <w:t>s suggests a sensitivity of ~40</w:t>
      </w:r>
      <w:r>
        <w:t>% using a SNP-to-gene mapping rule of</w:t>
      </w:r>
      <w:r w:rsidR="00406CF8">
        <w:t xml:space="preserve"> a</w:t>
      </w:r>
      <w:r>
        <w:t xml:space="preserve"> +</w:t>
      </w:r>
      <w:r w:rsidR="00300B7C">
        <w:t>/-500 kb</w:t>
      </w:r>
      <w:r w:rsidR="00406CF8">
        <w:t xml:space="preserve"> window</w:t>
      </w:r>
      <w:r w:rsidR="00300B7C">
        <w:t xml:space="preserve"> and up to 2</w:t>
      </w:r>
      <w:r>
        <w:t xml:space="preserve"> flanking genes</w:t>
      </w:r>
      <w:r w:rsidR="00300B7C">
        <w:t xml:space="preserve"> (nearly 75% false candidates due to SNP-to-gene mapping)</w:t>
      </w:r>
      <w:r>
        <w:t>. This result suggests that we would not be likely to discover processes as coherent as GO terms if linkage extended beyond this</w:t>
      </w:r>
      <w:r w:rsidR="0021466E">
        <w:t xml:space="preserve"> point.</w:t>
      </w:r>
      <w:r>
        <w:t xml:space="preserve"> </w:t>
      </w:r>
    </w:p>
    <w:p w14:paraId="0F6F2412" w14:textId="31E6DF25" w:rsidR="007928DE" w:rsidRDefault="004C123B" w:rsidP="007928DE">
      <w:r>
        <w:t xml:space="preserve">At the same window/flank parameter setting noted above, we were able to make significant discoveries </w:t>
      </w:r>
      <w:r w:rsidR="00DD7EF2">
        <w:t xml:space="preserve">(genes with FDR &lt; 0.30) </w:t>
      </w:r>
      <w:r>
        <w:t xml:space="preserve">for </w:t>
      </w:r>
      <w:r w:rsidR="0021466E">
        <w:t>7</w:t>
      </w:r>
      <w:r>
        <w:t xml:space="preserve"> of </w:t>
      </w:r>
      <w:r w:rsidR="00A77E4B" w:rsidRPr="00A77E4B">
        <w:t>17</w:t>
      </w:r>
      <w:r>
        <w:t xml:space="preserve"> elements</w:t>
      </w:r>
      <w:r w:rsidR="0021466E">
        <w:t xml:space="preserve"> (41%)</w:t>
      </w:r>
      <w:r>
        <w:t xml:space="preserve"> using the </w:t>
      </w:r>
      <w:r w:rsidR="0021466E">
        <w:t>density</w:t>
      </w:r>
      <w:r w:rsidR="004441CE">
        <w:t xml:space="preserve"> metric</w:t>
      </w:r>
      <w:r>
        <w:t xml:space="preserve"> </w:t>
      </w:r>
      <w:r w:rsidR="004441CE">
        <w:t>in</w:t>
      </w:r>
      <w:r>
        <w:t xml:space="preserve"> the </w:t>
      </w:r>
      <w:r w:rsidR="00A77E4B" w:rsidRPr="00A77E4B">
        <w:t>ZmRoot</w:t>
      </w:r>
      <w:r>
        <w:t xml:space="preserve"> network. This success rate is</w:t>
      </w:r>
      <w:r w:rsidR="009A6E69">
        <w:t xml:space="preserve"> remarkably</w:t>
      </w:r>
      <w:r>
        <w:t xml:space="preserve"> </w:t>
      </w:r>
      <w:r w:rsidR="00626F24">
        <w:t>consistent with what was predicted by</w:t>
      </w:r>
      <w:r>
        <w:t xml:space="preserve"> our GO simulations at the same window/flanking gene parameter setting. </w:t>
      </w:r>
      <w:r w:rsidR="007928DE">
        <w:t>Intriguingly, HPO gene sets alone were not significantly enriched for GO term genes</w:t>
      </w:r>
      <w:r w:rsidR="009A6E69">
        <w:t xml:space="preserve"> indicating that while the HPO gene sets and GO terms exhibited strikingly similar patterns of gene expression, the gene sets they described are mutually exclusive</w:t>
      </w:r>
      <w:r w:rsidR="007928DE">
        <w:t xml:space="preserve">. It was not until the HPO gene sets were </w:t>
      </w:r>
      <w:r w:rsidR="00C13811">
        <w:t xml:space="preserve">supplemented </w:t>
      </w:r>
      <w:r w:rsidR="007928DE">
        <w:t>with co-expression neighbors</w:t>
      </w:r>
      <w:r w:rsidR="006E4EBF">
        <w:t xml:space="preserve"> (HPO+) that gene</w:t>
      </w:r>
      <w:r w:rsidR="007928DE">
        <w:t xml:space="preserve"> sets exhibited </w:t>
      </w:r>
      <w:r w:rsidR="008C5D74">
        <w:t>GO term</w:t>
      </w:r>
      <w:r w:rsidR="007928DE">
        <w:t xml:space="preserve"> enrichment</w:t>
      </w:r>
      <w:r w:rsidR="00F209D8">
        <w:t>, though the descriptions were high level</w:t>
      </w:r>
      <w:r w:rsidR="007928DE">
        <w:t>. We speculate that this is due to discovery bias in GO annotations that were used for our evaluation</w:t>
      </w:r>
      <w:r w:rsidR="00ED6089">
        <w:t xml:space="preserve"> – which were </w:t>
      </w:r>
      <w:r w:rsidR="00216459">
        <w:t>largely</w:t>
      </w:r>
      <w:r w:rsidR="0049012B">
        <w:t xml:space="preserve"> </w:t>
      </w:r>
      <w:r w:rsidR="00ED6089">
        <w:t>curated on model species</w:t>
      </w:r>
      <w:r w:rsidR="007928DE">
        <w:t xml:space="preserve">. </w:t>
      </w:r>
      <w:r>
        <w:t>There are likely a large number of</w:t>
      </w:r>
      <w:r w:rsidR="007928DE">
        <w:t xml:space="preserve"> maize specific</w:t>
      </w:r>
      <w:r>
        <w:t xml:space="preserve"> pr</w:t>
      </w:r>
      <w:r w:rsidR="00607D02">
        <w:t>ocesses</w:t>
      </w:r>
      <w:r w:rsidR="00EE0317">
        <w:t xml:space="preserve"> and phenotypes</w:t>
      </w:r>
      <w:r w:rsidR="00607D02">
        <w:t xml:space="preserve"> for which the genes</w:t>
      </w:r>
      <w:r w:rsidR="00017416">
        <w:t xml:space="preserve"> included in Ontologies such as GO</w:t>
      </w:r>
      <w:r w:rsidR="00607D02">
        <w:t xml:space="preserve"> not yet annotated</w:t>
      </w:r>
      <w:r w:rsidR="007928DE">
        <w:t>, yet have strong co-expression evidence</w:t>
      </w:r>
      <w:r w:rsidR="00BD5B66">
        <w:t xml:space="preserve"> and can be given functional annotations through GWAS</w:t>
      </w:r>
      <w:r>
        <w:t xml:space="preserve">. </w:t>
      </w:r>
    </w:p>
    <w:p w14:paraId="35C78FD2" w14:textId="1AA2CF8B" w:rsidR="006E4EBF" w:rsidRDefault="004C123B" w:rsidP="007928DE">
      <w:r>
        <w:t>O</w:t>
      </w:r>
      <w:r w:rsidR="005122BA">
        <w:t>ur analysis</w:t>
      </w:r>
      <w:r>
        <w:t xml:space="preserve"> </w:t>
      </w:r>
      <w:r w:rsidR="00ED314C">
        <w:t xml:space="preserve">shows </w:t>
      </w:r>
      <w:r>
        <w:t xml:space="preserve">that the loci </w:t>
      </w:r>
      <w:r w:rsidR="00C13811">
        <w:t>linked to</w:t>
      </w:r>
      <w:r>
        <w:t xml:space="preserve"> ionomic GWAS loci are a</w:t>
      </w:r>
      <w:r w:rsidR="00955FB7">
        <w:t>s</w:t>
      </w:r>
      <w:r>
        <w:t xml:space="preserve"> coherent </w:t>
      </w:r>
      <w:r w:rsidR="006E4EBF">
        <w:t>as many maize genes co-annotated</w:t>
      </w:r>
      <w:r>
        <w:t xml:space="preserve"> GO terms</w:t>
      </w:r>
      <w:r w:rsidR="005B49B9">
        <w:t>, many of which have strong literature support for being involved in elemental accumulation</w:t>
      </w:r>
      <w:r>
        <w:t>. Indeed one of the key motivations of our approach was that crop genomes like maize have limited</w:t>
      </w:r>
      <w:r w:rsidR="00286BB4">
        <w:t xml:space="preserve"> species</w:t>
      </w:r>
      <w:r w:rsidR="00C13811">
        <w:t>-</w:t>
      </w:r>
      <w:r w:rsidR="00286BB4">
        <w:t>specific</w:t>
      </w:r>
      <w:r>
        <w:t xml:space="preserve"> </w:t>
      </w:r>
      <w:r w:rsidR="00C13E3F">
        <w:t>gene ontologies</w:t>
      </w:r>
      <w:r>
        <w:t>, and this result emphasizes the extent of this limi</w:t>
      </w:r>
      <w:r w:rsidR="006E4EBF">
        <w:t>tation.</w:t>
      </w:r>
      <w:r w:rsidR="00E16F53">
        <w:t xml:space="preserve"> Where current functional annotations, such as GO, rely highly on </w:t>
      </w:r>
      <w:r w:rsidR="004A10FE">
        <w:t>orthology, future curation pipeline could rely on species</w:t>
      </w:r>
      <w:r w:rsidR="00C13811">
        <w:t>-</w:t>
      </w:r>
      <w:r w:rsidR="004A10FE">
        <w:t xml:space="preserve">specific curations </w:t>
      </w:r>
      <w:r w:rsidR="00C13811">
        <w:t>that utilize the data</w:t>
      </w:r>
      <w:r w:rsidR="004A10FE">
        <w:t xml:space="preserve"> </w:t>
      </w:r>
      <w:r w:rsidR="00C13811">
        <w:t xml:space="preserve">obtained from </w:t>
      </w:r>
      <w:r w:rsidR="004A10FE">
        <w:t>GWAS and co-expression.</w:t>
      </w:r>
    </w:p>
    <w:p w14:paraId="43E5377E" w14:textId="77777777" w:rsidR="004C123B" w:rsidRDefault="004C123B" w:rsidP="004C123B">
      <w:r>
        <w:t xml:space="preserve">Beyond highlighting the challenges of a genome lacking </w:t>
      </w:r>
      <w:r w:rsidR="00BE5CBE">
        <w:t xml:space="preserve">precise </w:t>
      </w:r>
      <w:r>
        <w:t>functional annotation, these results also suggest an interesting direction for fut</w:t>
      </w:r>
      <w:r w:rsidR="0021359B">
        <w:t>ure work. Despite the limited ontological</w:t>
      </w:r>
      <w:r>
        <w:t xml:space="preserve"> annotation for maize genes, there have been a wealth of genome-wide association studies, many of them enabled by the powerful mapping populations that have been constructed (e.g. NAM </w:t>
      </w:r>
      <w:r w:rsidR="00850126" w:rsidRPr="00850126">
        <w:fldChar w:fldCharType="begin" w:fldLock="1"/>
      </w:r>
      <w:r w:rsidR="00A576F1">
        <w:instrText>ADDIN CSL_CITATION { "citationItems" : [ { "id" : "ITEM-1", "itemData" : { "DOI" : "10.1126/science.1174320", "ISSN" : "1095-9203", "PMID" : "19661427", "abstract" : "Maize genetic diversity has been used to understand the molecular basis of phenotypic variation and to improve agricultural efficiency and sustainability. We crossed 25 diverse inbred maize lines to the B73 reference line, capturing a total of 136,000 recombination events. Variation for recombination frequencies was observed among families, influenced by local (cis) genetic variation. We identified evidence for numerous minor single-locus effects but little two-locus linkage disequilibrium or segregation distortion, which indicated a limited role for genes with large effects and epistatic interactions on fitness. We observed excess residual heterozygosity in pericentromeric regions, which suggested that selection in inbred lines has been less efficient in these regions because of reduced recombination frequency. This implies that pericentromeric regions may contribute disproportionally to heterosis.", "author" : [ { "dropping-particle" : "", "family" : "McMullen", "given" : "Michael D", "non-dropping-particle" : "", "parse-names" : false, "suffix" : "" }, { "dropping-particle" : "", "family" : "Kresovich", "given" : "Stephen", "non-dropping-particle" : "", "parse-names" : false, "suffix" : "" }, { "dropping-particle" : "", "family" : "Villeda", "given" : "Hector Sanchez", "non-dropping-particle" : "", "parse-names" : false, "suffix" : "" }, { "dropping-particle" : "", "family" : "Bradbury", "given" : "Peter", "non-dropping-particle" : "", "parse-names" : false, "suffix" : "" }, { "dropping-particle" : "", "family" : "Li", "given" : "Huihui", "non-dropping-particle" : "", "parse-names" : false, "suffix" : "" }, { "dropping-particle" : "", "family" : "Sun", "given" : "Qi", "non-dropping-particle" : "", "parse-names" : false, "suffix" : "" }, { "dropping-particle" : "", "family" : "Flint-Garcia", "given" : "Sherry", "non-dropping-particle" : "", "parse-names" : false, "suffix" : "" }, { "dropping-particle" : "", "family" : "Thornsberry", "given" : "Jeffry", "non-dropping-particle" : "", "parse-names" : false, "suffix" : "" }, { "dropping-particle" : "", "family" : "Acharya", "given" : "Charlotte", "non-dropping-particle" : "", "parse-names" : false, "suffix" : "" }, { "dropping-particle" : "", "family" : "Bottoms", "given" : "Christopher", "non-dropping-particle" : "", "parse-names" : false, "suffix" : "" }, { "dropping-particle" : "", "family" : "Brown", "given" : "Patrick", "non-dropping-particle" : "", "parse-names" : false, "suffix" : "" }, { "dropping-particle" : "", "family" : "Browne", "given" : "Chris", "non-dropping-particle" : "", "parse-names" : false, "suffix" : "" }, { "dropping-particle" : "", "family" : "Eller", "given" : "Magen", "non-dropping-particle" : "", "parse-names" : false, "suffix" : "" }, { "dropping-particle" : "", "family" : "Guill", "given" : "Kate", "non-dropping-particle" : "", "parse-names" : false, "suffix" : "" }, { "dropping-particle" : "", "family" : "Harjes", "given" : "Carlos", "non-dropping-particle" : "", "parse-names" : false, "suffix" : "" }, { "dropping-particle" : "", "family" : "Kroon", "given" : "Dallas", "non-dropping-particle" : "", "parse-names" : false, "suffix" : "" }, { "dropping-particle" : "", "family" : "Lepak", "given" : "Nick", "non-dropping-particle" : "", "parse-names" : false, "suffix" : "" }, { "dropping-particle" : "", "family" : "Mitchell", "given" : "Sharon E", "non-dropping-particle" : "", "parse-names" : false, "suffix" : "" }, { "dropping-particle" : "", "family" : "Peterson", "given" : "Brooke", "non-dropping-particle" : "", "parse-names" : false, "suffix" : "" }, { "dropping-particle" : "", "family" : "Pressoir", "given" : "Gael", "non-dropping-particle" : "", "parse-names" : false, "suffix" : "" }, { "dropping-particle" : "", "family" : "Romero", "given" : "Susan", "non-dropping-particle" : "", "parse-names" : false, "suffix" : "" }, { "dropping-particle" : "", "family" : "Oropeza Rosas", "given" : "Marco", "non-dropping-particle" : "", "parse-names" : false, "suffix" : "" }, { "dropping-particle" : "", "family" : "Salvo", "given" : "Stella", "non-dropping-particle" : "", "parse-names" : false, "suffix" : "" }, { "dropping-particle" : "", "family" : "Yates", "given" : "Heather", "non-dropping-particle" : "", "parse-names" : false, "suffix" : "" }, { "dropping-particle" : "", "family" : "Hanson", "given" : "Mark", "non-dropping-particle" : "", "parse-names" : false, "suffix" : "" }, { "dropping-particle" : "", "family" : "Jones", "given" : "Elizabeth", "non-dropping-particle" : "", "parse-names" : false, "suffix" : "" }, { "dropping-particle" : "", "family" : "Smith", "given" : "Stephen", "non-dropping-particle" : "", "parse-names" : false, "suffix" : "" }, { "dropping-particle" : "", "family" : "Glaubitz", "given" : "Jeffrey C", "non-dropping-particle" : "", "parse-names" : false, "suffix" : "" }, { "dropping-particle" : "", "family" : "Goodman", "given" : "Major", "non-dropping-particle" : "", "parse-names" : false, "suffix" : "" }, { "dropping-particle" : "", "family" : "Ware", "given" : "Doreen", "non-dropping-particle" : "", "parse-names" : false, "suffix" : "" }, { "dropping-particle" : "", "family" : "Holland", "given" : "James B", "non-dropping-particle" : "", "parse-names" : false, "suffix" : "" }, { "dropping-particle" : "", "family" : "Buckler", "given" : "Edward S", "non-dropping-particle" : "", "parse-names" : false, "suffix" : "" } ], "container-title" : "Science (New York, N.Y.)", "id" : "ITEM-1", "issue" : "5941", "issued" : { "date-parts" : [ [ "2009", "8", "7" ] ] }, "page" : "737-40", "publisher" : "AAAS", "title" : "Genetic properties of the maize nested association mapping population.", "type" : "article-journal", "volume" : "325" }, "uris" : [ "http://www.mendeley.com/documents/?uuid=ecbb284e-11f6-4f30-b661-cbd967c0b5cd" ] } ], "mendeley" : { "formattedCitation" : "(McMullen et al. 2009)", "plainTextFormattedCitation" : "(McMullen et al. 2009)", "previouslyFormattedCitation" : "(McMullen et al. 2009)" }, "properties" : { "noteIndex" : 0 }, "schema" : "https://github.com/citation-style-language/schema/raw/master/csl-citation.json" }</w:instrText>
      </w:r>
      <w:r w:rsidR="00850126" w:rsidRPr="00850126">
        <w:fldChar w:fldCharType="separate"/>
      </w:r>
      <w:r w:rsidR="00850126" w:rsidRPr="00850126">
        <w:rPr>
          <w:noProof/>
        </w:rPr>
        <w:t>(McMullen et al. 2009)</w:t>
      </w:r>
      <w:r w:rsidR="00850126" w:rsidRPr="00850126">
        <w:fldChar w:fldCharType="end"/>
      </w:r>
      <w:r>
        <w:t>). Our results suggest that these sets of loci, and a proper mapping to the genes they represent, could serve as a powerful resource for characterizing gene function. More systematic efforts to curate the results from such genome-wide association studies, filter gene sets with tools such as Camoco, and provide public access in convenient forms would be worthwhile. Maize is somewhat exceptional in this regard</w:t>
      </w:r>
      <w:r w:rsidR="00887517">
        <w:t xml:space="preserve"> due to </w:t>
      </w:r>
      <w:r w:rsidR="00887517">
        <w:lastRenderedPageBreak/>
        <w:t>its excellent genomic tools</w:t>
      </w:r>
      <w:r w:rsidR="00CB3933">
        <w:t xml:space="preserve"> and powerful mapping populations</w:t>
      </w:r>
      <w:r>
        <w:t>, but there are several other crop species with rich population genetic resources with limited genome functional annotation that could benefit from this approach as well.</w:t>
      </w:r>
    </w:p>
    <w:p w14:paraId="4B8EAC32" w14:textId="77777777" w:rsidR="009438C3" w:rsidRDefault="004C123B" w:rsidP="009438C3">
      <w:pPr>
        <w:pStyle w:val="Heading2"/>
      </w:pPr>
      <w:r>
        <w:t>Co-expression context matters</w:t>
      </w:r>
    </w:p>
    <w:p w14:paraId="3B70E8AF" w14:textId="796B52C3" w:rsidR="003C16CC" w:rsidRDefault="004C123B" w:rsidP="004C123B">
      <w:r>
        <w:t>Using our approach, we evaluated 17 ionomic traits for overlap with three different</w:t>
      </w:r>
      <w:r w:rsidR="00CE1DD5">
        <w:t xml:space="preserve"> co-expression networks. T</w:t>
      </w:r>
      <w:r>
        <w:t xml:space="preserve">wo </w:t>
      </w:r>
      <w:r w:rsidR="00CE1DD5">
        <w:t xml:space="preserve">of the </w:t>
      </w:r>
      <w:r>
        <w:t>co-expression networks</w:t>
      </w:r>
      <w:r w:rsidR="00EF1E89">
        <w:t xml:space="preserve"> were</w:t>
      </w:r>
      <w:r>
        <w:t xml:space="preserve"> generated from </w:t>
      </w:r>
      <w:r w:rsidR="00FF0CE2">
        <w:t xml:space="preserve">gene </w:t>
      </w:r>
      <w:r>
        <w:t>expression profiles collected across a diverse set of individuals (ZmRoot, ZmPAN)</w:t>
      </w:r>
      <w:r w:rsidR="00AA4F8A">
        <w:t xml:space="preserve"> and</w:t>
      </w:r>
      <w:r>
        <w:t xml:space="preserve"> performed substantially better than the ZmSAM network, which was based on a large collection of expression profiles across different tissues and developmental stages derived from a single reference line (B73). We emphasize that this result is not a reflection of the data quality or even the general utility of the co-expression network derived the tissue/developmental atlas. Evaluations of this network </w:t>
      </w:r>
      <w:r w:rsidR="004B58B8">
        <w:t>showed</w:t>
      </w:r>
      <w:r>
        <w:t xml:space="preserve"> a similar level of enrichment for co-expression relationships among genes involved in the same biological processes</w:t>
      </w:r>
      <w:r w:rsidR="005512E3">
        <w:t xml:space="preserve"> (</w:t>
      </w:r>
      <w:r w:rsidR="005512E3">
        <w:fldChar w:fldCharType="begin"/>
      </w:r>
      <w:r w:rsidR="005512E3">
        <w:instrText xml:space="preserve"> REF _Ref458774860 \h </w:instrText>
      </w:r>
      <w:r w:rsidR="005512E3">
        <w:fldChar w:fldCharType="separate"/>
      </w:r>
      <w:r w:rsidR="000B0BA4">
        <w:t>Table 1</w:t>
      </w:r>
      <w:r w:rsidR="005512E3">
        <w:fldChar w:fldCharType="end"/>
      </w:r>
      <w:r w:rsidR="005512E3">
        <w:t>)</w:t>
      </w:r>
      <w:r w:rsidR="00AE58B8">
        <w:t xml:space="preserve"> and had very similar network structure (</w:t>
      </w:r>
      <w:r w:rsidR="00AE58B8">
        <w:fldChar w:fldCharType="begin"/>
      </w:r>
      <w:r w:rsidR="00AE58B8">
        <w:instrText xml:space="preserve"> REF _Ref458774880 \h </w:instrText>
      </w:r>
      <w:r w:rsidR="00AE58B8">
        <w:fldChar w:fldCharType="separate"/>
      </w:r>
      <w:r w:rsidR="000B0BA4">
        <w:t>Table 2</w:t>
      </w:r>
      <w:r w:rsidR="00AE58B8">
        <w:fldChar w:fldCharType="end"/>
      </w:r>
      <w:r w:rsidR="00AE58B8">
        <w:t>)</w:t>
      </w:r>
      <w:r>
        <w:t xml:space="preserve">. </w:t>
      </w:r>
      <w:r w:rsidR="00887A2C">
        <w:t>Instead, o</w:t>
      </w:r>
      <w:r>
        <w:t xml:space="preserve">ur results indicate that the processes underlying the genotypic variation associated with traits captured by GWAS are better captured by transcriptional variation observed across genetically diverse individuals. Indeed, </w:t>
      </w:r>
      <w:r w:rsidR="00EB62D0">
        <w:t>despite networks having</w:t>
      </w:r>
      <w:r>
        <w:t xml:space="preserve"> similar levels of GO term enrichment</w:t>
      </w:r>
      <w:r w:rsidR="009376EB">
        <w:t xml:space="preserve"> </w:t>
      </w:r>
      <w:r w:rsidR="005512E3">
        <w:t>(</w:t>
      </w:r>
      <w:r w:rsidR="009376EB">
        <w:fldChar w:fldCharType="begin"/>
      </w:r>
      <w:r w:rsidR="009376EB">
        <w:instrText xml:space="preserve"> REF _Ref458774860 \h </w:instrText>
      </w:r>
      <w:r w:rsidR="009376EB">
        <w:fldChar w:fldCharType="separate"/>
      </w:r>
      <w:r w:rsidR="000B0BA4">
        <w:t>Table 1</w:t>
      </w:r>
      <w:r w:rsidR="009376EB">
        <w:fldChar w:fldCharType="end"/>
      </w:r>
      <w:r w:rsidR="005512E3">
        <w:t>)</w:t>
      </w:r>
      <w:r>
        <w:t>, the actual GO terms that drove that enrichment are quite different (</w:t>
      </w:r>
      <w:r w:rsidR="009376EB">
        <w:fldChar w:fldCharType="begin"/>
      </w:r>
      <w:r w:rsidR="009376EB">
        <w:instrText xml:space="preserve"> REF _Ref479246505 \h </w:instrText>
      </w:r>
      <w:r w:rsidR="009376EB">
        <w:fldChar w:fldCharType="separate"/>
      </w:r>
      <w:r w:rsidR="000B0BA4">
        <w:t>Supp. Table 1</w:t>
      </w:r>
      <w:r w:rsidR="009376EB">
        <w:fldChar w:fldCharType="end"/>
      </w:r>
      <w:r>
        <w:t>), which is consistent with our previous anal</w:t>
      </w:r>
      <w:r w:rsidR="009438C3">
        <w:t>ysis demonstrating that the experimental context of</w:t>
      </w:r>
      <w:r w:rsidR="009029D0">
        <w:t xml:space="preserve"> co-expression networks</w:t>
      </w:r>
      <w:r w:rsidR="00B3385D">
        <w:t xml:space="preserve"> strongly</w:t>
      </w:r>
      <w:r w:rsidR="0015446F">
        <w:t xml:space="preserve"> influences</w:t>
      </w:r>
      <w:r w:rsidR="00372CF2">
        <w:t xml:space="preserve"> which</w:t>
      </w:r>
      <w:r w:rsidR="009438C3">
        <w:t xml:space="preserve"> biological processes it captures</w:t>
      </w:r>
      <w:r w:rsidR="009029D0">
        <w:t xml:space="preserve"> </w:t>
      </w:r>
      <w:r w:rsidR="009029D0">
        <w:fldChar w:fldCharType="begin" w:fldLock="1"/>
      </w:r>
      <w:r w:rsidR="009430C5">
        <w:instrText>ADDIN CSL_CITATION { "citationItems" : [ { "id" : "ITEM-1", "itemData" : { "DOI" : "10.1371/journal.pone.0099193", "ISSN" : "19326203", "PMID" : "24922320", "abstract" : "Tools that provide improved ability to relate genotype to phenotype have the potential to accelerate breeding for desired traits and to improve our understanding of the molecular variants that underlie phenotypes. The availability of large-scale gene expression profiles in maize provides an opportunity to advance our understanding of complex traits in this agronomically important species. We built co-expression networks based on genome-wide expression data from a variety of maize accessions as well as an atlas of different tissues and developmental stages. We demonstrate that these networks reveal clusters of genes that are enriched for known biological function and contain extensive structure which has yet to be characterized. Furthermore, we found that co-expression networks derived from developmental or tissue atlases as compared to expression variation across diverse accessions capture unique functions. To provide convenient access to these networks, we developed a public, web-based Co-expression Browser (COB), which enables interactive queries of the genome-wide networks. We illustrate the utility of this system through two specific use cases: one in which gene-centric queries are used to provide functional context for previously characterized metabolic pathways, and a second where lists of genes produced by mapping studies are further resolved and validated using co-expression networks.", "author" : [ { "dropping-particle" : "", "family" : "Schaefer", "given" : "Robert J.", "non-dropping-particle" : "", "parse-names" : false, "suffix" : "" }, { "dropping-particle" : "", "family" : "Briskine", "given" : "Roman", "non-dropping-particle" : "", "parse-names" : false, "suffix" : "" }, { "dropping-particle" : "", "family" : "Springer", "given" : "Nathan M.", "non-dropping-particle" : "", "parse-names" : false, "suffix" : "" }, { "dropping-particle" : "", "family" : "Myers", "given" : "Chad L.", "non-dropping-particle" : "", "parse-names" : false, "suffix" : "" } ], "container-title" : "PLoS ONE", "id" : "ITEM-1", "issue" : "6", "issued" : { "date-parts" : [ [ "2014" ] ] }, "page" : "99193", "title" : "Discovering functional modules across diverse maize transcriptomes using COB, the co-expression browser", "type" : "article-journal", "volume" : "9" }, "uris" : [ "http://www.mendeley.com/documents/?uuid=65cdee67-ac48-4742-a041-4d6b9012fec9" ] } ], "mendeley" : { "formattedCitation" : "(Robert J. Schaefer, Briskine, Springer, and Myers 2014)", "plainTextFormattedCitation" : "(Robert J. Schaefer, Briskine, Springer, and Myers 2014)", "previouslyFormattedCitation" : "(Robert J. Schaefer, Briskine, Springer, and Myers 2014)" }, "properties" : { "noteIndex" : 0 }, "schema" : "https://github.com/citation-style-language/schema/raw/master/csl-citation.json" }</w:instrText>
      </w:r>
      <w:r w:rsidR="009029D0">
        <w:fldChar w:fldCharType="separate"/>
      </w:r>
      <w:r w:rsidR="00C61012" w:rsidRPr="00C61012">
        <w:rPr>
          <w:noProof/>
        </w:rPr>
        <w:t>(Robert J. Schaefer, Briskine, Springer, and Myers 2014)</w:t>
      </w:r>
      <w:r w:rsidR="009029D0">
        <w:fldChar w:fldCharType="end"/>
      </w:r>
      <w:r w:rsidR="003F0DEB">
        <w:t xml:space="preserve">. </w:t>
      </w:r>
    </w:p>
    <w:p w14:paraId="759B5857" w14:textId="5B339483" w:rsidR="003F0DEB" w:rsidRDefault="004C123B" w:rsidP="00B35377">
      <w:r>
        <w:t xml:space="preserve">Between the two co-expression networks based on expression variation across </w:t>
      </w:r>
      <w:r w:rsidR="00514CFC">
        <w:t xml:space="preserve">genotypically diverse </w:t>
      </w:r>
      <w:r>
        <w:t>individua</w:t>
      </w:r>
      <w:r w:rsidR="008D417E">
        <w:t>ls, we also observed</w:t>
      </w:r>
      <w:r>
        <w:t xml:space="preserve"> differences depending on which tissues were profile</w:t>
      </w:r>
      <w:r w:rsidR="00273E6E">
        <w:t>d</w:t>
      </w:r>
      <w:r>
        <w:t>. Our co-expression network derived from sampling of root tissue across a diverse set of individuals (ZmRoot) provided the best performance at the FDR we analyzed (</w:t>
      </w:r>
      <w:r w:rsidR="00EB2AD3">
        <w:rPr>
          <w:highlight w:val="cyan"/>
        </w:rPr>
        <w:fldChar w:fldCharType="begin"/>
      </w:r>
      <w:r w:rsidR="00EB2AD3">
        <w:instrText xml:space="preserve"> REF _Ref485996339 \h </w:instrText>
      </w:r>
      <w:r w:rsidR="00EB2AD3">
        <w:rPr>
          <w:highlight w:val="cyan"/>
        </w:rPr>
      </w:r>
      <w:r w:rsidR="00EB2AD3">
        <w:rPr>
          <w:highlight w:val="cyan"/>
        </w:rPr>
        <w:fldChar w:fldCharType="separate"/>
      </w:r>
      <w:r w:rsidR="000B0BA4">
        <w:t>Table 4</w:t>
      </w:r>
      <w:r w:rsidR="00EB2AD3">
        <w:rPr>
          <w:highlight w:val="cyan"/>
        </w:rPr>
        <w:fldChar w:fldCharType="end"/>
      </w:r>
      <w:r>
        <w:t xml:space="preserve">), producing a total of </w:t>
      </w:r>
      <w:r w:rsidR="00EB2AD3" w:rsidRPr="00EB2AD3">
        <w:t>335 (326 from density and 11 from locality, 2 in both)</w:t>
      </w:r>
      <w:r>
        <w:t xml:space="preserve"> HPO candidate genes as compared to </w:t>
      </w:r>
      <w:r w:rsidR="00AD519D">
        <w:t>228 (all from locality)</w:t>
      </w:r>
      <w:r>
        <w:t xml:space="preserve"> HPO candidate genes produced by the ZmPAN network, which was derived from expression profiles of whole seedlings. This result confirms our original motivation for collecting tissue-specific gene expression profiles— we expected that processes occurring in the roots would be central</w:t>
      </w:r>
      <w:r w:rsidR="00A52EF0">
        <w:t xml:space="preserve"> to element accumulation phenot</w:t>
      </w:r>
      <w:r>
        <w:t>y</w:t>
      </w:r>
      <w:r w:rsidR="00A52EF0">
        <w:t>p</w:t>
      </w:r>
      <w:r>
        <w:t>e (which were measured in kernels). The difference between the performance of these two networks was modest, however, and much less significant than the difference between</w:t>
      </w:r>
      <w:r w:rsidR="007614D0">
        <w:t xml:space="preserve"> the developmental/tissue atlas-</w:t>
      </w:r>
      <w:r>
        <w:t>derived network and the di</w:t>
      </w:r>
      <w:r w:rsidR="00F1739E">
        <w:t>verse genotype-derived network.</w:t>
      </w:r>
    </w:p>
    <w:p w14:paraId="6398E87B" w14:textId="15C99623" w:rsidR="0007635B" w:rsidRDefault="009A0805" w:rsidP="00B35377">
      <w:r>
        <w:t>T</w:t>
      </w:r>
      <w:r w:rsidR="004C123B">
        <w:t>he performance of the ZmRoot versus the ZmPAN network was</w:t>
      </w:r>
      <w:r w:rsidR="00797B22">
        <w:t xml:space="preserve"> also</w:t>
      </w:r>
      <w:r w:rsidR="004C123B">
        <w:t xml:space="preserve"> quite different depending on which network metric we</w:t>
      </w:r>
      <w:r w:rsidR="00C56368">
        <w:t xml:space="preserve"> used. Specifically, HPO gene discovery in</w:t>
      </w:r>
      <w:r w:rsidR="004C123B">
        <w:t xml:space="preserve"> </w:t>
      </w:r>
      <w:r w:rsidR="00D80D2E">
        <w:t xml:space="preserve">the ZmRoot network was </w:t>
      </w:r>
      <w:r w:rsidR="00B05C04">
        <w:t>driven</w:t>
      </w:r>
      <w:r w:rsidR="00D80D2E">
        <w:t xml:space="preserve"> by</w:t>
      </w:r>
      <w:r w:rsidR="004C123B">
        <w:t xml:space="preserve"> the density metric while performance of</w:t>
      </w:r>
      <w:r w:rsidR="00E630E0">
        <w:t xml:space="preserve"> the ZmPAN network relied</w:t>
      </w:r>
      <w:r w:rsidR="004C123B">
        <w:t xml:space="preserve"> on the locality metric (</w:t>
      </w:r>
      <w:r w:rsidR="00D623D2">
        <w:fldChar w:fldCharType="begin"/>
      </w:r>
      <w:r w:rsidR="00D623D2">
        <w:instrText xml:space="preserve"> REF _Ref485996339 \h </w:instrText>
      </w:r>
      <w:r w:rsidR="00D623D2">
        <w:fldChar w:fldCharType="separate"/>
      </w:r>
      <w:r w:rsidR="000B0BA4">
        <w:t>Table 4</w:t>
      </w:r>
      <w:r w:rsidR="00D623D2">
        <w:fldChar w:fldCharType="end"/>
      </w:r>
      <w:r w:rsidR="0007635B">
        <w:t>)</w:t>
      </w:r>
      <w:r w:rsidR="00CB796A">
        <w:t>. T</w:t>
      </w:r>
      <w:r w:rsidR="00195A6C">
        <w:t>hough</w:t>
      </w:r>
      <w:r w:rsidR="00CB796A">
        <w:t>,</w:t>
      </w:r>
      <w:r w:rsidR="00195A6C">
        <w:t xml:space="preserve"> in both networks, locality and density were positively correlated (</w:t>
      </w:r>
      <w:r w:rsidR="00195A6C">
        <w:fldChar w:fldCharType="begin"/>
      </w:r>
      <w:r w:rsidR="00195A6C">
        <w:instrText xml:space="preserve"> REF _Ref481678956 \h </w:instrText>
      </w:r>
      <w:r w:rsidR="00195A6C">
        <w:fldChar w:fldCharType="separate"/>
      </w:r>
      <w:r w:rsidR="000B0BA4">
        <w:t>Supp. Figure 6</w:t>
      </w:r>
      <w:r w:rsidR="00195A6C">
        <w:fldChar w:fldCharType="end"/>
      </w:r>
      <w:r w:rsidR="00195A6C">
        <w:t>)</w:t>
      </w:r>
      <w:r w:rsidR="00374F73">
        <w:t xml:space="preserve"> implying that these two metrics are </w:t>
      </w:r>
      <w:r w:rsidR="008F71DC" w:rsidRPr="00E630E0">
        <w:t xml:space="preserve">in </w:t>
      </w:r>
      <w:r w:rsidR="004E7C60" w:rsidRPr="00E630E0">
        <w:t>fact</w:t>
      </w:r>
      <w:r w:rsidR="00374F73" w:rsidRPr="00E630E0">
        <w:t xml:space="preserve"> </w:t>
      </w:r>
      <w:r w:rsidR="003A57A9" w:rsidRPr="00E630E0">
        <w:t>complementary</w:t>
      </w:r>
      <w:r w:rsidR="0007635B" w:rsidRPr="00E630E0">
        <w:t>.</w:t>
      </w:r>
      <w:r w:rsidR="00271E79">
        <w:t xml:space="preserve"> This</w:t>
      </w:r>
      <w:r w:rsidR="00FC2CD0">
        <w:t xml:space="preserve"> </w:t>
      </w:r>
      <w:r w:rsidR="003D127A">
        <w:t>relationship</w:t>
      </w:r>
      <w:r w:rsidR="00271E79">
        <w:t xml:space="preserve"> was also seen for density and locality of GO terms.</w:t>
      </w:r>
      <w:r w:rsidR="00E524CE" w:rsidRPr="00E630E0">
        <w:t xml:space="preserve"> </w:t>
      </w:r>
      <w:r w:rsidR="00E524CE" w:rsidRPr="00E630E0">
        <w:fldChar w:fldCharType="begin"/>
      </w:r>
      <w:r w:rsidR="00E524CE" w:rsidRPr="00E630E0">
        <w:instrText xml:space="preserve"> REF _Ref458774860 \h </w:instrText>
      </w:r>
      <w:r w:rsidR="00133DDF" w:rsidRPr="00E630E0">
        <w:instrText xml:space="preserve"> \* MERGEFORMAT </w:instrText>
      </w:r>
      <w:r w:rsidR="00E524CE" w:rsidRPr="00E630E0">
        <w:fldChar w:fldCharType="separate"/>
      </w:r>
      <w:r w:rsidR="000B0BA4">
        <w:t>Table 1</w:t>
      </w:r>
      <w:r w:rsidR="00E524CE" w:rsidRPr="00E630E0">
        <w:fldChar w:fldCharType="end"/>
      </w:r>
      <w:r w:rsidR="00271E79">
        <w:t xml:space="preserve"> shows that</w:t>
      </w:r>
      <w:r w:rsidR="00EE027B">
        <w:t xml:space="preserve"> both</w:t>
      </w:r>
      <w:r w:rsidR="00D23A43">
        <w:t xml:space="preserve"> metrics had</w:t>
      </w:r>
      <w:r w:rsidR="00E524CE" w:rsidRPr="00E630E0">
        <w:t xml:space="preserve"> similar</w:t>
      </w:r>
      <w:r w:rsidR="00864D2F">
        <w:t xml:space="preserve"> overall</w:t>
      </w:r>
      <w:r w:rsidR="00E524CE" w:rsidRPr="00E630E0">
        <w:t xml:space="preserve"> performance, </w:t>
      </w:r>
      <w:r w:rsidR="00590058">
        <w:t xml:space="preserve">each </w:t>
      </w:r>
      <w:r w:rsidR="00E524CE" w:rsidRPr="00E630E0">
        <w:t>capturing ~40% of GO terms in each network</w:t>
      </w:r>
      <w:r w:rsidR="005154D9">
        <w:t>, however</w:t>
      </w:r>
      <w:r w:rsidR="00E524CE" w:rsidRPr="00E630E0">
        <w:t xml:space="preserve"> only ~25% were captured by both metrics</w:t>
      </w:r>
      <w:r w:rsidR="005154D9">
        <w:t xml:space="preserve"> indicating there are biological processes reflective of each metric</w:t>
      </w:r>
      <w:r w:rsidR="00E524CE" w:rsidRPr="00E630E0">
        <w:t>.</w:t>
      </w:r>
      <w:r w:rsidR="00867297">
        <w:t xml:space="preserve"> In addition to tissue source differing between the ZmRoot and ZmPAN network, the number of experimental accessions drastically differed between the networks (503 accessions in ZmPAN and 48 in ZmRoot)</w:t>
      </w:r>
      <w:r w:rsidR="006541F1">
        <w:t xml:space="preserve"> which influence</w:t>
      </w:r>
      <w:r w:rsidR="0033134C">
        <w:t>d</w:t>
      </w:r>
      <w:r w:rsidR="006541F1">
        <w:t xml:space="preserve"> the performance of network metrics</w:t>
      </w:r>
      <w:r w:rsidR="00867297">
        <w:t xml:space="preserve">. </w:t>
      </w:r>
      <w:r w:rsidR="002C180B">
        <w:t>W</w:t>
      </w:r>
      <w:r w:rsidR="0007635B" w:rsidRPr="00E630E0">
        <w:t>e show</w:t>
      </w:r>
      <w:r w:rsidR="00867297">
        <w:t>ed</w:t>
      </w:r>
      <w:r w:rsidR="002C180B">
        <w:t xml:space="preserve"> </w:t>
      </w:r>
      <w:r w:rsidR="00A26BE1">
        <w:t>that locality wa</w:t>
      </w:r>
      <w:r w:rsidR="0007635B" w:rsidRPr="00E630E0">
        <w:t>s sensitive to the number of accessions used to calculated co-expression (</w:t>
      </w:r>
      <w:r w:rsidR="0007635B">
        <w:fldChar w:fldCharType="begin"/>
      </w:r>
      <w:r w:rsidR="0007635B">
        <w:instrText xml:space="preserve"> REF _Ref486516422 \h </w:instrText>
      </w:r>
      <w:r w:rsidR="0007635B">
        <w:fldChar w:fldCharType="separate"/>
      </w:r>
      <w:r w:rsidR="000B0BA4">
        <w:t xml:space="preserve">Supp. </w:t>
      </w:r>
      <w:r w:rsidR="000B0BA4">
        <w:lastRenderedPageBreak/>
        <w:t>Table 7</w:t>
      </w:r>
      <w:r w:rsidR="0007635B">
        <w:fldChar w:fldCharType="end"/>
      </w:r>
      <w:r w:rsidR="0007635B">
        <w:t>) and thus could explain the bias between network metric and the number of input accessions</w:t>
      </w:r>
      <w:r w:rsidR="00B353CF">
        <w:t>.</w:t>
      </w:r>
      <w:r w:rsidR="009A4C87">
        <w:t xml:space="preserve"> This result also suggests that that the 46 accessions in ZmRoot did not saturate this approach for</w:t>
      </w:r>
      <w:r w:rsidR="001E6D0C">
        <w:t xml:space="preserve"> co-expression</w:t>
      </w:r>
      <w:r w:rsidR="009A4C87">
        <w:t xml:space="preserve"> signal and expanding the ZmRoot dataset to include 503 accessions </w:t>
      </w:r>
      <w:r w:rsidR="008F310D">
        <w:t>would</w:t>
      </w:r>
      <w:r w:rsidR="009A4C87">
        <w:t xml:space="preserve"> result in greater power to detect overlap and the identification of more true positives</w:t>
      </w:r>
      <w:r w:rsidR="008C165F">
        <w:t xml:space="preserve"> using locality</w:t>
      </w:r>
      <w:r w:rsidR="009A4C87">
        <w:t>.</w:t>
      </w:r>
    </w:p>
    <w:p w14:paraId="7C1B9FA8" w14:textId="77777777" w:rsidR="004C123B" w:rsidRPr="004C123B" w:rsidRDefault="004C123B" w:rsidP="004C123B">
      <w:r>
        <w:t>In general, our results strongly suggest that co-expression networks derived from expression profiling of genetically diverse individuals</w:t>
      </w:r>
      <w:r w:rsidR="00C60ED7">
        <w:t xml:space="preserve"> </w:t>
      </w:r>
      <w:r>
        <w:t>as opposed to deep expression atlases derived from focus on a single reference genotype, will be more powerful for interpreting candidate genetic loci</w:t>
      </w:r>
      <w:r w:rsidR="008403FE">
        <w:t xml:space="preserve"> identified in a </w:t>
      </w:r>
      <w:r w:rsidR="00A82DBD">
        <w:t>GWA studies</w:t>
      </w:r>
      <w:r>
        <w:t>. Furthermore, our findings suggest that where it is possible to identify relevant tissues for a phenotype of interest, tissue-specific expression profiling across genetically diverse individuals is an effective strategy.</w:t>
      </w:r>
      <w:r w:rsidR="00BF20EC">
        <w:t xml:space="preserve"> Identifying the best co-expressi</w:t>
      </w:r>
      <w:r w:rsidR="00BB6BBD">
        <w:t>on context for a given GWAS</w:t>
      </w:r>
      <w:r>
        <w:t xml:space="preserve"> has important implications for data generation efforts in </w:t>
      </w:r>
      <w:r w:rsidR="003F3FA6">
        <w:t>future studies</w:t>
      </w:r>
      <w:r>
        <w:t xml:space="preserve">. </w:t>
      </w:r>
    </w:p>
    <w:p w14:paraId="4AC8DC3A" w14:textId="77777777" w:rsidR="00C42754" w:rsidRDefault="00C42754" w:rsidP="006804EA">
      <w:pPr>
        <w:pStyle w:val="Heading1"/>
      </w:pPr>
      <w:r>
        <w:t>Conclusion</w:t>
      </w:r>
    </w:p>
    <w:p w14:paraId="16B58200" w14:textId="19C484ED" w:rsidR="0019799E" w:rsidRPr="0019799E" w:rsidRDefault="00C42754" w:rsidP="006804EA">
      <w:r>
        <w:t>Here, we integrate co-expression network with loci associated with elemental accumulation in maize grain. We built three different co-expression networks and simulate</w:t>
      </w:r>
      <w:r w:rsidR="00BF75F4">
        <w:t>d</w:t>
      </w:r>
      <w:r>
        <w:t xml:space="preserve"> their ability to detect co-expression using GO terms. We then use these networks to identify patterns of co-expres</w:t>
      </w:r>
      <w:r w:rsidR="003B23FD">
        <w:t xml:space="preserve">sion in a </w:t>
      </w:r>
      <w:r w:rsidR="00BF75F4">
        <w:t>set of measuring association for</w:t>
      </w:r>
      <w:r w:rsidR="003B23FD">
        <w:t xml:space="preserve"> 17</w:t>
      </w:r>
      <w:r>
        <w:t xml:space="preserve"> different elemental </w:t>
      </w:r>
      <w:r w:rsidR="00AC5B4D">
        <w:t xml:space="preserve">traits, </w:t>
      </w:r>
      <w:r w:rsidR="00BF75F4">
        <w:t>which resulted</w:t>
      </w:r>
      <w:r w:rsidR="008A19B9">
        <w:t xml:space="preserve"> in the </w:t>
      </w:r>
      <w:r w:rsidR="00AC5B4D">
        <w:t>discover</w:t>
      </w:r>
      <w:r w:rsidR="00BF75F4">
        <w:t>y</w:t>
      </w:r>
      <w:r w:rsidR="00AC5B4D">
        <w:t xml:space="preserve"> of 610</w:t>
      </w:r>
      <w:r>
        <w:t xml:space="preserve"> </w:t>
      </w:r>
      <w:r w:rsidR="00BF75F4">
        <w:t>high-confidence candidate causal</w:t>
      </w:r>
      <w:r>
        <w:t xml:space="preserve"> genes</w:t>
      </w:r>
      <w:r w:rsidR="0076624C">
        <w:t>.</w:t>
      </w:r>
      <w:r w:rsidR="00A21812">
        <w:t xml:space="preserve"> These </w:t>
      </w:r>
      <w:r w:rsidR="00BF75F4">
        <w:t>candidat</w:t>
      </w:r>
      <w:r w:rsidR="0006124C">
        <w:t>e</w:t>
      </w:r>
      <w:r w:rsidR="00A21812">
        <w:t xml:space="preserve"> gene sets </w:t>
      </w:r>
      <w:r w:rsidR="00BF75F4">
        <w:t>were</w:t>
      </w:r>
      <w:r w:rsidR="00A21812">
        <w:t xml:space="preserve"> enriched for </w:t>
      </w:r>
      <w:r w:rsidR="00BF75F4">
        <w:t>bioprocesses</w:t>
      </w:r>
      <w:r w:rsidR="00A21812">
        <w:t xml:space="preserve"> related to the ionome. </w:t>
      </w:r>
      <w:r w:rsidR="00BF75F4">
        <w:t>Although the large majority of the high-confidence cand</w:t>
      </w:r>
      <w:r w:rsidR="0006124C">
        <w:t>id</w:t>
      </w:r>
      <w:r w:rsidR="00BF75F4">
        <w:t>ate genes are uncharacterized and worth further study</w:t>
      </w:r>
      <w:r w:rsidR="00A21812">
        <w:t xml:space="preserve">, we </w:t>
      </w:r>
      <w:r w:rsidR="00BF75F4">
        <w:t>did find</w:t>
      </w:r>
      <w:r w:rsidR="005D741B">
        <w:t xml:space="preserve"> </w:t>
      </w:r>
      <w:r w:rsidR="00C13811">
        <w:t>linkage between ionomic traits and alleles at</w:t>
      </w:r>
      <w:r w:rsidR="005D741B">
        <w:t xml:space="preserve"> genes that </w:t>
      </w:r>
      <w:r w:rsidR="00F87269">
        <w:t xml:space="preserve">have previously been </w:t>
      </w:r>
      <w:r w:rsidR="00C13811">
        <w:t xml:space="preserve">demonstrated </w:t>
      </w:r>
      <w:r w:rsidR="00F87269">
        <w:t>to affect the plant ionome. We validated ou</w:t>
      </w:r>
      <w:r w:rsidR="00DB1E93">
        <w:t xml:space="preserve">r approach </w:t>
      </w:r>
      <w:r w:rsidR="00C13811">
        <w:t xml:space="preserve">using genes and pathways not previously demonstrated to affect the ionome in maize, and demonstrated that GA signaling through the DELLA-domain transcription factors </w:t>
      </w:r>
      <w:r w:rsidR="00FD5569">
        <w:t>broadly</w:t>
      </w:r>
      <w:r w:rsidR="00DB1E93">
        <w:t xml:space="preserve"> impacted the plants</w:t>
      </w:r>
      <w:r w:rsidR="00FD5569">
        <w:t>’</w:t>
      </w:r>
      <w:r w:rsidR="00DB1E93">
        <w:t xml:space="preserve"> </w:t>
      </w:r>
      <w:r w:rsidR="00FD5569">
        <w:t>elemental profiles</w:t>
      </w:r>
      <w:r w:rsidR="00DB1E93">
        <w:t>.</w:t>
      </w:r>
      <w:r w:rsidR="0076624C">
        <w:t xml:space="preserve"> Our approach successfully </w:t>
      </w:r>
      <w:r w:rsidR="00FD5569">
        <w:t>prioritizes causal genes underlying GWAS-identified loci</w:t>
      </w:r>
      <w:r w:rsidR="0076624C">
        <w:t xml:space="preserve"> based solely </w:t>
      </w:r>
      <w:r w:rsidR="00070CC8">
        <w:t xml:space="preserve">on </w:t>
      </w:r>
      <w:r w:rsidR="0076624C">
        <w:t xml:space="preserve">gene expression data and establishes </w:t>
      </w:r>
      <w:r w:rsidR="00FD5569">
        <w:t>a basis for</w:t>
      </w:r>
      <w:r w:rsidR="0076624C">
        <w:t xml:space="preserve"> </w:t>
      </w:r>
      <w:r w:rsidR="00FD5569">
        <w:t xml:space="preserve">functional </w:t>
      </w:r>
      <w:r w:rsidR="0076624C">
        <w:t xml:space="preserve">interpretation </w:t>
      </w:r>
      <w:r w:rsidR="00FD5569">
        <w:t>of otherwise uncharacterized genes associated with</w:t>
      </w:r>
      <w:r w:rsidR="00627F75">
        <w:t xml:space="preserve"> complex traits</w:t>
      </w:r>
      <w:r w:rsidR="0076624C">
        <w:t>.</w:t>
      </w:r>
      <w:r w:rsidR="00EC23CB">
        <w:tab/>
      </w:r>
    </w:p>
    <w:p w14:paraId="4C49072D" w14:textId="77777777" w:rsidR="00400A66" w:rsidRPr="00400A66" w:rsidRDefault="006B33EA" w:rsidP="006804EA">
      <w:pPr>
        <w:pStyle w:val="Heading1"/>
      </w:pPr>
      <w:bookmarkStart w:id="77" w:name="_Ref463088833"/>
      <w:r>
        <w:t>Materials and Methods</w:t>
      </w:r>
      <w:bookmarkEnd w:id="77"/>
    </w:p>
    <w:p w14:paraId="28A526A3" w14:textId="77777777" w:rsidR="008D2BA7" w:rsidRDefault="008D2BA7" w:rsidP="00B341BD">
      <w:pPr>
        <w:pStyle w:val="Heading2"/>
      </w:pPr>
      <w:r>
        <w:t>Software implementation of Camoco</w:t>
      </w:r>
    </w:p>
    <w:p w14:paraId="62C7F429" w14:textId="77777777" w:rsidR="008D2BA7" w:rsidRDefault="008D2BA7" w:rsidP="008D2BA7">
      <w:r>
        <w:t xml:space="preserve">Camoco (Co-analysis of Molecular Components) is a python library including a suite of command line tools that inter-relates and co-analyzes different layers of genomic data. Namely, it integrates genes present near and around GWAS loci </w:t>
      </w:r>
      <w:r w:rsidR="00533BD1">
        <w:t>with</w:t>
      </w:r>
      <w:r>
        <w:t xml:space="preserve"> functional information derived from </w:t>
      </w:r>
      <w:r w:rsidR="000F17F8">
        <w:t xml:space="preserve">gene </w:t>
      </w:r>
      <w:r>
        <w:t>co-expression networks. Camoco was developed to build and analyze co-expression networks from gene transcript expression data (i.e. RNA</w:t>
      </w:r>
      <w:r w:rsidR="004C6071">
        <w:t>-</w:t>
      </w:r>
      <w:r>
        <w:t xml:space="preserve">Seq) but can also be utilized on other expression data such as metabolite or protein abundance as well as legacy expression data such as from micro-arrays. </w:t>
      </w:r>
    </w:p>
    <w:p w14:paraId="2BEEA489" w14:textId="77777777" w:rsidR="008D2BA7" w:rsidRDefault="008D2BA7" w:rsidP="008D2BA7">
      <w:r>
        <w:t>This software implements three main routines: 1) con</w:t>
      </w:r>
      <w:r w:rsidR="00B87472">
        <w:t>s</w:t>
      </w:r>
      <w:r>
        <w:t>truction and validation of co-expression networks from a counts or abundance matrix</w:t>
      </w:r>
      <w:r w:rsidR="004B7D5A">
        <w:t>,</w:t>
      </w:r>
      <w:r>
        <w:t xml:space="preserve"> 2) Mappin</w:t>
      </w:r>
      <w:r w:rsidR="004B7D5A">
        <w:t>g SNPs (or other loci) to genes, and 3) an algorithm that assesses the ‘overlap’ of co-expression among candidate genes near significant GWAS peaks.</w:t>
      </w:r>
    </w:p>
    <w:p w14:paraId="7D2AD4DD" w14:textId="77777777" w:rsidR="00746B7C" w:rsidRDefault="004B7D5A" w:rsidP="008D2BA7">
      <w:r>
        <w:lastRenderedPageBreak/>
        <w:t xml:space="preserve">Camoco is open source and freely available under the MIT license. </w:t>
      </w:r>
      <w:r w:rsidR="00E87237">
        <w:t>Full s</w:t>
      </w:r>
      <w:r>
        <w:t>ource code</w:t>
      </w:r>
      <w:r w:rsidR="00746B7C">
        <w:t>, software examples</w:t>
      </w:r>
      <w:r>
        <w:t xml:space="preserve"> as well as instructions on how to install and run Camoco are available at:</w:t>
      </w:r>
    </w:p>
    <w:p w14:paraId="6F350BDB" w14:textId="71917EE0" w:rsidR="004B7D5A" w:rsidRDefault="00F93C4F" w:rsidP="008D2BA7">
      <w:hyperlink r:id="rId10" w:history="1">
        <w:r w:rsidR="00B341BD" w:rsidRPr="00AD382F">
          <w:rPr>
            <w:rStyle w:val="Hyperlink"/>
            <w:color w:val="034990" w:themeColor="hyperlink" w:themeShade="BF"/>
          </w:rPr>
          <w:t>http://github.com/schae234/Camoco</w:t>
        </w:r>
      </w:hyperlink>
      <w:r w:rsidR="004B7D5A">
        <w:t>.</w:t>
      </w:r>
    </w:p>
    <w:p w14:paraId="6114CE36" w14:textId="77777777" w:rsidR="00164372" w:rsidRDefault="00164372" w:rsidP="008D2BA7">
      <w:r>
        <w:t>Camoco version 0.5.0 was used here.</w:t>
      </w:r>
    </w:p>
    <w:p w14:paraId="7637DEFB" w14:textId="77777777" w:rsidR="00B341BD" w:rsidRPr="00B87472" w:rsidRDefault="0031705A" w:rsidP="00B341BD">
      <w:pPr>
        <w:pStyle w:val="Heading2"/>
      </w:pPr>
      <w:r>
        <w:t>Construction quality control</w:t>
      </w:r>
      <w:r w:rsidR="00B341BD">
        <w:t xml:space="preserve"> of co-expression networks</w:t>
      </w:r>
    </w:p>
    <w:p w14:paraId="58723C91" w14:textId="77777777" w:rsidR="007255FD" w:rsidRPr="00456B26" w:rsidRDefault="00330ED2" w:rsidP="006804EA">
      <w:pPr>
        <w:pStyle w:val="Heading3"/>
      </w:pPr>
      <w:r>
        <w:t xml:space="preserve">ZmPAN: </w:t>
      </w:r>
      <w:r w:rsidR="00101EAA" w:rsidRPr="00573E18">
        <w:t xml:space="preserve">A </w:t>
      </w:r>
      <w:r w:rsidR="00101EAA">
        <w:t xml:space="preserve">genotypically diverse, </w:t>
      </w:r>
      <w:r w:rsidR="00101EAA" w:rsidRPr="00573E18">
        <w:t>PAN genome co-expression network</w:t>
      </w:r>
    </w:p>
    <w:p w14:paraId="318A6A68" w14:textId="27C772E3" w:rsidR="007255FD" w:rsidRDefault="007255FD" w:rsidP="006804EA">
      <w:r w:rsidRPr="0077751E">
        <w:t>Camoco was used to process the FPKM table reported by Hirsh et al. and to build a co-expression network. The raw gene expression data were passed through the quality c</w:t>
      </w:r>
      <w:r w:rsidR="00ED6B5D">
        <w:t>ontrol pipeline in Camoco</w:t>
      </w:r>
      <w:r w:rsidR="00AD4ED9">
        <w:t xml:space="preserve"> using parameters specified in</w:t>
      </w:r>
      <w:r w:rsidR="00ED6B5D">
        <w:t xml:space="preserve"> </w:t>
      </w:r>
      <w:r w:rsidR="000A7CE0">
        <w:fldChar w:fldCharType="begin"/>
      </w:r>
      <w:r w:rsidR="000A7CE0">
        <w:instrText xml:space="preserve"> REF _Ref463332505 \h </w:instrText>
      </w:r>
      <w:r w:rsidR="003D7ED4">
        <w:instrText xml:space="preserve"> \* MERGEFORMAT </w:instrText>
      </w:r>
      <w:r w:rsidR="000A7CE0">
        <w:fldChar w:fldCharType="separate"/>
      </w:r>
      <w:r w:rsidR="000B0BA4">
        <w:t>Supp. File 1</w:t>
      </w:r>
      <w:r w:rsidR="000A7CE0">
        <w:fldChar w:fldCharType="end"/>
      </w:r>
      <w:r w:rsidR="00D5044D">
        <w:t xml:space="preserve">. After QC, </w:t>
      </w:r>
      <w:r w:rsidR="00344813">
        <w:t>24,756</w:t>
      </w:r>
      <w:r w:rsidRPr="0077751E">
        <w:t xml:space="preserve"> genes were used to build the network. For each pairwise combination of genes, a Pearson Correlation Coefficient (PCC</w:t>
      </w:r>
      <w:r w:rsidR="005755E5">
        <w:t>) was calculated across</w:t>
      </w:r>
      <w:r w:rsidR="00D5044D">
        <w:t xml:space="preserve"> FPKM profiles to produce ~</w:t>
      </w:r>
      <w:r w:rsidR="007E6222">
        <w:t>306</w:t>
      </w:r>
      <w:r w:rsidRPr="0077751E">
        <w:t xml:space="preserve"> million possible network edges (</w:t>
      </w:r>
      <w:r w:rsidRPr="002D5D6E">
        <w:fldChar w:fldCharType="begin"/>
      </w:r>
      <w:r w:rsidRPr="0077751E">
        <w:instrText xml:space="preserve"> REF _Ref447013206 \h </w:instrText>
      </w:r>
      <w:r w:rsidRPr="002E6613">
        <w:instrText xml:space="preserve"> \* MERGEFORMAT </w:instrText>
      </w:r>
      <w:r w:rsidRPr="002D5D6E">
        <w:fldChar w:fldCharType="separate"/>
      </w:r>
      <w:r w:rsidR="000B0BA4">
        <w:t>Supp. Fig. 1</w:t>
      </w:r>
      <w:r w:rsidRPr="002D5D6E">
        <w:fldChar w:fldCharType="end"/>
      </w:r>
      <w:r w:rsidR="009833DF">
        <w:t>A</w:t>
      </w:r>
      <w:r w:rsidRPr="0077751E">
        <w:t>) then mean centered and standard normalized (Z-score hereafter) to allow cross network comparison (</w:t>
      </w:r>
      <w:r>
        <w:fldChar w:fldCharType="begin"/>
      </w:r>
      <w:r>
        <w:instrText xml:space="preserve"> REF _Ref447013206 \h  \* MERGEFORMAT </w:instrText>
      </w:r>
      <w:r>
        <w:fldChar w:fldCharType="separate"/>
      </w:r>
      <w:r w:rsidR="000B0BA4">
        <w:t>Supp. Fig. 1</w:t>
      </w:r>
      <w:r>
        <w:fldChar w:fldCharType="end"/>
      </w:r>
      <w:r w:rsidR="009833DF">
        <w:t>B</w:t>
      </w:r>
      <w:r w:rsidRPr="0077751E">
        <w:t>). A global significance threshold of Z</w:t>
      </w:r>
      <w:r>
        <w:t xml:space="preserve"> </w:t>
      </w:r>
      <w:r w:rsidRPr="0077751E">
        <w:t>≥</w:t>
      </w:r>
      <w:r>
        <w:t xml:space="preserve"> </w:t>
      </w:r>
      <w:r w:rsidRPr="0077751E">
        <w:t>3 was set on co-expression interactions in order to calculate gene degree and other</w:t>
      </w:r>
      <w:r w:rsidR="009C6CEA">
        <w:t xml:space="preserve"> conventional network measures.</w:t>
      </w:r>
    </w:p>
    <w:p w14:paraId="2620E88E" w14:textId="7C923F04" w:rsidR="00101EAA" w:rsidRDefault="00101EAA" w:rsidP="006804EA">
      <w:r>
        <w:t>To as</w:t>
      </w:r>
      <w:r w:rsidR="00B272D8">
        <w:t>sess overall network health, several</w:t>
      </w:r>
      <w:r>
        <w:t xml:space="preserve"> approaches were taken. First, a Z-score of edges between genes co-annotated in the maize Gene Ontology (GO) terms was compared to edges in 100</w:t>
      </w:r>
      <w:r w:rsidR="001069EA">
        <w:t>0</w:t>
      </w:r>
      <w:r>
        <w:t xml:space="preserve"> </w:t>
      </w:r>
      <w:r w:rsidR="003F6D3D">
        <w:t>random</w:t>
      </w:r>
      <w:r>
        <w:t xml:space="preserve"> terms containing the same number genes. </w:t>
      </w:r>
      <w:r>
        <w:fldChar w:fldCharType="begin"/>
      </w:r>
      <w:r>
        <w:instrText xml:space="preserve"> REF _Ref447013206 \h  \* MERGEFORMAT </w:instrText>
      </w:r>
      <w:r>
        <w:fldChar w:fldCharType="separate"/>
      </w:r>
      <w:r w:rsidR="000B0BA4">
        <w:t>Supp. Fig. 1</w:t>
      </w:r>
      <w:r>
        <w:fldChar w:fldCharType="end"/>
      </w:r>
      <w:r w:rsidR="009833DF">
        <w:t>C</w:t>
      </w:r>
      <w:r>
        <w:t xml:space="preserve"> shows the distribution of p-values compared to empirical Z-score of edges within a GO term. With a nominal p-value cutoff of 0.05, the PAN co-exp</w:t>
      </w:r>
      <w:r w:rsidR="00160F8E">
        <w:t>ression network had 11.9</w:t>
      </w:r>
      <w:r>
        <w:t xml:space="preserve"> fold more GO terms than expected with a p-value ≤ 0.05, suggesting that edges within this co-expression network capture mean</w:t>
      </w:r>
      <w:r w:rsidR="00A8160C">
        <w:t>ingful biological variation. Degree distribution is also as expected within the network</w:t>
      </w:r>
      <w:r>
        <w:t xml:space="preserve"> (i.e. the number of interact</w:t>
      </w:r>
      <w:r w:rsidR="00A8160C">
        <w:t xml:space="preserve">ions </w:t>
      </w:r>
      <w:r w:rsidR="001D4DE4">
        <w:t>any given gene has</w:t>
      </w:r>
      <w:r w:rsidR="00A8160C">
        <w:t>)</w:t>
      </w:r>
      <w:r>
        <w:t xml:space="preserve">. </w:t>
      </w:r>
      <w:r>
        <w:fldChar w:fldCharType="begin"/>
      </w:r>
      <w:r>
        <w:instrText xml:space="preserve"> REF _Ref447013206 \h  \* MERGEFORMAT </w:instrText>
      </w:r>
      <w:r>
        <w:fldChar w:fldCharType="separate"/>
      </w:r>
      <w:r w:rsidR="000B0BA4">
        <w:t>Supp. Fig. 1</w:t>
      </w:r>
      <w:r>
        <w:fldChar w:fldCharType="end"/>
      </w:r>
      <w:r w:rsidR="00094D01">
        <w:t>D</w:t>
      </w:r>
      <w:r>
        <w:t xml:space="preserve"> shows empirical degree distributions compared to the power law, exponential, and truncated power law distributions. Typically, the degree distribution</w:t>
      </w:r>
      <w:r w:rsidR="004645C0">
        <w:t>s of biological networks are</w:t>
      </w:r>
      <w:r>
        <w:t xml:space="preserve"> best</w:t>
      </w:r>
      <w:r w:rsidR="004645C0">
        <w:t xml:space="preserve"> fit</w:t>
      </w:r>
      <w:r>
        <w:t xml:space="preserve"> by a truncated power law distribution, which is consistent with the </w:t>
      </w:r>
      <w:r w:rsidR="007256FD">
        <w:t>Zm</w:t>
      </w:r>
      <w:r>
        <w:t xml:space="preserve">PAN genome co-expression network </w:t>
      </w:r>
      <w:r>
        <w:fldChar w:fldCharType="begin" w:fldLock="1"/>
      </w:r>
      <w:r w:rsidR="005E0212">
        <w:instrText>ADDIN CSL_CITATION { "citationItems" : [ { "id" : "ITEM-1", "itemData" : { "DOI" : "10.1371/journal.pgen.0020130", "ISSN" : "1553-7404", "PMID" : "16934000", "abstract" : "Systems biology approaches that are based on the genetics of gene expression have been fruitful in identifying genetic regulatory loci related to complex traits. We use microarray and genetic marker data from an F2 mouse intercross to examine the large-scale organization of the gene co-expression network in liver, and annotate several gene modules in terms of 22 physiological traits. We identify chromosomal loci (referred to as module quantitative trait loci, mQTL) that perturb the modules and describe a novel approach that integrates network properties with genetic marker information to model gene/trait relationships. Specifically, using the mQTL and the intramodular connectivity of a body weight-related module, we describe which factors determine the relationship between gene expression profiles and weight. Our approach results in the identification of genetic targets that influence gene modules (pathways) that are related to the clinical phenotypes of interest.", "author" : [ { "dropping-particle" : "", "family" : "Ghazalpour", "given" : "Anatole", "non-dropping-particle" : "", "parse-names" : false, "suffix" : "" }, { "dropping-particle" : "", "family" : "Doss", "given" : "Sudheer", "non-dropping-particle" : "", "parse-names" : false, "suffix" : "" }, { "dropping-particle" : "", "family" : "Zhang", "given" : "Bin", "non-dropping-particle" : "", "parse-names" : false, "suffix" : "" }, { "dropping-particle" : "", "family" : "Wang", "given" : "Susanna", "non-dropping-particle" : "", "parse-names" : false, "suffix" : "" }, { "dropping-particle" : "", "family" : "Plaisier", "given" : "Christopher", "non-dropping-particle" : "", "parse-names" : false, "suffix" : "" }, { "dropping-particle" : "", "family" : "Castellanos", "given" : "Ruth", "non-dropping-particle" : "", "parse-names" : false, "suffix" : "" }, { "dropping-particle" : "", "family" : "Brozell", "given" : "Alec", "non-dropping-particle" : "", "parse-names" : false, "suffix" : "" }, { "dropping-particle" : "", "family" : "Schadt", "given" : "Eric E", "non-dropping-particle" : "", "parse-names" : false, "suffix" : "" }, { "dropping-particle" : "", "family" : "Drake", "given" : "Thomas A", "non-dropping-particle" : "", "parse-names" : false, "suffix" : "" }, { "dropping-particle" : "", "family" : "Lusis", "given" : "Aldons J", "non-dropping-particle" : "", "parse-names" : false, "suffix" : "" }, { "dropping-particle" : "", "family" : "Horvath", "given" : "Steve", "non-dropping-particle" : "", "parse-names" : false, "suffix" : "" } ], "container-title" : "PLoS genetics", "editor" : [ { "dropping-particle" : "", "family" : "Gibson", "given" : "Greg", "non-dropping-particle" : "", "parse-names" : false, "suffix" : "" } ], "id" : "ITEM-1", "issue" : "8", "issued" : { "date-parts" : [ [ "2006", "8", "18" ] ] }, "page" : "e130", "publisher" : "Public Library of Science", "title" : "Integrating genetic and network analysis to characterize genes related to mouse weight.", "type" : "article-journal", "volume" : "2" }, "uris" : [ "http://www.mendeley.com/documents/?uuid=0cfd0be7-3654-456e-be56-b0d3fbb3b067" ] } ], "mendeley" : { "formattedCitation" : "(Ghazalpour et al. 2006)", "plainTextFormattedCitation" : "(Ghazalpour et al. 2006)", "previouslyFormattedCitation" : "(Ghazalpour et al. 2006)" }, "properties" : { "noteIndex" : 0 }, "schema" : "https://github.com/citation-style-language/schema/raw/master/csl-citation.json" }</w:instrText>
      </w:r>
      <w:r>
        <w:fldChar w:fldCharType="separate"/>
      </w:r>
      <w:r w:rsidR="00780438" w:rsidRPr="00780438">
        <w:rPr>
          <w:noProof/>
        </w:rPr>
        <w:t>(Ghazalpour et al. 2006)</w:t>
      </w:r>
      <w:r>
        <w:fldChar w:fldCharType="end"/>
      </w:r>
      <w:r>
        <w:t>.</w:t>
      </w:r>
    </w:p>
    <w:p w14:paraId="57866215" w14:textId="77777777" w:rsidR="007255FD" w:rsidRDefault="00330ED2" w:rsidP="006804EA">
      <w:pPr>
        <w:pStyle w:val="Heading3"/>
      </w:pPr>
      <w:r>
        <w:t>Zm</w:t>
      </w:r>
      <w:r w:rsidR="004645C0">
        <w:t>SAM: A Maize RNA-S</w:t>
      </w:r>
      <w:r w:rsidRPr="004E79F7">
        <w:t>eq Tissue Atlas co-expression networ</w:t>
      </w:r>
      <w:r>
        <w:t>k</w:t>
      </w:r>
    </w:p>
    <w:p w14:paraId="596D98F1" w14:textId="5AE88857" w:rsidR="00DF6622" w:rsidRPr="00456B26" w:rsidRDefault="00BF0C79" w:rsidP="006804EA">
      <w:r>
        <w:t>Publicly available gene expression data was generated from downloaded from Stelpflug et</w:t>
      </w:r>
      <w:r w:rsidR="00240413">
        <w:t>.</w:t>
      </w:r>
      <w:r>
        <w:t xml:space="preserve"> al </w:t>
      </w:r>
      <w:r>
        <w:fldChar w:fldCharType="begin" w:fldLock="1"/>
      </w:r>
      <w:r w:rsidR="005E0212">
        <w:instrText>ADDIN CSL_CITATION { "citationItems" : [ { "id" : "ITEM-1", "itemData" : { "DOI" : "10.3835/plantgenome2015.04.0025", "ISBN" : "3143624892", "author" : [ { "dropping-particle" : "", "family" : "Stelpflug", "given" : "Scott C.", "non-dropping-particle" : "", "parse-names" : false, "suffix" : "" }, { "dropping-particle" : "", "family" : "Rajandeep", "given" : "Sekhon", "non-dropping-particle" : "", "parse-names" : false, "suffix" : "" }, { "dropping-particle" : "", "family" : "Vaillancourt", "given" : "Brieanne", "non-dropping-particle" : "", "parse-names" : false, "suffix" : "" }, { "dropping-particle" : "", "family" : "Hirsch", "given" : "Candice N.", "non-dropping-particle" : "", "parse-names" : false, "suffix" : "" }, { "dropping-particle" : "", "family" : "Buell", "given" : "C. Robin", "non-dropping-particle" : "", "parse-names" : false, "suffix" : "" }, { "dropping-particle" : "De", "family" : "Leon", "given" : "Natalia", "non-dropping-particle" : "", "parse-names" : false, "suffix" : "" }, { "dropping-particle" : "", "family" : "Kaeppler", "given" : "Shawn M.", "non-dropping-particle" : "", "parse-names" : false, "suffix" : "" } ], "container-title" : "The Plant Genome", "id" : "ITEM-1", "issue" : "608", "issued" : { "date-parts" : [ [ "2015" ] ] }, "page" : "314-362", "title" : "An expanded maize gene expression atlas based on RNA-sequencing and its use to explore root development", "type" : "article-journal" }, "uris" : [ "http://www.mendeley.com/documents/?uuid=84097702-2d97-4731-b6cc-2ddbfa5b933d" ] } ], "mendeley" : { "formattedCitation" : "(Stelpflug et al. 2015)", "plainTextFormattedCitation" : "(Stelpflug et al. 2015)", "previouslyFormattedCitation" : "(Stelpflug et al. 2015)" }, "properties" : { "noteIndex" : 0 }, "schema" : "https://github.com/citation-style-language/schema/raw/master/csl-citation.json" }</w:instrText>
      </w:r>
      <w:r>
        <w:fldChar w:fldCharType="separate"/>
      </w:r>
      <w:r w:rsidR="00780438" w:rsidRPr="00780438">
        <w:rPr>
          <w:noProof/>
        </w:rPr>
        <w:t>(Stelpflug et al. 2015)</w:t>
      </w:r>
      <w:r>
        <w:fldChar w:fldCharType="end"/>
      </w:r>
      <w:r>
        <w:t xml:space="preserve">. </w:t>
      </w:r>
      <w:r w:rsidR="00D5044D">
        <w:t xml:space="preserve">In total, </w:t>
      </w:r>
      <w:r w:rsidR="00E8442B">
        <w:t>22,691</w:t>
      </w:r>
      <w:r w:rsidR="00BA2028">
        <w:t xml:space="preserve"> </w:t>
      </w:r>
      <w:r w:rsidR="00DF6622" w:rsidRPr="004E79F7">
        <w:t>genes passed quality c</w:t>
      </w:r>
      <w:r w:rsidR="00DF6622">
        <w:t>o</w:t>
      </w:r>
      <w:r w:rsidR="00B272D8">
        <w:t xml:space="preserve">ntrol metrics specified in </w:t>
      </w:r>
      <w:r w:rsidR="00B272D8">
        <w:fldChar w:fldCharType="begin"/>
      </w:r>
      <w:r w:rsidR="00B272D8">
        <w:instrText xml:space="preserve"> REF _Ref463332505 \h </w:instrText>
      </w:r>
      <w:r w:rsidR="003D7ED4">
        <w:instrText xml:space="preserve"> \* MERGEFORMAT </w:instrText>
      </w:r>
      <w:r w:rsidR="00B272D8">
        <w:fldChar w:fldCharType="separate"/>
      </w:r>
      <w:r w:rsidR="000B0BA4">
        <w:t>Supp. File 1</w:t>
      </w:r>
      <w:r w:rsidR="00B272D8">
        <w:fldChar w:fldCharType="end"/>
      </w:r>
      <w:r w:rsidR="00DF6622" w:rsidRPr="004E79F7">
        <w:t xml:space="preserve">. Similar to </w:t>
      </w:r>
      <w:r w:rsidR="00DF6622">
        <w:t xml:space="preserve">the </w:t>
      </w:r>
      <w:r w:rsidR="00DF6622" w:rsidRPr="002E6613">
        <w:rPr>
          <w:i/>
        </w:rPr>
        <w:t>ZmPAN</w:t>
      </w:r>
      <w:r w:rsidR="00DF6622">
        <w:t xml:space="preserve"> </w:t>
      </w:r>
      <w:r w:rsidR="00DF6622" w:rsidRPr="004E79F7">
        <w:t>network</w:t>
      </w:r>
      <w:r w:rsidR="00DF6622">
        <w:t xml:space="preserve"> described above,</w:t>
      </w:r>
      <w:r w:rsidR="00DF6622" w:rsidRPr="004E79F7">
        <w:t xml:space="preserve"> gene interactions were calculated between each pairwise combin</w:t>
      </w:r>
      <w:r w:rsidR="00DF6622">
        <w:t>ation of genes to produce ~</w:t>
      </w:r>
      <w:r w:rsidR="00E31CC1">
        <w:t>257</w:t>
      </w:r>
      <w:r w:rsidR="00DF6622" w:rsidRPr="004E79F7">
        <w:t xml:space="preserve"> million network edges. A global significance threshold of Z</w:t>
      </w:r>
      <w:r w:rsidR="00DF6622">
        <w:t xml:space="preserve"> ≥ </w:t>
      </w:r>
      <w:r w:rsidR="00DF6622" w:rsidRPr="004E79F7">
        <w:t>3 was set on co-expression interactions in order to differentiate significantly co-expressed gene pairs.</w:t>
      </w:r>
    </w:p>
    <w:p w14:paraId="5C91432B" w14:textId="52D549EB" w:rsidR="00101EAA" w:rsidRPr="00456B26" w:rsidRDefault="00DF6622" w:rsidP="006804EA">
      <w:r>
        <w:fldChar w:fldCharType="begin"/>
      </w:r>
      <w:r>
        <w:instrText xml:space="preserve"> REF _Ref447013895 \h  \* MERGEFORMAT </w:instrText>
      </w:r>
      <w:r>
        <w:fldChar w:fldCharType="separate"/>
      </w:r>
      <w:r w:rsidR="000B0BA4">
        <w:t>Supp. Fig. 2</w:t>
      </w:r>
      <w:r>
        <w:fldChar w:fldCharType="end"/>
      </w:r>
      <w:r w:rsidR="00D5044D">
        <w:t>A shows before</w:t>
      </w:r>
      <w:r w:rsidRPr="004E79F7">
        <w:t xml:space="preserve"> network edge score normalization. Network interaction scores were mean centered and standard normalized (</w:t>
      </w:r>
      <w:r>
        <w:fldChar w:fldCharType="begin"/>
      </w:r>
      <w:r>
        <w:instrText xml:space="preserve"> REF _Ref447013895 \h  \* MERGEFORMAT </w:instrText>
      </w:r>
      <w:r>
        <w:fldChar w:fldCharType="separate"/>
      </w:r>
      <w:r w:rsidR="000B0BA4">
        <w:t>Supp. Fig. 2</w:t>
      </w:r>
      <w:r>
        <w:fldChar w:fldCharType="end"/>
      </w:r>
      <w:r w:rsidR="00D5044D">
        <w:t>B</w:t>
      </w:r>
      <w:r w:rsidR="002670AF">
        <w:t>). The ZmSAM</w:t>
      </w:r>
      <w:r w:rsidR="00831A27">
        <w:t xml:space="preserve"> network shows a 10.8</w:t>
      </w:r>
      <w:r w:rsidRPr="004E79F7">
        <w:t>-fold enrichment for strong edge scores (p</w:t>
      </w:r>
      <w:r>
        <w:t xml:space="preserve"> ≤ </w:t>
      </w:r>
      <w:r w:rsidRPr="004E79F7">
        <w:t>0.05) between genes annotated in Gene Ontology terms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C)</w:t>
      </w:r>
      <w:r w:rsidRPr="004E79F7">
        <w:t>. A final network health check shows that the empirical degree distribution of the ZmSAM network is consistent with previously characterized biological networks</w:t>
      </w:r>
      <w:r w:rsidR="00831A27">
        <w:t xml:space="preserve"> (</w:t>
      </w:r>
      <w:r w:rsidR="00831A27">
        <w:fldChar w:fldCharType="begin"/>
      </w:r>
      <w:r w:rsidR="00831A27">
        <w:instrText xml:space="preserve"> REF _Ref447013895 \h </w:instrText>
      </w:r>
      <w:r w:rsidR="003D7ED4">
        <w:instrText xml:space="preserve"> \* MERGEFORMAT </w:instrText>
      </w:r>
      <w:r w:rsidR="00831A27">
        <w:fldChar w:fldCharType="separate"/>
      </w:r>
      <w:r w:rsidR="000B0BA4">
        <w:t>Supp. Fig. 2</w:t>
      </w:r>
      <w:r w:rsidR="00831A27">
        <w:fldChar w:fldCharType="end"/>
      </w:r>
      <w:r w:rsidR="00831A27">
        <w:t>D)</w:t>
      </w:r>
      <w:r w:rsidRPr="004E79F7">
        <w:t>.</w:t>
      </w:r>
    </w:p>
    <w:p w14:paraId="4BCABEDC" w14:textId="77777777" w:rsidR="00330ED2" w:rsidRDefault="00330ED2" w:rsidP="006804EA">
      <w:pPr>
        <w:pStyle w:val="Heading3"/>
      </w:pPr>
      <w:r>
        <w:lastRenderedPageBreak/>
        <w:t>ZmRoot: A Genotypically Diverse Maize Root Co-Expression Network</w:t>
      </w:r>
    </w:p>
    <w:p w14:paraId="3C08C986" w14:textId="77777777" w:rsidR="003363AF" w:rsidRDefault="003363AF" w:rsidP="006804EA">
      <w:r w:rsidRPr="00C05203">
        <w:t xml:space="preserve">Root RNA was extracted and sequenced from </w:t>
      </w:r>
      <w:r w:rsidR="00831A27">
        <w:t>48 diverse maize lines</w:t>
      </w:r>
      <w:r w:rsidRPr="00C05203">
        <w:t xml:space="preserve"> using TruSeq stranded RNA library prep and Illumina HiSeq 100bp paired end RNA Sequencing (RNASeq) reads. Raw</w:t>
      </w:r>
      <w:r w:rsidR="00831A27">
        <w:t xml:space="preserve"> reads were deposited into the short read archive (SRA) under Project number </w:t>
      </w:r>
      <w:r w:rsidR="00831A27" w:rsidRPr="00831A27">
        <w:t>PRJNA304663</w:t>
      </w:r>
      <w:r w:rsidR="00831A27">
        <w:t>. R</w:t>
      </w:r>
      <w:r w:rsidRPr="00C05203">
        <w:t>eads were pre-processed using a standard mapping</w:t>
      </w:r>
      <w:r w:rsidR="00900D8F">
        <w:t xml:space="preserve"> pipeline. Raw</w:t>
      </w:r>
      <w:r w:rsidRPr="00C05203">
        <w:t xml:space="preserve"> reads were passed through quality control using t</w:t>
      </w:r>
      <w:r>
        <w:t xml:space="preserve">he program AdapterRemoval </w:t>
      </w:r>
      <w:r>
        <w:fldChar w:fldCharType="begin" w:fldLock="1"/>
      </w:r>
      <w:r w:rsidR="005E0212">
        <w:instrText>ADDIN CSL_CITATION { "citationItems" : [ { "id" : "ITEM-1", "itemData" : { "DOI" : "10.1186/1756-0500-5-337", "ISSN" : "1756-0500", "PMID" : "22748135", "abstract" : "BACKGROUND: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 "author" : [ { "dropping-particle" : "", "family" : "Lindgreen", "given" : "Stinus", "non-dropping-particle" : "", "parse-names" : false, "suffix" : "" } ], "container-title" : "BMC research notes", "id" : "ITEM-1", "issue" : "1", "issued" : { "date-parts" : [ [ "2012", "1" ] ] }, "page" : "337", "title" : "AdapterRemoval: easy cleaning of next-generation sequencing reads.", "type" : "article-journal", "volume" : "5" }, "uris" : [ "http://www.mendeley.com/documents/?uuid=a9f6357e-0981-4b8f-ba97-4edb734b41ce" ] } ], "mendeley" : { "formattedCitation" : "(Lindgreen 2012)", "plainTextFormattedCitation" : "(Lindgreen 2012)", "previouslyFormattedCitation" : "(Lindgreen 2012)" }, "properties" : { "noteIndex" : 0 }, "schema" : "https://github.com/citation-style-language/schema/raw/master/csl-citation.json" }</w:instrText>
      </w:r>
      <w:r>
        <w:fldChar w:fldCharType="separate"/>
      </w:r>
      <w:r w:rsidR="00780438" w:rsidRPr="00780438">
        <w:rPr>
          <w:noProof/>
        </w:rPr>
        <w:t>(Lindgreen 2012)</w:t>
      </w:r>
      <w:r>
        <w:fldChar w:fldCharType="end"/>
      </w:r>
      <w:r>
        <w:t xml:space="preserve"> </w:t>
      </w:r>
      <w:r w:rsidRPr="00C05203">
        <w:t>which collapses overlapping reads into high quality, single reads while also trimming residual PCR adapters. Reads were mapped to the Maize 5b reference genome using BWA</w:t>
      </w:r>
      <w:r>
        <w:t xml:space="preserve"> </w:t>
      </w:r>
      <w:r>
        <w:fldChar w:fldCharType="begin" w:fldLock="1"/>
      </w:r>
      <w:r w:rsidR="009430C5">
        <w:instrText>ADDIN CSL_CITATION { "citationItems" : [ { "id" : "ITEM-1", "itemData" : { "DOI" : "10.1093/bioinformatics/btp324", "ISSN" : "1367-4811", "PMID" : "19451168", "abstract" : "MOTIVATION: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 "author" : [ { "dropping-particle" : "", "family" : "Li", "given" : "Heng", "non-dropping-particle" : "", "parse-names" : false, "suffix" : "" }, { "dropping-particle" : "", "family" : "Durbin", "given" : "Richard", "non-dropping-particle" : "", "parse-names" : false, "suffix" : "" } ], "container-title" : "Bioinformatics (Oxford, England)", "id" : "ITEM-1", "issue" : "14", "issued" : { "date-parts" : [ [ "2009", "7", "15" ] ] }, "page" : "1754-60", "title" : "Fast and accurate short read alignment with Burrows-Wheeler transform.", "type" : "article-journal", "volume" : "25" }, "uris" : [ "http://www.mendeley.com/documents/?uuid=198934f3-0c4c-4619-8a35-4678ec3b565b" ] }, { "id" : "ITEM-2", "itemData" : { "DOI" : "10.1038/nprot.2014.063", "ISSN" : "1750-2799", "PMID" : "24722405", "abstract" : "Next-generation sequencing technologies have revolutionized the field of paleogenomics, allowing the reconstruction of complete ancient genomes and their comparison with modern references. However, this requires the processing of vast amounts of data and involves a large number of steps that use a variety of computational tools. Here we present PALEOMIX (http://geogenetics.ku.dk/publications/paleomix), a flexible and user-friendly pipeline applicable to both modern and ancient genomes, which largely automates the in silico analyses behind whole-genome resequencing. Starting with next-generation sequencing reads, PALEOMIX carries out adapter removal, mapping against reference genomes, PCR duplicate removal, characterization of and compensation for postmortem damage, SNP calling and maximum-likelihood phylogenomic inference, and it profiles the metagenomic contents of the samples. As such, PALEOMIX allows for a series of potential applications in paleogenomics, comparative genomics and metagenomics. Applying the PALEOMIX pipeline to the three ancient and seven modern Phytophthora infestans genomes as described here takes 5 d using a 16-core server.", "author" : [ { "dropping-particle" : "", "family" : "Schubert", "given" : "Mikkel", "non-dropping-particle" : "", "parse-names" : false, "suffix" : "" }, { "dropping-particle" : "", "family" : "Ermini", "given" : "Luca", "non-dropping-particle" : "", "parse-names" : false, "suffix" : "" }, { "dropping-particle" : "", "family" : "Sarkissian", "given" : "Clio", "non-dropping-particle" : "Der", "parse-names" : false, "suffix" : "" }, { "dropping-particle" : "", "family" : "J\u00f3nsson", "given" : "H\u00e1kon", "non-dropping-particle" : "", "parse-names" : false, "suffix" : "" }, { "dropping-particle" : "", "family" : "Ginolhac", "given" : "Aur\u00e9lien", "non-dropping-particle" : "", "parse-names" : false, "suffix" : "" }, { "dropping-particle" : "", "family" : "Schaefer", "given" : "Robert", "non-dropping-particle" : "", "parse-names" : false, "suffix" : "" }, { "dropping-particle" : "", "family" : "Martin", "given" : "Michael D", "non-dropping-particle" : "", "parse-names" : false, "suffix" : "" }, { "dropping-particle" : "", "family" : "Fern\u00e1ndez", "given" : "Ruth", "non-dropping-particle" : "", "parse-names" : false, "suffix" : "" }, { "dropping-particle" : "", "family" : "Kircher", "given" : "Martin", "non-dropping-particle" : "", "parse-names" : false, "suffix" : "" }, { "dropping-particle" : "", "family" : "McCue", "given" : "Molly", "non-dropping-particle" : "", "parse-names" : false, "suffix" : "" }, { "dropping-particle" : "", "family" : "Willerslev", "given" : "Eske", "non-dropping-particle" : "", "parse-names" : false, "suffix" : "" }, { "dropping-particle" : "", "family" : "Orlando", "given" : "Ludovic", "non-dropping-particle" : "", "parse-names" : false, "suffix" : "" } ], "container-title" : "Nature protocols", "id" : "ITEM-2", "issue" : "5", "issued" : { "date-parts" : [ [ "2014" ] ] }, "page" : "1056-82", "title" : "Characterization of ancient and modern genomes by SNP detection and phylogenomic and metagenomic analysis using PALEOMIX.", "type" : "article-journal", "volume" : "9" }, "uris" : [ "http://www.mendeley.com/documents/?uuid=83377026-6288-49e4-b040-46cceed98618" ] } ], "mendeley" : { "formattedCitation" : "(H. Li and Durbin 2009; Schubert et al. 2014)", "plainTextFormattedCitation" : "(H. Li and Durbin 2009; Schubert et al. 2014)", "previouslyFormattedCitation" : "(H. Li and Durbin 2009; Schubert et al. 2014)" }, "properties" : { "noteIndex" : 0 }, "schema" : "https://github.com/citation-style-language/schema/raw/master/csl-citation.json" }</w:instrText>
      </w:r>
      <w:r>
        <w:fldChar w:fldCharType="separate"/>
      </w:r>
      <w:r w:rsidR="00C61012" w:rsidRPr="00C61012">
        <w:rPr>
          <w:noProof/>
        </w:rPr>
        <w:t>(H. Li and Durbin 2009; Schubert et al. 2014)</w:t>
      </w:r>
      <w:r>
        <w:fldChar w:fldCharType="end"/>
      </w:r>
      <w:r w:rsidRPr="00C05203">
        <w:t xml:space="preserve"> PCR duplicates were detected and removed, and then realignment was performed across detected insertions and deletions resulting in</w:t>
      </w:r>
      <w:r>
        <w:t xml:space="preserve"> between 14 and 30 million high-</w:t>
      </w:r>
      <w:r w:rsidRPr="00C05203">
        <w:t xml:space="preserve">quality, unique nuclear reads per sample. </w:t>
      </w:r>
      <w:r>
        <w:t>T</w:t>
      </w:r>
      <w:r w:rsidRPr="00C05203">
        <w:t>wo samples were dropped due to low coverage bringing the total num</w:t>
      </w:r>
      <w:r w:rsidR="00433DA9">
        <w:t>ber of</w:t>
      </w:r>
      <w:r w:rsidRPr="00C05203">
        <w:t xml:space="preserve"> samples to 46.</w:t>
      </w:r>
    </w:p>
    <w:p w14:paraId="3827FE16" w14:textId="49B6C7FE" w:rsidR="007255FD" w:rsidRPr="00456B26" w:rsidRDefault="003363AF" w:rsidP="006804EA">
      <w:r w:rsidRPr="002A34B2">
        <w:t xml:space="preserve">Quantification of gene expression levels into fragments per kilobase per million reads (FPKM) was done using a </w:t>
      </w:r>
      <w:r>
        <w:t xml:space="preserve">modified version of HTSeq that quantifies both paired- and unpaired-end reads </w:t>
      </w:r>
      <w:r>
        <w:fldChar w:fldCharType="begin" w:fldLock="1"/>
      </w:r>
      <w:r w:rsidR="009430C5">
        <w:instrText>ADDIN CSL_CITATION { "citationItems" : [ { "id" : "ITEM-1", "itemData" : { "DOI" : "10.1093/bioinformatics/btu638", "ISSN" : "1367-4811", "PMID" : "25260700", "abstract" : "MOTIVATION: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 "author" : [ { "dropping-particle" : "", "family" : "Anders", "given" : "Simon", "non-dropping-particle" : "", "parse-names" : false, "suffix" : "" }, { "dropping-particle" : "", "family" : "Pyl", "given" : "Paul Theodor", "non-dropping-particle" : "", "parse-names" : false, "suffix" : "" }, { "dropping-particle" : "", "family" : "Huber", "given" : "Wolfgang", "non-dropping-particle" : "", "parse-names" : false, "suffix" : "" } ], "container-title" : "Bioinformatics (Oxford, England)", "id" : "ITEM-1", "issue" : "2", "issued" : { "date-parts" : [ [ "2014", "9", "25" ] ] }, "page" : "166-169", "title" : "HTSeq - A Python framework to work with high-throughput sequencing data.", "type" : "article-journal", "volume" : "31" }, "uris" : [ "http://www.mendeley.com/documents/?uuid=5632dcf5-dd1c-4750-a6a7-139e27e214ba" ] } ], "mendeley" : { "formattedCitation" : "(Anders, Pyl, and Huber 2014)", "plainTextFormattedCitation" : "(Anders, Pyl, and Huber 2014)", "previouslyFormattedCitation" : "(Anders, Pyl, and Huber 2014)" }, "properties" : { "noteIndex" : 0 }, "schema" : "https://github.com/citation-style-language/schema/raw/master/csl-citation.json" }</w:instrText>
      </w:r>
      <w:r>
        <w:fldChar w:fldCharType="separate"/>
      </w:r>
      <w:r w:rsidR="00C61012" w:rsidRPr="00C61012">
        <w:rPr>
          <w:noProof/>
        </w:rPr>
        <w:t>(Anders, Pyl, and Huber 2014)</w:t>
      </w:r>
      <w:r>
        <w:fldChar w:fldCharType="end"/>
      </w:r>
      <w:r w:rsidR="005F7200">
        <w:t xml:space="preserve"> available at http://github.com/schae234/MixedHTSeq</w:t>
      </w:r>
      <w:r w:rsidRPr="002A34B2">
        <w:t>. Raw FPKM tables were imported into Camoco and passed through the quality control pipeline. Af</w:t>
      </w:r>
      <w:r>
        <w:t>ter</w:t>
      </w:r>
      <w:r w:rsidR="00CA45E1">
        <w:t xml:space="preserve"> QC steps (</w:t>
      </w:r>
      <w:r w:rsidR="00CA45E1">
        <w:fldChar w:fldCharType="begin"/>
      </w:r>
      <w:r w:rsidR="00CA45E1">
        <w:instrText xml:space="preserve"> REF _Ref463332505 \h </w:instrText>
      </w:r>
      <w:r w:rsidR="003D7ED4">
        <w:instrText xml:space="preserve"> \* MERGEFORMAT </w:instrText>
      </w:r>
      <w:r w:rsidR="00CA45E1">
        <w:fldChar w:fldCharType="separate"/>
      </w:r>
      <w:r w:rsidR="000B0BA4">
        <w:t>Supp. File 1</w:t>
      </w:r>
      <w:r w:rsidR="00CA45E1">
        <w:fldChar w:fldCharType="end"/>
      </w:r>
      <w:r w:rsidR="00CA45E1">
        <w:t>)</w:t>
      </w:r>
      <w:r w:rsidRPr="002A34B2">
        <w:t>, 25,260 genes were included in co-</w:t>
      </w:r>
      <w:r>
        <w:t>expression network construction</w:t>
      </w:r>
      <w:r w:rsidR="00CA45E1">
        <w:t xml:space="preserve"> containing ~</w:t>
      </w:r>
      <w:r w:rsidR="00C07544">
        <w:t>319</w:t>
      </w:r>
      <w:r w:rsidR="00CA45E1">
        <w:t xml:space="preserve"> million interactions</w:t>
      </w:r>
      <w:r w:rsidR="00F41AF3">
        <w:t>.</w:t>
      </w:r>
      <w:r w:rsidR="00C275C7">
        <w:t xml:space="preserv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A shows raw PCC scores while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 xml:space="preserve">B shows Z-scores after standard normal transformation. Similar to ZmPAN and ZmSAM co-expression among GO terms was compared to </w:t>
      </w:r>
      <w:r w:rsidR="00FD211D">
        <w:t>random gene sets of the same size</w:t>
      </w:r>
      <w:r w:rsidR="009E29F4">
        <w:t xml:space="preserve"> as GO terms (1000 instances)</w:t>
      </w:r>
      <w:r w:rsidR="00C275C7">
        <w:t xml:space="preserve"> showing a 13.5-fold enrichment for significantly co-expressed GO Terms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C). The degree distribution of the ZmRoot network closely follows a truncated power law similar to the other networks build here (</w:t>
      </w:r>
      <w:r w:rsidR="00C275C7">
        <w:fldChar w:fldCharType="begin"/>
      </w:r>
      <w:r w:rsidR="00C275C7">
        <w:instrText xml:space="preserve"> REF _Ref447015478 \h </w:instrText>
      </w:r>
      <w:r w:rsidR="003D7ED4">
        <w:instrText xml:space="preserve"> \* MERGEFORMAT </w:instrText>
      </w:r>
      <w:r w:rsidR="00C275C7">
        <w:fldChar w:fldCharType="separate"/>
      </w:r>
      <w:r w:rsidR="000B0BA4">
        <w:t>Supp. Fig. 3</w:t>
      </w:r>
      <w:r w:rsidR="00C275C7">
        <w:fldChar w:fldCharType="end"/>
      </w:r>
      <w:r w:rsidR="00C275C7">
        <w:t>D).</w:t>
      </w:r>
    </w:p>
    <w:p w14:paraId="714B54C0" w14:textId="77777777" w:rsidR="00097BC0" w:rsidRPr="005B5BAE" w:rsidRDefault="00D04EE5" w:rsidP="00B87472">
      <w:pPr>
        <w:pStyle w:val="Heading2"/>
      </w:pPr>
      <w:r>
        <w:t>SNP-to-</w:t>
      </w:r>
      <w:r w:rsidR="00C571E9">
        <w:t>Gene m</w:t>
      </w:r>
      <w:r w:rsidR="00097BC0">
        <w:t>apping</w:t>
      </w:r>
      <w:r w:rsidR="00C571E9">
        <w:t xml:space="preserve"> and effective loci</w:t>
      </w:r>
    </w:p>
    <w:p w14:paraId="71FF43E1" w14:textId="4B7CD08D" w:rsidR="00C51B9A" w:rsidRDefault="00097BC0" w:rsidP="00C51B9A">
      <w:r>
        <w:t xml:space="preserve">Two parameters are used during </w:t>
      </w:r>
      <w:r w:rsidR="00D04EE5">
        <w:t>SNP-to-gene</w:t>
      </w:r>
      <w:r>
        <w:t xml:space="preserve"> mapping: candidate window size and </w:t>
      </w:r>
      <w:r w:rsidR="0097229F">
        <w:t xml:space="preserve">maximum </w:t>
      </w:r>
      <w:r>
        <w:t>number of flanking genes.</w:t>
      </w:r>
      <w:r w:rsidR="0094256D">
        <w:t xml:space="preserve"> First, w</w:t>
      </w:r>
      <w:r w:rsidR="00D9106B">
        <w:t>indows were calculated both upstream and downstream of input SNPs. SNPs having overlapping</w:t>
      </w:r>
      <w:r w:rsidR="00C51B9A">
        <w:t xml:space="preserve"> window</w:t>
      </w:r>
      <w:r w:rsidR="00D9106B">
        <w:t>s</w:t>
      </w:r>
      <w:r w:rsidR="00C51B9A">
        <w:t xml:space="preserve"> were collapsed </w:t>
      </w:r>
      <w:r w:rsidR="00FC4032">
        <w:t>down into</w:t>
      </w:r>
      <w:r w:rsidR="00C51B9A">
        <w:t xml:space="preserve"> </w:t>
      </w:r>
      <w:r w:rsidR="00C51B9A" w:rsidRPr="00DF4642">
        <w:rPr>
          <w:i/>
        </w:rPr>
        <w:t>e</w:t>
      </w:r>
      <w:r w:rsidR="00FC4032" w:rsidRPr="00DF4642">
        <w:rPr>
          <w:i/>
        </w:rPr>
        <w:t>ffective loci</w:t>
      </w:r>
      <w:r w:rsidR="00FA6DDF">
        <w:t xml:space="preserve"> containing the contiguous genomic intervals of</w:t>
      </w:r>
      <w:r w:rsidR="004A1A9B">
        <w:t xml:space="preserve"> all overlapping SNPs, including</w:t>
      </w:r>
      <w:r w:rsidR="00FA6DDF">
        <w:t xml:space="preserve"> windows both upstream and downstream of</w:t>
      </w:r>
      <w:r w:rsidR="004A1A9B">
        <w:t xml:space="preserve"> the effective locus’</w:t>
      </w:r>
      <w:r w:rsidR="00FA6DDF">
        <w:t xml:space="preserve"> flanking SNPs (e.g. locus 2 in </w:t>
      </w:r>
      <w:r w:rsidR="00FA6DDF">
        <w:fldChar w:fldCharType="begin"/>
      </w:r>
      <w:r w:rsidR="00FA6DDF">
        <w:instrText xml:space="preserve"> REF _Ref444765587 \h  \* MERGEFORMAT </w:instrText>
      </w:r>
      <w:r w:rsidR="00FA6DDF">
        <w:fldChar w:fldCharType="separate"/>
      </w:r>
      <w:r w:rsidR="000B0BA4">
        <w:t>Fig. 1</w:t>
      </w:r>
      <w:r w:rsidR="00FA6DDF">
        <w:fldChar w:fldCharType="end"/>
      </w:r>
      <w:r w:rsidR="00FA6DDF">
        <w:t>A).</w:t>
      </w:r>
      <w:r w:rsidR="00E82D48">
        <w:t xml:space="preserve"> E</w:t>
      </w:r>
      <w:r w:rsidR="00DA2781">
        <w:t>ffective loci</w:t>
      </w:r>
      <w:r w:rsidR="00C51B9A">
        <w:t xml:space="preserve"> </w:t>
      </w:r>
      <w:r w:rsidR="00DA2781">
        <w:t>were</w:t>
      </w:r>
      <w:r w:rsidR="00C51B9A">
        <w:t xml:space="preserve"> cross referenced with </w:t>
      </w:r>
      <w:r w:rsidR="00DA2781">
        <w:t>the</w:t>
      </w:r>
      <w:r w:rsidR="00322409">
        <w:t xml:space="preserve"> maize 5b functional gene set (FGS) genome feature format (GFF) file (</w:t>
      </w:r>
      <w:r w:rsidR="00322409" w:rsidRPr="00322409">
        <w:t>http://ftp.maizesequence.org/release-5b/filtered-set/</w:t>
      </w:r>
      <w:r w:rsidR="00D13D71" w:rsidRPr="00D13D71">
        <w:t>ZmB73_5b_FGS.gff.gz</w:t>
      </w:r>
      <w:r w:rsidR="00DA2781">
        <w:t>)</w:t>
      </w:r>
      <w:r w:rsidR="00C51B9A">
        <w:t xml:space="preserve"> to convert </w:t>
      </w:r>
      <w:r w:rsidR="00DB1AFC">
        <w:t>effective loci</w:t>
      </w:r>
      <w:r w:rsidR="00D63B39">
        <w:t xml:space="preserve"> </w:t>
      </w:r>
      <w:r w:rsidR="00C51B9A">
        <w:t>to</w:t>
      </w:r>
      <w:r w:rsidR="00D63B39">
        <w:t xml:space="preserve"> candidate</w:t>
      </w:r>
      <w:r w:rsidR="00C51B9A">
        <w:t xml:space="preserve"> gene sets</w:t>
      </w:r>
      <w:r w:rsidR="00E82D48">
        <w:t xml:space="preserve"> containing all candidate genes within the interval of the effective SNP and also including</w:t>
      </w:r>
      <w:r w:rsidR="00C51B9A">
        <w:t xml:space="preserve"> up to a certain number of flanking genes both upstream and downstream from the effective SNP.</w:t>
      </w:r>
      <w:r w:rsidR="004C7C70">
        <w:t xml:space="preserve"> For each candidate genes identified by an effective locus, the number of intervening genes was calculated from the middle of the candidate gene to the middle of the effective locus. Candidate genes were ranked by the absolute value of their distance to the center of the their parental effective locus.</w:t>
      </w:r>
      <w:r w:rsidR="00164372">
        <w:t xml:space="preserve"> Algorithms implementing SNP-to-gene mapping</w:t>
      </w:r>
      <w:r w:rsidR="008F0558">
        <w:t xml:space="preserve"> used here</w:t>
      </w:r>
      <w:r w:rsidR="00164372">
        <w:t xml:space="preserve"> are accessible through the </w:t>
      </w:r>
      <w:r w:rsidR="00A02D14">
        <w:t>Camoco command line interface.</w:t>
      </w:r>
    </w:p>
    <w:p w14:paraId="68DC11F0" w14:textId="77777777" w:rsidR="004727BA" w:rsidRDefault="004727BA" w:rsidP="00D04EE5">
      <w:pPr>
        <w:pStyle w:val="Heading2"/>
      </w:pPr>
      <w:r w:rsidRPr="004727BA">
        <w:t xml:space="preserve">Calculating </w:t>
      </w:r>
      <w:r w:rsidR="008533FD">
        <w:t>subnetwork density and locality</w:t>
      </w:r>
    </w:p>
    <w:p w14:paraId="5DA9001F" w14:textId="3F16EB99" w:rsidR="00047C4E" w:rsidRDefault="00D13B6D" w:rsidP="006804EA">
      <w:r>
        <w:t>Co-expression was measured among candidate genes using two metrics: density and locality.</w:t>
      </w:r>
      <w:r w:rsidR="004727BA" w:rsidRPr="004727BA">
        <w:t xml:space="preserve"> </w:t>
      </w:r>
      <w:r w:rsidR="001D1997">
        <w:t>Subn</w:t>
      </w:r>
      <w:r w:rsidR="004727BA" w:rsidRPr="004727BA">
        <w:t xml:space="preserve">etwork </w:t>
      </w:r>
      <w:r w:rsidR="004727BA" w:rsidRPr="00B87472">
        <w:rPr>
          <w:i/>
        </w:rPr>
        <w:t>density</w:t>
      </w:r>
      <w:r w:rsidR="004727BA" w:rsidRPr="004727BA">
        <w:t xml:space="preserve"> is formulated as the average inte</w:t>
      </w:r>
      <w:r w:rsidR="002D5B64">
        <w:t xml:space="preserve">raction strength between </w:t>
      </w:r>
      <w:r w:rsidR="004727BA" w:rsidRPr="002D5B64">
        <w:rPr>
          <w:i/>
        </w:rPr>
        <w:t>all</w:t>
      </w:r>
      <w:r w:rsidR="004727BA" w:rsidRPr="004727BA">
        <w:t xml:space="preserve"> </w:t>
      </w:r>
      <w:r>
        <w:t>(un</w:t>
      </w:r>
      <w:r w:rsidR="00441B78">
        <w:t>-</w:t>
      </w:r>
      <w:r>
        <w:t xml:space="preserve">thresholded) </w:t>
      </w:r>
      <w:r w:rsidR="004727BA" w:rsidRPr="004727BA">
        <w:t>pairwise combinations</w:t>
      </w:r>
      <w:r w:rsidR="00D34DAD">
        <w:t xml:space="preserve"> of gene-gene interactions that</w:t>
      </w:r>
      <w:r w:rsidR="004727BA" w:rsidRPr="004727BA">
        <w:t xml:space="preserve"> occu</w:t>
      </w:r>
      <w:r w:rsidR="002A41DF">
        <w:t>r between input genes</w:t>
      </w:r>
      <w:r w:rsidR="004727BA" w:rsidRPr="004727BA">
        <w:t xml:space="preserve"> normalized for the number of total pairs among input genes:</w:t>
      </w:r>
    </w:p>
    <w:p w14:paraId="3776A098" w14:textId="77777777" w:rsidR="00503064" w:rsidRDefault="00304598" w:rsidP="006804EA">
      <w:pPr>
        <w:pStyle w:val="Heading3"/>
        <w:rPr>
          <w:rFonts w:eastAsiaTheme="minorEastAsia"/>
        </w:rPr>
      </w:pPr>
      <w:bookmarkStart w:id="78" w:name="_Ref447101528"/>
      <w:r w:rsidRPr="0045686C">
        <w:rPr>
          <w:rFonts w:eastAsiaTheme="minorEastAsia"/>
        </w:rPr>
        <w:lastRenderedPageBreak/>
        <w:t>Eq.1</w:t>
      </w:r>
      <w:bookmarkEnd w:id="78"/>
    </w:p>
    <w:p w14:paraId="5CFBC04F" w14:textId="77777777" w:rsidR="00EF5E7C" w:rsidRDefault="002A41DF" w:rsidP="006804EA">
      <m:oMathPara>
        <m:oMath>
          <m:r>
            <w:rPr>
              <w:rFonts w:ascii="Cambria Math" w:hAnsi="Cambria Math"/>
            </w:rPr>
            <m:t>Subnetwork</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bar>
                <m:barPr>
                  <m:pos m:val="top"/>
                  <m:ctrlPr>
                    <w:rPr>
                      <w:rFonts w:ascii="Cambria Math" w:hAnsi="Cambria Math"/>
                    </w:rPr>
                  </m:ctrlPr>
                </m:barPr>
                <m:e>
                  <m:r>
                    <w:rPr>
                      <w:rFonts w:ascii="Cambria Math" w:hAnsi="Cambria Math"/>
                    </w:rPr>
                    <m:t>X</m:t>
                  </m:r>
                </m:e>
              </m:ba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X</m:t>
              </m:r>
              <m:r>
                <m:rPr>
                  <m:sty m:val="p"/>
                </m:rPr>
                <w:rPr>
                  <w:rFonts w:ascii="Cambria Math" w:hAnsi="Cambria Math"/>
                </w:rPr>
                <m:t>)</m:t>
              </m:r>
            </m:num>
            <m:den>
              <m:r>
                <w:rPr>
                  <w:rFonts w:ascii="Cambria Math" w:hAnsi="Cambria Math"/>
                </w:rPr>
                <m:t>σ</m:t>
              </m:r>
              <m:r>
                <m:rPr>
                  <m:sty m:val="p"/>
                </m:rPr>
                <w:rPr>
                  <w:rFonts w:ascii="Cambria Math" w:hAnsi="Cambria Math"/>
                </w:rPr>
                <m:t>(</m:t>
              </m:r>
              <m:r>
                <w:rPr>
                  <w:rFonts w:ascii="Cambria Math" w:hAnsi="Cambria Math"/>
                </w:rPr>
                <m:t>X</m:t>
              </m:r>
              <m:r>
                <m:rPr>
                  <m:sty m:val="p"/>
                </m:rPr>
                <w:rPr>
                  <w:rFonts w:ascii="Cambria Math" w:hAnsi="Cambria Math"/>
                </w:rPr>
                <m:t>)/</m:t>
              </m:r>
              <m:rad>
                <m:radPr>
                  <m:degHide m:val="1"/>
                  <m:ctrlPr>
                    <w:rPr>
                      <w:rFonts w:ascii="Cambria Math" w:hAnsi="Cambria Math"/>
                    </w:rPr>
                  </m:ctrlPr>
                </m:radPr>
                <m:deg/>
                <m:e>
                  <m:r>
                    <w:rPr>
                      <w:rFonts w:ascii="Cambria Math" w:hAnsi="Cambria Math"/>
                    </w:rPr>
                    <m:t>N</m:t>
                  </m:r>
                </m:e>
              </m:rad>
            </m:den>
          </m:f>
        </m:oMath>
      </m:oMathPara>
    </w:p>
    <w:p w14:paraId="410D6F6A" w14:textId="77777777" w:rsidR="008720EA" w:rsidRPr="00EF5E7C" w:rsidRDefault="00065C7F" w:rsidP="006804EA">
      <w:pPr>
        <w:pStyle w:val="Subtitle"/>
      </w:pPr>
      <w:r>
        <w:t>Where X</w:t>
      </w:r>
      <w:r w:rsidR="00DE503E">
        <w:t>-bar</w:t>
      </w:r>
      <w:r w:rsidRPr="00065C7F">
        <w:t xml:space="preserve"> is the mean </w:t>
      </w:r>
      <w:r>
        <w:t>sub-network interaction score, E(X)</w:t>
      </w:r>
      <w:r w:rsidRPr="00065C7F">
        <w:t xml:space="preserve"> is the expected networ</w:t>
      </w:r>
      <w:r>
        <w:t>k interaction score, σ(X)</w:t>
      </w:r>
      <w:r w:rsidRPr="00065C7F">
        <w:t xml:space="preserve"> is the standard deviation of network interactions, and N is the number of interactions in the sub-network.</w:t>
      </w:r>
      <w:r w:rsidR="00BF593B">
        <w:t xml:space="preserve"> </w:t>
      </w:r>
    </w:p>
    <w:p w14:paraId="3B7811BF" w14:textId="77777777" w:rsidR="00573E18" w:rsidRDefault="0060147A" w:rsidP="006804EA">
      <w:r>
        <w:t xml:space="preserve">Network </w:t>
      </w:r>
      <w:r w:rsidRPr="00B87472">
        <w:rPr>
          <w:i/>
        </w:rPr>
        <w:t>locality</w:t>
      </w:r>
      <w:r>
        <w:t xml:space="preserve"> assesses the proportion of significant co-expression interactions</w:t>
      </w:r>
      <w:r w:rsidR="00D3510B">
        <w:t xml:space="preserve"> (Z ≥ 3)</w:t>
      </w:r>
      <w:r>
        <w:t xml:space="preserve"> that are locally connected to other subnetwork genes compared to the number of global network interactions. </w:t>
      </w:r>
      <w:r w:rsidR="004047D8">
        <w:t xml:space="preserve">To quantify network locality, both local and global degree is calculated for each gene within a sub-network. </w:t>
      </w:r>
      <w:r w:rsidR="00956504">
        <w:t>To account for degree bias</w:t>
      </w:r>
      <w:r w:rsidR="00407DA2">
        <w:t>, where genes with</w:t>
      </w:r>
      <w:r w:rsidR="0021372C">
        <w:t xml:space="preserve"> a high global degree are more likely to have</w:t>
      </w:r>
      <w:r w:rsidR="00407DA2">
        <w:t xml:space="preserve"> more local interactions</w:t>
      </w:r>
      <w:r w:rsidR="00956504">
        <w:t>, a</w:t>
      </w:r>
      <w:r w:rsidR="004047D8">
        <w:t xml:space="preserve"> linear regression is calculated on local degree using global degree (local~ global) and regression resid</w:t>
      </w:r>
      <w:r>
        <w:t>uals for each gene are analyzed</w:t>
      </w:r>
      <w:r w:rsidR="004047D8">
        <w:t>:</w:t>
      </w:r>
    </w:p>
    <w:p w14:paraId="084D96DF" w14:textId="77777777" w:rsidR="00503064" w:rsidRDefault="00680409" w:rsidP="006804EA">
      <w:pPr>
        <w:pStyle w:val="Heading3"/>
      </w:pPr>
      <w:bookmarkStart w:id="79" w:name="_Ref447101545"/>
      <w:bookmarkStart w:id="80" w:name="_Ref464049667"/>
      <w:r>
        <w:t>Eq.</w:t>
      </w:r>
      <w:bookmarkEnd w:id="79"/>
      <w:r w:rsidR="0020783F">
        <w:t>2</w:t>
      </w:r>
      <w:bookmarkEnd w:id="80"/>
    </w:p>
    <w:p w14:paraId="23A18B42" w14:textId="77777777" w:rsidR="003F2435" w:rsidRPr="003F2435" w:rsidRDefault="00680409" w:rsidP="006804EA">
      <m:oMathPara>
        <m:oMath>
          <m:r>
            <w:rPr>
              <w:rFonts w:ascii="Cambria Math" w:hAnsi="Cambria Math"/>
            </w:rPr>
            <m:t>Subnetwork</m:t>
          </m:r>
          <m:r>
            <m:rPr>
              <m:sty m:val="p"/>
            </m:rPr>
            <w:rPr>
              <w:rFonts w:ascii="Cambria Math" w:hAnsi="Cambria Math"/>
            </w:rPr>
            <m:t xml:space="preserve"> </m:t>
          </m:r>
          <m:r>
            <w:rPr>
              <w:rFonts w:ascii="Cambria Math" w:hAnsi="Cambria Math"/>
            </w:rPr>
            <m:t>Locality</m:t>
          </m:r>
          <m:r>
            <m:rPr>
              <m:sty m:val="p"/>
            </m:rPr>
            <w:rPr>
              <w:rFonts w:ascii="Cambria Math" w:hAnsi="Cambria Math"/>
            </w:rPr>
            <m:t xml:space="preserve">= </m:t>
          </m:r>
          <m:r>
            <w:rPr>
              <w:rFonts w:ascii="Cambria Math" w:hAnsi="Cambria Math"/>
            </w:rPr>
            <m:t>mean</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m:t>
          </m:r>
        </m:oMath>
      </m:oMathPara>
    </w:p>
    <w:p w14:paraId="076816D5" w14:textId="77777777" w:rsidR="0020783F" w:rsidRDefault="0020783F" w:rsidP="006804EA">
      <w:r>
        <w:t>Gene specific density is calculated by considering subnetwork interactions on a per-gene basis:</w:t>
      </w:r>
    </w:p>
    <w:p w14:paraId="3F40912B" w14:textId="77777777" w:rsidR="0020783F" w:rsidRDefault="0020783F" w:rsidP="006804EA">
      <w:pPr>
        <w:pStyle w:val="Heading3"/>
        <w:rPr>
          <w:rFonts w:eastAsiaTheme="minorEastAsia"/>
        </w:rPr>
      </w:pPr>
      <w:bookmarkStart w:id="81" w:name="_Ref447101563"/>
      <w:bookmarkStart w:id="82" w:name="_Ref464738379"/>
      <w:r w:rsidRPr="0045686C">
        <w:rPr>
          <w:rFonts w:eastAsiaTheme="minorEastAsia"/>
        </w:rPr>
        <w:t>Eq.</w:t>
      </w:r>
      <w:bookmarkEnd w:id="81"/>
      <w:r>
        <w:rPr>
          <w:rFonts w:eastAsiaTheme="minorEastAsia"/>
        </w:rPr>
        <w:t>3</w:t>
      </w:r>
      <w:bookmarkEnd w:id="82"/>
    </w:p>
    <w:p w14:paraId="2B0DE368" w14:textId="77777777" w:rsidR="0020783F" w:rsidRPr="002E6613" w:rsidRDefault="0020783F" w:rsidP="006804EA">
      <w:pPr>
        <w:rPr>
          <w:b/>
        </w:rPr>
      </w:pPr>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Density</m:t>
          </m:r>
          <m:r>
            <m:rPr>
              <m:sty m:val="p"/>
            </m:rPr>
            <w:rPr>
              <w:rFonts w:ascii="Cambria Math" w:hAnsi="Cambria Math"/>
            </w:rPr>
            <m:t>=</m:t>
          </m:r>
          <m:f>
            <m:fPr>
              <m:ctrlPr>
                <w:rPr>
                  <w:rFonts w:ascii="Cambria Math" w:hAnsi="Cambria Math"/>
                </w:rPr>
              </m:ctrlPr>
            </m:fPr>
            <m:num>
              <m:nary>
                <m:naryPr>
                  <m:chr m:val="∑"/>
                  <m:limLoc m:val="undOvr"/>
                  <m:subHide m:val="1"/>
                  <m:supHide m:val="1"/>
                  <m:ctrlPr>
                    <w:rPr>
                      <w:rFonts w:ascii="Cambria Math" w:hAnsi="Cambria Math"/>
                    </w:rPr>
                  </m:ctrlPr>
                </m:naryPr>
                <m:sub/>
                <m:sup/>
                <m:e>
                  <m:r>
                    <w:rPr>
                      <w:rFonts w:ascii="Cambria Math" w:hAnsi="Cambria Math"/>
                    </w:rPr>
                    <m:t>subnetwork</m:t>
                  </m:r>
                  <m:r>
                    <m:rPr>
                      <m:sty m:val="p"/>
                    </m:rPr>
                    <w:rPr>
                      <w:rFonts w:ascii="Cambria Math" w:hAnsi="Cambria Math"/>
                    </w:rPr>
                    <m:t>_</m:t>
                  </m:r>
                  <m:r>
                    <w:rPr>
                      <w:rFonts w:ascii="Cambria Math" w:hAnsi="Cambria Math"/>
                    </w:rPr>
                    <m:t>interaction</m:t>
                  </m:r>
                  <m:r>
                    <m:rPr>
                      <m:sty m:val="p"/>
                    </m:rPr>
                    <w:rPr>
                      <w:rFonts w:ascii="Cambria Math" w:hAnsi="Cambria Math"/>
                    </w:rPr>
                    <m:t>_</m:t>
                  </m:r>
                  <m:r>
                    <w:rPr>
                      <w:rFonts w:ascii="Cambria Math" w:hAnsi="Cambria Math"/>
                    </w:rPr>
                    <m:t>score</m:t>
                  </m:r>
                  <m:r>
                    <m:rPr>
                      <m:sty m:val="p"/>
                    </m:rPr>
                    <w:rPr>
                      <w:rFonts w:ascii="Cambria Math" w:hAnsi="Cambria Math"/>
                    </w:rPr>
                    <m:t>(</m:t>
                  </m:r>
                  <m:r>
                    <w:rPr>
                      <w:rFonts w:ascii="Cambria Math" w:hAnsi="Cambria Math"/>
                    </w:rPr>
                    <m:t>gene</m:t>
                  </m:r>
                  <m:r>
                    <m:rPr>
                      <m:sty m:val="p"/>
                    </m:rPr>
                    <w:rPr>
                      <w:rFonts w:ascii="Cambria Math" w:hAnsi="Cambria Math"/>
                    </w:rPr>
                    <m:t>)</m:t>
                  </m:r>
                </m:e>
              </m:nary>
            </m:num>
            <m:den>
              <m:r>
                <w:rPr>
                  <w:rFonts w:ascii="Cambria Math" w:hAnsi="Cambria Math"/>
                </w:rPr>
                <m:t>number</m:t>
              </m:r>
              <m:r>
                <m:rPr>
                  <m:sty m:val="p"/>
                </m:rPr>
                <w:rPr>
                  <w:rFonts w:ascii="Cambria Math" w:hAnsi="Cambria Math"/>
                </w:rPr>
                <m:t xml:space="preserve"> </m:t>
              </m:r>
              <m:r>
                <w:rPr>
                  <w:rFonts w:ascii="Cambria Math" w:hAnsi="Cambria Math"/>
                </w:rPr>
                <m:t>of</m:t>
              </m:r>
              <m:r>
                <m:rPr>
                  <m:sty m:val="p"/>
                </m:rPr>
                <w:rPr>
                  <w:rFonts w:ascii="Cambria Math" w:hAnsi="Cambria Math"/>
                </w:rPr>
                <m:t xml:space="preserve"> </m:t>
              </m:r>
              <m:r>
                <w:rPr>
                  <w:rFonts w:ascii="Cambria Math" w:hAnsi="Cambria Math"/>
                </w:rPr>
                <m:t>genes</m:t>
              </m:r>
              <m:r>
                <m:rPr>
                  <m:sty m:val="p"/>
                </m:rPr>
                <w:rPr>
                  <w:rFonts w:ascii="Cambria Math" w:hAnsi="Cambria Math"/>
                </w:rPr>
                <m:t>-1</m:t>
              </m:r>
            </m:den>
          </m:f>
        </m:oMath>
      </m:oMathPara>
    </w:p>
    <w:p w14:paraId="4ED9DCE1" w14:textId="77777777" w:rsidR="0020783F" w:rsidRDefault="0020783F" w:rsidP="006804EA"/>
    <w:p w14:paraId="16FB8440" w14:textId="77777777" w:rsidR="00503064" w:rsidRDefault="004047D8" w:rsidP="006804EA">
      <w:r>
        <w:t>Gene locality residuals can be interpreted independently to identify gene specific locality:</w:t>
      </w:r>
    </w:p>
    <w:p w14:paraId="4A0D3CED" w14:textId="77777777" w:rsidR="00503064" w:rsidRDefault="00F93BF5" w:rsidP="006804EA">
      <w:pPr>
        <w:pStyle w:val="Heading3"/>
      </w:pPr>
      <w:bookmarkStart w:id="83" w:name="_Ref447101571"/>
      <w:r>
        <w:t>Eq.</w:t>
      </w:r>
      <w:r w:rsidR="00503064">
        <w:t>4</w:t>
      </w:r>
      <w:bookmarkEnd w:id="83"/>
    </w:p>
    <w:p w14:paraId="78E73A58" w14:textId="77777777" w:rsidR="003F2435" w:rsidRDefault="00503064" w:rsidP="006804EA">
      <m:oMathPara>
        <m:oMath>
          <m:r>
            <w:rPr>
              <w:rFonts w:ascii="Cambria Math" w:hAnsi="Cambria Math"/>
            </w:rPr>
            <m:t>Gene</m:t>
          </m:r>
          <m:r>
            <m:rPr>
              <m:sty m:val="p"/>
            </m:rPr>
            <w:rPr>
              <w:rFonts w:ascii="Cambria Math" w:hAnsi="Cambria Math"/>
            </w:rPr>
            <m:t xml:space="preserve"> </m:t>
          </m:r>
          <m:r>
            <w:rPr>
              <w:rFonts w:ascii="Cambria Math" w:hAnsi="Cambria Math"/>
            </w:rPr>
            <m:t>specific</m:t>
          </m:r>
          <m:r>
            <m:rPr>
              <m:sty m:val="p"/>
            </m:rPr>
            <w:rPr>
              <w:rFonts w:ascii="Cambria Math" w:hAnsi="Cambria Math"/>
            </w:rPr>
            <m:t xml:space="preserve"> </m:t>
          </m:r>
          <m:r>
            <w:rPr>
              <w:rFonts w:ascii="Cambria Math" w:hAnsi="Cambria Math"/>
            </w:rPr>
            <m:t>Locality</m:t>
          </m:r>
          <m:r>
            <m:rPr>
              <m:sty m:val="p"/>
            </m:rPr>
            <w:rPr>
              <w:rFonts w:ascii="Cambria Math" w:hAnsi="Cambria Math"/>
            </w:rPr>
            <m:t>=</m:t>
          </m:r>
          <m:r>
            <w:rPr>
              <w:rFonts w:ascii="Cambria Math" w:hAnsi="Cambria Math"/>
            </w:rPr>
            <m:t>residual</m:t>
          </m:r>
          <m:r>
            <m:rPr>
              <m:sty m:val="p"/>
            </m:rPr>
            <w:rPr>
              <w:rFonts w:ascii="Cambria Math" w:hAnsi="Cambria Math"/>
            </w:rPr>
            <m:t>:</m:t>
          </m:r>
          <m:r>
            <w:rPr>
              <w:rFonts w:ascii="Cambria Math" w:hAnsi="Cambria Math"/>
            </w:rPr>
            <m:t>local</m:t>
          </m:r>
          <m:r>
            <m:rPr>
              <m:sty m:val="p"/>
            </m:rPr>
            <w:rPr>
              <w:rFonts w:ascii="Cambria Math" w:hAnsi="Cambria Math"/>
            </w:rPr>
            <m:t>_</m:t>
          </m:r>
          <m:r>
            <w:rPr>
              <w:rFonts w:ascii="Cambria Math" w:hAnsi="Cambria Math"/>
            </w:rPr>
            <m:t>degree</m:t>
          </m:r>
          <m:r>
            <m:rPr>
              <m:sty m:val="p"/>
            </m:rPr>
            <w:rPr>
              <w:rFonts w:ascii="Cambria Math" w:hAnsi="Cambria Math"/>
            </w:rPr>
            <m:t xml:space="preserve"> ~ </m:t>
          </m:r>
          <m:r>
            <w:rPr>
              <w:rFonts w:ascii="Cambria Math" w:hAnsi="Cambria Math"/>
            </w:rPr>
            <m:t>global</m:t>
          </m:r>
          <m:r>
            <m:rPr>
              <m:sty m:val="p"/>
            </m:rPr>
            <w:rPr>
              <w:rFonts w:ascii="Cambria Math" w:hAnsi="Cambria Math"/>
            </w:rPr>
            <m:t>_</m:t>
          </m:r>
          <m:r>
            <w:rPr>
              <w:rFonts w:ascii="Cambria Math" w:hAnsi="Cambria Math"/>
            </w:rPr>
            <m:t>degree</m:t>
          </m:r>
          <m:r>
            <m:rPr>
              <m:sty m:val="p"/>
            </m:rPr>
            <w:rPr>
              <w:rFonts w:ascii="Cambria Math" w:hAnsi="Cambria Math"/>
            </w:rPr>
            <m:t xml:space="preserve"> </m:t>
          </m:r>
          <m:r>
            <m:rPr>
              <m:sty m:val="p"/>
            </m:rPr>
            <w:rPr>
              <w:rFonts w:ascii="Cambria Math" w:hAnsi="Cambria Math"/>
            </w:rPr>
            <w:br/>
          </m:r>
        </m:oMath>
      </m:oMathPara>
    </w:p>
    <w:p w14:paraId="59B63189" w14:textId="77777777" w:rsidR="00804A79" w:rsidRDefault="003F2435" w:rsidP="006804EA">
      <w:r>
        <w:t xml:space="preserve">We note that, here, interactions among genes that originate from the same </w:t>
      </w:r>
      <w:r w:rsidR="005B467F">
        <w:t xml:space="preserve">effective </w:t>
      </w:r>
      <w:r w:rsidR="00E15E4C">
        <w:t>GWAS locus</w:t>
      </w:r>
      <w:r w:rsidR="00804A79">
        <w:t xml:space="preserve"> (i.e. cis-interactions)</w:t>
      </w:r>
      <w:r>
        <w:t xml:space="preserve"> </w:t>
      </w:r>
      <w:r w:rsidR="00804A79">
        <w:t>were</w:t>
      </w:r>
      <w:r>
        <w:t xml:space="preserve"> removed from density and locality calculations</w:t>
      </w:r>
      <w:r w:rsidR="00A912D6">
        <w:t xml:space="preserve"> due to a bias in cis co-expression</w:t>
      </w:r>
      <w:r>
        <w:t>.</w:t>
      </w:r>
      <w:r w:rsidR="008533FD">
        <w:t xml:space="preserve"> During SNP-to-gene mapping, candidate genes retained information containing a reference back to the parental GWAS SNP. A software flag within Camoco allows from interactions derived from the same parental SNP to be discarded from co-expression score calculations.</w:t>
      </w:r>
    </w:p>
    <w:p w14:paraId="3D974071" w14:textId="77777777" w:rsidR="00804A79" w:rsidRDefault="00804A79" w:rsidP="006804EA">
      <w:r>
        <w:t>Statistica</w:t>
      </w:r>
      <w:r w:rsidR="00706BCD">
        <w:t xml:space="preserve">l significance of subnetwork density and locality </w:t>
      </w:r>
      <w:r>
        <w:t xml:space="preserve">was assessed by comparing </w:t>
      </w:r>
      <w:r w:rsidR="00007E84">
        <w:t xml:space="preserve">subnetwork </w:t>
      </w:r>
      <w:r>
        <w:t>scores to 1000 random sets of candidate genes, conserving the num</w:t>
      </w:r>
      <w:r w:rsidR="00C571E9">
        <w:t>ber of input genes. Using these</w:t>
      </w:r>
      <w:r>
        <w:t xml:space="preserve"> randomizations, p-values for calculated for co-expression scores.</w:t>
      </w:r>
      <w:r w:rsidR="00C571E9">
        <w:t xml:space="preserve"> </w:t>
      </w:r>
    </w:p>
    <w:p w14:paraId="6E900990" w14:textId="77777777" w:rsidR="00FE1B03" w:rsidRDefault="00FE1B03" w:rsidP="00D04EE5">
      <w:pPr>
        <w:pStyle w:val="Heading2"/>
      </w:pPr>
      <w:r>
        <w:lastRenderedPageBreak/>
        <w:t>Simulating GWA studies using Gene Ontology (GO) terms</w:t>
      </w:r>
    </w:p>
    <w:p w14:paraId="26CBC357" w14:textId="77777777" w:rsidR="00C92B64" w:rsidRDefault="00D03396" w:rsidP="006804EA">
      <w:r>
        <w:t>GO</w:t>
      </w:r>
      <w:r w:rsidR="00B0215A">
        <w:t xml:space="preserve"> </w:t>
      </w:r>
      <w:r w:rsidR="00B0215A">
        <w:fldChar w:fldCharType="begin" w:fldLock="1"/>
      </w:r>
      <w:r w:rsidR="00B0215A">
        <w:instrText>ADDIN CSL_CITATION { "citationItems" : [ { "id" : "ITEM-1", "itemData" : { "DOI" : "10.1093/nar/gkh036", "ISSN" : "1362-4962", "PMID" : "14681407", "abstract" : "The Gene Ontology (GO) project (http://www. geneontology.org/) provides structured, controlled vocabularies and classifications that cover several domains of molecular and cellular biology and are freely available for community use in the annotation of genes, gene products and sequences. Many model organism databases and genome annotation groups use the GO and contribute their annotation sets to the GO resource. The GO database integrates the vocabularies and contributed annotations and provides full access to this information in several formats. Members of the GO Consortium continually work collectively, involving outside experts as needed, to expand and update the GO vocabularies. The GO Web resource also provides access to extensive documentation about the GO project and links to applications that use GO data for functional analyses.", "author" : [ { "dropping-particle" : "", "family" : "Harris", "given" : "M a", "non-dropping-particle" : "", "parse-names" : false, "suffix" : "" }, { "dropping-particle" : "", "family" : "Clark", "given" : "J", "non-dropping-particle" : "", "parse-names" : false, "suffix" : "" }, { "dropping-particle" : "", "family" : "Ireland", "given" : "a", "non-dropping-particle" : "", "parse-names" : false, "suffix" : "" }, { "dropping-particle" : "", "family" : "Lomax", "given" : "J", "non-dropping-particle" : "", "parse-names" : false, "suffix" : "" }, { "dropping-particle" : "", "family" : "Ashburner", "given" : "M", "non-dropping-particle" : "", "parse-names" : false, "suffix" : "" }, { "dropping-particle" : "", "family" : "Foulger", "given" : "R", "non-dropping-particle" : "", "parse-names" : false, "suffix" : "" }, { "dropping-particle" : "", "family" : "Eilbeck", "given" : "K", "non-dropping-particle" : "", "parse-names" : false, "suffix" : "" }, { "dropping-particle" : "", "family" : "Lewis", "given" : "S", "non-dropping-particle" : "", "parse-names" : false, "suffix" : "" }, { "dropping-particle" : "", "family" : "Marshall", "given" : "B", "non-dropping-particle" : "", "parse-names" : false, "suffix" : "" }, { "dropping-particle" : "", "family" : "Mungall", "given" : "C", "non-dropping-particle" : "", "parse-names" : false, "suffix" : "" }, { "dropping-particle" : "", "family" : "Richter", "given" : "J", "non-dropping-particle" : "", "parse-names" : false, "suffix" : "" }, { "dropping-particle" : "", "family" : "Rubin", "given" : "G M", "non-dropping-particle" : "", "parse-names" : false, "suffix" : "" }, { "dropping-particle" : "", "family" : "Blake", "given" : "J a", "non-dropping-particle" : "", "parse-names" : false, "suffix" : "" }, { "dropping-particle" : "", "family" : "Bult", "given" : "C", "non-dropping-particle" : "", "parse-names" : false, "suffix" : "" }, { "dropping-particle" : "", "family" : "Dolan", "given" : "M", "non-dropping-particle" : "", "parse-names" : false, "suffix" : "" }, { "dropping-particle" : "", "family" : "Drabkin", "given" : "H", "non-dropping-particle" : "", "parse-names" : false, "suffix" : "" }, { "dropping-particle" : "", "family" : "Eppig", "given" : "J T", "non-dropping-particle" : "", "parse-names" : false, "suffix" : "" }, { "dropping-particle" : "", "family" : "Hill", "given" : "D P", "non-dropping-particle" : "", "parse-names" : false, "suffix" : "" }, { "dropping-particle" : "", "family" : "Ni", "given" : "L", "non-dropping-particle" : "", "parse-names" : false, "suffix" : "" }, { "dropping-particle" : "", "family" : "Ringwald", "given" : "M", "non-dropping-particle" : "", "parse-names" : false, "suffix" : "" }, { "dropping-particle" : "", "family" : "Balakrishnan", "given" : "R", "non-dropping-particle" : "", "parse-names" : false, "suffix" : "" }, { "dropping-particle" : "", "family" : "Cherry", "given" : "J M", "non-dropping-particle" : "", "parse-names" : false, "suffix" : "" }, { "dropping-particle" : "", "family" : "Christie", "given" : "K R", "non-dropping-particle" : "", "parse-names" : false, "suffix" : "" }, { "dropping-particle" : "", "family" : "Costanzo", "given" : "M C", "non-dropping-particle" : "", "parse-names" : false, "suffix" : "" }, { "dropping-particle" : "", "family" : "Dwight", "given" : "S S", "non-dropping-particle" : "", "parse-names" : false, "suffix" : "" }, { "dropping-particle" : "", "family" : "Engel", "given" : "S", "non-dropping-particle" : "", "parse-names" : false, "suffix" : "" }, { "dropping-particle" : "", "family" : "Fisk", "given" : "D G", "non-dropping-particle" : "", "parse-names" : false, "suffix" : "" }, { "dropping-particle" : "", "family" : "Hirschman", "given" : "J E", "non-dropping-particle" : "", "parse-names" : false, "suffix" : "" }, { "dropping-particle" : "", "family" : "Hong", "given" : "E L", "non-dropping-particle" : "", "parse-names" : false, "suffix" : "" }, { "dropping-particle" : "", "family" : "Nash", "given" : "R S", "non-dropping-particle" : "", "parse-names" : false, "suffix" : "" }, { "dropping-particle" : "", "family" : "Sethuraman", "given" : "a", "non-dropping-particle" : "", "parse-names" : false, "suffix" : "" }, { "dropping-particle" : "", "family" : "Theesfeld", "given" : "C L", "non-dropping-particle" : "", "parse-names" : false, "suffix" : "" }, { "dropping-particle" : "", "family" : "Botstein", "given" : "D", "non-dropping-particle" : "", "parse-names" : false, "suffix" : "" }, { "dropping-particle" : "", "family" : "Dolinski", "given" : "K", "non-dropping-particle" : "", "parse-names" : false, "suffix" : "" }, { "dropping-particle" : "", "family" : "Feierbach", "given" : "B", "non-dropping-particle" : "", "parse-names" : false, "suffix" : "" }, { "dropping-particle" : "", "family" : "Berardini", "given" : "T", "non-dropping-particle" : "", "parse-names" : false, "suffix" : "" }, { "dropping-particle" : "", "family" : "Mundodi", "given" : "S", "non-dropping-particle" : "", "parse-names" : false, "suffix" : "" }, { "dropping-particle" : "", "family" : "Rhee", "given" : "S Y", "non-dropping-particle" : "", "parse-names" : false, "suffix" : "" }, { "dropping-particle" : "", "family" : "Apweiler", "given" : "R", "non-dropping-particle" : "", "parse-names" : false, "suffix" : "" }, { "dropping-particle" : "", "family" : "Barrell", "given" : "D", "non-dropping-particle" : "", "parse-names" : false, "suffix" : "" }, { "dropping-particle" : "", "family" : "Camon", "given" : "E", "non-dropping-particle" : "", "parse-names" : false, "suffix" : "" }, { "dropping-particle" : "", "family" : "Dimmer", "given" : "E", "non-dropping-particle" : "", "parse-names" : false, "suffix" : "" }, { "dropping-particle" : "", "family" : "Lee", "given" : "V", "non-dropping-particle" : "", "parse-names" : false, "suffix" : "" }, { "dropping-particle" : "", "family" : "Chisholm", "given" : "R", "non-dropping-particle" : "", "parse-names" : false, "suffix" : "" }, { "dropping-particle" : "", "family" : "Gaudet", "given" : "P", "non-dropping-particle" : "", "parse-names" : false, "suffix" : "" }, { "dropping-particle" : "", "family" : "Kibbe", "given" : "W", "non-dropping-particle" : "", "parse-names" : false, "suffix" : "" }, { "dropping-particle" : "", "family" : "Kishore", "given" : "R", "non-dropping-particle" : "", "parse-names" : false, "suffix" : "" }, { "dropping-particle" : "", "family" : "Schwarz", "given" : "E M", "non-dropping-particle" : "", "parse-names" : false, "suffix" : "" }, { "dropping-particle" : "", "family" : "Sternberg", "given" : "P", "non-dropping-particle" : "", "parse-names" : false, "suffix" : "" }, { "dropping-particle" : "", "family" : "Gwinn", "given" : "M", "non-dropping-particle" : "", "parse-names" : false, "suffix" : "" }, { "dropping-particle" : "", "family" : "Hannick", "given" : "L", "non-dropping-particle" : "", "parse-names" : false, "suffix" : "" }, { "dropping-particle" : "", "family" : "Wortman", "given" : "J", "non-dropping-particle" : "", "parse-names" : false, "suffix" : "" }, { "dropping-particle" : "", "family" : "Berriman", "given" : "M", "non-dropping-particle" : "", "parse-names" : false, "suffix" : "" }, { "dropping-particle" : "", "family" : "Wood", "given" : "V", "non-dropping-particle" : "", "parse-names" : false, "suffix" : "" }, { "dropping-particle" : "", "family" : "la Cruz", "given" : "N", "non-dropping-particle" : "de", "parse-names" : false, "suffix" : "" }, { "dropping-particle" : "", "family" : "Tonellato", "given" : "P", "non-dropping-particle" : "", "parse-names" : false, "suffix" : "" }, { "dropping-particle" : "", "family" : "Jaiswal", "given" : "P", "non-dropping-particle" : "", "parse-names" : false, "suffix" : "" }, { "dropping-particle" : "", "family" : "Seigfried", "given" : "T", "non-dropping-particle" : "", "parse-names" : false, "suffix" : "" }, { "dropping-particle" : "", "family" : "White", "given" : "R", "non-dropping-particle" : "", "parse-names" : false, "suffix" : "" } ], "container-title" : "Nucleic acids research", "id" : "ITEM-1", "issue" : "Database issue", "issued" : { "date-parts" : [ [ "2004", "1", "1" ] ] }, "page" : "D258-61", "title" : "The Gene Ontology (GO) database and informatics resource.", "type" : "article-journal", "volume" : "32" }, "uris" : [ "http://www.mendeley.com/documents/?uuid=6134761b-691b-46f7-8c54-6fb5dba494fe" ] } ], "mendeley" : { "formattedCitation" : "(Harris et al. 2004)", "plainTextFormattedCitation" : "(Harris et al. 2004)", "previouslyFormattedCitation" : "(Harris et al. 2004)" }, "properties" : { "noteIndex" : 0 }, "schema" : "https://github.com/citation-style-language/schema/raw/master/csl-citation.json" }</w:instrText>
      </w:r>
      <w:r w:rsidR="00B0215A">
        <w:fldChar w:fldCharType="separate"/>
      </w:r>
      <w:r w:rsidR="00B0215A" w:rsidRPr="00780438">
        <w:rPr>
          <w:noProof/>
        </w:rPr>
        <w:t>(Harris et al. 2004)</w:t>
      </w:r>
      <w:r w:rsidR="00B0215A">
        <w:fldChar w:fldCharType="end"/>
      </w:r>
      <w:r w:rsidR="00525EE5">
        <w:t xml:space="preserve"> annotations were downloaded for maize genes from </w:t>
      </w:r>
      <w:r w:rsidR="00525EE5" w:rsidRPr="00525EE5">
        <w:t>http://ftp.maizesequence.org/release-4a.53/functional_annotations/</w:t>
      </w:r>
      <w:r w:rsidR="00525EE5">
        <w:t>.</w:t>
      </w:r>
      <w:r w:rsidR="00C92B64">
        <w:t xml:space="preserve"> </w:t>
      </w:r>
      <w:r w:rsidR="00B549C2">
        <w:t>Co-annotated genes within a G</w:t>
      </w:r>
      <w:r w:rsidR="0089290A">
        <w:t>O</w:t>
      </w:r>
      <w:r w:rsidR="00B549C2">
        <w:t xml:space="preserve"> term</w:t>
      </w:r>
      <w:r w:rsidR="00B67909">
        <w:t xml:space="preserve"> </w:t>
      </w:r>
      <w:r w:rsidR="00B549C2">
        <w:t xml:space="preserve"> were treated as true causal genes identified by a hypothetical GWA study. </w:t>
      </w:r>
      <w:r w:rsidR="00C92B64">
        <w:t>Terms between 50 and 100 genes were included to simulate the genetic architecture of a</w:t>
      </w:r>
      <w:r w:rsidR="002A547F">
        <w:t xml:space="preserve"> </w:t>
      </w:r>
      <w:r w:rsidR="00FA0BF1">
        <w:t>m</w:t>
      </w:r>
      <w:r w:rsidR="00EA1CAF">
        <w:t>ulti-geni</w:t>
      </w:r>
      <w:r w:rsidR="00FA0BF1">
        <w:t>c</w:t>
      </w:r>
      <w:r w:rsidR="00C92B64">
        <w:t xml:space="preserve"> trait. In each co-expression network, </w:t>
      </w:r>
      <w:r w:rsidR="00B549C2">
        <w:t>terms having genes with significant co-expression (p-value ≤</w:t>
      </w:r>
      <w:r w:rsidR="0067206C">
        <w:t xml:space="preserve"> 0.05; density or </w:t>
      </w:r>
      <w:r w:rsidR="00B549C2">
        <w:t>locality) were retained for further analysis. Noise introduced by imperfect GWAS was simulat</w:t>
      </w:r>
      <w:r w:rsidR="00DD40C1">
        <w:t>ed using two different methods</w:t>
      </w:r>
      <w:r w:rsidR="0067206C">
        <w:t xml:space="preserve"> to decompose how noise affects significantly co-expressed networks</w:t>
      </w:r>
      <w:r w:rsidR="00DD40C1">
        <w:t>.</w:t>
      </w:r>
    </w:p>
    <w:p w14:paraId="721194FA" w14:textId="77777777" w:rsidR="00D64D8E" w:rsidRDefault="00D64D8E" w:rsidP="006804EA">
      <w:pPr>
        <w:pStyle w:val="Heading3"/>
      </w:pPr>
      <w:r>
        <w:t>Missing Candidate Rate</w:t>
      </w:r>
    </w:p>
    <w:p w14:paraId="278D39C0" w14:textId="77777777" w:rsidR="00D64D8E" w:rsidRPr="00294A97" w:rsidRDefault="00D64D8E" w:rsidP="006804EA">
      <w:pPr>
        <w:pStyle w:val="Heading3"/>
      </w:pPr>
      <w:bookmarkStart w:id="84" w:name="_Ref484125232"/>
      <w:r>
        <w:t>Eq.</w:t>
      </w:r>
      <w:r w:rsidR="005936F2">
        <w:t xml:space="preserve"> 6</w:t>
      </w:r>
      <w:bookmarkEnd w:id="84"/>
    </w:p>
    <w:p w14:paraId="6FED4933" w14:textId="77777777" w:rsidR="00D64D8E" w:rsidRPr="00D64D8E" w:rsidRDefault="00D64D8E" w:rsidP="006804EA">
      <m:oMathPara>
        <m:oMath>
          <m:r>
            <w:rPr>
              <w:rFonts w:ascii="Cambria Math" w:hAnsi="Cambria Math"/>
            </w:rPr>
            <m:t>MCR</m:t>
          </m:r>
          <m:r>
            <m:rPr>
              <m:sty m:val="p"/>
            </m:rPr>
            <w:rPr>
              <w:rFonts w:ascii="Cambria Math" w:hAnsi="Cambria Math"/>
            </w:rPr>
            <m:t xml:space="preserve">=1- </m:t>
          </m:r>
          <m:f>
            <m:fPr>
              <m:ctrlPr>
                <w:rPr>
                  <w:rFonts w:ascii="Cambria Math" w:hAnsi="Cambria Math"/>
                </w:rPr>
              </m:ctrlPr>
            </m:fPr>
            <m:num>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D1E0A2E" w14:textId="77777777" w:rsidR="005936F2" w:rsidRDefault="005936F2" w:rsidP="005936F2">
      <w:pPr>
        <w:pStyle w:val="Heading3"/>
      </w:pPr>
      <w:r>
        <w:t>False Candidate Rate</w:t>
      </w:r>
    </w:p>
    <w:p w14:paraId="04799335" w14:textId="77777777" w:rsidR="005936F2" w:rsidRDefault="005936F2" w:rsidP="005936F2">
      <w:pPr>
        <w:pStyle w:val="Heading3"/>
      </w:pPr>
      <w:bookmarkStart w:id="85" w:name="_Ref458775441"/>
      <w:bookmarkStart w:id="86" w:name="_Ref484125256"/>
      <w:r>
        <w:t>Eq. 7</w:t>
      </w:r>
      <w:bookmarkEnd w:id="85"/>
      <w:bookmarkEnd w:id="86"/>
    </w:p>
    <w:p w14:paraId="4710FB8C" w14:textId="77777777" w:rsidR="005936F2" w:rsidRDefault="005936F2" w:rsidP="005936F2">
      <m:oMathPara>
        <m:oMath>
          <m:r>
            <w:rPr>
              <w:rFonts w:ascii="Cambria Math" w:hAnsi="Cambria Math"/>
            </w:rPr>
            <m:t>FCR</m:t>
          </m:r>
          <m:r>
            <m:rPr>
              <m:sty m:val="p"/>
            </m:rPr>
            <w:rPr>
              <w:rFonts w:ascii="Cambria Math" w:hAnsi="Cambria Math"/>
            </w:rPr>
            <m:t xml:space="preserve">= </m:t>
          </m:r>
          <m:f>
            <m:fPr>
              <m:ctrlPr>
                <w:rPr>
                  <w:rFonts w:ascii="Cambria Math" w:hAnsi="Cambria Math"/>
                </w:rPr>
              </m:ctrlPr>
            </m:fPr>
            <m:num>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r>
                <m:rPr>
                  <m:sty m:val="p"/>
                </m:rPr>
                <w:rPr>
                  <w:rFonts w:ascii="Cambria Math" w:hAnsi="Cambria Math"/>
                </w:rPr>
                <m:t xml:space="preserve">-# </m:t>
              </m:r>
              <m:r>
                <w:rPr>
                  <w:rFonts w:ascii="Cambria Math" w:hAnsi="Cambria Math"/>
                </w:rPr>
                <m:t>True</m:t>
              </m:r>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num>
            <m:den>
              <m:r>
                <m:rPr>
                  <m:sty m:val="p"/>
                </m:rPr>
                <w:rPr>
                  <w:rFonts w:ascii="Cambria Math" w:hAnsi="Cambria Math"/>
                </w:rPr>
                <m:t xml:space="preserve"># </m:t>
              </m:r>
              <m:r>
                <w:rPr>
                  <w:rFonts w:ascii="Cambria Math" w:hAnsi="Cambria Math"/>
                </w:rPr>
                <m:t>Candidate</m:t>
              </m:r>
              <m:r>
                <m:rPr>
                  <m:sty m:val="p"/>
                </m:rPr>
                <w:rPr>
                  <w:rFonts w:ascii="Cambria Math" w:hAnsi="Cambria Math"/>
                </w:rPr>
                <m:t xml:space="preserve"> </m:t>
              </m:r>
              <m:r>
                <w:rPr>
                  <w:rFonts w:ascii="Cambria Math" w:hAnsi="Cambria Math"/>
                </w:rPr>
                <m:t>Genes</m:t>
              </m:r>
            </m:den>
          </m:f>
        </m:oMath>
      </m:oMathPara>
    </w:p>
    <w:p w14:paraId="718EF28A" w14:textId="77777777" w:rsidR="005936F2" w:rsidRDefault="005936F2" w:rsidP="006804EA">
      <w:pPr>
        <w:pStyle w:val="Heading3"/>
      </w:pPr>
    </w:p>
    <w:p w14:paraId="13FB7951" w14:textId="77777777" w:rsidR="00486D6A" w:rsidRDefault="00C02FF3" w:rsidP="006804EA">
      <w:pPr>
        <w:pStyle w:val="Heading3"/>
      </w:pPr>
      <w:r>
        <w:t>Simulating Missing candidate gene rate (MCR):</w:t>
      </w:r>
    </w:p>
    <w:p w14:paraId="3169E288" w14:textId="77777777" w:rsidR="00DD40C1" w:rsidRDefault="005D2F9C" w:rsidP="00B87472">
      <w:r>
        <w:t>The effects of MCR were evaluated by subjecting GO terms with significant co-expression (</w:t>
      </w:r>
      <w:r w:rsidR="00286B9D">
        <w:t xml:space="preserve">p&lt;0.05; </w:t>
      </w:r>
      <w:r>
        <w:t xml:space="preserve">described above) to varying levels of missing candidate rates. </w:t>
      </w:r>
      <w:r w:rsidR="00286B9D">
        <w:t>True GO term genes were replaced</w:t>
      </w:r>
      <w:r>
        <w:t xml:space="preserve"> with random genes at </w:t>
      </w:r>
      <w:r w:rsidR="00286B9D">
        <w:t>varying</w:t>
      </w:r>
      <w:r>
        <w:t xml:space="preserve"> rates (MCR</w:t>
      </w:r>
      <w:r w:rsidR="001D7331">
        <w:t xml:space="preserve">: </w:t>
      </w:r>
      <w:r w:rsidR="00DD40C1">
        <w:t>0%, 10%, 20%, 50%, 80%, 90%, 100%).</w:t>
      </w:r>
      <w:r w:rsidR="00286B9D">
        <w:t xml:space="preserve"> The effect of MCR was evaluated by assessing the number of GO terms that retained significant co-expression (compared to n=1000 randomizations) at each level of MCR.</w:t>
      </w:r>
      <w:r>
        <w:t xml:space="preserve"> </w:t>
      </w:r>
    </w:p>
    <w:p w14:paraId="46244789" w14:textId="77777777" w:rsidR="0067206C" w:rsidRDefault="0067206C" w:rsidP="006804EA">
      <w:pPr>
        <w:pStyle w:val="Heading3"/>
      </w:pPr>
      <w:r>
        <w:t xml:space="preserve">Adding false candidate genes by expanding </w:t>
      </w:r>
      <w:r w:rsidR="00D04EE5">
        <w:t>SNP-to-gene</w:t>
      </w:r>
      <w:r>
        <w:t xml:space="preserve"> mapping parameters</w:t>
      </w:r>
    </w:p>
    <w:p w14:paraId="78D91B39" w14:textId="77777777" w:rsidR="00FE1B03" w:rsidRDefault="0067206C" w:rsidP="006804EA">
      <w:r>
        <w:t xml:space="preserve">To </w:t>
      </w:r>
      <w:r w:rsidR="00A508E8">
        <w:t xml:space="preserve">determine </w:t>
      </w:r>
      <w:r>
        <w:t xml:space="preserve">how false candidates due to imperfect </w:t>
      </w:r>
      <w:r w:rsidR="00D04EE5">
        <w:t>SNP-to-gene</w:t>
      </w:r>
      <w:r>
        <w:t xml:space="preserve"> mapping affected the ability to detect co-expressed candidate genes linked to a GWAS trait, significantly co-expressed GO terms were </w:t>
      </w:r>
      <w:r w:rsidR="00D6363A">
        <w:t xml:space="preserve">assessed at the different </w:t>
      </w:r>
      <w:r w:rsidR="00D04EE5">
        <w:t>SNP-to-gene</w:t>
      </w:r>
      <w:r w:rsidR="00D6363A">
        <w:t xml:space="preserve"> mapping parameters (</w:t>
      </w:r>
      <w:r w:rsidR="00D06033">
        <w:t>50kb 100kb, 500kb and 1,</w:t>
      </w:r>
      <w:r w:rsidR="00A323DF">
        <w:t xml:space="preserve"> </w:t>
      </w:r>
      <w:r w:rsidR="00D06033">
        <w:t>2, or 5 flanking genes)</w:t>
      </w:r>
      <w:r w:rsidR="00D6363A">
        <w:t xml:space="preserve">. Effective FCR at each </w:t>
      </w:r>
      <w:r w:rsidR="00D04EE5">
        <w:t>SNP-to-gene</w:t>
      </w:r>
      <w:r w:rsidR="00D6363A">
        <w:t xml:space="preserve"> mapping parameter setting was calculated by dividing the number of true GO genes with candidates identified</w:t>
      </w:r>
      <w:r w:rsidR="006602CA">
        <w:t xml:space="preserve"> after SNP-to-gene mapping</w:t>
      </w:r>
      <w:r w:rsidR="00D6363A">
        <w:t xml:space="preserve">. </w:t>
      </w:r>
      <w:r w:rsidR="00C32E35">
        <w:t xml:space="preserve">Since varying </w:t>
      </w:r>
      <w:r w:rsidR="00D04EE5">
        <w:t>SNP-to-gene</w:t>
      </w:r>
      <w:r w:rsidR="00C32E35">
        <w:t xml:space="preserve"> mapping parameters changes the number of candidate genes considered within a term, each term </w:t>
      </w:r>
      <w:r w:rsidR="000E756C">
        <w:t xml:space="preserve">was </w:t>
      </w:r>
      <w:r w:rsidR="00C32E35">
        <w:t xml:space="preserve"> considered independently for each parameter combination.</w:t>
      </w:r>
    </w:p>
    <w:p w14:paraId="3BF64C59" w14:textId="77777777" w:rsidR="00393ABF" w:rsidRDefault="006053F5" w:rsidP="00D04EE5">
      <w:pPr>
        <w:pStyle w:val="Heading2"/>
      </w:pPr>
      <w:r>
        <w:t xml:space="preserve">Maize </w:t>
      </w:r>
      <w:r w:rsidR="00393ABF">
        <w:t>Ionome GWAS</w:t>
      </w:r>
    </w:p>
    <w:p w14:paraId="72DBC8DF" w14:textId="1B393BBE" w:rsidR="00EC6A5D" w:rsidRDefault="00393ABF" w:rsidP="006804EA">
      <w:r>
        <w:t>Elemental concentrations were measured for 19 different elements and one elemental ratio in the maize kernel using inductively coupled plasma mass spectrometry (ICP-MS)</w:t>
      </w:r>
      <w:r w:rsidR="009506DB">
        <w:t xml:space="preserve"> as described in</w:t>
      </w:r>
      <w:r w:rsidR="009430C5">
        <w:t xml:space="preserve"> Ziegler et al. </w:t>
      </w:r>
      <w:r w:rsidR="009430C5">
        <w:fldChar w:fldCharType="begin" w:fldLock="1"/>
      </w:r>
      <w:r w:rsidR="00D90D33">
        <w:instrText>ADDIN CSL_CITATION { "citationItems" : [ { "id" : "ITEM-1", "itemData" : { "abstract" : "Elemental accumulation in seeds is the product of a combination of environment and a wide variety of genetically controlled physiological processes. We measured the kernel elemental composition of the Nested Association Mapping (NAM) of maize ( Zea mays L.) grown in 4 different environments. Analysis of variance revealed strong effects of genotype, environment and genotype by environment interactions. Using Joint-linkage mapping on a set of 7000 markers we identified 354 quantitative trait loci (QTL) across 20 elements, four environments and a combination of the environments. Leveraging 20 M SNPs derived from genome resequencing on the parents of the population, genome-wide association mapping studies (GWAS) detected 8573 loci. While most of the GWAS SNPs were located near genes not previously implicated in elemental regulation, several SNPs were located next to orthologs of well-characterized elemental regulation genes.", "author" : [ { "dropping-particle" : "", "family" : "Ziegler", "given" : "Greg", "non-dropping-particle" : "", "parse-names" : false, "suffix" : "" }, { "dropping-particle" : "", "family" : "Kear", "given" : "Philip J.", "non-dropping-particle" : "", "parse-names" : false, "suffix" : "" }, { "dropping-particle" : "", "family" : "Wu", "given" : "Di", "non-dropping-particle" : "", "parse-names" : false, "suffix" : "" }, { "dropping-particle" : "", "family" : "Ziyomo", "given" : "Catherine", "non-dropping-particle" : "", "parse-names" : false, "suffix" : "" }, { "dropping-particle" : "", "family" : "Lipka", "given" : "Alexander E.", "non-dropping-particle" : "", "parse-names" : false, "suffix" : "" }, { "dropping-particle" : "", "family" : "Gore", "given" : "Michael", "non-dropping-particle" : "", "parse-names" : false, "suffix" : "" }, { "dropping-particle" : "", "family" : "Hoekenga", "given" : "Owen", "non-dropping-particle" : "", "parse-names" : false, "suffix" : "" }, { "dropping-particle" : "", "family" : "Baxter", "given" : "Ivan", "non-dropping-particle" : "", "parse-names" : false, "suffix" : "" } ], "container-title" : "bioRxiv", "id" : "ITEM-1", "issue" : "May", "issued" : { "date-parts" : [ [ "2017" ] ] }, "title" : "Elemental Accumulation in Kernels of the Maize Nested Association Mapping Panel Reveals Signals of Gene by Environment Interactions", "type" : "article-journal" }, "uris" : [ "http://www.mendeley.com/documents/?uuid=7da24cde-8c30-4aea-8af7-f30d3376e2f6", "http://www.mendeley.com/documents/?uuid=660dcd76-0106-47c5-bf02-a1d3a54b2760" ] } ], "mendeley" : { "formattedCitation" : "(Ziegler et al. 2017)", "plainTextFormattedCitation" : "(Ziegler et al. 2017)", "previouslyFormattedCitation" : "(Ziegler et al. 2017)" }, "properties" : { "noteIndex" : 0 }, "schema" : "https://github.com/citation-style-language/schema/raw/master/csl-citation.json" }</w:instrText>
      </w:r>
      <w:r w:rsidR="009430C5">
        <w:fldChar w:fldCharType="separate"/>
      </w:r>
      <w:r w:rsidR="009430C5" w:rsidRPr="009430C5">
        <w:rPr>
          <w:noProof/>
        </w:rPr>
        <w:t>(Ziegler et al. 2017)</w:t>
      </w:r>
      <w:r w:rsidR="009430C5">
        <w:fldChar w:fldCharType="end"/>
      </w:r>
      <w:r w:rsidR="009430C5">
        <w:t>.</w:t>
      </w:r>
      <w:r>
        <w:t xml:space="preserve"> Outliers were removed from single seed measurements using median absolute deviation </w:t>
      </w:r>
      <w:r w:rsidR="00800A0A">
        <w:fldChar w:fldCharType="begin" w:fldLock="1"/>
      </w:r>
      <w:r w:rsidR="009430C5">
        <w:instrText>ADDIN CSL_CITATION { "citationItems" : [ { "id" : "ITEM-1", "itemData" : { "abstract" : "Abstract One approach to identifying outliers is to assume that the outliers have a different distribution from the remaining observations. In this article we define outliers in terms of their position relative to the model for the good observations. The outlier identification problem is then the problem of identifying those observations that lie in a so-called outlier region. Methods based on robust statistics and outward testing are shown to have the highest possible breakdown points in a sense derived from Donoho and Huber. But a more detailed analysis shows that methods based on robust statistics perform better with respect to worst-case behavior. A concrete outlier identifier based on a suggestion of Hampel is given.", "author" : [ { "dropping-particle" : "", "family" : "Davies", "given" : "Laurie", "non-dropping-particle" : "", "parse-names" : false, "suffix" : "" }, { "dropping-particle" : "", "family" : "Gather", "given" : "Ursula", "non-dropping-particle" : "", "parse-names" : false, "suffix" : "" } ], "container-title" : "Journal of the American Statistical Association", "id" : "ITEM-1", "issued" : { "date-parts" : [ [ "2012", "2", "27" ] ] }, "language" : "en", "publisher" : "Taylor &amp; Francis Group", "title" : "The Identification of Multiple Outliers", "type" : "article-journal" }, "uris" : [ "http://www.mendeley.com/documents/?uuid=d96cb914-d188-4a32-97c9-26a723a83c1b" ] } ], "mendeley" : { "formattedCitation" : "(Davies and Gather 2012)", "plainTextFormattedCitation" : "(Davies and Gather 2012)", "previouslyFormattedCitation" : "(Davies and Gather 2012)" }, "properties" : { "noteIndex" : 0 }, "schema" : "https://github.com/citation-style-language/schema/raw/master/csl-citation.json" }</w:instrText>
      </w:r>
      <w:r w:rsidR="00800A0A">
        <w:fldChar w:fldCharType="separate"/>
      </w:r>
      <w:r w:rsidR="00C61012" w:rsidRPr="00C61012">
        <w:rPr>
          <w:noProof/>
        </w:rPr>
        <w:t>(Davies and Gather 2012)</w:t>
      </w:r>
      <w:r w:rsidR="00800A0A">
        <w:fldChar w:fldCharType="end"/>
      </w:r>
      <w:r>
        <w:t xml:space="preserve">. Basic linear unbiased predictors (BLUPs) for each elemental </w:t>
      </w:r>
      <w:r>
        <w:lastRenderedPageBreak/>
        <w:t xml:space="preserve">concentration were calculated across different environments and estimate variance components </w:t>
      </w:r>
      <w:r w:rsidR="00800A0A">
        <w:fldChar w:fldCharType="begin" w:fldLock="1"/>
      </w:r>
      <w:r w:rsidR="005E0212">
        <w:instrText>ADDIN CSL_CITATION { "citationItems" : [ { "id" : "ITEM-1", "itemData" : { "DOI" : "10.1038/hdy.2011.103", "ISSN" : "1365-2540", "PMID" : "22027895", "abstract" : "Appropriate selection of parents for the development of mapping populations is pivotal to maximizing the power of quantitative trait loci detection. Trait genotypic variation within a family is indicative of the family's informativeness for genetic studies. Accurate prediction of the most useful parental combinations within a species would help guide quantitative genetics studies. We tested the reliability of genotypic and phenotypic distance estimators between pairs of maize inbred lines to predict genotypic variation for quantitative traits within families derived from biparental crosses. We developed 25 families composed of ~200 random recombinant inbred lines each from crosses between a common reference parent inbred, B73, and 25 diverse maize inbreds. Parents and families were evaluated for 19 quantitative traits across up to 11 environments. Genetic distances (GDs) among parents were estimated with 44 simple sequence repeat and 2303 single-nucleotide polymorphism markers. GDs among parents had no predictive value for progeny variation, which is most likely due to the choice of neutral markers. In contrast, we observed for about half of the traits measured a positive correlation between phenotypic parental distances and within-family genetic variance estimates. Consequently, the choice of promising segregating populations can be based on selecting phenotypically diverse parents. These results are congruent with models of genetic architecture that posit numerous genes affecting quantitative traits, each segregating for allelic series, with dispersal of allelic effects across diverse genetic material. This architecture, common to many quantitative traits in maize, limits the predictive value of parental genotypic or phenotypic values on progeny variance.", "author" : [ { "dropping-particle" : "", "family" : "Hung", "given" : "H-Y", "non-dropping-particle" : "", "parse-names" : false, "suffix" : "" }, { "dropping-particle" : "", "family" : "Browne", "given" : "C", "non-dropping-particle" : "", "parse-names" : false, "suffix" : "" }, { "dropping-particle" : "", "family" : "Guill", "given" : "K", "non-dropping-particle" : "", "parse-names" : false, "suffix" : "" }, { "dropping-particle" : "", "family" : "Coles", "given" : "N", "non-dropping-particle" : "", "parse-names" : false, "suffix" : "" }, { "dropping-particle" : "", "family" : "Eller", "given" : "M", "non-dropping-particle" : "", "parse-names" : false, "suffix" : "" }, { "dropping-particle" : "", "family" : "Garcia", "given" : "A", "non-dropping-particle" : "", "parse-names" : false, "suffix" : "" }, { "dropping-particle" : "", "family" : "Lepak", "given" : "N", "non-dropping-particle" : "", "parse-names" : false, "suffix" : "" }, { "dropping-particle" : "", "family" : "Melia-Hancock", "given" : "S", "non-dropping-particle" : "", "parse-names" : false, "suffix" : "" }, { "dropping-particle" : "", "family" : "Oropeza-Rosas", "given" : "M", "non-dropping-particle" : "", "parse-names" : false, "suffix" : "" }, { "dropping-particle" : "", "family" : "Salvo", "given" : "S", "non-dropping-particle" : "", "parse-names" : false, "suffix" : "" }, { "dropping-particle" : "", "family" : "Upadyayula", "given" : "N", "non-dropping-particle" : "", "parse-names" : false, "suffix" : "" }, { "dropping-particle" : "", "family" : "Buckler", "given" : "E S", "non-dropping-particle" : "", "parse-names" : false, "suffix" : "" }, { "dropping-particle" : "", "family" : "Flint-Garcia", "given" : "S", "non-dropping-particle" : "", "parse-names" : false, "suffix" : "" }, { "dropping-particle" : "", "family" : "McMullen", "given" : "M D", "non-dropping-particle" : "", "parse-names" : false, "suffix" : "" }, { "dropping-particle" : "", "family" : "Rocheford", "given" : "T R", "non-dropping-particle" : "", "parse-names" : false, "suffix" : "" }, { "dropping-particle" : "", "family" : "Holland", "given" : "J B", "non-dropping-particle" : "", "parse-names" : false, "suffix" : "" } ], "container-title" : "Heredity", "id" : "ITEM-1", "issue" : "5", "issued" : { "date-parts" : [ [ "2012", "5" ] ] }, "page" : "490-9", "title" : "The relationship between parental genetic or phenotypic divergence and progeny variation in the maize nested association mapping population.", "type" : "article-journal", "volume" : "108" }, "uris" : [ "http://www.mendeley.com/documents/?uuid=d795b755-f36a-47bb-9f56-1a43de549057" ] } ], "mendeley" : { "formattedCitation" : "(Hung et al. 2012)", "plainTextFormattedCitation" : "(Hung et al. 2012)", "previouslyFormattedCitation" : "(Hung et al. 2012)" }, "properties" : { "noteIndex" : 0 }, "schema" : "https://github.com/citation-style-language/schema/raw/master/csl-citation.json" }</w:instrText>
      </w:r>
      <w:r w:rsidR="00800A0A">
        <w:fldChar w:fldCharType="separate"/>
      </w:r>
      <w:r w:rsidR="00780438" w:rsidRPr="00780438">
        <w:rPr>
          <w:noProof/>
        </w:rPr>
        <w:t>(Hung et al. 2012)</w:t>
      </w:r>
      <w:r w:rsidR="00800A0A">
        <w:fldChar w:fldCharType="end"/>
      </w:r>
      <w:r>
        <w:t xml:space="preserve">. Joint linkage analysis was run using TASSEL version 3.0 </w:t>
      </w:r>
      <w:r w:rsidR="00800A0A">
        <w:fldChar w:fldCharType="begin" w:fldLock="1"/>
      </w:r>
      <w:r w:rsidR="005E0212">
        <w:instrText>ADDIN CSL_CITATION { "citationItems" : [ { "id" : "ITEM-1", "itemData" : { "DOI" : "10.1093/bioinformatics/btm308", "ISSN" : "1367-4811", "PMID" : "17586829", "abstract" : "Association analyses that exploit the natural diversity of a genome to map at very high resolutions are becoming increasingly important. In most studies, however, researchers must contend with the confounding effects of both population and family structure. TASSEL (Trait Analysis by aSSociation, Evolution and Linkage) implements general linear model and mixed linear model approaches for controlling population and family structure. For result interpretation, the program allows for linkage disequilibrium statistics to be calculated and visualized graphically. Database browsing and data importation is facilitated by integrated middleware. Other features include analyzing insertions/deletions, calculating diversity statistics, integration of phenotypic and genotypic data, imputing missing data and calculating principal components.", "author" : [ { "dropping-particle" : "", "family" : "Bradbury", "given" : "Peter J", "non-dropping-particle" : "", "parse-names" : false, "suffix" : "" }, { "dropping-particle" : "", "family" : "Zhang", "given" : "Zhiwu", "non-dropping-particle" : "", "parse-names" : false, "suffix" : "" }, { "dropping-particle" : "", "family" : "Kroon", "given" : "Dallas E", "non-dropping-particle" : "", "parse-names" : false, "suffix" : "" }, { "dropping-particle" : "", "family" : "Casstevens", "given" : "Terry M", "non-dropping-particle" : "", "parse-names" : false, "suffix" : "" }, { "dropping-particle" : "", "family" : "Ramdoss", "given" : "Yogesh", "non-dropping-particle" : "", "parse-names" : false, "suffix" : "" }, { "dropping-particle" : "", "family" : "Buckler", "given" : "Edward S", "non-dropping-particle" : "", "parse-names" : false, "suffix" : "" } ], "container-title" : "Bioinformatics (Oxford, England)", "id" : "ITEM-1", "issue" : "19", "issued" : { "date-parts" : [ [ "2007", "10", "1" ] ] }, "page" : "2633-5", "title" : "TASSEL: software for association mapping of complex traits in diverse samples.", "type" : "article-journal", "volume" : "23" }, "uris" : [ "http://www.mendeley.com/documents/?uuid=077c6e3d-87ec-4923-b7c8-78604e44892b" ] } ], "mendeley" : { "formattedCitation" : "(Bradbury et al. 2007)", "plainTextFormattedCitation" : "(Bradbury et al. 2007)", "previouslyFormattedCitation" : "(Bradbury et al. 2007)" }, "properties" : { "noteIndex" : 0 }, "schema" : "https://github.com/citation-style-language/schema/raw/master/csl-citation.json" }</w:instrText>
      </w:r>
      <w:r w:rsidR="00800A0A">
        <w:fldChar w:fldCharType="separate"/>
      </w:r>
      <w:r w:rsidR="00780438" w:rsidRPr="00780438">
        <w:rPr>
          <w:noProof/>
        </w:rPr>
        <w:t>(Bradbury et al. 2007)</w:t>
      </w:r>
      <w:r w:rsidR="00800A0A">
        <w:fldChar w:fldCharType="end"/>
      </w:r>
      <w:r>
        <w:t xml:space="preserve"> with over 7,000 SNPs obtained by genotype-by-sequencing (GBS) </w:t>
      </w:r>
      <w:r w:rsidR="00800A0A">
        <w:fldChar w:fldCharType="begin" w:fldLock="1"/>
      </w:r>
      <w:r w:rsidR="005E0212">
        <w:instrText>ADDIN CSL_CITATION { "citationItems" : [ { "id" : "ITEM-1", "itemData" : { "DOI" : "10.1371/journal.pone.0019379", "ISSN" : "1932-6203", "PMID" : "21573248", "abstract" : "Advances in next generation technologies have driven the costs of DNA sequencing down to the point that genotyping-by-sequencing (GBS) is now feasible for high diversity, large genome species. Here, we report a procedure for constructing GBS libraries based on reducing genome complexity with restriction enzymes (REs). This approach is simple, quick, extremely specific, highly reproducible, and may reach important regions of the genome that are inaccessible to sequence capture approaches. By using methylation-sensitive REs, repetitive regions of genomes can be avoided and lower copy regions targeted with two to three fold higher efficiency. This tremendously simplifies computationally challenging alignment problems in species with high levels of genetic diversity. The GBS procedure is demonstrated with maize (IBM) and barley (Oregon Wolfe Barley) recombinant inbred populations where roughly 200,000 and 25,000 sequence tags were mapped, respectively. An advantage in species like barley that lack a complete genome sequence is that a reference map need only be developed around the restriction sites, and this can be done in the process of sample genotyping. In such cases, the consensus of the read clusters across the sequence tagged sites becomes the reference. Alternatively, for kinship analyses in the absence of a reference genome, the sequence tags can simply be treated as dominant markers. Future application of GBS to breeding, conservation, and global species and population surveys may allow plant breeders to conduct genomic selection on a novel germplasm or species without first having to develop any prior molecular tools, or conservation biologists to determine population structure without prior knowledge of the genome or diversity in the species.", "author" : [ { "dropping-particle" : "", "family" : "Elshire", "given" : "Robert J", "non-dropping-particle" : "", "parse-names" : false, "suffix" : "" }, { "dropping-particle" : "", "family" : "Glaubitz", "given" : "Jeffrey C", "non-dropping-particle" : "", "parse-names" : false, "suffix" : "" }, { "dropping-particle" : "", "family" : "Sun", "given" : "Qi", "non-dropping-particle" : "", "parse-names" : false, "suffix" : "" }, { "dropping-particle" : "", "family" : "Poland", "given" : "Jesse A", "non-dropping-particle" : "", "parse-names" : false, "suffix" : "" }, { "dropping-particle" : "", "family" : "Kawamoto", "given" : "Ken", "non-dropping-particle" : "", "parse-names" : false, "suffix" : "" }, { "dropping-particle" : "", "family" : "Buckler", "given" : "Edward S", "non-dropping-particle" : "", "parse-names" : false, "suffix" : "" }, { "dropping-particle" : "", "family" : "Mitchell", "given" : "Sharon E", "non-dropping-particle" : "", "parse-names" : false, "suffix" : "" } ], "container-title" : "PloS one", "id" : "ITEM-1", "issue" : "5", "issued" : { "date-parts" : [ [ "2011", "1" ] ] }, "page" : "e19379", "title" : "A robust, simple genotyping-by-sequencing (GBS) approach for high diversity species.", "type" : "article-journal", "volume" : "6" }, "uris" : [ "http://www.mendeley.com/documents/?uuid=bd3b844a-a7ee-4553-af47-6533de6edb1a" ] } ], "mendeley" : { "formattedCitation" : "(Elshire et al. 2011)", "plainTextFormattedCitation" : "(Elshire et al. 2011)", "previouslyFormattedCitation" : "(Elshire et al. 2011)" }, "properties" : { "noteIndex" : 0 }, "schema" : "https://github.com/citation-style-language/schema/raw/master/csl-citation.json" }</w:instrText>
      </w:r>
      <w:r w:rsidR="00800A0A">
        <w:fldChar w:fldCharType="separate"/>
      </w:r>
      <w:r w:rsidR="00780438" w:rsidRPr="00780438">
        <w:rPr>
          <w:noProof/>
        </w:rPr>
        <w:t>(Elshire et al. 2011)</w:t>
      </w:r>
      <w:r w:rsidR="00800A0A">
        <w:fldChar w:fldCharType="end"/>
      </w:r>
      <w:r>
        <w:t xml:space="preserve">. An empirical p-value cutoff was determined by performing 1,000 permutations in which the BLUP phenotype data was shuffled within each NAM family before joint-linkage analysis was performed. The p-value corresponding to a 5% false discovery rate was used for inclusion of a QTL in the joint linkage model. </w:t>
      </w:r>
    </w:p>
    <w:p w14:paraId="74B60B58" w14:textId="77777777" w:rsidR="00393ABF" w:rsidRDefault="00393ABF" w:rsidP="006804EA">
      <w:r>
        <w:t>Genome wide association was performed using stepwise forward regression implemented in TASSEL version 4.0</w:t>
      </w:r>
      <w:r w:rsidR="00481F8C">
        <w:t xml:space="preserve"> similar to other studies</w:t>
      </w:r>
      <w:r>
        <w:t xml:space="preserve"> </w:t>
      </w:r>
      <w:r w:rsidR="00B45FE3">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"10.1104/pp.111.185033", "ISSN" : "1532-2548", "PMID" : "22135431", "abstract" : "The maize (Zea mays) kernel plays a critical role in feeding humans and livestock around the world and in a wide array of industrial applications. An understanding of the regulation of kernel starch, protein, and oil is needed in order to manipulate composition to meet future needs. We conducted joint-linkage quantitative trait locus mapping and genome-wide association studies (GWAS) for kernel starch, protein, and oil in the maize nested association mapping population, composed of 25 recombinant inbred line families derived from diverse inbred lines. Joint-linkage mapping revealed that the genetic architecture of kernel composition traits is controlled by 21-26 quantitative trait loci. Numerous GWAS associations were detected, including several oil and starch associations in acyl-CoA:diacylglycerol acyltransferase1-2, a gene that regulates oil composition and quantity. Results from nested association mapping were verified in a 282 inbred association panel using both GWAS and candidate gene association approaches. We identified many beneficial alleles that will be useful for improving kernel starch, protein, and oil content.", "author" : [ { "dropping-particle" : "", "family" : "Cook", "given" : "Jason P",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"Tian", "given" : "Feng", "non-dropping-particle" : "", "parse-names" : false, "suffix" : "" }, { "dropping-particle" : "", "family" : "Bradbury", "given" : "Peter", "non-dropping-particle" : "", "parse-names" : false, "suffix" : "" }, { "dropping-particle" : "", "family" : "Ross-Ibarra", "given" : "Jeffrey", "non-dropping-particle" : "", "parse-names" : false, "suffix" : "" }, { "dropping-particle" : "", "family" : "Buckler", "given" : "Edward S", "non-dropping-particle" : "", "parse-names" : false, "suffix" : "" }, { "dropping-particle" : "", "family" : "Flint-Garcia", "given" : "Sherry a", "non-dropping-particle" : "", "parse-names" : false, "suffix" : "" } ], "container-title" : "Plant physiology", "id" : "ITEM-2", "issue" : "2", "issued" : { "date-parts" : [ [ "2012", "2" ] ] }, "page" : "824-34", "title" : "Genetic architecture of maize kernel composition in the nested association mapping and inbred association panels.", "type" : "article-journal", "volume" : "158" }, "uris" : [ "http://www.mendeley.com/documents/?uuid=ee45d93c-6bf5-466b-a7cb-ae5dbf6d3bc6" ] }, { "id" : "ITEM-3", "itemData" : { "DOI" : "10.1038/ng.746", "ISSN" : "1546-1718", "PMID" : "21217756", "abstract" : "US maize yield has increased eight-fold in the past 80 years, with half of the gain attributed to selection by breeders. During this time, changes in maize leaf angle and size have altered plant architecture, allowing more efficient light capture as planting density has increased. Through a genome-wide association study (GWAS) of the maize nested association mapping panel, we determined the genetic basis of important leaf architecture traits and identified some of the key genes. Overall, we demonstrate that the genetic architecture of the leaf traits is dominated by small effects, with little epistasis, environmental interaction or pleiotropy. In particular, GWAS results show that variations at the liguleless genes have contributed to more upright leaves. These results demonstrate that the use of GWAS with specially designed mapping populations is effective in uncovering the basis of key agronomic traits.", "author" : [ { "dropping-particle" : "", "family" : "Tian", "given" : "Feng", "non-dropping-particle" : "", "parse-names" : false, "suffix" : "" }, { "dropping-particle" : "", "family" : "Bradbury", "given" : "Peter J", "non-dropping-particle" : "", "parse-names" : false, "suffix" : "" }, { "dropping-particle" : "", "family" : "Brown", "given" : "Patrick J", "non-dropping-particle" : "", "parse-names" : false, "suffix" : "" }, { "dropping-particle" : "", "family" : "Hung", "given" : "Hsiaoyi", "non-dropping-particle" : "", "parse-names" : false, "suffix" : "" }, { "dropping-particle" : "", "family" : "Sun", "given" : "Qi", "non-dropping-particle" : "", "parse-names" : false, "suffix" : "" }, { "dropping-particle" : "", "family" : "Flint-Garcia", "given" : "Sherry", "non-dropping-particle" : "", "parse-names" : false, "suffix" : "" }, { "dropping-particle" : "", "family" : "Rocheford", "given" : "Torbert R", "non-dropping-particle" : "", "parse-names" : false, "suffix" : "" }, { "dropping-particle" : "", "family" : "McMullen", "given" : "Michael D", "non-dropping-particle" : "", "parse-names" : false, "suffix" : "" }, { "dropping-particle" : "", "family" : "Holland", "given" : "James B", "non-dropping-particle" : "", "parse-names" : false, "suffix" : "" }, { "dropping-particle" : "", "family" : "Buckler", "given" : "Edward S", "non-dropping-particle" : "", "parse-names" : false, "suffix" : "" } ], "container-title" : "Nature genetics", "id" : "ITEM-3", "issue" : "2", "issued" : { "date-parts" : [ [ "2011", "2" ] ] }, "page" : "159-62", "title" : "Genome-wide association study of leaf architecture in the maize nested association mapping population.", "type" : "article-journal", "volume" : "43" }, "uris" : [ "http://www.mendeley.com/documents/?uuid=e210b421-c098-43b4-baa3-9b4ec9debfac" ] } ], "mendeley" : { "formattedCitation" : "(Wallace et al. 2014; Cook et al. 2012; Tian et al. 2011)", "plainTextFormattedCitation" : "(Wallace et al. 2014; Cook et al. 2012; Tian et al. 2011)", "previouslyFormattedCitation" : "(Wallace et al. 2014; Cook et al. 2012; Tian et al. 2011)" }, "properties" : { "noteIndex" : 0 }, "schema" : "https://github.com/citation-style-language/schema/raw/master/csl-citation.json" }</w:instrText>
      </w:r>
      <w:r w:rsidR="00B45FE3">
        <w:fldChar w:fldCharType="separate"/>
      </w:r>
      <w:r w:rsidR="00780438" w:rsidRPr="00780438">
        <w:rPr>
          <w:noProof/>
        </w:rPr>
        <w:t>(Wallace et al. 2014; Cook et al. 2012; Tian et al. 2011)</w:t>
      </w:r>
      <w:r w:rsidR="00B45FE3">
        <w:fldChar w:fldCharType="end"/>
      </w:r>
      <w:r>
        <w:t>. Briefly, genome wide association was performed on a chromosomal-by-chromosome basis. To account for variance explained by QTL on other chromosomes, the phenotypes used were the residuals from each chromosome calculated from the joint-linkage model fit with all significant joint-linkage QTL except those on the given chromosome. Association analysis for each trait was performed 100 times by randomly sampling, without replacement, 80% of the lines from each population.</w:t>
      </w:r>
    </w:p>
    <w:p w14:paraId="06DE2463" w14:textId="77777777" w:rsidR="006F36A4" w:rsidRDefault="00393ABF" w:rsidP="006804EA">
      <w:r>
        <w:t xml:space="preserve">The final input SNP dataset contained 28.9 million SNPs obtained from the maize HapMap1 </w:t>
      </w:r>
      <w:r w:rsidR="00C557DC">
        <w:fldChar w:fldCharType="begin" w:fldLock="1"/>
      </w:r>
      <w:r w:rsidR="005E0212">
        <w:instrText>ADDIN CSL_CITATION { "citationItems" : [ { "id" : "ITEM-1", "itemData" : { "DOI" : "10.1126/science.1177837", "ISSN" : "1095-9203", "PMID" : "19965431", "abstract" : "Maize is an important crop species of high genetic diversity. We identified and genotyped several million sequence polymorphisms among 27 diverse maize inbred lines and discovered that the genome was characterized by highly divergent haplotypes and showed 10- to 30-fold variation in recombination rates. Most chromosomes have pericentromeric regions with highly suppressed recombination that appear to have influenced the effectiveness of selection during maize inbred development and may be a major component of heterosis. We found hundreds of selective sweeps and highly differentiated regions that probably contain loci that are key to geographic adaptation. This survey of genetic diversity provides a foundation for uniting breeding efforts across the world and for dissecting complex traits through genome-wide association studies.", "author" : [ { "dropping-particle" : "", "family" : "Gore", "given" : "Michael a", "non-dropping-particle" : "", "parse-names" : false, "suffix" : "" }, { "dropping-particle" : "", "family" : "Chia", "given" : "Jer-Ming", "non-dropping-particle" : "", "parse-names" : false, "suffix" : "" }, { "dropping-particle" : "", "family" : "Elshire", "given" : "Robert J", "non-dropping-particle" : "", "parse-names" : false, "suffix" : "" }, { "dropping-particle" : "", "family" : "Sun", "given" : "Qi", "non-dropping-particle" : "", "parse-names" : false, "suffix" : "" }, { "dropping-particle" : "", "family" : "Ersoz", "given" : "Elhan S", "non-dropping-particle" : "", "parse-names" : false, "suffix" : "" }, { "dropping-particle" : "", "family" : "Hurwitz", "given" : "Bonnie L", "non-dropping-particle" : "", "parse-names" : false, "suffix" : "" }, { "dropping-particle" : "", "family" : "Peiffer", "given" : "Jason a", "non-dropping-particle" : "", "parse-names" : false, "suffix" : "" }, { "dropping-particle" : "", "family" : "McMullen", "given" : "Michael D", "non-dropping-particle" : "", "parse-names" : false, "suffix" : "" }, { "dropping-particle" : "", "family" : "Grills", "given" : "George S", "non-dropping-particle" : "", "parse-names" : false, "suffix" : "" }, { "dropping-particle" : "", "family" : "Ross-Ibarra", "given" : "Jeffrey", "non-dropping-particle" : "", "parse-names" : false, "suffix" : "" }, { "dropping-particle" : "", "family" : "Ware", "given" : "Doreen H", "non-dropping-particle" : "", "parse-names" : false, "suffix" : "" }, { "dropping-particle" : "", "family" : "Buckler", "given" : "Edward S", "non-dropping-particle" : "", "parse-names" : false, "suffix" : "" } ], "container-title" : "Science (New York, N.Y.)", "id" : "ITEM-1", "issue" : "5956", "issued" : { "date-parts" : [ [ "2009", "11", "20" ] ] }, "page" : "1115-7", "title" : "A first-generation haplotype map of maize.", "type" : "article-journal", "volume" : "326" }, "uris" : [ "http://www.mendeley.com/documents/?uuid=f5b8b11a-efc8-4e7c-9be5-4f81f011b841" ] } ], "mendeley" : { "formattedCitation" : "(Gore et al. 2009)", "plainTextFormattedCitation" : "(Gore et al. 2009)", "previouslyFormattedCitation" : "(Gore et al. 2009)" }, "properties" : { "noteIndex" : 0 }, "schema" : "https://github.com/citation-style-language/schema/raw/master/csl-citation.json" }</w:instrText>
      </w:r>
      <w:r w:rsidR="00C557DC">
        <w:fldChar w:fldCharType="separate"/>
      </w:r>
      <w:r w:rsidR="00780438" w:rsidRPr="00780438">
        <w:rPr>
          <w:noProof/>
        </w:rPr>
        <w:t>(Gore et al. 2009)</w:t>
      </w:r>
      <w:r w:rsidR="00C557DC">
        <w:fldChar w:fldCharType="end"/>
      </w:r>
      <w:r>
        <w:t xml:space="preserve">, the maize HapMap2 </w:t>
      </w:r>
      <w:r w:rsidR="00C557DC">
        <w:fldChar w:fldCharType="begin" w:fldLock="1"/>
      </w:r>
      <w:r w:rsidR="005E0212">
        <w:instrText>ADDIN CSL_CITATION { "citationItems" : [ { "id" : "ITEM-1",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"ITEM-1",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"(Chia et al. 2012)", "plainTextFormattedCitation" : "(Chia et al. 2012)", "previouslyFormattedCitation" : "(Chia et al. 2012)" }, "properties" : { "noteIndex" : 0 }, "schema" : "https://github.com/citation-style-language/schema/raw/master/csl-citation.json" }</w:instrText>
      </w:r>
      <w:r w:rsidR="00C557DC">
        <w:fldChar w:fldCharType="separate"/>
      </w:r>
      <w:r w:rsidR="00780438" w:rsidRPr="00780438">
        <w:rPr>
          <w:noProof/>
        </w:rPr>
        <w:t>(Chia et al. 2012)</w:t>
      </w:r>
      <w:r w:rsidR="00C557DC">
        <w:fldChar w:fldCharType="end"/>
      </w:r>
      <w:r>
        <w:t xml:space="preserve">, as well as an additional </w:t>
      </w:r>
      <w:r w:rsidR="00052D84">
        <w:t>~</w:t>
      </w:r>
      <w:r>
        <w:t xml:space="preserve">800,000 putative copy-number variants from analysis of read depth counts in HapMap2 </w:t>
      </w:r>
      <w:r w:rsidR="003F1192">
        <w:fldChar w:fldCharType="begin" w:fldLock="1"/>
      </w:r>
      <w:r w:rsidR="005E0212">
        <w:instrText>ADDIN CSL_CITATION { "citationItems" : [ { "id" : "ITEM-1", "itemData" : { "DOI" : "10.1371/journal.pgen.1004845", "ISSN" : "1553-7404", "PMID" : "25474422", "abstract" : "Phenotypic variation in natural populations results from a combination of genetic effects, environmental effects, and gene-by-environment interactions. Despite the vast amount of genomic data becoming available, many pressing questions remain about the nature of genetic mutations that underlie functional variation. We present the results of combining genome-wide association analysis of 41 different phenotypes in \u223c 5,000 inbred maize lines to analyze patterns of high-resolution genetic association among of 28.9 million single-nucleotide polymorphisms (SNPs) and \u223c 800,000 copy-number variants (CNVs). We show that genic and intergenic regions have opposite patterns of enrichment, minor allele frequencies, and effect sizes, implying tradeoffs among the probability that a given polymorphism will have an effect, the detectable size of that effect, and its frequency in the population. We also find that genes tagged by GWAS are enriched for regulatory functions and are \u223c 50% more likely to have a paralog than expected by chance, indicating that gene regulation and gene duplication are strong drivers of phenotypic variation. These results will likely apply to many other organisms, especially ones with large and complex genomes like maize.", "author" : [ { "dropping-particle" : "", "family" : "Wallace", "given" : "Jason G", "non-dropping-particle" : "", "parse-names" : false, "suffix" : "" }, { "dropping-particle" : "", "family" : "Bradbury", "given" : "Peter J", "non-dropping-particle" : "", "parse-names" : false, "suffix" : "" }, { "dropping-particle" : "", "family" : "Zhang", "given" : "Nengyi", "non-dropping-particle" : "", "parse-names" : false, "suffix" : "" }, { "dropping-particle" : "", "family" : "Gibon", "given" : "Yves", "non-dropping-particle" : "", "parse-names" : false, "suffix" : "" }, { "dropping-particle" : "", "family" : "Stitt", "given" : "Mark", "non-dropping-particle" : "", "parse-names" : false, "suffix" : "" }, { "dropping-particle" : "", "family" : "Buckler", "given" : "Edward S", "non-dropping-particle" : "", "parse-names" : false, "suffix" : "" } ], "container-title" : "PLoS genetics", "id" : "ITEM-1", "issue" : "12", "issued" : { "date-parts" : [ [ "2014", "12", "4" ] ] }, "note" : "camoco chapter", "page" : "e1004845", "publisher" : "Public Library of Science", "title" : "Association mapping across numerous traits reveals patterns of functional variation in maize.", "type" : "article-journal", "volume" : "10" }, "uris" : [ "http://www.mendeley.com/documents/?uuid=21ac7590-656f-4971-859f-3959d6e82284" ] }, { "id" : "ITEM-2", "itemData" : { "DOI" : "10.1038/ng.2313", "ISSN" : "1546-1718", "PMID" : "22660545", "abstract" : "Whereas breeders have exploited diversity in maize for yield improvements, there has been limited progress in using beneficial alleles in undomesticated varieties. Characterizing standing variation in this complex genome has been challenging, with only a small fraction of it described to date. Using a population genetics scoring model, we identified 55 million SNPs in 103 lines across pre-domestication and domesticated Zea mays varieties, including a representative from the sister genus Tripsacum. We find that structural variations are pervasive in the Z. mays genome and are enriched at loci associated with important traits. By investigating the drivers of genome size variation, we find that the larger Tripsacum genome can be explained by transposable element abundance rather than an allopolyploid origin. In contrast, intraspecies genome size variation seems to be controlled by chromosomal knob content. There is tremendous overlap in key gene content in maize and Tripsacum, suggesting that adaptations from Tripsacum (for example, perennialism and frost and drought tolerance) can likely be integrated into maize.", "author" : [ { "dropping-particle" : "", "family" : "Chia", "given" : "Jer-Ming", "non-dropping-particle" : "", "parse-names" : false, "suffix" : "" }, { "dropping-particle" : "", "family" : "Song", "given" : "Chi", "non-dropping-particle" : "", "parse-names" : false, "suffix" : "" }, { "dropping-particle" : "", "family" : "Bradbury", "given" : "Peter J", "non-dropping-particle" : "", "parse-names" : false, "suffix" : "" }, { "dropping-particle" : "", "family" : "Costich", "given" : "Denise", "non-dropping-particle" : "", "parse-names" : false, "suffix" : "" }, { "dropping-particle" : "", "family" : "Leon", "given" : "Natalia", "non-dropping-particle" : "de", "parse-names" : false, "suffix" : "" }, { "dropping-particle" : "", "family" : "Doebley", "given" : "John", "non-dropping-particle" : "", "parse-names" : false, "suffix" : "" }, { "dropping-particle" : "", "family" : "Elshire", "given" : "Robert J", "non-dropping-particle" : "", "parse-names" : false, "suffix" : "" }, { "dropping-particle" : "", "family" : "Gaut", "given" : "Brandon", "non-dropping-particle" : "", "parse-names" : false, "suffix" : "" }, { "dropping-particle" : "", "family" : "Geller", "given" : "Laura", "non-dropping-particle" : "", "parse-names" : false, "suffix" : "" }, { "dropping-particle" : "", "family" : "Glaubitz", "given" : "Jeffrey C", "non-dropping-particle" : "", "parse-names" : false, "suffix" : "" }, { "dropping-particle" : "", "family" : "Gore", "given" : "Michael", "non-dropping-particle" : "", "parse-names" : false, "suffix" : "" }, { "dropping-particle" : "", "family" : "Guill", "given" : "Kate E", "non-dropping-particle" : "", "parse-names" : false, "suffix" : "" }, { "dropping-particle" : "", "family" : "Holland", "given" : "Jim", "non-dropping-particle" : "", "parse-names" : false, "suffix" : "" }, { "dropping-particle" : "", "family" : "Hufford", "given" : "Matthew B", "non-dropping-particle" : "", "parse-names" : false, "suffix" : "" }, { "dropping-particle" : "", "family" : "Lai", "given" : "Jinsheng", "non-dropping-particle" : "", "parse-names" : false, "suffix" : "" }, { "dropping-particle" : "", "family" : "Li", "given" : "Meng", "non-dropping-particle" : "", "parse-names" : false, "suffix" : "" }, { "dropping-particle" : "", "family" : "Liu", "given" : "Xin", "non-dropping-particle" : "", "parse-names" : false, "suffix" : "" }, { "dropping-particle" : "", "family" : "Lu", "given" : "Yanli", "non-dropping-particle" : "", "parse-names" : false, "suffix" : "" }, { "dropping-particle" : "", "family" : "McCombie", "given" : "Richard", "non-dropping-particle" : "", "parse-names" : false, "suffix" : "" }, { "dropping-particle" : "", "family" : "Nelson", "given" : "Rebecca", "non-dropping-particle" : "", "parse-names" : false, "suffix" : "" }, { "dropping-particle" : "", "family" : "Poland", "given" : "Jesse", "non-dropping-particle" : "", "parse-names" : false, "suffix" : "" }, { "dropping-particle" : "", "family" : "Prasanna", "given" : "Boddupalli M", "non-dropping-particle" : "", "parse-names" : false, "suffix" : "" }, { "dropping-particle" : "", "family" : "Pyh\u00e4j\u00e4rvi", "given" : "Tanja", "non-dropping-particle" : "", "parse-names" : false, "suffix" : "" }, { "dropping-particle" : "", "family" : "Rong", "given" : "Tingzhao", "non-dropping-particle" : "", "parse-names" : false, "suffix" : "" }, { "dropping-particle" : "", "family" : "Sekhon", "given" : "Rajandeep S", "non-dropping-particle" : "", "parse-names" : false, "suffix" : "" }, { "dropping-particle" : "", "family" : "Sun", "given" : "Qi", "non-dropping-particle" : "", "parse-names" : false, "suffix" : "" }, { "dropping-particle" : "", "family" : "Tenaillon", "given" : "Maud I", "non-dropping-particle" : "", "parse-names" : false, "suffix" : "" }, { "dropping-particle" : "", "family" : "Tian", "given" : "Feng", "non-dropping-particle" : "", "parse-names" : false, "suffix" : "" }, { "dropping-particle" : "", "family" : "Wang", "given" : "Jun", "non-dropping-particle" : "", "parse-names" : false, "suffix" : "" }, { "dropping-particle" : "", "family" : "Xu", "given" : "Xun", "non-dropping-particle" : "", "parse-names" : false, "suffix" : "" }, { "dropping-particle" : "", "family" : "Zhang", "given" : "Zhiwu", "non-dropping-particle" : "", "parse-names" : false, "suffix" : "" }, { "dropping-particle" : "", "family" : "Kaeppler", "given" : "Shawn M", "non-dropping-particle" : "", "parse-names" : false, "suffix" : "" }, { "dropping-particle" : "", "family" : "Ross-Ibarra", "given" : "Jeffrey", "non-dropping-particle" : "", "parse-names" : false, "suffix" : "" }, { "dropping-particle" : "", "family" : "McMullen", "given" : "Michael D", "non-dropping-particle" : "", "parse-names" : false, "suffix" : "" }, { "dropping-particle" : "", "family" : "Buckler", "given" : "Edward S", "non-dropping-particle" : "", "parse-names" : false, "suffix" : "" }, { "dropping-particle" : "", "family" : "Zhang", "given" : "Gengyun", "non-dropping-particle" : "", "parse-names" : false, "suffix" : "" }, { "dropping-particle" : "", "family" : "Xu", "given" : "Yunbi", "non-dropping-particle" : "", "parse-names" : false, "suffix" : "" }, { "dropping-particle" : "", "family" : "Ware", "given" : "Doreen", "non-dropping-particle" : "", "parse-names" : false, "suffix" : "" } ], "container-title" : "Nature genetics", "id" : "ITEM-2", "issue" : "7", "issued" : { "date-parts" : [ [ "2012", "7" ] ] }, "page" : "803-7", "publisher" : "Nature Publishing Group", "title" : "Maize HapMap2 identifies extant variation from a genome in flux.", "type" : "article-journal", "volume" : "44" }, "uris" : [ "http://www.mendeley.com/documents/?uuid=bf36075b-c98a-412c-a261-27c61f335fc2" ] } ], "mendeley" : { "formattedCitation" : "(Wallace et al. 2014; Chia et al. 2012)", "plainTextFormattedCitation" : "(Wallace et al. 2014; Chia et al. 2012)", "previouslyFormattedCitation" : "(Wallace et al. 2014; Chia et al. 2012)" }, "properties" : { "noteIndex" : 0 }, "schema" : "https://github.com/citation-style-language/schema/raw/master/csl-citation.json" }</w:instrText>
      </w:r>
      <w:r w:rsidR="003F1192">
        <w:fldChar w:fldCharType="separate"/>
      </w:r>
      <w:r w:rsidR="00780438" w:rsidRPr="00780438">
        <w:rPr>
          <w:noProof/>
        </w:rPr>
        <w:t>(Wallace et al. 2014; Chia et al. 2012)</w:t>
      </w:r>
      <w:r w:rsidR="003F1192">
        <w:fldChar w:fldCharType="end"/>
      </w:r>
      <w:r>
        <w:t xml:space="preserve">. These </w:t>
      </w:r>
      <w:r w:rsidR="00052D84">
        <w:t>~</w:t>
      </w:r>
      <w:r>
        <w:t>30 million markers were projected onto all 5,000 lines in the NAM population using low density markers obtained through GBS. A cutoff p-value value</w:t>
      </w:r>
      <w:r w:rsidR="00052D84">
        <w:t xml:space="preserve"> (p</w:t>
      </w:r>
      <w:r>
        <w:t xml:space="preserve"> </w:t>
      </w:r>
      <w:r w:rsidR="00052D84">
        <w:t xml:space="preserve">≤ </w:t>
      </w:r>
      <w:r>
        <w:t>1e-6</w:t>
      </w:r>
      <w:r w:rsidR="00052D84">
        <w:t>)</w:t>
      </w:r>
      <w:r>
        <w:t xml:space="preserve"> was used from inclusion in the final model. SNPs associated with elemental concentrations were considered significant in they were selected in more than 5 of the 100 models (Resample model inclusion probability (RMIP)</w:t>
      </w:r>
      <w:r w:rsidR="007549FD">
        <w:t>)</w:t>
      </w:r>
      <w:r w:rsidR="003F1192">
        <w:t xml:space="preserve"> </w:t>
      </w:r>
      <w:r w:rsidR="003F1192">
        <w:fldChar w:fldCharType="begin" w:fldLock="1"/>
      </w:r>
      <w:r w:rsidR="005E0212">
        <w:instrText>ADDIN CSL_CITATION { "citationItems" : [ { "id" : "ITEM-1", "itemData" : { "DOI" : "10.1534/genetics.109.100727", "ISSN" : "1943-2631", "PMID" : "19474203", "abstract" : "Highly recombinant populations derived from inbred lines, such as advanced intercross lines and heterogeneous stocks, can be used to map loci far more accurately than is possible with standard intercrosses. However, the varying degrees of relatedness that exist between individuals complicate analysis, potentially leading to many false positive signals. We describe a method to deal with these problems that does not require pedigree information and accounts for model uncertainty through model averaging. In our method, we select multiple quantitative trait loci (QTL) models using forward selection applied to resampled data sets obtained by nonparametric bootstrapping and subsampling. We provide model-averaged statistics about the probability of loci or of multilocus regions being included in model selection, and this leads to more accurate identification of QTL than by single-locus mapping. The generality of our approach means it can potentially be applied to any population of unknown structure.", "author" : [ { "dropping-particle" : "", "family" : "Valdar", "given" : "William", "non-dropping-particle" : "", "parse-names" : false, "suffix" : "" }, { "dropping-particle" : "", "family" : "Holmes", "given" : "Christopher C", "non-dropping-particle" : "", "parse-names" : false, "suffix" : "" }, { "dropping-particle" : "", "family" : "Mott", "given" : "Richard", "non-dropping-particle" : "", "parse-names" : false, "suffix" : "" }, { "dropping-particle" : "", "family" : "Flint", "given" : "Jonathan", "non-dropping-particle" : "", "parse-names" : false, "suffix" : "" } ], "container-title" : "Genetics", "id" : "ITEM-1", "issue" : "4", "issued" : { "date-parts" : [ [ "2009", "8", "1" ] ] }, "note" : "RMIP", "page" : "1263-77", "title" : "Mapping in structured populations by resample model averaging.", "type" : "article-journal", "volume" : "182" }, "uris" : [ "http://www.mendeley.com/documents/?uuid=0460ad58-268d-4942-bf2e-634854f03eb1" ] } ], "mendeley" : { "formattedCitation" : "(Valdar et al. 2009)", "plainTextFormattedCitation" : "(Valdar et al. 2009)", "previouslyFormattedCitation" : "(Valdar et al. 2009)" }, "properties" : { "noteIndex" : 0 }, "schema" : "https://github.com/citation-style-language/schema/raw/master/csl-citation.json" }</w:instrText>
      </w:r>
      <w:r w:rsidR="003F1192">
        <w:fldChar w:fldCharType="separate"/>
      </w:r>
      <w:r w:rsidR="00780438" w:rsidRPr="00780438">
        <w:rPr>
          <w:noProof/>
        </w:rPr>
        <w:t>(Valdar et al. 2009)</w:t>
      </w:r>
      <w:r w:rsidR="003F1192">
        <w:fldChar w:fldCharType="end"/>
      </w:r>
    </w:p>
    <w:p w14:paraId="13268F5B" w14:textId="77777777" w:rsidR="00DF4642" w:rsidRDefault="00DF4642" w:rsidP="00DF4642">
      <w:pPr>
        <w:pStyle w:val="Heading2"/>
      </w:pPr>
      <w:r>
        <w:t xml:space="preserve">Identifying </w:t>
      </w:r>
      <w:r w:rsidR="005E0894">
        <w:t xml:space="preserve">ionome </w:t>
      </w:r>
      <w:r>
        <w:t>high priority overlap (HPO) genes and HPO+ genes</w:t>
      </w:r>
    </w:p>
    <w:p w14:paraId="49566209" w14:textId="77777777" w:rsidR="005E0894" w:rsidRDefault="005E0894" w:rsidP="005E0894">
      <w:r>
        <w:t>Gene specific density and locality were calculated for candidate genes identified from ionome GWAS</w:t>
      </w:r>
      <w:r w:rsidR="00230BB6">
        <w:t xml:space="preserve"> as well as for 1000 random sets of genes of the same size</w:t>
      </w:r>
      <w:r>
        <w:t>.</w:t>
      </w:r>
      <w:r w:rsidR="00230BB6">
        <w:t xml:space="preserve"> Gene specific metrics were converted to the standard normal scale (Z-score) by subtracting the average gene specific score from the randomized set and dividing by the average randomized standard deviation. A false discovery rate was established by incrementally evaluating the number of GWAS candidates discovered at a Z-score threshold compared to the average number discovered in the random sets. For example, if 10 GWAS genes had a gene specific z-score of 3 and an average of 2.5</w:t>
      </w:r>
      <w:r w:rsidR="00493505">
        <w:t xml:space="preserve"> randomized </w:t>
      </w:r>
      <w:r w:rsidR="00230BB6">
        <w:t>genes (in the 1000 random sets) had a score of 3 or above, the FDR would be 25%.</w:t>
      </w:r>
    </w:p>
    <w:p w14:paraId="11FBD428" w14:textId="77777777" w:rsidR="00331862" w:rsidRDefault="006B0E79" w:rsidP="00331862">
      <w:r>
        <w:t xml:space="preserve">High priority </w:t>
      </w:r>
      <w:r w:rsidR="007737FD">
        <w:t xml:space="preserve">overlap (HPO) </w:t>
      </w:r>
      <w:r>
        <w:t xml:space="preserve">candidate genes for each element were identified by requiring candidate genes to have an </w:t>
      </w:r>
      <w:r w:rsidR="00AB0344">
        <w:t xml:space="preserve">co-expression </w:t>
      </w:r>
      <w:r>
        <w:t>FDR ≤ 30% in two or more SNP-to-gene mapping scenarios in the same co-expression network using the same co-expression metric (i.e. density or locality).</w:t>
      </w:r>
    </w:p>
    <w:p w14:paraId="0506B0B1" w14:textId="77777777" w:rsidR="00DF4642" w:rsidRDefault="00135F35" w:rsidP="00DF4642">
      <w:r>
        <w:t xml:space="preserve">HPO+ candidate gene sets were identified by taking the number of HPO genes discovered in each element (n genes) and querying each co-expression network for the set </w:t>
      </w:r>
      <w:r w:rsidR="0097375B">
        <w:t>of (n)</w:t>
      </w:r>
      <w:r>
        <w:t xml:space="preserve"> genes that had the strongest aggregate co-expression. For example, for the 18 HPO genes for P, and additional 18 genes (36 total) were added to the HPO+ set based on co-expression in each of the networks. Genes were added based on the sum of their co-expression to the original HPO set.</w:t>
      </w:r>
    </w:p>
    <w:p w14:paraId="6CB52594" w14:textId="77777777" w:rsidR="00331862" w:rsidRDefault="008134F4" w:rsidP="0019068B">
      <w:pPr>
        <w:pStyle w:val="Heading2"/>
      </w:pPr>
      <w:r>
        <w:lastRenderedPageBreak/>
        <w:t>Reduced accession ZmPAN networks</w:t>
      </w:r>
    </w:p>
    <w:p w14:paraId="7C6F9034" w14:textId="77777777" w:rsidR="00331862" w:rsidRDefault="00331862" w:rsidP="00331862">
      <w:r>
        <w:t>Both the ZmPAN and ZmRoot networks were rebuilt using only the 20 accessions in common between the 503 ZmPAN and 46 ZmRoot experimental data sets</w:t>
      </w:r>
      <w:r w:rsidR="0019068B">
        <w:t>.</w:t>
      </w:r>
      <w:r>
        <w:t xml:space="preserve"> The ZmPAN network was also built using the common set of 20 accessions as well as 26 accessions selected from the broader set of 503 to simulate the number of accessions used in the ZmRoot network</w:t>
      </w:r>
      <w:r w:rsidR="001D6527">
        <w:t>.</w:t>
      </w:r>
      <w:r w:rsidR="009430C5">
        <w:t xml:space="preserve"> Density and locality were assessed in these reduced accession networks using the same approach as the full datasets.</w:t>
      </w:r>
    </w:p>
    <w:p w14:paraId="5EFC1B64" w14:textId="77777777" w:rsidR="00331862" w:rsidRPr="00331862" w:rsidRDefault="00331862" w:rsidP="00331862"/>
    <w:p w14:paraId="08B3B8F4" w14:textId="77777777" w:rsidR="006B33EA" w:rsidRDefault="006B33EA" w:rsidP="006804EA">
      <w:pPr>
        <w:pStyle w:val="Heading1"/>
      </w:pPr>
      <w:r>
        <w:t>Acknowledgements</w:t>
      </w:r>
    </w:p>
    <w:p w14:paraId="71CB1226" w14:textId="77777777" w:rsidR="006B33EA" w:rsidRDefault="006B33EA" w:rsidP="006804EA">
      <w:pPr>
        <w:pStyle w:val="Heading1"/>
      </w:pPr>
      <w:r>
        <w:t>References</w:t>
      </w:r>
    </w:p>
    <w:p w14:paraId="5BC3495A" w14:textId="16651091" w:rsidR="00C80535" w:rsidRPr="00C80535" w:rsidRDefault="003F1192" w:rsidP="00C80535">
      <w:pPr>
        <w:widowControl w:val="0"/>
        <w:autoSpaceDE w:val="0"/>
        <w:autoSpaceDN w:val="0"/>
        <w:adjustRightInd w:val="0"/>
        <w:spacing w:line="240" w:lineRule="auto"/>
        <w:ind w:left="480" w:hanging="480"/>
        <w:rPr>
          <w:rFonts w:ascii="Calibri" w:hAnsi="Calibri" w:cs="Times New Roman"/>
          <w:noProof/>
          <w:szCs w:val="24"/>
        </w:rPr>
      </w:pPr>
      <w:r>
        <w:fldChar w:fldCharType="begin" w:fldLock="1"/>
      </w:r>
      <w:r>
        <w:instrText xml:space="preserve">ADDIN Mendeley Bibliography CSL_BIBLIOGRAPHY </w:instrText>
      </w:r>
      <w:r>
        <w:fldChar w:fldCharType="separate"/>
      </w:r>
      <w:r w:rsidR="00C80535" w:rsidRPr="00C80535">
        <w:rPr>
          <w:rFonts w:ascii="Calibri" w:hAnsi="Calibri" w:cs="Times New Roman"/>
          <w:noProof/>
          <w:szCs w:val="24"/>
        </w:rPr>
        <w:t xml:space="preserve">Anders, Simon, Paul Theodor Pyl, and Wolfgang Huber. 2014. “HTSeq - A Python Framework to Work with High-Throughput Sequencing Data.” </w:t>
      </w:r>
      <w:r w:rsidR="00C80535" w:rsidRPr="00C80535">
        <w:rPr>
          <w:rFonts w:ascii="Calibri" w:hAnsi="Calibri" w:cs="Times New Roman"/>
          <w:i/>
          <w:iCs/>
          <w:noProof/>
          <w:szCs w:val="24"/>
        </w:rPr>
        <w:t>Bioinformatics (Oxford, England)</w:t>
      </w:r>
      <w:r w:rsidR="00C80535" w:rsidRPr="00C80535">
        <w:rPr>
          <w:rFonts w:ascii="Calibri" w:hAnsi="Calibri" w:cs="Times New Roman"/>
          <w:noProof/>
          <w:szCs w:val="24"/>
        </w:rPr>
        <w:t xml:space="preserve"> 31 (2): 166–69. doi:10.1093/bioinformatics/btu638.</w:t>
      </w:r>
    </w:p>
    <w:p w14:paraId="6DE1E3D9"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Andorf, Carson M, Ethalinda K Cannon, John L Portwood, Jack M Gardiner, Lisa C Harper, Mary L Schaeffer, Bremen L Braun, et al. 2015. “MaizeGDB Update: New Tools, Data and Interface for the Maize Model Organism Database.” </w:t>
      </w:r>
      <w:r w:rsidRPr="00C80535">
        <w:rPr>
          <w:rFonts w:ascii="Calibri" w:hAnsi="Calibri" w:cs="Times New Roman"/>
          <w:i/>
          <w:iCs/>
          <w:noProof/>
          <w:szCs w:val="24"/>
        </w:rPr>
        <w:t>Nucleic Acids Research</w:t>
      </w:r>
      <w:r w:rsidRPr="00C80535">
        <w:rPr>
          <w:rFonts w:ascii="Calibri" w:hAnsi="Calibri" w:cs="Times New Roman"/>
          <w:noProof/>
          <w:szCs w:val="24"/>
        </w:rPr>
        <w:t>, gkv1007. doi:10.1093/nar/gkv1007.</w:t>
      </w:r>
    </w:p>
    <w:p w14:paraId="0DEEFA17"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Asaro, A., G. Ziegler, C. Ziyomo, O. Hoekenga, B. Dilkes, and I. Baxter. 2016. “The Interaction of Genotype and Environment Determines Variation in the Maize Kernel Ionome.” </w:t>
      </w:r>
      <w:r w:rsidRPr="00C80535">
        <w:rPr>
          <w:rFonts w:ascii="Calibri" w:hAnsi="Calibri" w:cs="Times New Roman"/>
          <w:i/>
          <w:iCs/>
          <w:noProof/>
          <w:szCs w:val="24"/>
        </w:rPr>
        <w:t>G3&amp;amp;#58; Genes|Genomes|Genetics</w:t>
      </w:r>
      <w:r w:rsidRPr="00C80535">
        <w:rPr>
          <w:rFonts w:ascii="Calibri" w:hAnsi="Calibri" w:cs="Times New Roman"/>
          <w:noProof/>
          <w:szCs w:val="24"/>
        </w:rPr>
        <w:t xml:space="preserve"> 6 (December): 4175–83. doi:10.1534/g3.116.034827.</w:t>
      </w:r>
    </w:p>
    <w:p w14:paraId="23FCFA61"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Badri, D. V., V. M. Loyola-Vargas, C. D. Broeckling, C. De-la-Pena, M. Jasinski, D. Santelia, E. Martinoia, et al. 2007. “Altered Profile of Secondary Metabolites in the Root Exudates of Arabidopsis ATP-Binding Cassette Transporter Mutants.” </w:t>
      </w:r>
      <w:r w:rsidRPr="00C80535">
        <w:rPr>
          <w:rFonts w:ascii="Calibri" w:hAnsi="Calibri" w:cs="Times New Roman"/>
          <w:i/>
          <w:iCs/>
          <w:noProof/>
          <w:szCs w:val="24"/>
        </w:rPr>
        <w:t>Plant Physiology</w:t>
      </w:r>
      <w:r w:rsidRPr="00C80535">
        <w:rPr>
          <w:rFonts w:ascii="Calibri" w:hAnsi="Calibri" w:cs="Times New Roman"/>
          <w:noProof/>
          <w:szCs w:val="24"/>
        </w:rPr>
        <w:t xml:space="preserve"> 146 (2): 762–71. doi:10.1104/pp.107.109587.</w:t>
      </w:r>
    </w:p>
    <w:p w14:paraId="3B1E33A7"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Baxter, Ivan. 2010. “Ionomics: The Functional Genomics of Elements.” </w:t>
      </w:r>
      <w:r w:rsidRPr="00C80535">
        <w:rPr>
          <w:rFonts w:ascii="Calibri" w:hAnsi="Calibri" w:cs="Times New Roman"/>
          <w:i/>
          <w:iCs/>
          <w:noProof/>
          <w:szCs w:val="24"/>
        </w:rPr>
        <w:t>Briefings in Functional Genomics</w:t>
      </w:r>
      <w:r w:rsidRPr="00C80535">
        <w:rPr>
          <w:rFonts w:ascii="Calibri" w:hAnsi="Calibri" w:cs="Times New Roman"/>
          <w:noProof/>
          <w:szCs w:val="24"/>
        </w:rPr>
        <w:t xml:space="preserve"> 9 (2): 149–56. doi:10.1093/bfgp/elp055.</w:t>
      </w:r>
    </w:p>
    <w:p w14:paraId="10B07466"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Baxter, Ivan, and Brian P Dilkes. 2012. “Elemental Profiles Reflect Plant Adaptations to the Environment.” </w:t>
      </w:r>
      <w:r w:rsidRPr="00C80535">
        <w:rPr>
          <w:rFonts w:ascii="Calibri" w:hAnsi="Calibri" w:cs="Times New Roman"/>
          <w:i/>
          <w:iCs/>
          <w:noProof/>
          <w:szCs w:val="24"/>
        </w:rPr>
        <w:t>Science (New York, N.Y.)</w:t>
      </w:r>
      <w:r w:rsidRPr="00C80535">
        <w:rPr>
          <w:rFonts w:ascii="Calibri" w:hAnsi="Calibri" w:cs="Times New Roman"/>
          <w:noProof/>
          <w:szCs w:val="24"/>
        </w:rPr>
        <w:t xml:space="preserve"> 336 (6089): 1661–63. doi:10.1126/science.1219992.</w:t>
      </w:r>
    </w:p>
    <w:p w14:paraId="5C6E21A7"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Baxter, Ivan R., Gregory Ziegler, Brett Lahner, Michael V. Mickelbart, Rachel Foley, John Danku, Paul Armstrong, David E. Salt, and Owen A. Hoekenga. 2014. “Single-Kernel Ionomic Profiles Are Highly Heritable Indicators of Genetic and Environmental Influences on Elemental Accumulation in Maize Grain (Zea Mays).” </w:t>
      </w:r>
      <w:r w:rsidRPr="00C80535">
        <w:rPr>
          <w:rFonts w:ascii="Calibri" w:hAnsi="Calibri" w:cs="Times New Roman"/>
          <w:i/>
          <w:iCs/>
          <w:noProof/>
          <w:szCs w:val="24"/>
        </w:rPr>
        <w:t>PLoS ONE</w:t>
      </w:r>
      <w:r w:rsidRPr="00C80535">
        <w:rPr>
          <w:rFonts w:ascii="Calibri" w:hAnsi="Calibri" w:cs="Times New Roman"/>
          <w:noProof/>
          <w:szCs w:val="24"/>
        </w:rPr>
        <w:t xml:space="preserve"> 9 (1). doi:10.1371/journal.pone.0087628.</w:t>
      </w:r>
    </w:p>
    <w:p w14:paraId="080DF124"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Baxter, Ivan R, Olga Vitek, Brett Lahner, Balasubramaniam Muthukumar, Monica Borghi, Joe Morrissey, Mary Lou Guerinot, and David E Salt. 2008. “The Leaf Ionome as a Multivariable System to Detect a Plant’s Physiological Status.” </w:t>
      </w:r>
      <w:r w:rsidRPr="00C80535">
        <w:rPr>
          <w:rFonts w:ascii="Calibri" w:hAnsi="Calibri" w:cs="Times New Roman"/>
          <w:i/>
          <w:iCs/>
          <w:noProof/>
          <w:szCs w:val="24"/>
        </w:rPr>
        <w:t>Proceedings of the National Academy of Sciences of the United States of America</w:t>
      </w:r>
      <w:r w:rsidRPr="00C80535">
        <w:rPr>
          <w:rFonts w:ascii="Calibri" w:hAnsi="Calibri" w:cs="Times New Roman"/>
          <w:noProof/>
          <w:szCs w:val="24"/>
        </w:rPr>
        <w:t xml:space="preserve"> 105 (33): 12081–86. doi:10.1073/pnas.0804175105.</w:t>
      </w:r>
    </w:p>
    <w:p w14:paraId="19E8B405"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Baxter, Ivan, Jason Tchieu, Michael R Sussman, Marc Boutry, Michael G Palmgren, Michael Gribskov, Jeffrey F Harper, and Kristian B Axelsen. 2003. “Genomic Comparison of P-Type ATPase Ion Pumps in Arabidopsis and Rice 1” 132 (June): 618–28. doi:10.1104/pp.103.021923.dresa.</w:t>
      </w:r>
    </w:p>
    <w:p w14:paraId="0F4ED14D"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Bradbury, Peter J, Zhiwu Zhang, Dallas E Kroon, Terry M Casstevens, Yogesh Ramdoss, and Edward S Buckler. 2007. “TASSEL: Software for Association Mapping of Complex Traits in Diverse Samples.” </w:t>
      </w:r>
      <w:r w:rsidRPr="00C80535">
        <w:rPr>
          <w:rFonts w:ascii="Calibri" w:hAnsi="Calibri" w:cs="Times New Roman"/>
          <w:i/>
          <w:iCs/>
          <w:noProof/>
          <w:szCs w:val="24"/>
        </w:rPr>
        <w:t>Bioinformatics (Oxford, England)</w:t>
      </w:r>
      <w:r w:rsidRPr="00C80535">
        <w:rPr>
          <w:rFonts w:ascii="Calibri" w:hAnsi="Calibri" w:cs="Times New Roman"/>
          <w:noProof/>
          <w:szCs w:val="24"/>
        </w:rPr>
        <w:t xml:space="preserve"> 23 (19): 2633–35. doi:10.1093/bioinformatics/btm308.</w:t>
      </w:r>
    </w:p>
    <w:p w14:paraId="5DC03443"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Buckler, Edward S, James B Holland, Peter J Bradbury, Charlotte B Acharya, Patrick J Brown, Chris Browne, Elhan Ersoz, et al. 2009. “The Genetic Architecture of Maize Flowering Time.” </w:t>
      </w:r>
      <w:r w:rsidRPr="00C80535">
        <w:rPr>
          <w:rFonts w:ascii="Calibri" w:hAnsi="Calibri" w:cs="Times New Roman"/>
          <w:i/>
          <w:iCs/>
          <w:noProof/>
          <w:szCs w:val="24"/>
        </w:rPr>
        <w:t>Science (New York, N.Y.)</w:t>
      </w:r>
      <w:r w:rsidRPr="00C80535">
        <w:rPr>
          <w:rFonts w:ascii="Calibri" w:hAnsi="Calibri" w:cs="Times New Roman"/>
          <w:noProof/>
          <w:szCs w:val="24"/>
        </w:rPr>
        <w:t xml:space="preserve"> 325 (5941): 714–18. doi:10.1126/science.1174276.</w:t>
      </w:r>
    </w:p>
    <w:p w14:paraId="31A1DE82"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Bunyavanich, Supinda, Eric E Schadt, Blanca E Himes, Jessica Lasky-Su, Weiliang Qiu, Ross Lazarus, John P Ziniti, et al. 2014. “Integrated Genome-Wide Association, Coexpression Network, and Expression Single Nucleotide Polymorphism Analysis Identifies Novel Pathway in Allergic Rhinitis.” </w:t>
      </w:r>
      <w:r w:rsidRPr="00C80535">
        <w:rPr>
          <w:rFonts w:ascii="Calibri" w:hAnsi="Calibri" w:cs="Times New Roman"/>
          <w:i/>
          <w:iCs/>
          <w:noProof/>
          <w:szCs w:val="24"/>
        </w:rPr>
        <w:t>BMC Medical Genomics</w:t>
      </w:r>
      <w:r w:rsidRPr="00C80535">
        <w:rPr>
          <w:rFonts w:ascii="Calibri" w:hAnsi="Calibri" w:cs="Times New Roman"/>
          <w:noProof/>
          <w:szCs w:val="24"/>
        </w:rPr>
        <w:t xml:space="preserve"> 7 (1): 48. doi:10.1186/1755-8794-7-48.</w:t>
      </w:r>
    </w:p>
    <w:p w14:paraId="29E1F7D8"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Calabrese, Gina M., Larry D. Mesner, Joseph P. Stains, Steven M. Tommasini, Mark C. Horowitz, Clifford J. Rosen, and Charles R. Farber. 2017. “Integrating GWAS and Co-Expression Network Data Identifies Bone Mineral Density Genes SPTBN1 and MARK3 and an Osteoblast Functional Module.” </w:t>
      </w:r>
      <w:r w:rsidRPr="00C80535">
        <w:rPr>
          <w:rFonts w:ascii="Calibri" w:hAnsi="Calibri" w:cs="Times New Roman"/>
          <w:i/>
          <w:iCs/>
          <w:noProof/>
          <w:szCs w:val="24"/>
        </w:rPr>
        <w:t>Cell Systems</w:t>
      </w:r>
      <w:r w:rsidRPr="00C80535">
        <w:rPr>
          <w:rFonts w:ascii="Calibri" w:hAnsi="Calibri" w:cs="Times New Roman"/>
          <w:noProof/>
          <w:szCs w:val="24"/>
        </w:rPr>
        <w:t xml:space="preserve"> 4 (1). Elsevier Inc.: 46–59.e4. doi:10.1016/j.cels.2016.10.014.</w:t>
      </w:r>
    </w:p>
    <w:p w14:paraId="5CEDF268"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Caldwell, Katherine S., Joanne Russell, Peter Langridge, and Wayne Powell. 2006. “Extreme Population-Dependent Linkage Disequilibrium Detected in an Inbreeding Plant Species, Hordeum Vulgare.” </w:t>
      </w:r>
      <w:r w:rsidRPr="00C80535">
        <w:rPr>
          <w:rFonts w:ascii="Calibri" w:hAnsi="Calibri" w:cs="Times New Roman"/>
          <w:i/>
          <w:iCs/>
          <w:noProof/>
          <w:szCs w:val="24"/>
        </w:rPr>
        <w:t>Genetics</w:t>
      </w:r>
      <w:r w:rsidRPr="00C80535">
        <w:rPr>
          <w:rFonts w:ascii="Calibri" w:hAnsi="Calibri" w:cs="Times New Roman"/>
          <w:noProof/>
          <w:szCs w:val="24"/>
        </w:rPr>
        <w:t xml:space="preserve"> 172 (1): 557–67. doi:10.1534/genetics.104.038489.</w:t>
      </w:r>
    </w:p>
    <w:p w14:paraId="2F7970ED"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Castelletti, Sara, Roberto Tuberosa, Massimo Pindo, and Silvio Salvi. 2014. “A MITE Transposon Insertion Is Associated with Differential Methylation at the Maize Flowering Time QTL Vgt1.” </w:t>
      </w:r>
      <w:r w:rsidRPr="00C80535">
        <w:rPr>
          <w:rFonts w:ascii="Calibri" w:hAnsi="Calibri" w:cs="Times New Roman"/>
          <w:i/>
          <w:iCs/>
          <w:noProof/>
          <w:szCs w:val="24"/>
        </w:rPr>
        <w:t>G3 (Bethesda, Md.)</w:t>
      </w:r>
      <w:r w:rsidRPr="00C80535">
        <w:rPr>
          <w:rFonts w:ascii="Calibri" w:hAnsi="Calibri" w:cs="Times New Roman"/>
          <w:noProof/>
          <w:szCs w:val="24"/>
        </w:rPr>
        <w:t xml:space="preserve"> 4 (5): 805–12. doi:10.1534/g3.114.010686.</w:t>
      </w:r>
    </w:p>
    <w:p w14:paraId="60EDF236"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Chao, D.-Y., K. Gable, M. Chen, I. Baxter, C. R. Dietrich, E. B. Cahoon, M. L. Guerinot, et al. 2011. “Sphingolipids in the Root Play an Important Role in Regulating the Leaf Ionome in Arabidopsis Thaliana.” </w:t>
      </w:r>
      <w:r w:rsidRPr="00C80535">
        <w:rPr>
          <w:rFonts w:ascii="Calibri" w:hAnsi="Calibri" w:cs="Times New Roman"/>
          <w:i/>
          <w:iCs/>
          <w:noProof/>
          <w:szCs w:val="24"/>
        </w:rPr>
        <w:t>The Plant Cell</w:t>
      </w:r>
      <w:r w:rsidRPr="00C80535">
        <w:rPr>
          <w:rFonts w:ascii="Calibri" w:hAnsi="Calibri" w:cs="Times New Roman"/>
          <w:noProof/>
          <w:szCs w:val="24"/>
        </w:rPr>
        <w:t xml:space="preserve"> 23 (3): 1061–81. doi:10.1105/tpc.110.079095.</w:t>
      </w:r>
    </w:p>
    <w:p w14:paraId="2371F1B6"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Chia, Jer-Ming, Chi Song, Peter J Bradbury, Denise Costich, Natalia de Leon, John Doebley, Robert J Elshire, et al. 2012. “Maize HapMap2 Identifies Extant Variation from a Genome in Flux.” </w:t>
      </w:r>
      <w:r w:rsidRPr="00C80535">
        <w:rPr>
          <w:rFonts w:ascii="Calibri" w:hAnsi="Calibri" w:cs="Times New Roman"/>
          <w:i/>
          <w:iCs/>
          <w:noProof/>
          <w:szCs w:val="24"/>
        </w:rPr>
        <w:t>Nature Genetics</w:t>
      </w:r>
      <w:r w:rsidRPr="00C80535">
        <w:rPr>
          <w:rFonts w:ascii="Calibri" w:hAnsi="Calibri" w:cs="Times New Roman"/>
          <w:noProof/>
          <w:szCs w:val="24"/>
        </w:rPr>
        <w:t xml:space="preserve"> 44 (7). Nature Publishing Group: 803–7. doi:10.1038/ng.2313.</w:t>
      </w:r>
    </w:p>
    <w:p w14:paraId="6552A2C4"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Clark, Richard M, Tina Nussbaum Wagler, Pablo Quijada, and John Doebley. 2006. “A Distant Upstream Enhancer at the Maize Domestication Gene tb1 Has Pleiotropic Effects on Plant and Inflorescent Architecture.” </w:t>
      </w:r>
      <w:r w:rsidRPr="00C80535">
        <w:rPr>
          <w:rFonts w:ascii="Calibri" w:hAnsi="Calibri" w:cs="Times New Roman"/>
          <w:i/>
          <w:iCs/>
          <w:noProof/>
          <w:szCs w:val="24"/>
        </w:rPr>
        <w:t>Nature Genetics</w:t>
      </w:r>
      <w:r w:rsidRPr="00C80535">
        <w:rPr>
          <w:rFonts w:ascii="Calibri" w:hAnsi="Calibri" w:cs="Times New Roman"/>
          <w:noProof/>
          <w:szCs w:val="24"/>
        </w:rPr>
        <w:t xml:space="preserve"> 38 (5): 594–97. doi:10.1038/ng1784.</w:t>
      </w:r>
    </w:p>
    <w:p w14:paraId="2E3B1644"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Cook, Jason P, Michael D McMullen, James B Holland, Feng Tian, Peter Bradbury, Jeffrey Ross-Ibarra, Edward S Buckler, and Sherry a Flint-Garcia. 2012. “Genetic Architecture of Maize Kernel Composition in the Nested Association Mapping and Inbred Association Panels.” </w:t>
      </w:r>
      <w:r w:rsidRPr="00C80535">
        <w:rPr>
          <w:rFonts w:ascii="Calibri" w:hAnsi="Calibri" w:cs="Times New Roman"/>
          <w:i/>
          <w:iCs/>
          <w:noProof/>
          <w:szCs w:val="24"/>
        </w:rPr>
        <w:t>Plant Physiology</w:t>
      </w:r>
      <w:r w:rsidRPr="00C80535">
        <w:rPr>
          <w:rFonts w:ascii="Calibri" w:hAnsi="Calibri" w:cs="Times New Roman"/>
          <w:noProof/>
          <w:szCs w:val="24"/>
        </w:rPr>
        <w:t xml:space="preserve"> 158 (2): 824–34. doi:10.1104/pp.111.185033.</w:t>
      </w:r>
    </w:p>
    <w:p w14:paraId="2BD1F91C"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Davies, Laurie, and Ursula Gather. 2012. “The Identification of Multiple Outliers.” </w:t>
      </w:r>
      <w:r w:rsidRPr="00C80535">
        <w:rPr>
          <w:rFonts w:ascii="Calibri" w:hAnsi="Calibri" w:cs="Times New Roman"/>
          <w:i/>
          <w:iCs/>
          <w:noProof/>
          <w:szCs w:val="24"/>
        </w:rPr>
        <w:t>Journal of the American Statistical Association</w:t>
      </w:r>
      <w:r w:rsidRPr="00C80535">
        <w:rPr>
          <w:rFonts w:ascii="Calibri" w:hAnsi="Calibri" w:cs="Times New Roman"/>
          <w:noProof/>
          <w:szCs w:val="24"/>
        </w:rPr>
        <w:t>, February. Taylor &amp; Francis Group. http://www.tandfonline.com/doi/abs/10.1080/01621459.1993.10476339.</w:t>
      </w:r>
    </w:p>
    <w:p w14:paraId="314E68CF"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Dongen, Stijn van. 2000. “MCL: A Cluster Algoithm for Graphs.” Center for Information Workshop.</w:t>
      </w:r>
    </w:p>
    <w:p w14:paraId="2817AB89"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Elshire, Robert J, Jeffrey C Glaubitz, Qi Sun, Jesse A Poland, Ken Kawamoto, Edward S Buckler, and Sharon E Mitchell. 2011. “A Robust, Simple Genotyping-by-Sequencing (GBS) Approach for High Diversity Species.” </w:t>
      </w:r>
      <w:r w:rsidRPr="00C80535">
        <w:rPr>
          <w:rFonts w:ascii="Calibri" w:hAnsi="Calibri" w:cs="Times New Roman"/>
          <w:i/>
          <w:iCs/>
          <w:noProof/>
          <w:szCs w:val="24"/>
        </w:rPr>
        <w:t>PloS One</w:t>
      </w:r>
      <w:r w:rsidRPr="00C80535">
        <w:rPr>
          <w:rFonts w:ascii="Calibri" w:hAnsi="Calibri" w:cs="Times New Roman"/>
          <w:noProof/>
          <w:szCs w:val="24"/>
        </w:rPr>
        <w:t xml:space="preserve"> 6 (5): e19379. doi:10.1371/journal.pone.0019379.</w:t>
      </w:r>
    </w:p>
    <w:p w14:paraId="2F1C748C"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Fan, Jilian, Zhiyang Zhai, Chengshi Yan, and Changcheng Xu. 2015. “Arabidopsis TRIGALACTOSYLDIACYLGLYCEROL5 Interacts with TGD1, TGD2, and TGD4 to Facilitate Lipid Transfer from the Endoplasmic Reticulum to Plastids.” </w:t>
      </w:r>
      <w:r w:rsidRPr="00C80535">
        <w:rPr>
          <w:rFonts w:ascii="Calibri" w:hAnsi="Calibri" w:cs="Times New Roman"/>
          <w:i/>
          <w:iCs/>
          <w:noProof/>
          <w:szCs w:val="24"/>
        </w:rPr>
        <w:t>The Plant Cell</w:t>
      </w:r>
      <w:r w:rsidRPr="00C80535">
        <w:rPr>
          <w:rFonts w:ascii="Calibri" w:hAnsi="Calibri" w:cs="Times New Roman"/>
          <w:noProof/>
          <w:szCs w:val="24"/>
        </w:rPr>
        <w:t xml:space="preserve"> 27 (October): tpc.15.00394. doi:10.1105/tpc.15.00394.</w:t>
      </w:r>
    </w:p>
    <w:p w14:paraId="71AFE72A"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Fu, Jingye, Fei Ren, Xuan Lu, Hongjie Mao, Meimei Xu, Jörg Degenhardt, Reuben J. Peters, and Qiang Wang. 2016. “A Tandem Array of </w:t>
      </w:r>
      <w:r w:rsidRPr="00C80535">
        <w:rPr>
          <w:rFonts w:ascii="Calibri" w:hAnsi="Calibri" w:cs="Times New Roman"/>
          <w:i/>
          <w:iCs/>
          <w:noProof/>
          <w:szCs w:val="24"/>
        </w:rPr>
        <w:t>Ent</w:t>
      </w:r>
      <w:r w:rsidRPr="00C80535">
        <w:rPr>
          <w:rFonts w:ascii="Calibri" w:hAnsi="Calibri" w:cs="Times New Roman"/>
          <w:noProof/>
          <w:szCs w:val="24"/>
        </w:rPr>
        <w:t xml:space="preserve"> -Kaurene Synthases in Maize with Roles in Gibberellin and More Specialized Metabolism.” </w:t>
      </w:r>
      <w:r w:rsidRPr="00C80535">
        <w:rPr>
          <w:rFonts w:ascii="Calibri" w:hAnsi="Calibri" w:cs="Times New Roman"/>
          <w:i/>
          <w:iCs/>
          <w:noProof/>
          <w:szCs w:val="24"/>
        </w:rPr>
        <w:t>Plant Physiology</w:t>
      </w:r>
      <w:r w:rsidRPr="00C80535">
        <w:rPr>
          <w:rFonts w:ascii="Calibri" w:hAnsi="Calibri" w:cs="Times New Roman"/>
          <w:noProof/>
          <w:szCs w:val="24"/>
        </w:rPr>
        <w:t xml:space="preserve"> 170 (2): 742–51. doi:10.1104/pp.15.01727.</w:t>
      </w:r>
    </w:p>
    <w:p w14:paraId="04441AF7"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Ghazalpour, Anatole, Sudheer Doss, Bin Zhang, Susanna Wang, Christopher Plaisier, Ruth Castellanos, Alec Brozell, et al. 2006. “Integrating Genetic and Network Analysis to Characterize Genes Related to Mouse Weight.” Edited by Greg Gibson. </w:t>
      </w:r>
      <w:r w:rsidRPr="00C80535">
        <w:rPr>
          <w:rFonts w:ascii="Calibri" w:hAnsi="Calibri" w:cs="Times New Roman"/>
          <w:i/>
          <w:iCs/>
          <w:noProof/>
          <w:szCs w:val="24"/>
        </w:rPr>
        <w:t>PLoS Genetics</w:t>
      </w:r>
      <w:r w:rsidRPr="00C80535">
        <w:rPr>
          <w:rFonts w:ascii="Calibri" w:hAnsi="Calibri" w:cs="Times New Roman"/>
          <w:noProof/>
          <w:szCs w:val="24"/>
        </w:rPr>
        <w:t xml:space="preserve"> 2 (8). Public Library of Science: e130. doi:10.1371/journal.pgen.0020130.</w:t>
      </w:r>
    </w:p>
    <w:p w14:paraId="43CB2E00"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Gore, Michael a, Jer-Ming Chia, Robert J Elshire, Qi Sun, Elhan S Ersoz, Bonnie L Hurwitz, Jason a Peiffer, et al. 2009. “A First-Generation Haplotype Map of Maize.” </w:t>
      </w:r>
      <w:r w:rsidRPr="00C80535">
        <w:rPr>
          <w:rFonts w:ascii="Calibri" w:hAnsi="Calibri" w:cs="Times New Roman"/>
          <w:i/>
          <w:iCs/>
          <w:noProof/>
          <w:szCs w:val="24"/>
        </w:rPr>
        <w:t>Science (New York, N.Y.)</w:t>
      </w:r>
      <w:r w:rsidRPr="00C80535">
        <w:rPr>
          <w:rFonts w:ascii="Calibri" w:hAnsi="Calibri" w:cs="Times New Roman"/>
          <w:noProof/>
          <w:szCs w:val="24"/>
        </w:rPr>
        <w:t xml:space="preserve"> 326 (5956): 1115–17. doi:10.1126/science.1177837.</w:t>
      </w:r>
    </w:p>
    <w:p w14:paraId="64B09FA6"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Guerinot, Mary Lou, and David E Salt. 2017. “Fortified Foods and Phytoremediation . Two Sides of the Same Coin 1” 3755.</w:t>
      </w:r>
    </w:p>
    <w:p w14:paraId="66E9817D"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Harris, M a, J Clark, a Ireland, J Lomax, M Ashburner, R Foulger, K Eilbeck, et al. 2004. “The Gene Ontology (GO) Database and Informatics Resource.” </w:t>
      </w:r>
      <w:r w:rsidRPr="00C80535">
        <w:rPr>
          <w:rFonts w:ascii="Calibri" w:hAnsi="Calibri" w:cs="Times New Roman"/>
          <w:i/>
          <w:iCs/>
          <w:noProof/>
          <w:szCs w:val="24"/>
        </w:rPr>
        <w:t>Nucleic Acids Research</w:t>
      </w:r>
      <w:r w:rsidRPr="00C80535">
        <w:rPr>
          <w:rFonts w:ascii="Calibri" w:hAnsi="Calibri" w:cs="Times New Roman"/>
          <w:noProof/>
          <w:szCs w:val="24"/>
        </w:rPr>
        <w:t xml:space="preserve"> 32 (Database issue): D258-61. doi:10.1093/nar/gkh036.</w:t>
      </w:r>
    </w:p>
    <w:p w14:paraId="27197E9D"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Hirsch, Candice N, Jillian M Foerster, James M Johnson, Rajandeep S Sekhon, German Muttoni, Brieanne Vaillancourt, Francisco Peñagaricano, et al. 2014. “Insights into the Maize Pan-Genome and Pan-Transcriptome.” </w:t>
      </w:r>
      <w:r w:rsidRPr="00C80535">
        <w:rPr>
          <w:rFonts w:ascii="Calibri" w:hAnsi="Calibri" w:cs="Times New Roman"/>
          <w:i/>
          <w:iCs/>
          <w:noProof/>
          <w:szCs w:val="24"/>
        </w:rPr>
        <w:t>The Plant Cell</w:t>
      </w:r>
      <w:r w:rsidRPr="00C80535">
        <w:rPr>
          <w:rFonts w:ascii="Calibri" w:hAnsi="Calibri" w:cs="Times New Roman"/>
          <w:noProof/>
          <w:szCs w:val="24"/>
        </w:rPr>
        <w:t xml:space="preserve"> 26 (1): 121–35. doi:10.1105/tpc.113.119982.</w:t>
      </w:r>
    </w:p>
    <w:p w14:paraId="181B1D96"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Hung, H-Y, C Browne, K Guill, N Coles, M Eller, A Garcia, N Lepak, et al. 2012. “The Relationship between Parental Genetic or Phenotypic Divergence and Progeny Variation in the Maize Nested Association Mapping Population.” </w:t>
      </w:r>
      <w:r w:rsidRPr="00C80535">
        <w:rPr>
          <w:rFonts w:ascii="Calibri" w:hAnsi="Calibri" w:cs="Times New Roman"/>
          <w:i/>
          <w:iCs/>
          <w:noProof/>
          <w:szCs w:val="24"/>
        </w:rPr>
        <w:t>Heredity</w:t>
      </w:r>
      <w:r w:rsidRPr="00C80535">
        <w:rPr>
          <w:rFonts w:ascii="Calibri" w:hAnsi="Calibri" w:cs="Times New Roman"/>
          <w:noProof/>
          <w:szCs w:val="24"/>
        </w:rPr>
        <w:t xml:space="preserve"> 108 (5): 490–99. doi:10.1038/hdy.2011.103.</w:t>
      </w:r>
    </w:p>
    <w:p w14:paraId="634AC115"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Katagiri, Takeshi, Kanako Ishiyama, Tomohiko Kato, Satoshi Tabata, Masatomo Kobayashi, and Kazuo Shinozaki. 2005. “An Important Role of Phosphatidic Acid in ABA Signaling during Germination in Arabidopsis Thaliana.” </w:t>
      </w:r>
      <w:r w:rsidRPr="00C80535">
        <w:rPr>
          <w:rFonts w:ascii="Calibri" w:hAnsi="Calibri" w:cs="Times New Roman"/>
          <w:i/>
          <w:iCs/>
          <w:noProof/>
          <w:szCs w:val="24"/>
        </w:rPr>
        <w:t>Plant Journal</w:t>
      </w:r>
      <w:r w:rsidRPr="00C80535">
        <w:rPr>
          <w:rFonts w:ascii="Calibri" w:hAnsi="Calibri" w:cs="Times New Roman"/>
          <w:noProof/>
          <w:szCs w:val="24"/>
        </w:rPr>
        <w:t xml:space="preserve"> 43 (1): 107–17. doi:10.1111/j.1365-313X.2005.02431.x.</w:t>
      </w:r>
    </w:p>
    <w:p w14:paraId="45DE284E"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Koch, Evan, Mickey Ristroph, and Mark Kirkpatrick. 2013. “Long Range Linkage Disequilibrium across the Human Genome” 8 (12). doi:10.1371/journal.pone.0080754.</w:t>
      </w:r>
    </w:p>
    <w:p w14:paraId="76BD24D4"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Kump, Kristen L, Peter J Bradbury, Randall J Wisser, Edward S Buckler, Araby R Belcher, Marco a Oropeza-Rosas, John C Zwonitzer, et al. 2011. “Genome-Wide Association Study of Quantitative Resistance to Southern Leaf Blight in the Maize Nested Association Mapping Population.” </w:t>
      </w:r>
      <w:r w:rsidRPr="00C80535">
        <w:rPr>
          <w:rFonts w:ascii="Calibri" w:hAnsi="Calibri" w:cs="Times New Roman"/>
          <w:i/>
          <w:iCs/>
          <w:noProof/>
          <w:szCs w:val="24"/>
        </w:rPr>
        <w:t>Nature Genetics</w:t>
      </w:r>
      <w:r w:rsidRPr="00C80535">
        <w:rPr>
          <w:rFonts w:ascii="Calibri" w:hAnsi="Calibri" w:cs="Times New Roman"/>
          <w:noProof/>
          <w:szCs w:val="24"/>
        </w:rPr>
        <w:t xml:space="preserve"> 43 (2): 163–68. doi:10.1038/ng.747.</w:t>
      </w:r>
    </w:p>
    <w:p w14:paraId="513AD9D1"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Lawrence, Carolyn J, Qunfeng Dong, Mary L Polacco, Trent E Seigfried, and Volker Brendel. 2004. “MaizeGDB, the Community Database for Maize Genetics and Genomics.” </w:t>
      </w:r>
      <w:r w:rsidRPr="00C80535">
        <w:rPr>
          <w:rFonts w:ascii="Calibri" w:hAnsi="Calibri" w:cs="Times New Roman"/>
          <w:i/>
          <w:iCs/>
          <w:noProof/>
          <w:szCs w:val="24"/>
        </w:rPr>
        <w:t>Nucleic Acids Research</w:t>
      </w:r>
      <w:r w:rsidRPr="00C80535">
        <w:rPr>
          <w:rFonts w:ascii="Calibri" w:hAnsi="Calibri" w:cs="Times New Roman"/>
          <w:noProof/>
          <w:szCs w:val="24"/>
        </w:rPr>
        <w:t xml:space="preserve"> 32 (Database issue): D393-7. doi:10.1093/nar/gkh011.</w:t>
      </w:r>
    </w:p>
    <w:p w14:paraId="59C30A0E"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Li, Heng, and Richard Durbin. 2009. “Fast and Accurate Short Read Alignment with Burrows-Wheeler Transform.” </w:t>
      </w:r>
      <w:r w:rsidRPr="00C80535">
        <w:rPr>
          <w:rFonts w:ascii="Calibri" w:hAnsi="Calibri" w:cs="Times New Roman"/>
          <w:i/>
          <w:iCs/>
          <w:noProof/>
          <w:szCs w:val="24"/>
        </w:rPr>
        <w:t>Bioinformatics (Oxford, England)</w:t>
      </w:r>
      <w:r w:rsidRPr="00C80535">
        <w:rPr>
          <w:rFonts w:ascii="Calibri" w:hAnsi="Calibri" w:cs="Times New Roman"/>
          <w:noProof/>
          <w:szCs w:val="24"/>
        </w:rPr>
        <w:t xml:space="preserve"> 25 (14): 1754–60. doi:10.1093/bioinformatics/btp324.</w:t>
      </w:r>
    </w:p>
    <w:p w14:paraId="2A65A0D7"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Li, Min, Jian-er Chen, Jian-xin Wang, Bin Hu, and Gang Chen. 2008. “Modifying the DPClus Algorithm for Identifying Protein Complexes Based on New Topological Structures.” </w:t>
      </w:r>
      <w:r w:rsidRPr="00C80535">
        <w:rPr>
          <w:rFonts w:ascii="Calibri" w:hAnsi="Calibri" w:cs="Times New Roman"/>
          <w:i/>
          <w:iCs/>
          <w:noProof/>
          <w:szCs w:val="24"/>
        </w:rPr>
        <w:t>BMC Bioinformatics</w:t>
      </w:r>
      <w:r w:rsidRPr="00C80535">
        <w:rPr>
          <w:rFonts w:ascii="Calibri" w:hAnsi="Calibri" w:cs="Times New Roman"/>
          <w:noProof/>
          <w:szCs w:val="24"/>
        </w:rPr>
        <w:t xml:space="preserve"> 9 (1). BioMed Central: 398. doi:10.1186/1471-2105-9-398.</w:t>
      </w:r>
    </w:p>
    <w:p w14:paraId="17D82536"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Lindgreen, Stinus. 2012. “AdapterRemoval: Easy Cleaning of next-Generation Sequencing Reads.” </w:t>
      </w:r>
      <w:r w:rsidRPr="00C80535">
        <w:rPr>
          <w:rFonts w:ascii="Calibri" w:hAnsi="Calibri" w:cs="Times New Roman"/>
          <w:i/>
          <w:iCs/>
          <w:noProof/>
          <w:szCs w:val="24"/>
        </w:rPr>
        <w:t>BMC Research Notes</w:t>
      </w:r>
      <w:r w:rsidRPr="00C80535">
        <w:rPr>
          <w:rFonts w:ascii="Calibri" w:hAnsi="Calibri" w:cs="Times New Roman"/>
          <w:noProof/>
          <w:szCs w:val="24"/>
        </w:rPr>
        <w:t xml:space="preserve"> 5 (1): 337. doi:10.1186/1756-0500-5-337.</w:t>
      </w:r>
    </w:p>
    <w:p w14:paraId="5A183892"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Louwers, Marieke, Rechien Bader, Max Haring, Roel van Driel, Wouter de Laat, and Maike Stam. 2009. “Tissue- and Expression Level-Specific Chromatin Looping at Maize b1 Epialleles.” </w:t>
      </w:r>
      <w:r w:rsidRPr="00C80535">
        <w:rPr>
          <w:rFonts w:ascii="Calibri" w:hAnsi="Calibri" w:cs="Times New Roman"/>
          <w:i/>
          <w:iCs/>
          <w:noProof/>
          <w:szCs w:val="24"/>
        </w:rPr>
        <w:t>The Plant Cell</w:t>
      </w:r>
      <w:r w:rsidRPr="00C80535">
        <w:rPr>
          <w:rFonts w:ascii="Calibri" w:hAnsi="Calibri" w:cs="Times New Roman"/>
          <w:noProof/>
          <w:szCs w:val="24"/>
        </w:rPr>
        <w:t xml:space="preserve"> 21 (3): 832–42. doi:10.1105/tpc.108.064329.</w:t>
      </w:r>
    </w:p>
    <w:p w14:paraId="6E3F1C77"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Mason, Michael G., Deepa Jha, David E. Salt, Mark Tester, Kristine Hill, Joseph J. Kieber, and G. Eric Schaller. 2010. “Type-B Response Regulators ARR1 and ARR12 Regulate Expression of AtHKT1;1 and Accumulation of Sodium in Arabidopsis Shoots.” </w:t>
      </w:r>
      <w:r w:rsidRPr="00C80535">
        <w:rPr>
          <w:rFonts w:ascii="Calibri" w:hAnsi="Calibri" w:cs="Times New Roman"/>
          <w:i/>
          <w:iCs/>
          <w:noProof/>
          <w:szCs w:val="24"/>
        </w:rPr>
        <w:t>Plant Journal</w:t>
      </w:r>
      <w:r w:rsidRPr="00C80535">
        <w:rPr>
          <w:rFonts w:ascii="Calibri" w:hAnsi="Calibri" w:cs="Times New Roman"/>
          <w:noProof/>
          <w:szCs w:val="24"/>
        </w:rPr>
        <w:t xml:space="preserve"> 64 (5): 753–63. doi:10.1111/j.1365-313X.2010.04366.x.</w:t>
      </w:r>
    </w:p>
    <w:p w14:paraId="063402DC"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McMullen, Michael D, Stephen Kresovich, Hector Sanchez Villeda, Peter Bradbury, Huihui Li, Qi Sun, Sherry Flint-Garcia, et al. 2009. “Genetic Properties of the Maize Nested Association Mapping Population.” </w:t>
      </w:r>
      <w:r w:rsidRPr="00C80535">
        <w:rPr>
          <w:rFonts w:ascii="Calibri" w:hAnsi="Calibri" w:cs="Times New Roman"/>
          <w:i/>
          <w:iCs/>
          <w:noProof/>
          <w:szCs w:val="24"/>
        </w:rPr>
        <w:t>Science (New York, N.Y.)</w:t>
      </w:r>
      <w:r w:rsidRPr="00C80535">
        <w:rPr>
          <w:rFonts w:ascii="Calibri" w:hAnsi="Calibri" w:cs="Times New Roman"/>
          <w:noProof/>
          <w:szCs w:val="24"/>
        </w:rPr>
        <w:t xml:space="preserve"> 325 (5941). AAAS: 737–40. doi:10.1126/science.1174320.</w:t>
      </w:r>
    </w:p>
    <w:p w14:paraId="145E6EB1"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Mochida, Keiichi, Yukiko Uehara-Yamaguchi, Takuhiro Yoshida, Tetsuya Sakurai, and Kazuo Shinozaki. 2011. “Global Landscape of a Co-Expressed Gene Network in Barley and Its Application to Gene Discovery in Triticeae Crops.” </w:t>
      </w:r>
      <w:r w:rsidRPr="00C80535">
        <w:rPr>
          <w:rFonts w:ascii="Calibri" w:hAnsi="Calibri" w:cs="Times New Roman"/>
          <w:i/>
          <w:iCs/>
          <w:noProof/>
          <w:szCs w:val="24"/>
        </w:rPr>
        <w:t>Plant &amp; Cell Physiology</w:t>
      </w:r>
      <w:r w:rsidRPr="00C80535">
        <w:rPr>
          <w:rFonts w:ascii="Calibri" w:hAnsi="Calibri" w:cs="Times New Roman"/>
          <w:noProof/>
          <w:szCs w:val="24"/>
        </w:rPr>
        <w:t xml:space="preserve"> 52 (5): 785–803. doi:10.1093/pcp/pcr035.</w:t>
      </w:r>
    </w:p>
    <w:p w14:paraId="05C93BB2"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Morrell, Peter L, Donna M Toleno, Karen E Lundy, and Michael T Clegg. 2005. “Low Levels of Linkage Disequilibrium in Wild Barley (Hordeum Vulgare Ssp. Spontaneum) despite High Rates of Self-Fertilization.” </w:t>
      </w:r>
      <w:r w:rsidRPr="00C80535">
        <w:rPr>
          <w:rFonts w:ascii="Calibri" w:hAnsi="Calibri" w:cs="Times New Roman"/>
          <w:i/>
          <w:iCs/>
          <w:noProof/>
          <w:szCs w:val="24"/>
        </w:rPr>
        <w:t>Proceedings of the National Academy of Sciences of the United States of America</w:t>
      </w:r>
      <w:r w:rsidRPr="00C80535">
        <w:rPr>
          <w:rFonts w:ascii="Calibri" w:hAnsi="Calibri" w:cs="Times New Roman"/>
          <w:noProof/>
          <w:szCs w:val="24"/>
        </w:rPr>
        <w:t xml:space="preserve"> 102 (7): 2442–47. doi:10.1073/pnas.0409804102.</w:t>
      </w:r>
    </w:p>
    <w:p w14:paraId="1403C268"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Obayashi, T., Y. Okamura, S. Ito, S. Tadaka, Y. Aoki, M. Shirota, and K. Kinoshita. 2014. “ATTED-II in 2014: Evaluation of Gene Coexpression in Agriculturally Important Plants.” </w:t>
      </w:r>
      <w:r w:rsidRPr="00C80535">
        <w:rPr>
          <w:rFonts w:ascii="Calibri" w:hAnsi="Calibri" w:cs="Times New Roman"/>
          <w:i/>
          <w:iCs/>
          <w:noProof/>
          <w:szCs w:val="24"/>
        </w:rPr>
        <w:t>Plant and Cell Physiology</w:t>
      </w:r>
      <w:r w:rsidRPr="00C80535">
        <w:rPr>
          <w:rFonts w:ascii="Calibri" w:hAnsi="Calibri" w:cs="Times New Roman"/>
          <w:noProof/>
          <w:szCs w:val="24"/>
        </w:rPr>
        <w:t xml:space="preserve"> 55 (1): e6–e6. doi:10.1093/pcp/pct178.</w:t>
      </w:r>
    </w:p>
    <w:p w14:paraId="6F45BFBC"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Ozaki, Soichi, Yoshiyuki Ogata, Kunihiro Suda, Atsushi Kurabayashi, Tatsuya Suzuki, Naoki Yamamoto, Yoko Iijima, et al. 2010. “Coexpression Analysis of Tomato Genes and Experimental Verification of Coordinated Expression of Genes Found in a Functionally Enriched Coexpression Module.” </w:t>
      </w:r>
      <w:r w:rsidRPr="00C80535">
        <w:rPr>
          <w:rFonts w:ascii="Calibri" w:hAnsi="Calibri" w:cs="Times New Roman"/>
          <w:i/>
          <w:iCs/>
          <w:noProof/>
          <w:szCs w:val="24"/>
        </w:rPr>
        <w:t>DNA Research : An International Journal for Rapid Publication of Reports on Genes and Genomes</w:t>
      </w:r>
      <w:r w:rsidRPr="00C80535">
        <w:rPr>
          <w:rFonts w:ascii="Calibri" w:hAnsi="Calibri" w:cs="Times New Roman"/>
          <w:noProof/>
          <w:szCs w:val="24"/>
        </w:rPr>
        <w:t xml:space="preserve"> 17 (2): 105–16. doi:10.1093/dnares/dsq002.</w:t>
      </w:r>
    </w:p>
    <w:p w14:paraId="61D972BA"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Peiffer, Jason A, Maria C Romay, Michael A Gore, Sherry A Flint-Garcia, Zhiwu Zhang, Mark J Millard, Candice A C Gardner, et al. 2014. “The Genetic Architecture of Maize Height.” </w:t>
      </w:r>
      <w:r w:rsidRPr="00C80535">
        <w:rPr>
          <w:rFonts w:ascii="Calibri" w:hAnsi="Calibri" w:cs="Times New Roman"/>
          <w:i/>
          <w:iCs/>
          <w:noProof/>
          <w:szCs w:val="24"/>
        </w:rPr>
        <w:t>Genetics</w:t>
      </w:r>
      <w:r w:rsidRPr="00C80535">
        <w:rPr>
          <w:rFonts w:ascii="Calibri" w:hAnsi="Calibri" w:cs="Times New Roman"/>
          <w:noProof/>
          <w:szCs w:val="24"/>
        </w:rPr>
        <w:t>, February. doi:10.1534/genetics.113.159152.</w:t>
      </w:r>
    </w:p>
    <w:p w14:paraId="6E1324E8"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Reich, David E, Michele Cargill, Stacey Bolk, James Ireland, Pardis C Sabeti, Daniel J Richter, Thomas Lavery, et al. 2001. “Linkage Disequilibrium in the Human Genome” 9 (Table 1): 199–204.</w:t>
      </w:r>
    </w:p>
    <w:p w14:paraId="6F7BC23A"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Ritchie, Marylyn D., Emily R. Holzinger, Ruowang Li, Sarah A. Pendergrass, and Dokyoon Kim. 2015. “Methods of Integrating Data to Uncover Genotype–phenotype Interactions.” </w:t>
      </w:r>
      <w:r w:rsidRPr="00C80535">
        <w:rPr>
          <w:rFonts w:ascii="Calibri" w:hAnsi="Calibri" w:cs="Times New Roman"/>
          <w:i/>
          <w:iCs/>
          <w:noProof/>
          <w:szCs w:val="24"/>
        </w:rPr>
        <w:t>Nature Reviews Genetics</w:t>
      </w:r>
      <w:r w:rsidRPr="00C80535">
        <w:rPr>
          <w:rFonts w:ascii="Calibri" w:hAnsi="Calibri" w:cs="Times New Roman"/>
          <w:noProof/>
          <w:szCs w:val="24"/>
        </w:rPr>
        <w:t xml:space="preserve"> 16 (2). Nature Publishing Group: 85–97. doi:10.1038/nrg3868.</w:t>
      </w:r>
    </w:p>
    <w:p w14:paraId="79D72546"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Roston, Rebecca L., Jinpeng Gao, Monika W. Murcha, James Whelan, and Christoph Benning. 2012. “TGD1, -2, and -3 Proteins Involved in Lipid Trafficking Form ATP-Binding Cassette (ABC) Transporter with Multiple Substrate-Binding Proteins.” </w:t>
      </w:r>
      <w:r w:rsidRPr="00C80535">
        <w:rPr>
          <w:rFonts w:ascii="Calibri" w:hAnsi="Calibri" w:cs="Times New Roman"/>
          <w:i/>
          <w:iCs/>
          <w:noProof/>
          <w:szCs w:val="24"/>
        </w:rPr>
        <w:t>Journal of Biological Chemistry</w:t>
      </w:r>
      <w:r w:rsidRPr="00C80535">
        <w:rPr>
          <w:rFonts w:ascii="Calibri" w:hAnsi="Calibri" w:cs="Times New Roman"/>
          <w:noProof/>
          <w:szCs w:val="24"/>
        </w:rPr>
        <w:t xml:space="preserve"> 287 (25): 21406–15. doi:10.1074/jbc.M112.370213.</w:t>
      </w:r>
    </w:p>
    <w:p w14:paraId="4DBDF886"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Sarkar, Neelam K., Yeon-Ki Kim, and Anil Grover. 2014. “Coexpression Network Analysis Associated with Call of Rice Seedlings for Encountering Heat Stress.” </w:t>
      </w:r>
      <w:r w:rsidRPr="00C80535">
        <w:rPr>
          <w:rFonts w:ascii="Calibri" w:hAnsi="Calibri" w:cs="Times New Roman"/>
          <w:i/>
          <w:iCs/>
          <w:noProof/>
          <w:szCs w:val="24"/>
        </w:rPr>
        <w:t>Plant Molecular Biology</w:t>
      </w:r>
      <w:r w:rsidRPr="00C80535">
        <w:rPr>
          <w:rFonts w:ascii="Calibri" w:hAnsi="Calibri" w:cs="Times New Roman"/>
          <w:noProof/>
          <w:szCs w:val="24"/>
        </w:rPr>
        <w:t xml:space="preserve"> 84 (1–2): 125–43. doi:10.1007/s11103-013-0123-3.</w:t>
      </w:r>
    </w:p>
    <w:p w14:paraId="0BF3FD88"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Schaefer, R.J., R. Briskine, N.M. Springer, and C.L. Myers. 2014. “Discovering Functional Modules across Diverse Maize Transcriptomes Using COB, the Co-Expression Browser.” </w:t>
      </w:r>
      <w:r w:rsidRPr="00C80535">
        <w:rPr>
          <w:rFonts w:ascii="Calibri" w:hAnsi="Calibri" w:cs="Times New Roman"/>
          <w:i/>
          <w:iCs/>
          <w:noProof/>
          <w:szCs w:val="24"/>
        </w:rPr>
        <w:t>PLoS ONE</w:t>
      </w:r>
      <w:r w:rsidRPr="00C80535">
        <w:rPr>
          <w:rFonts w:ascii="Calibri" w:hAnsi="Calibri" w:cs="Times New Roman"/>
          <w:noProof/>
          <w:szCs w:val="24"/>
        </w:rPr>
        <w:t xml:space="preserve"> 9 (6). doi:10.1371/journal.pone.0099193.</w:t>
      </w:r>
    </w:p>
    <w:p w14:paraId="2A51FD82"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Schaefer, R.J., J.-M. Michno, and C.L. Myers. 2016. “Unraveling Gene Function in Agricultural Species Using Gene Co-Expression Networks.” </w:t>
      </w:r>
      <w:r w:rsidRPr="00C80535">
        <w:rPr>
          <w:rFonts w:ascii="Calibri" w:hAnsi="Calibri" w:cs="Times New Roman"/>
          <w:i/>
          <w:iCs/>
          <w:noProof/>
          <w:szCs w:val="24"/>
        </w:rPr>
        <w:t>Biochimica et Biophysica Acta - Gene Regulatory Mechanisms</w:t>
      </w:r>
      <w:r w:rsidRPr="00C80535">
        <w:rPr>
          <w:rFonts w:ascii="Calibri" w:hAnsi="Calibri" w:cs="Times New Roman"/>
          <w:noProof/>
          <w:szCs w:val="24"/>
        </w:rPr>
        <w:t>. doi:10.1016/j.bbagrm.2016.07.016.</w:t>
      </w:r>
    </w:p>
    <w:p w14:paraId="2677396C"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Schaefer, Robert J., Roman Briskine, Nathan M. Springer, and Chad L. Myers. 2014. “Discovering Functional Modules across Diverse Maize Transcriptomes Using COB, the Co-Expression Browser.” </w:t>
      </w:r>
      <w:r w:rsidRPr="00C80535">
        <w:rPr>
          <w:rFonts w:ascii="Calibri" w:hAnsi="Calibri" w:cs="Times New Roman"/>
          <w:i/>
          <w:iCs/>
          <w:noProof/>
          <w:szCs w:val="24"/>
        </w:rPr>
        <w:t>PLoS ONE</w:t>
      </w:r>
      <w:r w:rsidRPr="00C80535">
        <w:rPr>
          <w:rFonts w:ascii="Calibri" w:hAnsi="Calibri" w:cs="Times New Roman"/>
          <w:noProof/>
          <w:szCs w:val="24"/>
        </w:rPr>
        <w:t xml:space="preserve"> 9 (6): 99193. doi:10.1371/journal.pone.0099193.</w:t>
      </w:r>
    </w:p>
    <w:p w14:paraId="46E2ABDE"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Schaefer, Robert J., Roman Briskine, Nathan M. Springer, CL Chad L. Myers, H Wei, S Persson, T Mehta, et al. 2014. “Discovering Functional Modules across Diverse Maize Transcriptomes Using COB, the Co-Expression Browser.” Edited by Frederik Börnke. </w:t>
      </w:r>
      <w:r w:rsidRPr="00C80535">
        <w:rPr>
          <w:rFonts w:ascii="Calibri" w:hAnsi="Calibri" w:cs="Times New Roman"/>
          <w:i/>
          <w:iCs/>
          <w:noProof/>
          <w:szCs w:val="24"/>
        </w:rPr>
        <w:t>PLoS ONE</w:t>
      </w:r>
      <w:r w:rsidRPr="00C80535">
        <w:rPr>
          <w:rFonts w:ascii="Calibri" w:hAnsi="Calibri" w:cs="Times New Roman"/>
          <w:noProof/>
          <w:szCs w:val="24"/>
        </w:rPr>
        <w:t xml:space="preserve"> 9 (6). Public Library of Science: 99193. doi:10.1371/journal.pone.0099193.</w:t>
      </w:r>
    </w:p>
    <w:p w14:paraId="00E83001"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Schubert, Mikkel, Luca Ermini, Clio Der Sarkissian, Hákon Jónsson, Aurélien Ginolhac, Robert Schaefer, Michael D Martin, et al. 2014. “Characterization of Ancient and Modern Genomes by SNP Detection and Phylogenomic and Metagenomic Analysis Using PALEOMIX.” </w:t>
      </w:r>
      <w:r w:rsidRPr="00C80535">
        <w:rPr>
          <w:rFonts w:ascii="Calibri" w:hAnsi="Calibri" w:cs="Times New Roman"/>
          <w:i/>
          <w:iCs/>
          <w:noProof/>
          <w:szCs w:val="24"/>
        </w:rPr>
        <w:t>Nature Protocols</w:t>
      </w:r>
      <w:r w:rsidRPr="00C80535">
        <w:rPr>
          <w:rFonts w:ascii="Calibri" w:hAnsi="Calibri" w:cs="Times New Roman"/>
          <w:noProof/>
          <w:szCs w:val="24"/>
        </w:rPr>
        <w:t xml:space="preserve"> 9 (5): 1056–82. doi:10.1038/nprot.2014.063.</w:t>
      </w:r>
    </w:p>
    <w:p w14:paraId="66864D5C"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Stelpflug, Scott C., Sekhon Rajandeep, Brieanne Vaillancourt, Candice N. Hirsch, C. Robin Buell, Natalia De Leon, and Shawn M. Kaeppler. 2015. “An Expanded Maize Gene Expression Atlas Based on RNA-Sequencing and Its Use to Explore Root Development.” </w:t>
      </w:r>
      <w:r w:rsidRPr="00C80535">
        <w:rPr>
          <w:rFonts w:ascii="Calibri" w:hAnsi="Calibri" w:cs="Times New Roman"/>
          <w:i/>
          <w:iCs/>
          <w:noProof/>
          <w:szCs w:val="24"/>
        </w:rPr>
        <w:t>The Plant Genome</w:t>
      </w:r>
      <w:r w:rsidRPr="00C80535">
        <w:rPr>
          <w:rFonts w:ascii="Calibri" w:hAnsi="Calibri" w:cs="Times New Roman"/>
          <w:noProof/>
          <w:szCs w:val="24"/>
        </w:rPr>
        <w:t>, no. 608: 314–62. doi:10.3835/plantgenome2015.04.0025.</w:t>
      </w:r>
    </w:p>
    <w:p w14:paraId="4952A8B3"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Swanson-Wagner, R., R. Briskine, R. Schaefer, M.B. Hufford, J. Ross-Ibarra, C.L. Myers, P. Tiffin, and N.M. Springer. 2012. “Reshaping of the Maize Transcriptome by Domestication.” </w:t>
      </w:r>
      <w:r w:rsidRPr="00C80535">
        <w:rPr>
          <w:rFonts w:ascii="Calibri" w:hAnsi="Calibri" w:cs="Times New Roman"/>
          <w:i/>
          <w:iCs/>
          <w:noProof/>
          <w:szCs w:val="24"/>
        </w:rPr>
        <w:t>Proceedings of the National Academy of Sciences of the United States of America</w:t>
      </w:r>
      <w:r w:rsidRPr="00C80535">
        <w:rPr>
          <w:rFonts w:ascii="Calibri" w:hAnsi="Calibri" w:cs="Times New Roman"/>
          <w:noProof/>
          <w:szCs w:val="24"/>
        </w:rPr>
        <w:t xml:space="preserve"> 109 (29). doi:10.1073/pnas.1201961109.</w:t>
      </w:r>
    </w:p>
    <w:p w14:paraId="031EBE03"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Swanson-Wagner, Ruth, Roman Briskine, Robert Schaefer, Matthew B. Hufford, Jeffrey Ross-Ibarra, C. L. Myers, P. Tiffin, and N. M. Springer. 2012. “Reshaping of the Maize Transcriptome by Domestication.” </w:t>
      </w:r>
      <w:r w:rsidRPr="00C80535">
        <w:rPr>
          <w:rFonts w:ascii="Calibri" w:hAnsi="Calibri" w:cs="Times New Roman"/>
          <w:i/>
          <w:iCs/>
          <w:noProof/>
          <w:szCs w:val="24"/>
        </w:rPr>
        <w:t>PNAS</w:t>
      </w:r>
      <w:r w:rsidRPr="00C80535">
        <w:rPr>
          <w:rFonts w:ascii="Calibri" w:hAnsi="Calibri" w:cs="Times New Roman"/>
          <w:noProof/>
          <w:szCs w:val="24"/>
        </w:rPr>
        <w:t xml:space="preserve"> 109 (29). National Acad Sciences: 11878–83. doi:10.1073/pnas.1201961109/-/DCSupplemental.www.pnas.org/cgi/doi/10.1073/pnas.1201961109.</w:t>
      </w:r>
    </w:p>
    <w:p w14:paraId="4D6C2A8B"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Tacke, Eckhard, Christian Korfhage, Detlef Michel, Massimo Maddaloni, Mario Motto, Simona Lanzini, Francesco Salamini, and Hans???Peter ???P D??ring. 1995. “Transposon Tagging of the Maize Glossy2 Locus with the Transposable Element En/Spm.” </w:t>
      </w:r>
      <w:r w:rsidRPr="00C80535">
        <w:rPr>
          <w:rFonts w:ascii="Calibri" w:hAnsi="Calibri" w:cs="Times New Roman"/>
          <w:i/>
          <w:iCs/>
          <w:noProof/>
          <w:szCs w:val="24"/>
        </w:rPr>
        <w:t>The Plant Journal</w:t>
      </w:r>
      <w:r w:rsidRPr="00C80535">
        <w:rPr>
          <w:rFonts w:ascii="Calibri" w:hAnsi="Calibri" w:cs="Times New Roman"/>
          <w:noProof/>
          <w:szCs w:val="24"/>
        </w:rPr>
        <w:t>. doi:10.1046/j.1365-313X.1995.8060907.x.</w:t>
      </w:r>
    </w:p>
    <w:p w14:paraId="49A8EBD7"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Taşan, Murat, Gabriel Musso, Tong Hao, Marc Vidal, Calum a Macrae, and Frederick P Roth. 2014. “Selecting Causal Genes from Genome-Wide Association Studies via Functionally Coherent Subnetworks” 12 (2). doi:10.1038/nmeth.3215.</w:t>
      </w:r>
    </w:p>
    <w:p w14:paraId="706C83AD"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Tian, Feng, Peter J Bradbury, Patrick J Brown, Hsiaoyi Hung, Qi Sun, Sherry Flint-Garcia, Torbert R Rocheford, Michael D McMullen, James B Holland, and Edward S Buckler. 2011. “Genome-Wide Association Study of Leaf Architecture in the Maize Nested Association Mapping Population.” </w:t>
      </w:r>
      <w:r w:rsidRPr="00C80535">
        <w:rPr>
          <w:rFonts w:ascii="Calibri" w:hAnsi="Calibri" w:cs="Times New Roman"/>
          <w:i/>
          <w:iCs/>
          <w:noProof/>
          <w:szCs w:val="24"/>
        </w:rPr>
        <w:t>Nature Genetics</w:t>
      </w:r>
      <w:r w:rsidRPr="00C80535">
        <w:rPr>
          <w:rFonts w:ascii="Calibri" w:hAnsi="Calibri" w:cs="Times New Roman"/>
          <w:noProof/>
          <w:szCs w:val="24"/>
        </w:rPr>
        <w:t xml:space="preserve"> 43 (2): 159–62. doi:10.1038/ng.746.</w:t>
      </w:r>
    </w:p>
    <w:p w14:paraId="0E046542"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USDA. 2016. “Crop Production 2015 Summary.”</w:t>
      </w:r>
    </w:p>
    <w:p w14:paraId="59AD4D8C"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Valdar, William, Christopher C Holmes, Richard Mott, and Jonathan Flint. 2009. “Mapping in Structured Populations by Resample Model Averaging.” </w:t>
      </w:r>
      <w:r w:rsidRPr="00C80535">
        <w:rPr>
          <w:rFonts w:ascii="Calibri" w:hAnsi="Calibri" w:cs="Times New Roman"/>
          <w:i/>
          <w:iCs/>
          <w:noProof/>
          <w:szCs w:val="24"/>
        </w:rPr>
        <w:t>Genetics</w:t>
      </w:r>
      <w:r w:rsidRPr="00C80535">
        <w:rPr>
          <w:rFonts w:ascii="Calibri" w:hAnsi="Calibri" w:cs="Times New Roman"/>
          <w:noProof/>
          <w:szCs w:val="24"/>
        </w:rPr>
        <w:t xml:space="preserve"> 182 (4): 1263–77. doi:10.1534/genetics.109.100727.</w:t>
      </w:r>
    </w:p>
    <w:p w14:paraId="6884D304"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Wallace, Jason G, Peter J Bradbury, Nengyi Zhang, Yves Gibon, Mark Stitt, and Edward S Buckler. 2014. “Association Mapping across Numerous Traits Reveals Patterns of Functional Variation in Maize.” </w:t>
      </w:r>
      <w:r w:rsidRPr="00C80535">
        <w:rPr>
          <w:rFonts w:ascii="Calibri" w:hAnsi="Calibri" w:cs="Times New Roman"/>
          <w:i/>
          <w:iCs/>
          <w:noProof/>
          <w:szCs w:val="24"/>
        </w:rPr>
        <w:t>PLoS Genetics</w:t>
      </w:r>
      <w:r w:rsidRPr="00C80535">
        <w:rPr>
          <w:rFonts w:ascii="Calibri" w:hAnsi="Calibri" w:cs="Times New Roman"/>
          <w:noProof/>
          <w:szCs w:val="24"/>
        </w:rPr>
        <w:t xml:space="preserve"> 10 (12). Public Library of Science: e1004845. doi:10.1371/journal.pgen.1004845.</w:t>
      </w:r>
    </w:p>
    <w:p w14:paraId="4AA03484"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Wang, X., A. A. Elling, X. Li, N. Li, Z. Peng, G. He, H. Sun, Y. Qi, X. S. Liu, and X. W. Deng. 2009. “Genome-Wide and Organ-Specific Landscapes of Epigenetic Modifications and Their Relationships to mRNA and Small RNA Transcriptomes in Maize.” </w:t>
      </w:r>
      <w:r w:rsidRPr="00C80535">
        <w:rPr>
          <w:rFonts w:ascii="Calibri" w:hAnsi="Calibri" w:cs="Times New Roman"/>
          <w:i/>
          <w:iCs/>
          <w:noProof/>
          <w:szCs w:val="24"/>
        </w:rPr>
        <w:t>The Plant Cell Online</w:t>
      </w:r>
      <w:r w:rsidRPr="00C80535">
        <w:rPr>
          <w:rFonts w:ascii="Calibri" w:hAnsi="Calibri" w:cs="Times New Roman"/>
          <w:noProof/>
          <w:szCs w:val="24"/>
        </w:rPr>
        <w:t xml:space="preserve"> 21 (4): 1053–69. doi:10.1105/tpc.109.065714.</w:t>
      </w:r>
    </w:p>
    <w:p w14:paraId="7F0B93A6"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Winkler, Rodney G, and Michael Freeling. 1994. “Physiological Genetics of the Dominant Gibberellin-Nonresponsive Maize Dwarfs, Dwart8 and Dwart9.” </w:t>
      </w:r>
      <w:r w:rsidRPr="00C80535">
        <w:rPr>
          <w:rFonts w:ascii="Calibri" w:hAnsi="Calibri" w:cs="Times New Roman"/>
          <w:i/>
          <w:iCs/>
          <w:noProof/>
          <w:szCs w:val="24"/>
        </w:rPr>
        <w:t>Planta</w:t>
      </w:r>
      <w:r w:rsidRPr="00C80535">
        <w:rPr>
          <w:rFonts w:ascii="Calibri" w:hAnsi="Calibri" w:cs="Times New Roman"/>
          <w:noProof/>
          <w:szCs w:val="24"/>
        </w:rPr>
        <w:t xml:space="preserve"> 193: 341–48. doi:10.1007/BF00201811.</w:t>
      </w:r>
    </w:p>
    <w:p w14:paraId="7A2C567D"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Wolfe, Cecily J, Isaac S Kohane, and Atul J Butte. 2005. “Systematic Survey Reveals General Applicability Of ‘guilt-by-Association’ within Gene Coexpression Networks.” </w:t>
      </w:r>
      <w:r w:rsidRPr="00C80535">
        <w:rPr>
          <w:rFonts w:ascii="Calibri" w:hAnsi="Calibri" w:cs="Times New Roman"/>
          <w:i/>
          <w:iCs/>
          <w:noProof/>
          <w:szCs w:val="24"/>
        </w:rPr>
        <w:t>BMC Bioinformatics</w:t>
      </w:r>
      <w:r w:rsidRPr="00C80535">
        <w:rPr>
          <w:rFonts w:ascii="Calibri" w:hAnsi="Calibri" w:cs="Times New Roman"/>
          <w:noProof/>
          <w:szCs w:val="24"/>
        </w:rPr>
        <w:t xml:space="preserve"> 6 (January): 227. doi:10.1186/1471-2105-6-227.</w:t>
      </w:r>
    </w:p>
    <w:p w14:paraId="11FEFE1C"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Wray, Gregory A. 2007. “The Evolutionary Significance of Cis-Regulatory Mutations.” </w:t>
      </w:r>
      <w:r w:rsidRPr="00C80535">
        <w:rPr>
          <w:rFonts w:ascii="Calibri" w:hAnsi="Calibri" w:cs="Times New Roman"/>
          <w:i/>
          <w:iCs/>
          <w:noProof/>
          <w:szCs w:val="24"/>
        </w:rPr>
        <w:t>Nature Reviews. Genetics</w:t>
      </w:r>
      <w:r w:rsidRPr="00C80535">
        <w:rPr>
          <w:rFonts w:ascii="Calibri" w:hAnsi="Calibri" w:cs="Times New Roman"/>
          <w:noProof/>
          <w:szCs w:val="24"/>
        </w:rPr>
        <w:t xml:space="preserve"> 8 (3). Nature Publishing Group: 206–16. doi:10.1038/nrg2063.</w:t>
      </w:r>
    </w:p>
    <w:p w14:paraId="7E674605" w14:textId="77777777" w:rsidR="00C80535" w:rsidRPr="00C80535" w:rsidRDefault="00C80535" w:rsidP="00C80535">
      <w:pPr>
        <w:widowControl w:val="0"/>
        <w:autoSpaceDE w:val="0"/>
        <w:autoSpaceDN w:val="0"/>
        <w:adjustRightInd w:val="0"/>
        <w:spacing w:line="240" w:lineRule="auto"/>
        <w:ind w:left="480" w:hanging="480"/>
        <w:rPr>
          <w:rFonts w:ascii="Calibri" w:hAnsi="Calibri" w:cs="Times New Roman"/>
          <w:noProof/>
          <w:szCs w:val="24"/>
        </w:rPr>
      </w:pPr>
      <w:r w:rsidRPr="00C80535">
        <w:rPr>
          <w:rFonts w:ascii="Calibri" w:hAnsi="Calibri" w:cs="Times New Roman"/>
          <w:noProof/>
          <w:szCs w:val="24"/>
        </w:rPr>
        <w:t xml:space="preserve">Zheng, Zhi-Liang, and Yihong Zhao. 2013. “Transcriptome Comparison and Gene Coexpression Network Analysis Provide a Systems View of Citrus Response to ‘Candidatus Liberibacter Asiaticus’ Infection.” </w:t>
      </w:r>
      <w:r w:rsidRPr="00C80535">
        <w:rPr>
          <w:rFonts w:ascii="Calibri" w:hAnsi="Calibri" w:cs="Times New Roman"/>
          <w:i/>
          <w:iCs/>
          <w:noProof/>
          <w:szCs w:val="24"/>
        </w:rPr>
        <w:t>BMC Genomics</w:t>
      </w:r>
      <w:r w:rsidRPr="00C80535">
        <w:rPr>
          <w:rFonts w:ascii="Calibri" w:hAnsi="Calibri" w:cs="Times New Roman"/>
          <w:noProof/>
          <w:szCs w:val="24"/>
        </w:rPr>
        <w:t xml:space="preserve"> 14 (1): 27. doi:10.1186/1471-2164-14-27.</w:t>
      </w:r>
    </w:p>
    <w:p w14:paraId="5AF62374" w14:textId="77777777" w:rsidR="00C80535" w:rsidRPr="00C80535" w:rsidRDefault="00C80535" w:rsidP="00C80535">
      <w:pPr>
        <w:widowControl w:val="0"/>
        <w:autoSpaceDE w:val="0"/>
        <w:autoSpaceDN w:val="0"/>
        <w:adjustRightInd w:val="0"/>
        <w:spacing w:line="240" w:lineRule="auto"/>
        <w:ind w:left="480" w:hanging="480"/>
        <w:rPr>
          <w:rFonts w:ascii="Calibri" w:hAnsi="Calibri"/>
          <w:noProof/>
        </w:rPr>
      </w:pPr>
      <w:r w:rsidRPr="00C80535">
        <w:rPr>
          <w:rFonts w:ascii="Calibri" w:hAnsi="Calibri" w:cs="Times New Roman"/>
          <w:noProof/>
          <w:szCs w:val="24"/>
        </w:rPr>
        <w:t xml:space="preserve">Ziegler, Greg, Philip J. Kear, Di Wu, Catherine Ziyomo, Alexander E. Lipka, Michael Gore, Owen Hoekenga, and Ivan Baxter. 2017. “Elemental Accumulation in Kernels of the Maize Nested Association Mapping Panel Reveals Signals of Gene by Environment Interactions.” </w:t>
      </w:r>
      <w:r w:rsidRPr="00C80535">
        <w:rPr>
          <w:rFonts w:ascii="Calibri" w:hAnsi="Calibri" w:cs="Times New Roman"/>
          <w:i/>
          <w:iCs/>
          <w:noProof/>
          <w:szCs w:val="24"/>
        </w:rPr>
        <w:t>bioRxiv</w:t>
      </w:r>
      <w:r w:rsidRPr="00C80535">
        <w:rPr>
          <w:rFonts w:ascii="Calibri" w:hAnsi="Calibri" w:cs="Times New Roman"/>
          <w:noProof/>
          <w:szCs w:val="24"/>
        </w:rPr>
        <w:t>, no. May.</w:t>
      </w:r>
    </w:p>
    <w:p w14:paraId="30D49D57" w14:textId="77777777" w:rsidR="00904378" w:rsidRPr="00904378" w:rsidRDefault="003F1192" w:rsidP="006804EA">
      <w:r>
        <w:fldChar w:fldCharType="end"/>
      </w:r>
    </w:p>
    <w:p w14:paraId="67A4E9D2" w14:textId="77777777" w:rsidR="006B33EA" w:rsidRDefault="005F2ACB" w:rsidP="006804EA">
      <w:pPr>
        <w:pStyle w:val="Heading1"/>
      </w:pPr>
      <w:r>
        <w:t>Supplementary Figures</w:t>
      </w:r>
    </w:p>
    <w:p w14:paraId="3CAB079D" w14:textId="77777777" w:rsidR="00C45906" w:rsidRDefault="00C45906" w:rsidP="00D04EE5">
      <w:pPr>
        <w:pStyle w:val="Heading2"/>
      </w:pPr>
      <w:bookmarkStart w:id="87" w:name="_Ref447013206"/>
      <w:r>
        <w:t xml:space="preserve">Supp. </w:t>
      </w:r>
      <w:r w:rsidR="00DB7771">
        <w:t>Fig</w:t>
      </w:r>
      <w:r w:rsidR="0077751E">
        <w:t xml:space="preserve">. </w:t>
      </w:r>
      <w:r>
        <w:t>1</w:t>
      </w:r>
      <w:bookmarkEnd w:id="87"/>
    </w:p>
    <w:p w14:paraId="084FE236" w14:textId="77777777" w:rsidR="00DB7771" w:rsidRDefault="00DB7771" w:rsidP="006804EA">
      <w:pPr>
        <w:pStyle w:val="Heading3"/>
      </w:pPr>
      <w:r>
        <w:t>ZmPAN Network Health</w:t>
      </w:r>
    </w:p>
    <w:p w14:paraId="7BA5F2BA" w14:textId="77777777" w:rsidR="00DB7771" w:rsidRPr="0065007C" w:rsidRDefault="00DB7771" w:rsidP="00F773B6">
      <w:pPr>
        <w:pStyle w:val="Subtitle"/>
      </w:pPr>
      <w:r w:rsidRPr="0089736C">
        <w:t xml:space="preserve">Global network health of the maize PAN genome </w:t>
      </w:r>
      <w:r>
        <w:t xml:space="preserve">(ZmPAN) </w:t>
      </w:r>
      <w:r w:rsidRPr="0089736C">
        <w:t>co</w:t>
      </w:r>
      <w:r>
        <w:t>-expression network.</w:t>
      </w:r>
      <w:r w:rsidR="00683B1B">
        <w:t xml:space="preserve"> </w:t>
      </w:r>
      <w:r w:rsidR="00683B1B">
        <w:rPr>
          <w:b/>
        </w:rPr>
        <w:t>(A</w:t>
      </w:r>
      <w:r w:rsidRPr="0089736C">
        <w:rPr>
          <w:b/>
        </w:rPr>
        <w:t>)</w:t>
      </w:r>
      <w:r w:rsidRPr="0089736C">
        <w:t xml:space="preserve"> Raw Pearson correlation coefficient distribution of all co-ex</w:t>
      </w:r>
      <w:r>
        <w:t xml:space="preserve">pression interactions. </w:t>
      </w:r>
      <w:r w:rsidR="00683B1B">
        <w:rPr>
          <w:b/>
        </w:rPr>
        <w:t>(B</w:t>
      </w:r>
      <w:r w:rsidRPr="009E0D43">
        <w:rPr>
          <w:b/>
        </w:rPr>
        <w:t>)</w:t>
      </w:r>
      <w:r w:rsidRPr="0089736C">
        <w:t xml:space="preserve"> Fisher transformed, variance stabilized and mean centered</w:t>
      </w:r>
      <w:r>
        <w:t xml:space="preserve"> network interactions. </w:t>
      </w:r>
      <w:r w:rsidR="00683B1B">
        <w:rPr>
          <w:b/>
        </w:rPr>
        <w:t>(C</w:t>
      </w:r>
      <w:r w:rsidRPr="009E0D43">
        <w:rPr>
          <w:b/>
        </w:rPr>
        <w:t>)</w:t>
      </w:r>
      <w:r w:rsidRPr="0089736C">
        <w:t xml:space="preserve"> </w:t>
      </w:r>
      <w:r w:rsidR="00071B5D">
        <w:t xml:space="preserve">A Volcano plot </w:t>
      </w:r>
      <w:r w:rsidR="00123247">
        <w:t xml:space="preserve">showing </w:t>
      </w:r>
      <w:r w:rsidR="00594F23">
        <w:t xml:space="preserve">empirical density for genes in each GO term compared to the </w:t>
      </w:r>
      <w:r w:rsidR="00F773B6">
        <w:t xml:space="preserve">corresponding </w:t>
      </w:r>
      <w:r w:rsidR="00594F23">
        <w:t xml:space="preserve">p-value </w:t>
      </w:r>
      <w:r w:rsidR="00F773B6">
        <w:t xml:space="preserve">derived from measuring density in 1000 random gene sets of the same size. </w:t>
      </w:r>
      <w:r w:rsidR="00683B1B">
        <w:rPr>
          <w:b/>
        </w:rPr>
        <w:t>(D</w:t>
      </w:r>
      <w:r w:rsidRPr="009E0D43">
        <w:rPr>
          <w:b/>
        </w:rPr>
        <w:t>)</w:t>
      </w:r>
      <w:r w:rsidRPr="0089736C">
        <w:t xml:space="preserve"> Degree distribution of </w:t>
      </w:r>
      <w:r w:rsidR="00661670">
        <w:t>Zm</w:t>
      </w:r>
      <w:r w:rsidRPr="0089736C">
        <w:t>PAN genome co-expression network compared to power law, exponential, and truncated power law distributions.</w:t>
      </w:r>
    </w:p>
    <w:p w14:paraId="285DC3DB" w14:textId="77777777" w:rsidR="00C45906" w:rsidRDefault="00C45906" w:rsidP="00D04EE5">
      <w:pPr>
        <w:pStyle w:val="Heading2"/>
      </w:pPr>
      <w:bookmarkStart w:id="88" w:name="_Ref447013895"/>
      <w:r>
        <w:lastRenderedPageBreak/>
        <w:t xml:space="preserve">Supp. </w:t>
      </w:r>
      <w:r w:rsidR="00DB7771">
        <w:t>Fig</w:t>
      </w:r>
      <w:r w:rsidR="0077751E">
        <w:t>.</w:t>
      </w:r>
      <w:r>
        <w:t xml:space="preserve"> 2</w:t>
      </w:r>
      <w:bookmarkEnd w:id="88"/>
    </w:p>
    <w:p w14:paraId="302F6CD2" w14:textId="77777777" w:rsidR="00DB7771" w:rsidRPr="00DB7771" w:rsidRDefault="00DB7771" w:rsidP="006804EA">
      <w:pPr>
        <w:pStyle w:val="Heading3"/>
      </w:pPr>
      <w:r>
        <w:t>ZmSAM Network Health</w:t>
      </w:r>
    </w:p>
    <w:p w14:paraId="266E79F9" w14:textId="77777777" w:rsidR="00DB7771" w:rsidRDefault="008F4971" w:rsidP="006804EA">
      <w:pPr>
        <w:pStyle w:val="Subtitle"/>
      </w:pPr>
      <w:r w:rsidRPr="008F4971">
        <w:t>Global network health of the maize</w:t>
      </w:r>
      <w:r>
        <w:t xml:space="preserve"> ZmSAM co-expression network. </w:t>
      </w:r>
      <w:r w:rsidR="00683B1B">
        <w:rPr>
          <w:b/>
        </w:rPr>
        <w:t>(A</w:t>
      </w:r>
      <w:r w:rsidRPr="008F4971">
        <w:rPr>
          <w:b/>
        </w:rPr>
        <w:t>)</w:t>
      </w:r>
      <w:r w:rsidRPr="008F4971">
        <w:t xml:space="preserve"> Raw Pearson correlation coefficient distribution of all co-expression interactions. </w:t>
      </w:r>
      <w:r w:rsidR="00683B1B">
        <w:rPr>
          <w:b/>
        </w:rPr>
        <w:t>(B</w:t>
      </w:r>
      <w:r w:rsidRPr="008F4971">
        <w:rPr>
          <w:b/>
        </w:rPr>
        <w:t>)</w:t>
      </w:r>
      <w:r w:rsidRPr="008F4971">
        <w:t xml:space="preserve"> Variance stabilized and mean cent</w:t>
      </w:r>
      <w:r>
        <w:t xml:space="preserve">ered network interactions. </w:t>
      </w:r>
      <w:r w:rsidR="00683B1B">
        <w:rPr>
          <w:b/>
        </w:rPr>
        <w:t>(C</w:t>
      </w:r>
      <w:r w:rsidRPr="008F4971">
        <w:rPr>
          <w:b/>
        </w:rPr>
        <w:t>)</w:t>
      </w:r>
      <w:r w:rsidR="00534074" w:rsidRPr="00534074">
        <w:t xml:space="preserve"> </w:t>
      </w:r>
      <w:r w:rsidR="00534074">
        <w:t>A Volcano plot showing empirical density for genes in each GO term compared to the corresponding p-value derived from measuring density in 1000 random gene sets of the same size.</w:t>
      </w:r>
      <w:r>
        <w:t xml:space="preserve"> </w:t>
      </w:r>
      <w:r w:rsidR="00683B1B">
        <w:rPr>
          <w:b/>
        </w:rPr>
        <w:t>(D</w:t>
      </w:r>
      <w:r w:rsidRPr="008F4971">
        <w:rPr>
          <w:b/>
        </w:rPr>
        <w:t>)</w:t>
      </w:r>
      <w:r w:rsidRPr="008F4971">
        <w:t xml:space="preserve"> Degree distribution of Tissue/Developmental co-expression network compared to power law, exponential, and truncated power law distributions.</w:t>
      </w:r>
    </w:p>
    <w:p w14:paraId="774A1C72" w14:textId="77777777" w:rsidR="00C50EC2" w:rsidRDefault="00C50EC2" w:rsidP="006804EA"/>
    <w:p w14:paraId="71323D31" w14:textId="77777777" w:rsidR="00C50EC2" w:rsidRDefault="00C50EC2" w:rsidP="00D04EE5">
      <w:pPr>
        <w:pStyle w:val="Heading2"/>
      </w:pPr>
      <w:bookmarkStart w:id="89" w:name="_Ref447015478"/>
      <w:r>
        <w:t>Supp. Fig</w:t>
      </w:r>
      <w:r w:rsidR="00412AFA">
        <w:t>.</w:t>
      </w:r>
      <w:r>
        <w:t xml:space="preserve"> 3</w:t>
      </w:r>
      <w:bookmarkEnd w:id="89"/>
    </w:p>
    <w:p w14:paraId="2F6283B4" w14:textId="77777777" w:rsidR="00C50EC2" w:rsidRDefault="00C50EC2" w:rsidP="006804EA">
      <w:pPr>
        <w:pStyle w:val="Heading3"/>
      </w:pPr>
      <w:r>
        <w:t>ZmRoot Network Health</w:t>
      </w:r>
    </w:p>
    <w:p w14:paraId="71635074" w14:textId="77777777" w:rsidR="00FD6539" w:rsidRDefault="00FD6539" w:rsidP="006804EA">
      <w:pPr>
        <w:pStyle w:val="Subtitle"/>
      </w:pPr>
      <w:r w:rsidRPr="008F4971">
        <w:t>Global network health of the maize</w:t>
      </w:r>
      <w:r>
        <w:t xml:space="preserve"> ZmRoot co-expression network. </w:t>
      </w:r>
      <w:r w:rsidR="00661670">
        <w:rPr>
          <w:b/>
        </w:rPr>
        <w:t>(A</w:t>
      </w:r>
      <w:r w:rsidRPr="008F4971">
        <w:rPr>
          <w:b/>
        </w:rPr>
        <w:t>)</w:t>
      </w:r>
      <w:r w:rsidRPr="008F4971">
        <w:t xml:space="preserve"> Raw Pearson correlation coefficient distribution of all co-expression interactions. </w:t>
      </w:r>
      <w:r w:rsidR="00661670">
        <w:rPr>
          <w:b/>
        </w:rPr>
        <w:t>(B</w:t>
      </w:r>
      <w:r w:rsidRPr="008F4971">
        <w:rPr>
          <w:b/>
        </w:rPr>
        <w:t>)</w:t>
      </w:r>
      <w:r w:rsidRPr="008F4971">
        <w:t xml:space="preserve"> Variance stabilized and mean cent</w:t>
      </w:r>
      <w:r>
        <w:t xml:space="preserve">ered network interactions. </w:t>
      </w:r>
      <w:r w:rsidRPr="008F4971">
        <w:rPr>
          <w:b/>
        </w:rPr>
        <w:t>(</w:t>
      </w:r>
      <w:r w:rsidR="00661670">
        <w:rPr>
          <w:b/>
        </w:rPr>
        <w:t>C</w:t>
      </w:r>
      <w:r w:rsidRPr="008F4971">
        <w:rPr>
          <w:b/>
        </w:rPr>
        <w:t>)</w:t>
      </w:r>
      <w:r w:rsidRPr="008F4971">
        <w:t xml:space="preserve"> </w:t>
      </w:r>
      <w:r w:rsidR="00534074">
        <w:t>A Volcano plot showing empirical density for genes in each GO term compared to the corresponding p-value derived from measuring density in 1000 random gene sets of the same size.</w:t>
      </w:r>
      <w:r>
        <w:t xml:space="preserve"> </w:t>
      </w:r>
      <w:r w:rsidR="00661670">
        <w:rPr>
          <w:b/>
        </w:rPr>
        <w:t>(D</w:t>
      </w:r>
      <w:r w:rsidRPr="008F4971">
        <w:rPr>
          <w:b/>
        </w:rPr>
        <w:t>)</w:t>
      </w:r>
      <w:r w:rsidRPr="008F4971">
        <w:t xml:space="preserve"> D</w:t>
      </w:r>
      <w:r>
        <w:t>egree distribution of ZmRoot</w:t>
      </w:r>
      <w:r w:rsidRPr="008F4971">
        <w:t xml:space="preserve"> co-expression network compared to power law, exponential, and truncated power law distributions.</w:t>
      </w:r>
    </w:p>
    <w:p w14:paraId="0A125799" w14:textId="77777777" w:rsidR="00FD6539" w:rsidRDefault="00FD6539" w:rsidP="006804EA">
      <w:pPr>
        <w:pStyle w:val="Subtitle"/>
      </w:pPr>
    </w:p>
    <w:p w14:paraId="7CB739F5" w14:textId="77777777" w:rsidR="0020050D" w:rsidRPr="0045686C" w:rsidRDefault="0020050D" w:rsidP="00D04EE5">
      <w:pPr>
        <w:pStyle w:val="Heading2"/>
      </w:pPr>
      <w:bookmarkStart w:id="90" w:name="_Ref447187909"/>
      <w:r>
        <w:t>Supp. Fig. 4</w:t>
      </w:r>
      <w:bookmarkEnd w:id="90"/>
    </w:p>
    <w:p w14:paraId="1C3760BF" w14:textId="77777777" w:rsidR="00857489" w:rsidRDefault="00380825" w:rsidP="006804EA">
      <w:pPr>
        <w:pStyle w:val="Heading3"/>
      </w:pPr>
      <w:r>
        <w:t xml:space="preserve">MCR </w:t>
      </w:r>
      <w:r w:rsidR="00E814FD">
        <w:t>supplemental figure</w:t>
      </w:r>
    </w:p>
    <w:p w14:paraId="138732DE" w14:textId="77777777" w:rsidR="0020050D" w:rsidRDefault="00961027" w:rsidP="006804EA">
      <w:pPr>
        <w:pStyle w:val="Subtitle"/>
      </w:pPr>
      <w:r>
        <w:t>Panel (A) shows the</w:t>
      </w:r>
      <w:r w:rsidR="00380825">
        <w:t xml:space="preserve"> absolute number of GO terms that remain significantly co-</w:t>
      </w:r>
      <w:r w:rsidR="00C90C86">
        <w:t>expressed at varying levels of M</w:t>
      </w:r>
      <w:r w:rsidR="00380825">
        <w:t>CR in each network. Red curves show all GO terms with an initial co-expression p-value ≤ 0.05. Blue and purple curves show GO terms with either moderate or strong initial co-expression</w:t>
      </w:r>
      <w:r w:rsidR="00C90C86">
        <w:t xml:space="preserve"> (at MCR=0)</w:t>
      </w:r>
      <w:r w:rsidR="00380825">
        <w:t>. Panel</w:t>
      </w:r>
      <w:r w:rsidR="00E814FD">
        <w:t>s</w:t>
      </w:r>
      <w:r w:rsidR="00380825">
        <w:t xml:space="preserve"> (B</w:t>
      </w:r>
      <w:r w:rsidR="00E814FD">
        <w:t>-C</w:t>
      </w:r>
      <w:r w:rsidR="00380825">
        <w:t xml:space="preserve">) shows </w:t>
      </w:r>
      <w:r w:rsidR="00E814FD">
        <w:t xml:space="preserve">the percent and absolute number of GO terms that remain significantly co-expressed </w:t>
      </w:r>
      <w:r w:rsidR="00C90C86">
        <w:t>at varying levels of M</w:t>
      </w:r>
      <w:r w:rsidR="00E814FD">
        <w:t>CR. The red curves show small GO terms (50</w:t>
      </w:r>
      <w:r w:rsidR="00BA3A8E">
        <w:t xml:space="preserve"> ≤ </w:t>
      </w:r>
      <w:r w:rsidR="00E814FD">
        <w:t>n</w:t>
      </w:r>
      <w:r w:rsidR="00BA3A8E">
        <w:t xml:space="preserve"> </w:t>
      </w:r>
      <w:r w:rsidR="00E814FD">
        <w:t>&lt;</w:t>
      </w:r>
      <w:r w:rsidR="00BA3A8E">
        <w:t xml:space="preserve"> </w:t>
      </w:r>
      <w:r w:rsidR="00E814FD">
        <w:t xml:space="preserve">65), the blue curve shows medium sized GO terms (65 </w:t>
      </w:r>
      <w:r w:rsidR="00BA3A8E">
        <w:t>≤</w:t>
      </w:r>
      <w:r w:rsidR="00E814FD">
        <w:t xml:space="preserve"> n &lt; 80) and the purple curve shows large terms (80 </w:t>
      </w:r>
      <w:r w:rsidR="00BA3A8E">
        <w:t>≤</w:t>
      </w:r>
      <w:r w:rsidR="00E814FD">
        <w:t xml:space="preserve"> n &lt; 100).</w:t>
      </w:r>
    </w:p>
    <w:p w14:paraId="44B719F5" w14:textId="77777777" w:rsidR="002002F7" w:rsidRDefault="002002F7" w:rsidP="00D04EE5">
      <w:pPr>
        <w:pStyle w:val="Heading2"/>
      </w:pPr>
      <w:bookmarkStart w:id="91" w:name="_Ref470857301"/>
      <w:r>
        <w:t>Supp. Fig. 5</w:t>
      </w:r>
      <w:bookmarkEnd w:id="91"/>
    </w:p>
    <w:p w14:paraId="3F6BA565" w14:textId="77777777" w:rsidR="002002F7" w:rsidRDefault="00E814FD" w:rsidP="006804EA">
      <w:pPr>
        <w:pStyle w:val="Heading3"/>
      </w:pPr>
      <w:r>
        <w:t>FCR supplemental figure</w:t>
      </w:r>
    </w:p>
    <w:p w14:paraId="1FB4E1EB" w14:textId="77777777" w:rsidR="00AC5717" w:rsidRDefault="00886E74" w:rsidP="008D1BBA">
      <w:pPr>
        <w:pStyle w:val="Subtitle"/>
      </w:pPr>
      <w:r>
        <w:t>Panel (A) shows the</w:t>
      </w:r>
      <w:r w:rsidR="00E814FD">
        <w:t xml:space="preserve"> absolute number of GO terms that remain significantly co-expressed at varying levels of FCR in each network. Red curves show all GO terms with an initial co-expression p-value ≤ 0.05. Blue and purple curves show GO terms with either moderate or strong initial co-expression. Panels (B-C) shows the percent and absolute number of GO terms that remain significantly co-expressed at varying levels of FCR. The red curves show small GO terms (</w:t>
      </w:r>
      <w:r w:rsidR="008D1BBA">
        <w:t xml:space="preserve">50 ≤ </w:t>
      </w:r>
      <w:r w:rsidR="00E814FD">
        <w:t>n</w:t>
      </w:r>
      <w:r w:rsidR="008D1BBA">
        <w:t xml:space="preserve"> </w:t>
      </w:r>
      <w:r w:rsidR="00E814FD">
        <w:t>&lt;</w:t>
      </w:r>
      <w:r w:rsidR="008D1BBA">
        <w:t xml:space="preserve"> </w:t>
      </w:r>
      <w:r w:rsidR="00E814FD">
        <w:t>65), the blue curve shows medium sized GO terms (</w:t>
      </w:r>
      <w:r w:rsidR="008D1BBA">
        <w:t>65 ≤</w:t>
      </w:r>
      <w:r w:rsidR="00E814FD">
        <w:t xml:space="preserve"> n &lt; 80) and the purple curve shows large terms (</w:t>
      </w:r>
      <w:r w:rsidR="008D1BBA">
        <w:t>80 ≤</w:t>
      </w:r>
      <w:r w:rsidR="00E814FD">
        <w:t xml:space="preserve"> n &lt; 100).</w:t>
      </w:r>
    </w:p>
    <w:p w14:paraId="794BC01F" w14:textId="77777777" w:rsidR="00AC5717" w:rsidRDefault="00AC5717" w:rsidP="00D04EE5">
      <w:pPr>
        <w:pStyle w:val="Heading2"/>
      </w:pPr>
      <w:bookmarkStart w:id="92" w:name="_Ref481678956"/>
      <w:r>
        <w:lastRenderedPageBreak/>
        <w:t>Supp. Figure 6</w:t>
      </w:r>
      <w:bookmarkEnd w:id="92"/>
    </w:p>
    <w:p w14:paraId="6A16579A" w14:textId="77777777" w:rsidR="000F3B6F" w:rsidRDefault="00EE4CCD" w:rsidP="006804EA">
      <w:pPr>
        <w:pStyle w:val="Heading3"/>
      </w:pPr>
      <w:r>
        <w:t>Distribution</w:t>
      </w:r>
      <w:r w:rsidR="000F3B6F">
        <w:t xml:space="preserve"> of Pearson correlation coefficients between gene specific density and locality</w:t>
      </w:r>
    </w:p>
    <w:p w14:paraId="762B8FF9" w14:textId="77777777" w:rsidR="000E781A" w:rsidRDefault="007A0C38" w:rsidP="006804EA">
      <w:pPr>
        <w:pStyle w:val="Subtitle"/>
      </w:pPr>
      <w:r>
        <w:t xml:space="preserve">Pearson correlation was measured between gene </w:t>
      </w:r>
      <w:r w:rsidR="00F674F3">
        <w:t>specific density and locality in eac</w:t>
      </w:r>
      <w:r w:rsidR="00E724A9">
        <w:t>h network</w:t>
      </w:r>
      <w:r w:rsidR="009D205C">
        <w:t xml:space="preserve"> for both</w:t>
      </w:r>
      <w:r w:rsidR="001E7DCC">
        <w:t xml:space="preserve"> ionome elements as well as</w:t>
      </w:r>
      <w:r w:rsidR="009D205C">
        <w:t xml:space="preserve"> GO terms</w:t>
      </w:r>
      <w:r w:rsidR="00E724A9">
        <w:t xml:space="preserve">. </w:t>
      </w:r>
      <w:r w:rsidR="008E52F5">
        <w:t>PC</w:t>
      </w:r>
      <w:r w:rsidR="00F15C77">
        <w:t>Cs between metrics were calculated</w:t>
      </w:r>
      <w:r w:rsidR="008E52F5">
        <w:t xml:space="preserve"> by grouping s</w:t>
      </w:r>
      <w:r w:rsidR="00E724A9">
        <w:t>ets of</w:t>
      </w:r>
      <w:r w:rsidR="008E52F5">
        <w:t xml:space="preserve"> genes in either Ionome elements (e.g. Al, Fe, etc.) or </w:t>
      </w:r>
      <w:r w:rsidR="00A406E7">
        <w:t>GO Terms at</w:t>
      </w:r>
      <w:r w:rsidR="00F70B35">
        <w:t xml:space="preserve"> the same</w:t>
      </w:r>
      <w:r w:rsidR="001B6D94">
        <w:t xml:space="preserve"> SNP-to-gene mapping parameters</w:t>
      </w:r>
      <w:r w:rsidR="00A406E7">
        <w:t xml:space="preserve"> </w:t>
      </w:r>
      <w:r w:rsidR="00F70B35">
        <w:t>(</w:t>
      </w:r>
      <w:r w:rsidR="00A406E7">
        <w:t>50,</w:t>
      </w:r>
      <w:r w:rsidR="007E2277">
        <w:t xml:space="preserve"> </w:t>
      </w:r>
      <w:r w:rsidR="00A406E7">
        <w:t>100 and 500 kb Window Size and 1,2, and 5 gene flank limits</w:t>
      </w:r>
      <w:r w:rsidR="00F70B35">
        <w:t>)</w:t>
      </w:r>
      <w:r w:rsidR="00A406E7">
        <w:t>.</w:t>
      </w:r>
      <w:r w:rsidR="001B6D94">
        <w:t xml:space="preserve"> The distribution shows the PCCs between the metrics aggregated across all SNP-to-gene mapping parameters.</w:t>
      </w:r>
    </w:p>
    <w:p w14:paraId="003F4C48" w14:textId="77777777" w:rsidR="000E781A" w:rsidRPr="000E781A" w:rsidRDefault="000E781A" w:rsidP="006804EA">
      <w:pPr>
        <w:pStyle w:val="Heading1"/>
      </w:pPr>
      <w:r>
        <w:t>Supplementary Files</w:t>
      </w:r>
    </w:p>
    <w:p w14:paraId="175E0D59" w14:textId="77777777" w:rsidR="00ED6B5D" w:rsidRDefault="00ED6B5D" w:rsidP="00D04EE5">
      <w:pPr>
        <w:pStyle w:val="Heading2"/>
      </w:pPr>
      <w:bookmarkStart w:id="93" w:name="_Ref463332505"/>
      <w:r>
        <w:t>Supp</w:t>
      </w:r>
      <w:r w:rsidR="000A7CE0">
        <w:t>.</w:t>
      </w:r>
      <w:r>
        <w:t xml:space="preserve"> File 1</w:t>
      </w:r>
      <w:bookmarkEnd w:id="93"/>
    </w:p>
    <w:p w14:paraId="0E32C2BD" w14:textId="77777777" w:rsidR="00ED6B5D" w:rsidRDefault="00ED6B5D" w:rsidP="006804EA">
      <w:pPr>
        <w:pStyle w:val="Heading3"/>
      </w:pPr>
      <w:r>
        <w:t>Quality control and Co-expression networks overview</w:t>
      </w:r>
    </w:p>
    <w:p w14:paraId="4C657F5E" w14:textId="77777777" w:rsidR="005F2ACB" w:rsidRDefault="000A7CE0" w:rsidP="006804EA">
      <w:pPr>
        <w:pStyle w:val="Subtitle"/>
      </w:pPr>
      <w:r>
        <w:t>This file contains log information, quality control parameters, and network build parameters for gene co-expression networks.</w:t>
      </w:r>
    </w:p>
    <w:p w14:paraId="6CD419B6" w14:textId="77777777" w:rsidR="005F2ACB" w:rsidRDefault="005F2ACB" w:rsidP="006804EA">
      <w:pPr>
        <w:pStyle w:val="Heading1"/>
      </w:pPr>
      <w:r>
        <w:t>Supplementary Tables</w:t>
      </w:r>
    </w:p>
    <w:p w14:paraId="1FEB41FF" w14:textId="77777777" w:rsidR="00247FEC" w:rsidRDefault="00247FEC" w:rsidP="00D04EE5">
      <w:pPr>
        <w:pStyle w:val="Heading2"/>
      </w:pPr>
      <w:bookmarkStart w:id="94" w:name="_Ref479246505"/>
      <w:r>
        <w:t>Supp. Table 1</w:t>
      </w:r>
      <w:bookmarkEnd w:id="94"/>
    </w:p>
    <w:p w14:paraId="1F4F9640" w14:textId="77777777" w:rsidR="00247FEC" w:rsidRDefault="00301559" w:rsidP="006804EA">
      <w:pPr>
        <w:pStyle w:val="Heading3"/>
      </w:pPr>
      <w:r>
        <w:t>Full gene ontology term density and l</w:t>
      </w:r>
      <w:r w:rsidR="00247FEC">
        <w:t>ocality</w:t>
      </w:r>
      <w:r>
        <w:t xml:space="preserve"> p-values</w:t>
      </w:r>
    </w:p>
    <w:p w14:paraId="4B43DB15" w14:textId="77777777" w:rsidR="00247FEC" w:rsidRDefault="00247FEC" w:rsidP="006804EA">
      <w:pPr>
        <w:pStyle w:val="Subtitle"/>
      </w:pPr>
      <w:r>
        <w:t xml:space="preserve">Density and locality scores were measured between genes within each GO Term. </w:t>
      </w:r>
      <w:r w:rsidR="00B7587B">
        <w:t xml:space="preserve">Subnetwork </w:t>
      </w:r>
      <w:r>
        <w:t>p-valu</w:t>
      </w:r>
      <w:r w:rsidR="00240B0D">
        <w:t>es were generated for both density and locality</w:t>
      </w:r>
      <w:r>
        <w:t xml:space="preserve"> by compa</w:t>
      </w:r>
      <w:r w:rsidR="00240B0D">
        <w:t xml:space="preserve">ring each term’s </w:t>
      </w:r>
      <w:r w:rsidR="006307DA">
        <w:t>metric</w:t>
      </w:r>
      <w:r>
        <w:t xml:space="preserve"> to n=1000 </w:t>
      </w:r>
      <w:r w:rsidR="00900C2E">
        <w:t>randomized gene sets of the same size</w:t>
      </w:r>
      <w:r>
        <w:t>.</w:t>
      </w:r>
    </w:p>
    <w:p w14:paraId="05389990" w14:textId="77777777" w:rsidR="00301559" w:rsidRDefault="00301559" w:rsidP="00D04EE5">
      <w:pPr>
        <w:pStyle w:val="Heading2"/>
      </w:pPr>
      <w:bookmarkStart w:id="95" w:name="_Ref483825641"/>
      <w:r>
        <w:t>Supp. Table 2</w:t>
      </w:r>
      <w:bookmarkEnd w:id="95"/>
    </w:p>
    <w:p w14:paraId="6767D020" w14:textId="77777777" w:rsidR="00301559" w:rsidRDefault="00301559" w:rsidP="006804EA">
      <w:pPr>
        <w:pStyle w:val="Heading3"/>
      </w:pPr>
      <w:r>
        <w:t>Network MCL cluster gene assignments</w:t>
      </w:r>
    </w:p>
    <w:p w14:paraId="14A838EA" w14:textId="5FA17FB8" w:rsidR="00634DFC" w:rsidRDefault="002E7652" w:rsidP="006804EA">
      <w:pPr>
        <w:pStyle w:val="Subtitle"/>
      </w:pPr>
      <w:r>
        <w:t>Clusters in all three networks were identified</w:t>
      </w:r>
      <w:r w:rsidR="00634DFC">
        <w:t xml:space="preserve"> using the MCL algorithm. Genes in each network were assigned t</w:t>
      </w:r>
      <w:r w:rsidR="00504AAA">
        <w:t>o cluster IDs. Lower cluster IDs have a larger number of genes</w:t>
      </w:r>
      <w:r>
        <w:t>.</w:t>
      </w:r>
    </w:p>
    <w:p w14:paraId="51ADAF01" w14:textId="13579E72" w:rsidR="00976C8A" w:rsidRDefault="00976C8A" w:rsidP="00976C8A">
      <w:pPr>
        <w:pStyle w:val="Heading2"/>
      </w:pPr>
      <w:bookmarkStart w:id="96" w:name="_Ref494793753"/>
      <w:r>
        <w:t>Supp. Table 3</w:t>
      </w:r>
      <w:bookmarkEnd w:id="96"/>
    </w:p>
    <w:p w14:paraId="23662C7F" w14:textId="117DED48" w:rsidR="00976C8A" w:rsidRDefault="00976C8A" w:rsidP="00976C8A">
      <w:pPr>
        <w:pStyle w:val="Heading3"/>
      </w:pPr>
      <w:r>
        <w:t>Network MCL cluster GO enrichment</w:t>
      </w:r>
    </w:p>
    <w:p w14:paraId="2704907D" w14:textId="7371B2DA" w:rsidR="00976C8A" w:rsidRPr="00976C8A" w:rsidRDefault="00F31445" w:rsidP="00976C8A">
      <w:pPr>
        <w:pStyle w:val="Subtitle"/>
      </w:pPr>
      <w:r>
        <w:t>E</w:t>
      </w:r>
      <w:r w:rsidR="00976C8A">
        <w:t>nrichment of genes co-annotated for GO terms</w:t>
      </w:r>
      <w:r>
        <w:t xml:space="preserve"> in each MCL cluster</w:t>
      </w:r>
      <w:r w:rsidR="009C28B5">
        <w:t>.</w:t>
      </w:r>
    </w:p>
    <w:p w14:paraId="149C21F5" w14:textId="4DE04DC2" w:rsidR="00573EC0" w:rsidRDefault="00573EC0" w:rsidP="00D04EE5">
      <w:pPr>
        <w:pStyle w:val="Heading2"/>
      </w:pPr>
      <w:bookmarkStart w:id="97" w:name="_Ref479248756"/>
      <w:r>
        <w:lastRenderedPageBreak/>
        <w:t>Supp. Table</w:t>
      </w:r>
      <w:r w:rsidR="00415A2E">
        <w:t xml:space="preserve"> 4</w:t>
      </w:r>
      <w:bookmarkEnd w:id="97"/>
    </w:p>
    <w:p w14:paraId="44CF6947" w14:textId="77777777" w:rsidR="00573EC0" w:rsidRDefault="00573EC0" w:rsidP="006804EA">
      <w:pPr>
        <w:pStyle w:val="Heading3"/>
      </w:pPr>
      <w:r>
        <w:t>Network signal of GO terms with various levels of MCR/FCR.</w:t>
      </w:r>
    </w:p>
    <w:p w14:paraId="6406A840" w14:textId="5131F95D" w:rsidR="008A3B8C" w:rsidRPr="00256622" w:rsidRDefault="00DF2FBA" w:rsidP="006804EA">
      <w:pPr>
        <w:pStyle w:val="Subtitle"/>
      </w:pPr>
      <w:r>
        <w:t>C</w:t>
      </w:r>
      <w:r w:rsidR="008A3B8C" w:rsidRPr="00256622">
        <w:t xml:space="preserve">o-expression </w:t>
      </w:r>
      <w:r w:rsidR="00733C2F" w:rsidRPr="00256622">
        <w:t xml:space="preserve">among co-annotated </w:t>
      </w:r>
      <w:r w:rsidR="000F1579" w:rsidRPr="00256622">
        <w:t>GO terms</w:t>
      </w:r>
      <w:r w:rsidR="00C9257A" w:rsidRPr="00256622">
        <w:t xml:space="preserve"> </w:t>
      </w:r>
      <w:r w:rsidR="00733C2F" w:rsidRPr="00256622">
        <w:t>genes</w:t>
      </w:r>
      <w:r w:rsidR="000F1579" w:rsidRPr="00256622">
        <w:t xml:space="preserve"> was </w:t>
      </w:r>
      <w:r>
        <w:t>compared</w:t>
      </w:r>
      <w:r w:rsidR="008B4AD4">
        <w:t xml:space="preserve"> </w:t>
      </w:r>
      <w:r w:rsidR="00794C60">
        <w:t>to random</w:t>
      </w:r>
      <w:r w:rsidR="008B4AD4">
        <w:t xml:space="preserve"> gene sets</w:t>
      </w:r>
      <w:r w:rsidR="00794C60">
        <w:t xml:space="preserve"> of the same size</w:t>
      </w:r>
      <w:r w:rsidR="000736F6" w:rsidRPr="00256622">
        <w:t xml:space="preserve"> to generate a p-value</w:t>
      </w:r>
      <w:r w:rsidR="00733C2F" w:rsidRPr="00256622">
        <w:t>s</w:t>
      </w:r>
      <w:r w:rsidR="000F1579" w:rsidRPr="00256622">
        <w:t xml:space="preserve">. </w:t>
      </w:r>
      <w:r w:rsidR="00733C2F" w:rsidRPr="00256622">
        <w:t>Noise was introdu</w:t>
      </w:r>
      <w:r w:rsidR="00D125FE" w:rsidRPr="00256622">
        <w:t>ced by varying the missing candidate rate</w:t>
      </w:r>
      <w:r w:rsidR="00733C2F" w:rsidRPr="00256622">
        <w:t xml:space="preserve"> (MCR)</w:t>
      </w:r>
      <w:r w:rsidR="00D125FE" w:rsidRPr="00256622">
        <w:t xml:space="preserve"> or false candidate rate (FCR)</w:t>
      </w:r>
      <w:r w:rsidR="00836E56" w:rsidRPr="00256622">
        <w:t>. Missing candidates were removed in proportion to the values in the table, while fa</w:t>
      </w:r>
      <w:r w:rsidR="00193BFA" w:rsidRPr="00256622">
        <w:t>lse candidates were introduced using SNP-to-gene mapping values (see WindowSize and FlankLimit). FCR values are reported as</w:t>
      </w:r>
      <w:r w:rsidR="007A3184" w:rsidRPr="00256622">
        <w:t xml:space="preserve"> averages across 10 percent quantiles</w:t>
      </w:r>
      <w:r w:rsidR="00B74EB9" w:rsidRPr="00256622">
        <w:t xml:space="preserve"> (see </w:t>
      </w:r>
      <w:r w:rsidR="00B74EB9" w:rsidRPr="00256622">
        <w:fldChar w:fldCharType="begin"/>
      </w:r>
      <w:r w:rsidR="00B74EB9" w:rsidRPr="00256622">
        <w:instrText xml:space="preserve"> REF _Ref458721156 \h </w:instrText>
      </w:r>
      <w:r w:rsidR="00256622" w:rsidRPr="00256622">
        <w:instrText xml:space="preserve"> \* MERGEFORMAT </w:instrText>
      </w:r>
      <w:r w:rsidR="00B74EB9" w:rsidRPr="00256622">
        <w:fldChar w:fldCharType="separate"/>
      </w:r>
      <w:r w:rsidR="000B0BA4">
        <w:t>Fig. 5</w:t>
      </w:r>
      <w:r w:rsidR="00B74EB9" w:rsidRPr="00256622">
        <w:fldChar w:fldCharType="end"/>
      </w:r>
      <w:r w:rsidR="00B74EB9" w:rsidRPr="00256622">
        <w:t>)</w:t>
      </w:r>
      <w:r w:rsidR="00193BFA" w:rsidRPr="00256622">
        <w:t>.</w:t>
      </w:r>
    </w:p>
    <w:p w14:paraId="6E7188D2" w14:textId="5C0643A1" w:rsidR="00301559" w:rsidRDefault="002D35B0" w:rsidP="00D04EE5">
      <w:pPr>
        <w:pStyle w:val="Heading2"/>
      </w:pPr>
      <w:bookmarkStart w:id="98" w:name="_Ref479162360"/>
      <w:bookmarkStart w:id="99" w:name="_Ref479250924"/>
      <w:r>
        <w:t>Supp. Table</w:t>
      </w:r>
      <w:r w:rsidR="00D419A5">
        <w:t xml:space="preserve"> 5</w:t>
      </w:r>
      <w:bookmarkEnd w:id="98"/>
      <w:bookmarkEnd w:id="99"/>
    </w:p>
    <w:p w14:paraId="149ADDDF" w14:textId="77777777" w:rsidR="00301559" w:rsidRDefault="00301559" w:rsidP="006804EA">
      <w:pPr>
        <w:pStyle w:val="Heading3"/>
      </w:pPr>
      <w:r>
        <w:t>Maize Grain Ionome GWAS Network Overlap Candidate Genes</w:t>
      </w:r>
    </w:p>
    <w:p w14:paraId="143E77FA" w14:textId="7BE032CC" w:rsidR="00301559" w:rsidRDefault="00301559" w:rsidP="006804EA">
      <w:pPr>
        <w:pStyle w:val="Subtitle"/>
      </w:pPr>
      <w:r>
        <w:t xml:space="preserve">Candidate genes were identified by extracting candidate genes in each co-expression network (ZmSAM, ZmPAN or ZmRoot) using </w:t>
      </w:r>
      <w:r w:rsidR="00D04EE5">
        <w:t>SNP-to-gene</w:t>
      </w:r>
      <w:r>
        <w:t xml:space="preserve"> mapping for each Element (using WindowSize and FlankLimit). Co-expression</w:t>
      </w:r>
      <w:r w:rsidR="00C941FE">
        <w:t xml:space="preserve"> (density or locality)</w:t>
      </w:r>
      <w:r>
        <w:t xml:space="preserve"> among all genes within a </w:t>
      </w:r>
      <w:r w:rsidR="00C941FE">
        <w:t>subnetwork was compared</w:t>
      </w:r>
      <w:r>
        <w:t xml:space="preserve"> to </w:t>
      </w:r>
      <w:r w:rsidR="00C941FE">
        <w:t>randomized gene sets of the same size to establish p-values</w:t>
      </w:r>
      <w:r>
        <w:t>. Gene specific z-scores were computed by comparing the empirical gene-specific density (</w:t>
      </w:r>
      <w:r>
        <w:fldChar w:fldCharType="begin"/>
      </w:r>
      <w:r>
        <w:instrText xml:space="preserve"> REF _Ref464738379 \h  \* MERGEFORMAT </w:instrText>
      </w:r>
      <w:r>
        <w:fldChar w:fldCharType="separate"/>
      </w:r>
      <w:r w:rsidR="000B0BA4" w:rsidRPr="0045686C">
        <w:t>Eq.</w:t>
      </w:r>
      <w:r w:rsidR="000B0BA4">
        <w:t>3</w:t>
      </w:r>
      <w:r>
        <w:fldChar w:fldCharType="end"/>
      </w:r>
      <w:r>
        <w:t>) or locality (</w:t>
      </w:r>
      <w:r>
        <w:fldChar w:fldCharType="begin"/>
      </w:r>
      <w:r>
        <w:instrText xml:space="preserve"> REF _Ref447101571 \h  \* MERGEFORMAT </w:instrText>
      </w:r>
      <w:r>
        <w:fldChar w:fldCharType="separate"/>
      </w:r>
      <w:r w:rsidR="000B0BA4">
        <w:t>Eq.4</w:t>
      </w:r>
      <w:r>
        <w:fldChar w:fldCharType="end"/>
      </w:r>
      <w:r>
        <w:t>) to the average density or locality observed in</w:t>
      </w:r>
      <w:r w:rsidR="004D75EF">
        <w:t xml:space="preserve"> randomized gene sets</w:t>
      </w:r>
      <w:r>
        <w:t xml:space="preserve">, then correcting for standard deviation. False discovery rates (FDR) were calculated for candidate genes with positive gene-specific co-expression values by comparing the number of genes discovered at a z-score cutoff to the </w:t>
      </w:r>
      <w:r w:rsidR="00120DF6">
        <w:t xml:space="preserve">average </w:t>
      </w:r>
      <w:r>
        <w:t>number of genes discovered</w:t>
      </w:r>
      <w:r w:rsidR="00120DF6">
        <w:t xml:space="preserve"> in randomized sets</w:t>
      </w:r>
      <w:r>
        <w:t>.</w:t>
      </w:r>
    </w:p>
    <w:p w14:paraId="3B8D5BA2" w14:textId="621E2D25" w:rsidR="00301559" w:rsidRDefault="0099107B" w:rsidP="00D04EE5">
      <w:pPr>
        <w:pStyle w:val="Heading2"/>
      </w:pPr>
      <w:bookmarkStart w:id="100" w:name="_Ref480187199"/>
      <w:r>
        <w:t>Supp. Table</w:t>
      </w:r>
      <w:r w:rsidR="00D419A5">
        <w:t xml:space="preserve"> 6</w:t>
      </w:r>
      <w:bookmarkEnd w:id="100"/>
    </w:p>
    <w:p w14:paraId="390116F7" w14:textId="77777777" w:rsidR="0099107B" w:rsidRDefault="0099107B" w:rsidP="006804EA">
      <w:pPr>
        <w:pStyle w:val="Heading3"/>
      </w:pPr>
      <w:r>
        <w:t>Maize Grain Ionome GWAS High Priority Overlap</w:t>
      </w:r>
      <w:r w:rsidR="0017480F">
        <w:t xml:space="preserve"> (HPO)</w:t>
      </w:r>
      <w:r>
        <w:t xml:space="preserve"> Candidate Genes</w:t>
      </w:r>
    </w:p>
    <w:p w14:paraId="79DAD5A6" w14:textId="77777777" w:rsidR="00DF5470" w:rsidRDefault="0017480F" w:rsidP="006804EA">
      <w:pPr>
        <w:pStyle w:val="Subtitle"/>
      </w:pPr>
      <w:r>
        <w:t xml:space="preserve">High priority overlap (HPO) genes </w:t>
      </w:r>
      <w:r w:rsidR="00B34459">
        <w:t xml:space="preserve">were identified by </w:t>
      </w:r>
      <w:r w:rsidR="00E0307B">
        <w:t xml:space="preserve">calculating gene-specific density or locality (Method column) for each element at different </w:t>
      </w:r>
      <w:r w:rsidR="00D04EE5">
        <w:t>SNP-to-gene</w:t>
      </w:r>
      <w:r w:rsidR="00E0307B">
        <w:t xml:space="preserve"> mapping parameters</w:t>
      </w:r>
      <w:r w:rsidR="006955FE">
        <w:t xml:space="preserve"> (see WindowSize and FlankLimit</w:t>
      </w:r>
      <w:r w:rsidR="00B95386">
        <w:t xml:space="preserve"> columns</w:t>
      </w:r>
      <w:r w:rsidR="006955FE">
        <w:t>)</w:t>
      </w:r>
      <w:r w:rsidR="00E0307B">
        <w:t>.</w:t>
      </w:r>
      <w:r w:rsidR="002103A3">
        <w:t xml:space="preserve"> At</w:t>
      </w:r>
      <w:r w:rsidR="00A9081A">
        <w:t xml:space="preserve"> a FDR cuto</w:t>
      </w:r>
      <w:r w:rsidR="002103A3">
        <w:t>ff of 30%, genes were defined as HPO</w:t>
      </w:r>
      <w:r w:rsidR="00A9081A">
        <w:t xml:space="preserve"> if they were observed at two or more SNP-to-gene mapping parameters. </w:t>
      </w:r>
      <w:r w:rsidR="00BF7CE0">
        <w:t xml:space="preserve"> </w:t>
      </w:r>
    </w:p>
    <w:p w14:paraId="5B432BED" w14:textId="4F4DA384" w:rsidR="003A4EB2" w:rsidRDefault="003A4EB2" w:rsidP="003A4EB2">
      <w:pPr>
        <w:pStyle w:val="Heading2"/>
      </w:pPr>
      <w:bookmarkStart w:id="101" w:name="_Ref486516422"/>
      <w:r>
        <w:t>Supp. Table</w:t>
      </w:r>
      <w:r w:rsidR="00D419A5">
        <w:t xml:space="preserve"> 7</w:t>
      </w:r>
      <w:bookmarkEnd w:id="101"/>
    </w:p>
    <w:p w14:paraId="3AF90F38" w14:textId="77777777" w:rsidR="003A4EB2" w:rsidRDefault="003A4EB2" w:rsidP="003A4EB2">
      <w:pPr>
        <w:pStyle w:val="Heading3"/>
      </w:pPr>
      <w:r>
        <w:t>HPO genes discovered with networks built from accessions subsets</w:t>
      </w:r>
    </w:p>
    <w:p w14:paraId="7FC9B54D" w14:textId="77777777" w:rsidR="003A4EB2" w:rsidRDefault="00871A6F" w:rsidP="00871A6F">
      <w:pPr>
        <w:pStyle w:val="Subtitle"/>
      </w:pPr>
      <w:r>
        <w:t xml:space="preserve">The number of HPO genes discovered in full ZmPAN (503 accessions) and ZmRoot (46 accessions) networks were compared to networks built with a subset of accessions. </w:t>
      </w:r>
      <w:r w:rsidR="00D0395A">
        <w:t xml:space="preserve">Both ZmPAN and ZmRoot networks were re-built using a common set of 20 accessions. The ZmPAN network was re-built using 46 accessions consisting of the 20 common accessions and either 26 random or </w:t>
      </w:r>
      <w:r w:rsidR="00D0395A">
        <w:lastRenderedPageBreak/>
        <w:t xml:space="preserve">26 CML biases accessions to simulate the number used in the full </w:t>
      </w:r>
      <w:r w:rsidR="007B1C5D">
        <w:t xml:space="preserve">46 accession </w:t>
      </w:r>
      <w:r w:rsidR="00D0395A">
        <w:t>ZmRoot network.</w:t>
      </w:r>
      <w:r w:rsidR="0079457F">
        <w:t xml:space="preserve"> Each network analyzed for HPO genes in the 17 GWAS elements.</w:t>
      </w:r>
    </w:p>
    <w:p w14:paraId="783D42A1" w14:textId="0E64F6F1" w:rsidR="002F7BB4" w:rsidRDefault="002F7BB4" w:rsidP="002F7BB4">
      <w:pPr>
        <w:pStyle w:val="Heading2"/>
      </w:pPr>
      <w:bookmarkStart w:id="102" w:name="_Ref486581168"/>
      <w:r>
        <w:t>Supp. Table</w:t>
      </w:r>
      <w:r w:rsidR="00D419A5">
        <w:t xml:space="preserve"> 8</w:t>
      </w:r>
      <w:bookmarkEnd w:id="102"/>
    </w:p>
    <w:p w14:paraId="61321DD6" w14:textId="77777777" w:rsidR="002F7BB4" w:rsidRDefault="002F7BB4" w:rsidP="002F7BB4">
      <w:pPr>
        <w:pStyle w:val="Heading3"/>
      </w:pPr>
      <w:r>
        <w:t>Multiple Element HPO gene list</w:t>
      </w:r>
    </w:p>
    <w:p w14:paraId="5AAF849D" w14:textId="77777777" w:rsidR="002F7BB4" w:rsidRPr="002F7BB4" w:rsidRDefault="002F7BB4" w:rsidP="002F7BB4">
      <w:pPr>
        <w:pStyle w:val="Subtitle"/>
      </w:pPr>
      <w:r>
        <w:t>The number commonly discovered HPO genes</w:t>
      </w:r>
      <w:r w:rsidR="006715A3">
        <w:t>, hypergeometric p-values</w:t>
      </w:r>
      <w:r w:rsidR="00F00AFE">
        <w:t xml:space="preserve"> of set overlap</w:t>
      </w:r>
      <w:r w:rsidR="006715A3">
        <w:t>,</w:t>
      </w:r>
      <w:r>
        <w:t xml:space="preserve"> and GRMZM IDs across multiple elements.</w:t>
      </w:r>
    </w:p>
    <w:p w14:paraId="1A7F6E21" w14:textId="600915C1" w:rsidR="00DF5470" w:rsidRDefault="00DF5470" w:rsidP="00D04EE5">
      <w:pPr>
        <w:pStyle w:val="Heading2"/>
      </w:pPr>
      <w:bookmarkStart w:id="103" w:name="_Ref479316734"/>
      <w:bookmarkStart w:id="104" w:name="_Ref486000980"/>
      <w:r>
        <w:t>Supp. Table</w:t>
      </w:r>
      <w:r w:rsidR="00D419A5">
        <w:t xml:space="preserve"> 9</w:t>
      </w:r>
      <w:bookmarkEnd w:id="103"/>
      <w:bookmarkEnd w:id="104"/>
    </w:p>
    <w:p w14:paraId="25B09B77" w14:textId="77777777" w:rsidR="00DF5470" w:rsidRDefault="00DF5470" w:rsidP="006804EA">
      <w:pPr>
        <w:pStyle w:val="Heading3"/>
      </w:pPr>
      <w:r>
        <w:t>Element Gene Ontology Enrichment</w:t>
      </w:r>
    </w:p>
    <w:p w14:paraId="0348F5E8" w14:textId="77777777" w:rsidR="00D04EE5" w:rsidRDefault="00DF5470" w:rsidP="00A055D5">
      <w:pPr>
        <w:pStyle w:val="Subtitle"/>
      </w:pPr>
      <w:r>
        <w:t xml:space="preserve">HPO genes for each element were tested for enrichment among genes co-annotated for Gene Ontology (GO) terms (hypergeometric test). Bonferroni correction is included as a column, treating each </w:t>
      </w:r>
      <w:r w:rsidR="00BC096B">
        <w:t>GO term as an independent test.</w:t>
      </w:r>
    </w:p>
    <w:p w14:paraId="210E784F" w14:textId="0F73713B" w:rsidR="009C78B5" w:rsidRDefault="009C78B5" w:rsidP="009C78B5">
      <w:pPr>
        <w:pStyle w:val="Heading2"/>
      </w:pPr>
      <w:bookmarkStart w:id="105" w:name="_Ref481755630"/>
      <w:bookmarkStart w:id="106" w:name="_Ref483912443"/>
      <w:bookmarkStart w:id="107" w:name="_Ref486581620"/>
      <w:r>
        <w:t>Supp. Table</w:t>
      </w:r>
      <w:r w:rsidR="00D419A5">
        <w:t xml:space="preserve"> 10</w:t>
      </w:r>
      <w:bookmarkEnd w:id="105"/>
      <w:bookmarkEnd w:id="106"/>
      <w:bookmarkEnd w:id="107"/>
    </w:p>
    <w:p w14:paraId="432A3CED" w14:textId="77777777" w:rsidR="009C78B5" w:rsidRDefault="009C78B5" w:rsidP="009C78B5">
      <w:pPr>
        <w:pStyle w:val="Heading3"/>
      </w:pPr>
      <w:r>
        <w:t>HPO plus neighbors Gene Ontology Enrichment</w:t>
      </w:r>
    </w:p>
    <w:p w14:paraId="467032DA" w14:textId="77777777" w:rsidR="009C78B5" w:rsidRPr="005609E9" w:rsidRDefault="00515562" w:rsidP="009C78B5">
      <w:pPr>
        <w:pStyle w:val="Subtitle"/>
      </w:pPr>
      <w:r>
        <w:t xml:space="preserve">Elemental HPO gene sets were supplemented with </w:t>
      </w:r>
      <w:r w:rsidR="006B4C2A">
        <w:t xml:space="preserve">an additional set of highly connected neighbors equal to the number of genes in the HPO set. These </w:t>
      </w:r>
      <w:r w:rsidR="00DC1F07">
        <w:t>HPO+</w:t>
      </w:r>
      <w:r w:rsidR="006B4C2A">
        <w:t xml:space="preserve"> gene</w:t>
      </w:r>
      <w:r w:rsidR="000230AE">
        <w:t xml:space="preserve"> </w:t>
      </w:r>
      <w:r w:rsidR="006B4C2A">
        <w:t>s</w:t>
      </w:r>
      <w:r w:rsidR="000230AE">
        <w:t>ets</w:t>
      </w:r>
      <w:r w:rsidR="006B4C2A">
        <w:t xml:space="preserve"> were tested for enrichment among genes annotated for Gene Ontology terms (hypergeometric test). </w:t>
      </w:r>
    </w:p>
    <w:p w14:paraId="595BBE78" w14:textId="77777777" w:rsidR="009C78B5" w:rsidRPr="009C78B5" w:rsidRDefault="009C78B5" w:rsidP="009C78B5"/>
    <w:sectPr w:rsidR="009C78B5" w:rsidRPr="009C78B5">
      <w:headerReference w:type="default" r:id="rId11"/>
      <w:footerReference w:type="default" r:id="rId1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Brian Dilkes" w:date="2017-07-29T15:14:00Z" w:initials="BD">
    <w:p w14:paraId="0D8A388D" w14:textId="1ACE53CD" w:rsidR="000B0BA4" w:rsidRDefault="000B0BA4">
      <w:pPr>
        <w:pStyle w:val="CommentText"/>
      </w:pPr>
      <w:r>
        <w:rPr>
          <w:rStyle w:val="CommentReference"/>
        </w:rPr>
        <w:annotationRef/>
      </w:r>
      <w:r>
        <w:t xml:space="preserve">I think we fail to make the point early that, as ion uptake and transport is primarly mediated by the root….that we expect the co-expression of determinants of ion uptake in the root to provide a rich signal. Even if it doesn't perform </w:t>
      </w:r>
      <w:r w:rsidRPr="0011532C">
        <w:rPr>
          <w:i/>
          <w:iCs/>
        </w:rPr>
        <w:t>better</w:t>
      </w:r>
      <w:r>
        <w:t xml:space="preserve"> that the expression data most distal (in both space and time) from the seed performed well is a remarkable finding. To the extent that genes are discovred by this approach that are coexpressed in roots we can highllight that the best hypothesis for their physiologial mechanism is ion uptake, transport, and signal perception in the root of shoot deficiencies.</w:t>
      </w:r>
    </w:p>
  </w:comment>
  <w:comment w:id="11" w:author="Owen Hoekenga" w:date="2017-07-12T13:24:00Z" w:initials="OAH">
    <w:p w14:paraId="0AA82210" w14:textId="77777777" w:rsidR="000B0BA4" w:rsidRDefault="000B0BA4">
      <w:pPr>
        <w:pStyle w:val="CommentText"/>
      </w:pPr>
      <w:r>
        <w:rPr>
          <w:rStyle w:val="CommentReference"/>
        </w:rPr>
        <w:annotationRef/>
      </w:r>
      <w:r>
        <w:t>Add more on the annotated genome/significant marker question – GWAS finds you blocks of chromosomes with LD relative to the trait of interest. We hope that the genes within this LD block will shout out who might be responsible…but this is harder with genomes that are not already well understood or are otherwise difficult to work with (e.g. when the reference genome may not be a good representation of the pan genome or whatever Candi Hirsch is calling things)</w:t>
      </w:r>
    </w:p>
  </w:comment>
  <w:comment w:id="12" w:author="Owen Hoekenga" w:date="2017-07-12T13:35:00Z" w:initials="OAH">
    <w:p w14:paraId="6F2F7310" w14:textId="77777777" w:rsidR="000B0BA4" w:rsidRDefault="000B0BA4">
      <w:pPr>
        <w:pStyle w:val="CommentText"/>
      </w:pPr>
      <w:r>
        <w:rPr>
          <w:rStyle w:val="CommentReference"/>
        </w:rPr>
        <w:annotationRef/>
      </w:r>
      <w:r>
        <w:t>Is that the word to use? You evaluated real data to compare what degree of improvement you could achieve from making ruddy big gene lists from GWAS to actually create reasonably sized gene lists of potential candidates….where you now can benchmark whether progress has been made with the simulated datasets. “experimentally relate” – draw attention to this is a test case where we seek not only new knowledge but about a better process</w:t>
      </w:r>
    </w:p>
  </w:comment>
  <w:comment w:id="64" w:author="cmyers" w:date="2017-06-23T05:33:00Z" w:initials="c">
    <w:p w14:paraId="294378E5" w14:textId="77777777" w:rsidR="008458B3" w:rsidRDefault="008458B3" w:rsidP="008458B3">
      <w:pPr>
        <w:pStyle w:val="CommentText"/>
      </w:pPr>
      <w:r>
        <w:rPr>
          <w:rStyle w:val="CommentReference"/>
        </w:rPr>
        <w:annotationRef/>
      </w:r>
      <w:r>
        <w:t>??</w:t>
      </w:r>
    </w:p>
    <w:p w14:paraId="1C81BE8A" w14:textId="77777777" w:rsidR="008458B3" w:rsidRDefault="008458B3" w:rsidP="008458B3">
      <w:pPr>
        <w:pStyle w:val="CommentText"/>
      </w:pPr>
      <w:r>
        <w:t>phrase out of place</w:t>
      </w:r>
    </w:p>
  </w:comment>
  <w:comment w:id="65" w:author="Owen Hoekenga" w:date="2017-07-18T20:02:00Z" w:initials="OAH">
    <w:p w14:paraId="38776357" w14:textId="77777777" w:rsidR="008458B3" w:rsidRDefault="008458B3" w:rsidP="008458B3">
      <w:pPr>
        <w:pStyle w:val="CommentText"/>
      </w:pPr>
      <w:r>
        <w:rPr>
          <w:rStyle w:val="CommentReference"/>
        </w:rPr>
        <w:annotationRef/>
      </w:r>
      <w:r>
        <w:t>Uptake is different but transport within the plant and storage might be the same. And we have no idea as to what an Fe sensor might be.</w:t>
      </w:r>
    </w:p>
  </w:comment>
  <w:comment w:id="66" w:author="Owen Hoekenga" w:date="2017-07-18T20:01:00Z" w:initials="OAH">
    <w:p w14:paraId="572AC4B7" w14:textId="77777777" w:rsidR="008458B3" w:rsidRDefault="008458B3" w:rsidP="008458B3">
      <w:pPr>
        <w:pStyle w:val="CommentText"/>
      </w:pPr>
      <w:r>
        <w:rPr>
          <w:rStyle w:val="CommentReference"/>
        </w:rPr>
        <w:annotationRef/>
      </w:r>
      <w:r>
        <w:t>Here again a shout out to PlantCyc might be a good thing</w:t>
      </w:r>
    </w:p>
  </w:comment>
  <w:comment w:id="67" w:author="Owen Hoekenga" w:date="2017-07-18T20:03:00Z" w:initials="OAH">
    <w:p w14:paraId="1EC97E98" w14:textId="77777777" w:rsidR="008458B3" w:rsidRDefault="008458B3" w:rsidP="008458B3">
      <w:pPr>
        <w:pStyle w:val="CommentText"/>
      </w:pPr>
      <w:r>
        <w:rPr>
          <w:rStyle w:val="CommentReference"/>
        </w:rPr>
        <w:annotationRef/>
      </w:r>
      <w:r>
        <w:t>What do you mean?</w:t>
      </w:r>
    </w:p>
  </w:comment>
  <w:comment w:id="68" w:author="Rob" w:date="2017-06-21T09:48:00Z" w:initials="r">
    <w:p w14:paraId="330A4617" w14:textId="77777777" w:rsidR="008458B3" w:rsidRDefault="008458B3" w:rsidP="008458B3">
      <w:pPr>
        <w:pStyle w:val="CommentText"/>
      </w:pPr>
      <w:r>
        <w:rPr>
          <w:rStyle w:val="CommentReference"/>
        </w:rPr>
        <w:annotationRef/>
      </w:r>
      <w:r>
        <w:t>Are these from the non-network SNP to gene mappings?</w:t>
      </w:r>
    </w:p>
  </w:comment>
  <w:comment w:id="69" w:author="Brian Dilkes" w:date="2017-09-26T23:47:00Z" w:initials="BD">
    <w:p w14:paraId="2C2FB507" w14:textId="77777777" w:rsidR="008458B3" w:rsidRDefault="008458B3" w:rsidP="008458B3">
      <w:pPr>
        <w:pStyle w:val="CommentText"/>
      </w:pPr>
      <w:r>
        <w:rPr>
          <w:rStyle w:val="CommentReference"/>
        </w:rPr>
        <w:annotationRef/>
      </w:r>
      <w:r>
        <w:t>Could well be non-network SNP to gene mapping. We went into Zbrowse to have a look see at the neighborhood.</w:t>
      </w:r>
    </w:p>
  </w:comment>
  <w:comment w:id="70" w:author="Owen Hoekenga" w:date="2017-07-18T20:05:00Z" w:initials="OAH">
    <w:p w14:paraId="3D408AC3" w14:textId="77777777" w:rsidR="008458B3" w:rsidRDefault="008458B3" w:rsidP="008458B3">
      <w:pPr>
        <w:pStyle w:val="CommentText"/>
      </w:pPr>
      <w:r>
        <w:rPr>
          <w:rStyle w:val="CommentReference"/>
        </w:rPr>
        <w:annotationRef/>
      </w:r>
      <w:r>
        <w:t>NAS is also important for transporting Fe around the plant – the original NAS mutant was found in tomato, so this is a point of commonality between the grasses and every other kind of plant. NA should also be able to bind up Cd and Zn, such that NAS being important for Cd is not ridiculous.</w:t>
      </w:r>
    </w:p>
  </w:comment>
  <w:comment w:id="71" w:author="rob" w:date="2017-10-03T16:20:00Z" w:initials="r">
    <w:p w14:paraId="1834EC89" w14:textId="1D4BCC50" w:rsidR="00624BC1" w:rsidRDefault="00624BC1">
      <w:pPr>
        <w:pStyle w:val="CommentText"/>
      </w:pPr>
      <w:r>
        <w:rPr>
          <w:rStyle w:val="CommentReference"/>
        </w:rPr>
        <w:annotationRef/>
      </w:r>
      <w:r>
        <w:t xml:space="preserve">In general, using co-expression networks to expand the neighborhood of the high-confidence candidate causal genes and then assessing the entire set for functional coherence through GO enrichment is a productive strategy for gaining insight into what processes are represented. Yet, this approach is particularly challenging in the annotation-sparse maize genome, where only ~1% of genes have mutant phenotypes </w:t>
      </w:r>
      <w:r>
        <w:fldChar w:fldCharType="begin" w:fldLock="1"/>
      </w:r>
      <w:r>
        <w:instrText>ADDIN CSL_CITATION { "citationItems" : [ { "id" : "ITEM-1", "itemData" : { "DOI" : "10.1093/nar/gkh011", "ISSN" : "1362-4962", "PMID" : "14681441", "abstract" : "The Maize Genetics and Genomics Database (MaizeGDB) is a central repository for maize sequence, stock, phenotype, genotypic and karyotypic variation, and chromosomal mapping data. In addition, MaizeGDB provides contact information for over 2400 maize cooperative researchers, facilitating interactions between members of the rapidly expanding maize community. MaizeGDB represents the synthesis of all data available previously from ZmDB and from MaizeDB-databases that have been superseded by MaizeGDB. MaizeGDB provides web-based tools for ordering maize stocks from several organizations including the Maize Genetics Cooperation Stock Center and the North Central Regional Plant Introduction Station (NCRPIS). Sequence searches yield records displayed with embedded links to facilitate ordering cloned sequences from various groups including the Maize Gene Discovery Project and the Clemson University Genomics Institute. An intuitive web interface is implemented to facilitate navigation between related data, and analytical tools are embedded within data displays. Web-based curation tools for both designated experts and general researchers are currently under development. MaizeGDB can be accessed at http://www.maizegdb.org/.", "author" : [ { "dropping-particle" : "", "family" : "Lawrence", "given" : "Carolyn J", "non-dropping-particle" : "", "parse-names" : false, "suffix" : "" }, { "dropping-particle" : "", "family" : "Dong", "given" : "Qunfeng", "non-dropping-particle" : "", "parse-names" : false, "suffix" : "" }, { "dropping-particle" : "", "family" : "Polacco", "given" : "Mary L", "non-dropping-particle" : "", "parse-names" : false, "suffix" : "" }, { "dropping-particle" : "", "family" : "Seigfried", "given" : "Trent E", "non-dropping-particle" : "", "parse-names" : false, "suffix" : "" }, { "dropping-particle" : "", "family" : "Brendel", "given" : "Volker", "non-dropping-particle" : "", "parse-names" : false, "suffix" : "" } ], "container-title" : "Nucleic acids research", "id" : "ITEM-1", "issue" : "Database issue", "issued" : { "date-parts" : [ [ "2004", "1", "1" ] ] }, "page" : "D393-7", "title" : "MaizeGDB, the community database for maize genetics and genomics.", "type" : "article-journal", "volume" : "32" }, "uris" : [ "http://www.mendeley.com/documents/?uuid=23c4bd6d-7acc-4f74-bb07-b8055782d3ef" ] } ], "mendeley" : { "formattedCitation" : "(Lawrence et al. 2004)", "plainTextFormattedCitation" : "(Lawrence et al. 2004)", "previouslyFormattedCitation" : "(Lawrence et al. 2004)" }, "properties" : { "noteIndex" : 0 }, "schema" : "https://github.com/citation-style-language/schema/raw/master/csl-citation.json" }</w:instrText>
      </w:r>
      <w:r>
        <w:fldChar w:fldCharType="separate"/>
      </w:r>
      <w:r w:rsidRPr="002745B9">
        <w:rPr>
          <w:noProof/>
        </w:rPr>
        <w:t>(Lawrence et al. 2004)</w:t>
      </w:r>
      <w:r>
        <w:fldChar w:fldCharType="end"/>
      </w:r>
      <w:r>
        <w:t>. GO terms were too high-level or insufficiently described to help distinguish causal genes. However, the terms discovered here contain genes that act in previously described pathways known to impact elemental traits. With greater confidence that subnetworks containing HPO genes contained coherent biological information, we refined our analysis by curating HPO genes for their involvement in specific biological processes, namely those that are known or suspected to affect to the transport, storage, and utilization of elements.</w:t>
      </w:r>
    </w:p>
  </w:comment>
  <w:comment w:id="72" w:author="Owen Hoekenga" w:date="2017-07-18T18:31:00Z" w:initials="OAH">
    <w:p w14:paraId="32D6D845" w14:textId="77777777" w:rsidR="000B0BA4" w:rsidRDefault="000B0BA4">
      <w:pPr>
        <w:pStyle w:val="CommentText"/>
      </w:pPr>
      <w:r>
        <w:rPr>
          <w:rStyle w:val="CommentReference"/>
        </w:rPr>
        <w:annotationRef/>
      </w:r>
      <w:r>
        <w:t>Citing a PlantCyc entry for the metabolic pathway being discussed here might be helpful, to flesh out that we are attributing specific genes with predicted functions to steps in pathways that are currently conducted by hypothetical enzymes.</w:t>
      </w:r>
    </w:p>
  </w:comment>
  <w:comment w:id="75" w:author="Owen Hoekenga" w:date="2017-07-18T20:11:00Z" w:initials="OAH">
    <w:p w14:paraId="286AA148" w14:textId="77777777" w:rsidR="000B0BA4" w:rsidRDefault="000B0BA4">
      <w:pPr>
        <w:pStyle w:val="CommentText"/>
      </w:pPr>
      <w:r>
        <w:rPr>
          <w:rStyle w:val="CommentReference"/>
        </w:rPr>
        <w:annotationRef/>
      </w:r>
      <w:r>
        <w:t>Add something about looking in the right time and place for a biological process consistent the end effect? ZmSAM did not add as much to the story telling as either ZmRoot or ZmPAN, while Root and PAN had different windows of emphasis on the ionomic GWAS results (density vs locality).</w:t>
      </w:r>
    </w:p>
  </w:comment>
  <w:comment w:id="76" w:author="Rob" w:date="2017-08-07T08:10:00Z" w:initials="rs">
    <w:p w14:paraId="1DBA0666" w14:textId="77777777" w:rsidR="000B0BA4" w:rsidRDefault="000B0BA4">
      <w:pPr>
        <w:pStyle w:val="CommentText"/>
      </w:pPr>
      <w:r>
        <w:rPr>
          <w:rStyle w:val="CommentReference"/>
        </w:rPr>
        <w:annotationRef/>
      </w:r>
      <w:r>
        <w:t>I think this is better addressed below, with the “context matters” bit.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D8A388D" w15:done="0"/>
  <w15:commentEx w15:paraId="0AA82210" w15:done="0"/>
  <w15:commentEx w15:paraId="6F2F7310" w15:done="0"/>
  <w15:commentEx w15:paraId="1C81BE8A" w15:done="0"/>
  <w15:commentEx w15:paraId="38776357" w15:done="0"/>
  <w15:commentEx w15:paraId="572AC4B7" w15:done="0"/>
  <w15:commentEx w15:paraId="1EC97E98" w15:done="0"/>
  <w15:commentEx w15:paraId="330A4617" w15:done="0"/>
  <w15:commentEx w15:paraId="2C2FB507" w15:done="0"/>
  <w15:commentEx w15:paraId="3D408AC3" w15:done="0"/>
  <w15:commentEx w15:paraId="1834EC89" w15:done="0"/>
  <w15:commentEx w15:paraId="32D6D845" w15:done="0"/>
  <w15:commentEx w15:paraId="286AA148" w15:done="0"/>
  <w15:commentEx w15:paraId="1DBA066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032C5C" w14:textId="77777777" w:rsidR="000B0BA4" w:rsidRDefault="000B0BA4" w:rsidP="006804EA">
      <w:r>
        <w:separator/>
      </w:r>
    </w:p>
  </w:endnote>
  <w:endnote w:type="continuationSeparator" w:id="0">
    <w:p w14:paraId="2F64CBAC" w14:textId="77777777" w:rsidR="000B0BA4" w:rsidRDefault="000B0BA4" w:rsidP="006804EA">
      <w:r>
        <w:continuationSeparator/>
      </w:r>
    </w:p>
  </w:endnote>
  <w:endnote w:type="continuationNotice" w:id="1">
    <w:p w14:paraId="451B1068" w14:textId="77777777" w:rsidR="000B0BA4" w:rsidRDefault="000B0BA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 w:name="Segoe UI">
    <w:altName w:val="Arial"/>
    <w:panose1 w:val="020B0502040204020203"/>
    <w:charset w:val="00"/>
    <w:family w:val="swiss"/>
    <w:pitch w:val="variable"/>
    <w:sig w:usb0="E10022FF" w:usb1="C000E47F" w:usb2="00000029" w:usb3="00000000" w:csb0="000001DF" w:csb1="00000000"/>
  </w:font>
  <w:font w:name="Times">
    <w:panose1 w:val="02020603050405020304"/>
    <w:charset w:val="00"/>
    <w:family w:val="roman"/>
    <w:pitch w:val="variable"/>
    <w:sig w:usb0="E0002AFF" w:usb1="C0007841" w:usb2="00000009" w:usb3="00000000" w:csb0="000001F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506825"/>
      <w:docPartObj>
        <w:docPartGallery w:val="Page Numbers (Bottom of Page)"/>
        <w:docPartUnique/>
      </w:docPartObj>
    </w:sdtPr>
    <w:sdtEndPr>
      <w:rPr>
        <w:noProof/>
      </w:rPr>
    </w:sdtEndPr>
    <w:sdtContent>
      <w:p w14:paraId="176F1560" w14:textId="0301AFBE" w:rsidR="000B0BA4" w:rsidRDefault="000B0BA4" w:rsidP="006804EA">
        <w:pPr>
          <w:pStyle w:val="Footer"/>
        </w:pPr>
        <w:r>
          <w:fldChar w:fldCharType="begin"/>
        </w:r>
        <w:r w:rsidRPr="006A5509">
          <w:instrText xml:space="preserve"> PAGE   \* MERGEFORMAT </w:instrText>
        </w:r>
        <w:r>
          <w:fldChar w:fldCharType="separate"/>
        </w:r>
        <w:r w:rsidR="003625D1">
          <w:rPr>
            <w:noProof/>
          </w:rPr>
          <w:t>17</w:t>
        </w:r>
        <w:r>
          <w:rPr>
            <w:noProof/>
          </w:rPr>
          <w:fldChar w:fldCharType="end"/>
        </w:r>
      </w:p>
    </w:sdtContent>
  </w:sdt>
  <w:p w14:paraId="1B93D360" w14:textId="77777777" w:rsidR="000B0BA4" w:rsidRDefault="000B0BA4" w:rsidP="006804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7F0E099" w14:textId="77777777" w:rsidR="000B0BA4" w:rsidRDefault="000B0BA4" w:rsidP="006804EA">
      <w:r>
        <w:separator/>
      </w:r>
    </w:p>
  </w:footnote>
  <w:footnote w:type="continuationSeparator" w:id="0">
    <w:p w14:paraId="596AFD4B" w14:textId="77777777" w:rsidR="000B0BA4" w:rsidRDefault="000B0BA4" w:rsidP="006804EA">
      <w:r>
        <w:continuationSeparator/>
      </w:r>
    </w:p>
  </w:footnote>
  <w:footnote w:type="continuationNotice" w:id="1">
    <w:p w14:paraId="7A26C79E" w14:textId="77777777" w:rsidR="000B0BA4" w:rsidRDefault="000B0BA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95BE3" w14:textId="77777777" w:rsidR="000B0BA4" w:rsidRDefault="000B0B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57165"/>
    <w:multiLevelType w:val="hybridMultilevel"/>
    <w:tmpl w:val="22B84FA6"/>
    <w:lvl w:ilvl="0" w:tplc="26E21A4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E806D2"/>
    <w:multiLevelType w:val="hybridMultilevel"/>
    <w:tmpl w:val="8D405F9A"/>
    <w:lvl w:ilvl="0" w:tplc="7AA46A8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F811E2"/>
    <w:multiLevelType w:val="hybridMultilevel"/>
    <w:tmpl w:val="21E6BA82"/>
    <w:lvl w:ilvl="0" w:tplc="F2A670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A26DE2"/>
    <w:multiLevelType w:val="hybridMultilevel"/>
    <w:tmpl w:val="0102F5D6"/>
    <w:lvl w:ilvl="0" w:tplc="CC648EA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7B7D31"/>
    <w:multiLevelType w:val="hybridMultilevel"/>
    <w:tmpl w:val="047ED9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C27C0E"/>
    <w:multiLevelType w:val="hybridMultilevel"/>
    <w:tmpl w:val="09929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3E72F5"/>
    <w:multiLevelType w:val="hybridMultilevel"/>
    <w:tmpl w:val="B322A22C"/>
    <w:lvl w:ilvl="0" w:tplc="330496F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D82F3B"/>
    <w:multiLevelType w:val="hybridMultilevel"/>
    <w:tmpl w:val="2806B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0"/>
  </w:num>
  <w:num w:numId="4">
    <w:abstractNumId w:val="2"/>
  </w:num>
  <w:num w:numId="5">
    <w:abstractNumId w:val="3"/>
  </w:num>
  <w:num w:numId="6">
    <w:abstractNumId w:val="6"/>
  </w:num>
  <w:num w:numId="7">
    <w:abstractNumId w:val="5"/>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
    <w15:presenceInfo w15:providerId="None" w15:userId="Rob"/>
  </w15:person>
  <w15:person w15:author="rob">
    <w15:presenceInfo w15:providerId="None" w15:userId="ro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en-US" w:vendorID="64" w:dllVersion="6" w:nlCheck="1" w:checkStyle="1"/>
  <w:activeWritingStyle w:appName="MSWord" w:lang="en-US" w:vendorID="64" w:dllVersion="0" w:nlCheck="1" w:checkStyle="0"/>
  <w:activeWritingStyle w:appName="MSWord" w:lang="en-US" w:vendorID="64" w:dllVersion="131078" w:nlCheck="1" w:checkStyle="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768D"/>
    <w:rsid w:val="00000171"/>
    <w:rsid w:val="000002A2"/>
    <w:rsid w:val="00000311"/>
    <w:rsid w:val="000008AC"/>
    <w:rsid w:val="0000230A"/>
    <w:rsid w:val="00002A0F"/>
    <w:rsid w:val="00003079"/>
    <w:rsid w:val="000037D3"/>
    <w:rsid w:val="00003F71"/>
    <w:rsid w:val="00004B2D"/>
    <w:rsid w:val="000053A5"/>
    <w:rsid w:val="000054F8"/>
    <w:rsid w:val="00005604"/>
    <w:rsid w:val="00005D22"/>
    <w:rsid w:val="00005D7D"/>
    <w:rsid w:val="000070EF"/>
    <w:rsid w:val="00007B48"/>
    <w:rsid w:val="00007E84"/>
    <w:rsid w:val="000106F2"/>
    <w:rsid w:val="00010C70"/>
    <w:rsid w:val="0001100A"/>
    <w:rsid w:val="0001157A"/>
    <w:rsid w:val="000123DF"/>
    <w:rsid w:val="00012680"/>
    <w:rsid w:val="00013461"/>
    <w:rsid w:val="00013835"/>
    <w:rsid w:val="00013CDC"/>
    <w:rsid w:val="000145CA"/>
    <w:rsid w:val="00014615"/>
    <w:rsid w:val="00014A81"/>
    <w:rsid w:val="00015762"/>
    <w:rsid w:val="00015A57"/>
    <w:rsid w:val="000165F7"/>
    <w:rsid w:val="000168B5"/>
    <w:rsid w:val="000173DB"/>
    <w:rsid w:val="00017416"/>
    <w:rsid w:val="000178B0"/>
    <w:rsid w:val="00020E0D"/>
    <w:rsid w:val="00021B8F"/>
    <w:rsid w:val="00021E19"/>
    <w:rsid w:val="000222A3"/>
    <w:rsid w:val="000230AE"/>
    <w:rsid w:val="00023B30"/>
    <w:rsid w:val="00024087"/>
    <w:rsid w:val="000249BD"/>
    <w:rsid w:val="00024A8F"/>
    <w:rsid w:val="0002616A"/>
    <w:rsid w:val="000269ED"/>
    <w:rsid w:val="00027159"/>
    <w:rsid w:val="00027634"/>
    <w:rsid w:val="00027815"/>
    <w:rsid w:val="00027E14"/>
    <w:rsid w:val="00030C61"/>
    <w:rsid w:val="00030D03"/>
    <w:rsid w:val="00031D54"/>
    <w:rsid w:val="00032026"/>
    <w:rsid w:val="00032090"/>
    <w:rsid w:val="0003281D"/>
    <w:rsid w:val="000339B1"/>
    <w:rsid w:val="00034079"/>
    <w:rsid w:val="00034106"/>
    <w:rsid w:val="000347CB"/>
    <w:rsid w:val="00035D41"/>
    <w:rsid w:val="000367EC"/>
    <w:rsid w:val="00036936"/>
    <w:rsid w:val="000404C5"/>
    <w:rsid w:val="00040B40"/>
    <w:rsid w:val="00040F7E"/>
    <w:rsid w:val="000412AD"/>
    <w:rsid w:val="000431F8"/>
    <w:rsid w:val="00043536"/>
    <w:rsid w:val="00043715"/>
    <w:rsid w:val="00043C61"/>
    <w:rsid w:val="00044064"/>
    <w:rsid w:val="00044FE7"/>
    <w:rsid w:val="00045287"/>
    <w:rsid w:val="00045C62"/>
    <w:rsid w:val="0004624F"/>
    <w:rsid w:val="000462AD"/>
    <w:rsid w:val="000468E7"/>
    <w:rsid w:val="00046958"/>
    <w:rsid w:val="00047512"/>
    <w:rsid w:val="00047C4E"/>
    <w:rsid w:val="00050886"/>
    <w:rsid w:val="00051005"/>
    <w:rsid w:val="000523BA"/>
    <w:rsid w:val="000525A0"/>
    <w:rsid w:val="00052D84"/>
    <w:rsid w:val="00052FF5"/>
    <w:rsid w:val="000532E7"/>
    <w:rsid w:val="000534C7"/>
    <w:rsid w:val="000537C5"/>
    <w:rsid w:val="00054166"/>
    <w:rsid w:val="00054552"/>
    <w:rsid w:val="0005469E"/>
    <w:rsid w:val="00055EE4"/>
    <w:rsid w:val="000561D7"/>
    <w:rsid w:val="000565B8"/>
    <w:rsid w:val="000565D6"/>
    <w:rsid w:val="00056987"/>
    <w:rsid w:val="0005741C"/>
    <w:rsid w:val="00057F8B"/>
    <w:rsid w:val="0006124C"/>
    <w:rsid w:val="00061FDD"/>
    <w:rsid w:val="0006268D"/>
    <w:rsid w:val="000629DC"/>
    <w:rsid w:val="00062AFD"/>
    <w:rsid w:val="00063F15"/>
    <w:rsid w:val="0006497B"/>
    <w:rsid w:val="00064FEA"/>
    <w:rsid w:val="00065A66"/>
    <w:rsid w:val="00065B65"/>
    <w:rsid w:val="00065C7F"/>
    <w:rsid w:val="00066268"/>
    <w:rsid w:val="00066CFC"/>
    <w:rsid w:val="00066E74"/>
    <w:rsid w:val="00067825"/>
    <w:rsid w:val="00067B91"/>
    <w:rsid w:val="00070473"/>
    <w:rsid w:val="00070CC8"/>
    <w:rsid w:val="00070D29"/>
    <w:rsid w:val="00071397"/>
    <w:rsid w:val="00071B5D"/>
    <w:rsid w:val="00072324"/>
    <w:rsid w:val="000723E2"/>
    <w:rsid w:val="00072529"/>
    <w:rsid w:val="000733E9"/>
    <w:rsid w:val="000736F6"/>
    <w:rsid w:val="00074512"/>
    <w:rsid w:val="00074E58"/>
    <w:rsid w:val="00074EEA"/>
    <w:rsid w:val="000756EF"/>
    <w:rsid w:val="00075B59"/>
    <w:rsid w:val="0007635B"/>
    <w:rsid w:val="00076A96"/>
    <w:rsid w:val="00076C1C"/>
    <w:rsid w:val="00076C75"/>
    <w:rsid w:val="00077185"/>
    <w:rsid w:val="0007792C"/>
    <w:rsid w:val="00077946"/>
    <w:rsid w:val="000801F9"/>
    <w:rsid w:val="0008030B"/>
    <w:rsid w:val="00080854"/>
    <w:rsid w:val="00080A4A"/>
    <w:rsid w:val="0008104C"/>
    <w:rsid w:val="000813D3"/>
    <w:rsid w:val="00081AF7"/>
    <w:rsid w:val="00081CE1"/>
    <w:rsid w:val="000827D5"/>
    <w:rsid w:val="0008296B"/>
    <w:rsid w:val="000829A0"/>
    <w:rsid w:val="000831E1"/>
    <w:rsid w:val="000832A9"/>
    <w:rsid w:val="000845E1"/>
    <w:rsid w:val="00086EFB"/>
    <w:rsid w:val="000872C5"/>
    <w:rsid w:val="00087DC9"/>
    <w:rsid w:val="00090417"/>
    <w:rsid w:val="00091669"/>
    <w:rsid w:val="00091B42"/>
    <w:rsid w:val="00093372"/>
    <w:rsid w:val="000942CF"/>
    <w:rsid w:val="00094D01"/>
    <w:rsid w:val="0009516B"/>
    <w:rsid w:val="00095363"/>
    <w:rsid w:val="00095628"/>
    <w:rsid w:val="00097BC0"/>
    <w:rsid w:val="000A0541"/>
    <w:rsid w:val="000A1436"/>
    <w:rsid w:val="000A1FF1"/>
    <w:rsid w:val="000A25E3"/>
    <w:rsid w:val="000A29F0"/>
    <w:rsid w:val="000A2F0B"/>
    <w:rsid w:val="000A3075"/>
    <w:rsid w:val="000A3509"/>
    <w:rsid w:val="000A41E2"/>
    <w:rsid w:val="000A4308"/>
    <w:rsid w:val="000A470F"/>
    <w:rsid w:val="000A4930"/>
    <w:rsid w:val="000A5099"/>
    <w:rsid w:val="000A55DA"/>
    <w:rsid w:val="000A5B5F"/>
    <w:rsid w:val="000A6953"/>
    <w:rsid w:val="000A71F2"/>
    <w:rsid w:val="000A757C"/>
    <w:rsid w:val="000A7C15"/>
    <w:rsid w:val="000A7CE0"/>
    <w:rsid w:val="000B05C3"/>
    <w:rsid w:val="000B0BA4"/>
    <w:rsid w:val="000B0D12"/>
    <w:rsid w:val="000B104B"/>
    <w:rsid w:val="000B1204"/>
    <w:rsid w:val="000B21DB"/>
    <w:rsid w:val="000B24AB"/>
    <w:rsid w:val="000B3CC5"/>
    <w:rsid w:val="000B49C3"/>
    <w:rsid w:val="000B49DA"/>
    <w:rsid w:val="000B52B4"/>
    <w:rsid w:val="000B5314"/>
    <w:rsid w:val="000B5AB0"/>
    <w:rsid w:val="000B5F2F"/>
    <w:rsid w:val="000B6E8F"/>
    <w:rsid w:val="000B6EA4"/>
    <w:rsid w:val="000B6FDB"/>
    <w:rsid w:val="000B7C31"/>
    <w:rsid w:val="000B7F01"/>
    <w:rsid w:val="000C0098"/>
    <w:rsid w:val="000C0210"/>
    <w:rsid w:val="000C0243"/>
    <w:rsid w:val="000C0BA1"/>
    <w:rsid w:val="000C1058"/>
    <w:rsid w:val="000C17B8"/>
    <w:rsid w:val="000C22C0"/>
    <w:rsid w:val="000C2567"/>
    <w:rsid w:val="000C34E2"/>
    <w:rsid w:val="000C3998"/>
    <w:rsid w:val="000C4883"/>
    <w:rsid w:val="000C59EA"/>
    <w:rsid w:val="000C62F2"/>
    <w:rsid w:val="000C65EF"/>
    <w:rsid w:val="000C6DCB"/>
    <w:rsid w:val="000C7EFF"/>
    <w:rsid w:val="000C7F4C"/>
    <w:rsid w:val="000D1150"/>
    <w:rsid w:val="000D226B"/>
    <w:rsid w:val="000D3204"/>
    <w:rsid w:val="000D3FBC"/>
    <w:rsid w:val="000D50C2"/>
    <w:rsid w:val="000D5A01"/>
    <w:rsid w:val="000D6432"/>
    <w:rsid w:val="000D6E7F"/>
    <w:rsid w:val="000D7009"/>
    <w:rsid w:val="000D7391"/>
    <w:rsid w:val="000D75BC"/>
    <w:rsid w:val="000D76C8"/>
    <w:rsid w:val="000D78CE"/>
    <w:rsid w:val="000D7E9E"/>
    <w:rsid w:val="000E0301"/>
    <w:rsid w:val="000E04CE"/>
    <w:rsid w:val="000E0901"/>
    <w:rsid w:val="000E1563"/>
    <w:rsid w:val="000E18F6"/>
    <w:rsid w:val="000E1BDE"/>
    <w:rsid w:val="000E2B91"/>
    <w:rsid w:val="000E3576"/>
    <w:rsid w:val="000E4135"/>
    <w:rsid w:val="000E4247"/>
    <w:rsid w:val="000E52D8"/>
    <w:rsid w:val="000E5367"/>
    <w:rsid w:val="000E543C"/>
    <w:rsid w:val="000E56FE"/>
    <w:rsid w:val="000E6473"/>
    <w:rsid w:val="000E6EA3"/>
    <w:rsid w:val="000E756C"/>
    <w:rsid w:val="000E781A"/>
    <w:rsid w:val="000E7D1B"/>
    <w:rsid w:val="000E7DC2"/>
    <w:rsid w:val="000E7FEB"/>
    <w:rsid w:val="000F0631"/>
    <w:rsid w:val="000F1264"/>
    <w:rsid w:val="000F1579"/>
    <w:rsid w:val="000F17F8"/>
    <w:rsid w:val="000F32EE"/>
    <w:rsid w:val="000F3622"/>
    <w:rsid w:val="000F3B6F"/>
    <w:rsid w:val="000F3BCF"/>
    <w:rsid w:val="000F4CD2"/>
    <w:rsid w:val="000F52BC"/>
    <w:rsid w:val="000F52E3"/>
    <w:rsid w:val="000F5466"/>
    <w:rsid w:val="000F5B1A"/>
    <w:rsid w:val="000F5C42"/>
    <w:rsid w:val="000F69D4"/>
    <w:rsid w:val="000F6BFC"/>
    <w:rsid w:val="000F7FC5"/>
    <w:rsid w:val="00100E74"/>
    <w:rsid w:val="00101EAA"/>
    <w:rsid w:val="001029DD"/>
    <w:rsid w:val="00102F3D"/>
    <w:rsid w:val="00104343"/>
    <w:rsid w:val="001049E5"/>
    <w:rsid w:val="00105DA9"/>
    <w:rsid w:val="00105E07"/>
    <w:rsid w:val="00106272"/>
    <w:rsid w:val="001069EA"/>
    <w:rsid w:val="00106C87"/>
    <w:rsid w:val="00107198"/>
    <w:rsid w:val="00107C6B"/>
    <w:rsid w:val="00110BBB"/>
    <w:rsid w:val="0011125B"/>
    <w:rsid w:val="0011248E"/>
    <w:rsid w:val="0011301D"/>
    <w:rsid w:val="001138B0"/>
    <w:rsid w:val="0011532C"/>
    <w:rsid w:val="00115C93"/>
    <w:rsid w:val="00115F88"/>
    <w:rsid w:val="0011723C"/>
    <w:rsid w:val="00117375"/>
    <w:rsid w:val="00117DF5"/>
    <w:rsid w:val="001203F8"/>
    <w:rsid w:val="001204BA"/>
    <w:rsid w:val="00120DF6"/>
    <w:rsid w:val="001216B4"/>
    <w:rsid w:val="00121B50"/>
    <w:rsid w:val="00122061"/>
    <w:rsid w:val="00123247"/>
    <w:rsid w:val="00123B20"/>
    <w:rsid w:val="00123FBC"/>
    <w:rsid w:val="001243AB"/>
    <w:rsid w:val="00125AAE"/>
    <w:rsid w:val="001260BB"/>
    <w:rsid w:val="001260C5"/>
    <w:rsid w:val="00126D2D"/>
    <w:rsid w:val="00126FBB"/>
    <w:rsid w:val="0012713E"/>
    <w:rsid w:val="001278C0"/>
    <w:rsid w:val="00127E76"/>
    <w:rsid w:val="00132CEC"/>
    <w:rsid w:val="001331FA"/>
    <w:rsid w:val="00133517"/>
    <w:rsid w:val="00133DDF"/>
    <w:rsid w:val="00134164"/>
    <w:rsid w:val="001345B8"/>
    <w:rsid w:val="00134655"/>
    <w:rsid w:val="00134E49"/>
    <w:rsid w:val="00135D18"/>
    <w:rsid w:val="00135F35"/>
    <w:rsid w:val="001366DA"/>
    <w:rsid w:val="00137A58"/>
    <w:rsid w:val="00141C32"/>
    <w:rsid w:val="001424A7"/>
    <w:rsid w:val="001445C8"/>
    <w:rsid w:val="00144B3B"/>
    <w:rsid w:val="00144D79"/>
    <w:rsid w:val="00145C50"/>
    <w:rsid w:val="00146F28"/>
    <w:rsid w:val="001476BD"/>
    <w:rsid w:val="00150231"/>
    <w:rsid w:val="0015044B"/>
    <w:rsid w:val="00150571"/>
    <w:rsid w:val="00150619"/>
    <w:rsid w:val="00150B69"/>
    <w:rsid w:val="00150D91"/>
    <w:rsid w:val="00151DF1"/>
    <w:rsid w:val="001524EF"/>
    <w:rsid w:val="001527AE"/>
    <w:rsid w:val="00153092"/>
    <w:rsid w:val="0015347B"/>
    <w:rsid w:val="00153EAF"/>
    <w:rsid w:val="0015446F"/>
    <w:rsid w:val="0015467D"/>
    <w:rsid w:val="00154DDB"/>
    <w:rsid w:val="00155F5C"/>
    <w:rsid w:val="001564CE"/>
    <w:rsid w:val="00157C33"/>
    <w:rsid w:val="00157D3F"/>
    <w:rsid w:val="00160028"/>
    <w:rsid w:val="00160E75"/>
    <w:rsid w:val="00160EDF"/>
    <w:rsid w:val="00160F8E"/>
    <w:rsid w:val="001614D4"/>
    <w:rsid w:val="00161548"/>
    <w:rsid w:val="001622CE"/>
    <w:rsid w:val="00162575"/>
    <w:rsid w:val="00162DC9"/>
    <w:rsid w:val="00162FAA"/>
    <w:rsid w:val="00163340"/>
    <w:rsid w:val="001634B8"/>
    <w:rsid w:val="00163DCD"/>
    <w:rsid w:val="00163F6F"/>
    <w:rsid w:val="00164372"/>
    <w:rsid w:val="00164A38"/>
    <w:rsid w:val="00164B1D"/>
    <w:rsid w:val="00165871"/>
    <w:rsid w:val="00165A26"/>
    <w:rsid w:val="001665B0"/>
    <w:rsid w:val="0016670A"/>
    <w:rsid w:val="00167378"/>
    <w:rsid w:val="001677D1"/>
    <w:rsid w:val="00167855"/>
    <w:rsid w:val="00167969"/>
    <w:rsid w:val="00167D5E"/>
    <w:rsid w:val="001701CE"/>
    <w:rsid w:val="00170A42"/>
    <w:rsid w:val="00171683"/>
    <w:rsid w:val="00172E14"/>
    <w:rsid w:val="00173E06"/>
    <w:rsid w:val="00174303"/>
    <w:rsid w:val="0017442E"/>
    <w:rsid w:val="0017463A"/>
    <w:rsid w:val="0017480F"/>
    <w:rsid w:val="00174CF3"/>
    <w:rsid w:val="00175215"/>
    <w:rsid w:val="001758A8"/>
    <w:rsid w:val="0017733D"/>
    <w:rsid w:val="00177A2A"/>
    <w:rsid w:val="00177AF6"/>
    <w:rsid w:val="00177DC3"/>
    <w:rsid w:val="0018030E"/>
    <w:rsid w:val="0018071A"/>
    <w:rsid w:val="0018079F"/>
    <w:rsid w:val="00181AE2"/>
    <w:rsid w:val="00181DDC"/>
    <w:rsid w:val="00181E05"/>
    <w:rsid w:val="001829EC"/>
    <w:rsid w:val="0018353F"/>
    <w:rsid w:val="00183D2E"/>
    <w:rsid w:val="00184071"/>
    <w:rsid w:val="00185C53"/>
    <w:rsid w:val="00186291"/>
    <w:rsid w:val="00190408"/>
    <w:rsid w:val="0019068B"/>
    <w:rsid w:val="00191254"/>
    <w:rsid w:val="00191687"/>
    <w:rsid w:val="001925CC"/>
    <w:rsid w:val="00192BF0"/>
    <w:rsid w:val="001937DF"/>
    <w:rsid w:val="00193BFA"/>
    <w:rsid w:val="00194065"/>
    <w:rsid w:val="001959AD"/>
    <w:rsid w:val="00195A6C"/>
    <w:rsid w:val="00196956"/>
    <w:rsid w:val="00196FCE"/>
    <w:rsid w:val="001970A2"/>
    <w:rsid w:val="001977AE"/>
    <w:rsid w:val="0019799E"/>
    <w:rsid w:val="001A0648"/>
    <w:rsid w:val="001A1DEA"/>
    <w:rsid w:val="001A2D64"/>
    <w:rsid w:val="001A2E3A"/>
    <w:rsid w:val="001A35D6"/>
    <w:rsid w:val="001A4E01"/>
    <w:rsid w:val="001A50B4"/>
    <w:rsid w:val="001A5692"/>
    <w:rsid w:val="001A58D8"/>
    <w:rsid w:val="001A5BB1"/>
    <w:rsid w:val="001A5BDA"/>
    <w:rsid w:val="001A61E0"/>
    <w:rsid w:val="001A6DBD"/>
    <w:rsid w:val="001A71E4"/>
    <w:rsid w:val="001A7232"/>
    <w:rsid w:val="001A7361"/>
    <w:rsid w:val="001B0872"/>
    <w:rsid w:val="001B0A54"/>
    <w:rsid w:val="001B0D8D"/>
    <w:rsid w:val="001B1541"/>
    <w:rsid w:val="001B23B4"/>
    <w:rsid w:val="001B34B3"/>
    <w:rsid w:val="001B363D"/>
    <w:rsid w:val="001B4C95"/>
    <w:rsid w:val="001B5A30"/>
    <w:rsid w:val="001B5E24"/>
    <w:rsid w:val="001B6530"/>
    <w:rsid w:val="001B663E"/>
    <w:rsid w:val="001B6BF1"/>
    <w:rsid w:val="001B6D94"/>
    <w:rsid w:val="001C0237"/>
    <w:rsid w:val="001C046B"/>
    <w:rsid w:val="001C0928"/>
    <w:rsid w:val="001C0B1D"/>
    <w:rsid w:val="001C1D4A"/>
    <w:rsid w:val="001C2F18"/>
    <w:rsid w:val="001C3567"/>
    <w:rsid w:val="001C385E"/>
    <w:rsid w:val="001C3F40"/>
    <w:rsid w:val="001C5406"/>
    <w:rsid w:val="001C5961"/>
    <w:rsid w:val="001C5C3D"/>
    <w:rsid w:val="001C5DF4"/>
    <w:rsid w:val="001C652C"/>
    <w:rsid w:val="001C710D"/>
    <w:rsid w:val="001C7908"/>
    <w:rsid w:val="001C7CFC"/>
    <w:rsid w:val="001D06EE"/>
    <w:rsid w:val="001D0956"/>
    <w:rsid w:val="001D09DD"/>
    <w:rsid w:val="001D1997"/>
    <w:rsid w:val="001D29D4"/>
    <w:rsid w:val="001D300F"/>
    <w:rsid w:val="001D3930"/>
    <w:rsid w:val="001D3B05"/>
    <w:rsid w:val="001D3BF2"/>
    <w:rsid w:val="001D3CBE"/>
    <w:rsid w:val="001D4DE4"/>
    <w:rsid w:val="001D6527"/>
    <w:rsid w:val="001D7079"/>
    <w:rsid w:val="001D7331"/>
    <w:rsid w:val="001D7C84"/>
    <w:rsid w:val="001E1711"/>
    <w:rsid w:val="001E1ABC"/>
    <w:rsid w:val="001E296A"/>
    <w:rsid w:val="001E30CB"/>
    <w:rsid w:val="001E362C"/>
    <w:rsid w:val="001E3F7D"/>
    <w:rsid w:val="001E4DCE"/>
    <w:rsid w:val="001E592F"/>
    <w:rsid w:val="001E6D0C"/>
    <w:rsid w:val="001E74B4"/>
    <w:rsid w:val="001E796F"/>
    <w:rsid w:val="001E7DCC"/>
    <w:rsid w:val="001E7F39"/>
    <w:rsid w:val="001F119B"/>
    <w:rsid w:val="001F196B"/>
    <w:rsid w:val="001F20B4"/>
    <w:rsid w:val="001F27D0"/>
    <w:rsid w:val="001F281D"/>
    <w:rsid w:val="001F2F9D"/>
    <w:rsid w:val="001F34DB"/>
    <w:rsid w:val="001F372D"/>
    <w:rsid w:val="001F53C7"/>
    <w:rsid w:val="001F62A5"/>
    <w:rsid w:val="001F6D09"/>
    <w:rsid w:val="001F7B5A"/>
    <w:rsid w:val="002002F7"/>
    <w:rsid w:val="0020050D"/>
    <w:rsid w:val="00201B81"/>
    <w:rsid w:val="00201BD5"/>
    <w:rsid w:val="00202FD1"/>
    <w:rsid w:val="00203518"/>
    <w:rsid w:val="0020393B"/>
    <w:rsid w:val="00203D61"/>
    <w:rsid w:val="002048FA"/>
    <w:rsid w:val="00204D06"/>
    <w:rsid w:val="0020545E"/>
    <w:rsid w:val="002058DD"/>
    <w:rsid w:val="002059B2"/>
    <w:rsid w:val="00206A7F"/>
    <w:rsid w:val="0020783F"/>
    <w:rsid w:val="002078BB"/>
    <w:rsid w:val="002103A3"/>
    <w:rsid w:val="002108FD"/>
    <w:rsid w:val="002111E9"/>
    <w:rsid w:val="00211B66"/>
    <w:rsid w:val="00211B71"/>
    <w:rsid w:val="00211F36"/>
    <w:rsid w:val="00212927"/>
    <w:rsid w:val="0021359B"/>
    <w:rsid w:val="00213697"/>
    <w:rsid w:val="0021372C"/>
    <w:rsid w:val="00213D28"/>
    <w:rsid w:val="00214359"/>
    <w:rsid w:val="0021466E"/>
    <w:rsid w:val="0021575E"/>
    <w:rsid w:val="00216459"/>
    <w:rsid w:val="00216CCB"/>
    <w:rsid w:val="0021714E"/>
    <w:rsid w:val="002172E7"/>
    <w:rsid w:val="0021784E"/>
    <w:rsid w:val="00217973"/>
    <w:rsid w:val="0022195B"/>
    <w:rsid w:val="002222D2"/>
    <w:rsid w:val="0022246A"/>
    <w:rsid w:val="00222679"/>
    <w:rsid w:val="00222711"/>
    <w:rsid w:val="002235FA"/>
    <w:rsid w:val="00223F9C"/>
    <w:rsid w:val="002245D7"/>
    <w:rsid w:val="002248CB"/>
    <w:rsid w:val="00225499"/>
    <w:rsid w:val="00225A44"/>
    <w:rsid w:val="00225B5A"/>
    <w:rsid w:val="00225BC1"/>
    <w:rsid w:val="00226670"/>
    <w:rsid w:val="002266D0"/>
    <w:rsid w:val="00226C70"/>
    <w:rsid w:val="00226D5C"/>
    <w:rsid w:val="00227ED2"/>
    <w:rsid w:val="002307C6"/>
    <w:rsid w:val="00230BB6"/>
    <w:rsid w:val="002319EE"/>
    <w:rsid w:val="002338CB"/>
    <w:rsid w:val="00234284"/>
    <w:rsid w:val="0023461E"/>
    <w:rsid w:val="00234742"/>
    <w:rsid w:val="00235972"/>
    <w:rsid w:val="0023599B"/>
    <w:rsid w:val="00235BD5"/>
    <w:rsid w:val="00236B57"/>
    <w:rsid w:val="002373A3"/>
    <w:rsid w:val="00237FA8"/>
    <w:rsid w:val="00240413"/>
    <w:rsid w:val="00240B0D"/>
    <w:rsid w:val="00241FD8"/>
    <w:rsid w:val="002428A7"/>
    <w:rsid w:val="00243A41"/>
    <w:rsid w:val="00243D5C"/>
    <w:rsid w:val="00243FD7"/>
    <w:rsid w:val="002443A0"/>
    <w:rsid w:val="002444A7"/>
    <w:rsid w:val="0024476A"/>
    <w:rsid w:val="00244BC9"/>
    <w:rsid w:val="00244C91"/>
    <w:rsid w:val="00244EF4"/>
    <w:rsid w:val="00245F6C"/>
    <w:rsid w:val="00247682"/>
    <w:rsid w:val="00247BB2"/>
    <w:rsid w:val="00247FEC"/>
    <w:rsid w:val="00250317"/>
    <w:rsid w:val="002506BC"/>
    <w:rsid w:val="002508C5"/>
    <w:rsid w:val="00251ECA"/>
    <w:rsid w:val="00252029"/>
    <w:rsid w:val="0025225C"/>
    <w:rsid w:val="002524D3"/>
    <w:rsid w:val="00253311"/>
    <w:rsid w:val="00253B59"/>
    <w:rsid w:val="00253B83"/>
    <w:rsid w:val="00253B90"/>
    <w:rsid w:val="00253C75"/>
    <w:rsid w:val="002543C7"/>
    <w:rsid w:val="00254747"/>
    <w:rsid w:val="0025557F"/>
    <w:rsid w:val="00255987"/>
    <w:rsid w:val="00255C35"/>
    <w:rsid w:val="00256622"/>
    <w:rsid w:val="002567FD"/>
    <w:rsid w:val="00257561"/>
    <w:rsid w:val="0025768E"/>
    <w:rsid w:val="0026078F"/>
    <w:rsid w:val="002607DF"/>
    <w:rsid w:val="0026085C"/>
    <w:rsid w:val="0026185D"/>
    <w:rsid w:val="00261E80"/>
    <w:rsid w:val="00262251"/>
    <w:rsid w:val="00266EF8"/>
    <w:rsid w:val="002670AF"/>
    <w:rsid w:val="002677E6"/>
    <w:rsid w:val="00267A6E"/>
    <w:rsid w:val="00270F9B"/>
    <w:rsid w:val="0027128D"/>
    <w:rsid w:val="00271520"/>
    <w:rsid w:val="00271E79"/>
    <w:rsid w:val="00272638"/>
    <w:rsid w:val="00273E69"/>
    <w:rsid w:val="00273E6E"/>
    <w:rsid w:val="002742CB"/>
    <w:rsid w:val="002745B9"/>
    <w:rsid w:val="00274970"/>
    <w:rsid w:val="002756AB"/>
    <w:rsid w:val="0027663E"/>
    <w:rsid w:val="002771CE"/>
    <w:rsid w:val="0028033C"/>
    <w:rsid w:val="0028079D"/>
    <w:rsid w:val="00282144"/>
    <w:rsid w:val="00284354"/>
    <w:rsid w:val="00284826"/>
    <w:rsid w:val="00284D81"/>
    <w:rsid w:val="002851CD"/>
    <w:rsid w:val="002854D5"/>
    <w:rsid w:val="0028569C"/>
    <w:rsid w:val="00285BD4"/>
    <w:rsid w:val="0028617C"/>
    <w:rsid w:val="00286661"/>
    <w:rsid w:val="00286726"/>
    <w:rsid w:val="002868BE"/>
    <w:rsid w:val="00286B9D"/>
    <w:rsid w:val="00286BB4"/>
    <w:rsid w:val="00287ECF"/>
    <w:rsid w:val="002903B1"/>
    <w:rsid w:val="00290515"/>
    <w:rsid w:val="00290565"/>
    <w:rsid w:val="00290C70"/>
    <w:rsid w:val="00290FB4"/>
    <w:rsid w:val="002927D7"/>
    <w:rsid w:val="002927F7"/>
    <w:rsid w:val="00293257"/>
    <w:rsid w:val="002932A4"/>
    <w:rsid w:val="002933C8"/>
    <w:rsid w:val="00293D91"/>
    <w:rsid w:val="00294A97"/>
    <w:rsid w:val="002951FA"/>
    <w:rsid w:val="00295418"/>
    <w:rsid w:val="00295BF5"/>
    <w:rsid w:val="00296448"/>
    <w:rsid w:val="00296603"/>
    <w:rsid w:val="0029661C"/>
    <w:rsid w:val="002966F2"/>
    <w:rsid w:val="00296A02"/>
    <w:rsid w:val="002975E6"/>
    <w:rsid w:val="0029761B"/>
    <w:rsid w:val="0029783B"/>
    <w:rsid w:val="002A0641"/>
    <w:rsid w:val="002A08A9"/>
    <w:rsid w:val="002A0B2A"/>
    <w:rsid w:val="002A10E6"/>
    <w:rsid w:val="002A1D73"/>
    <w:rsid w:val="002A1D90"/>
    <w:rsid w:val="002A1F54"/>
    <w:rsid w:val="002A24C6"/>
    <w:rsid w:val="002A26B7"/>
    <w:rsid w:val="002A2B17"/>
    <w:rsid w:val="002A34B2"/>
    <w:rsid w:val="002A41DF"/>
    <w:rsid w:val="002A4F2A"/>
    <w:rsid w:val="002A5071"/>
    <w:rsid w:val="002A527A"/>
    <w:rsid w:val="002A547F"/>
    <w:rsid w:val="002A6ABB"/>
    <w:rsid w:val="002B0996"/>
    <w:rsid w:val="002B1DB8"/>
    <w:rsid w:val="002B2056"/>
    <w:rsid w:val="002B2214"/>
    <w:rsid w:val="002B2737"/>
    <w:rsid w:val="002B3863"/>
    <w:rsid w:val="002B3D5A"/>
    <w:rsid w:val="002B4849"/>
    <w:rsid w:val="002B5295"/>
    <w:rsid w:val="002B5E22"/>
    <w:rsid w:val="002B61AC"/>
    <w:rsid w:val="002B68E1"/>
    <w:rsid w:val="002B7678"/>
    <w:rsid w:val="002B76B0"/>
    <w:rsid w:val="002B7755"/>
    <w:rsid w:val="002C0071"/>
    <w:rsid w:val="002C04A3"/>
    <w:rsid w:val="002C0581"/>
    <w:rsid w:val="002C074C"/>
    <w:rsid w:val="002C0CDA"/>
    <w:rsid w:val="002C113D"/>
    <w:rsid w:val="002C180B"/>
    <w:rsid w:val="002C19B0"/>
    <w:rsid w:val="002C245C"/>
    <w:rsid w:val="002C3E70"/>
    <w:rsid w:val="002C3ED2"/>
    <w:rsid w:val="002C3F7F"/>
    <w:rsid w:val="002C5568"/>
    <w:rsid w:val="002C5586"/>
    <w:rsid w:val="002C6CFA"/>
    <w:rsid w:val="002D1E0D"/>
    <w:rsid w:val="002D1FB1"/>
    <w:rsid w:val="002D2305"/>
    <w:rsid w:val="002D25BD"/>
    <w:rsid w:val="002D2792"/>
    <w:rsid w:val="002D2C7A"/>
    <w:rsid w:val="002D35B0"/>
    <w:rsid w:val="002D396F"/>
    <w:rsid w:val="002D48B3"/>
    <w:rsid w:val="002D4A3C"/>
    <w:rsid w:val="002D4D45"/>
    <w:rsid w:val="002D5B64"/>
    <w:rsid w:val="002D5D6E"/>
    <w:rsid w:val="002D6558"/>
    <w:rsid w:val="002D695A"/>
    <w:rsid w:val="002D78C9"/>
    <w:rsid w:val="002D7E86"/>
    <w:rsid w:val="002E03E1"/>
    <w:rsid w:val="002E05D1"/>
    <w:rsid w:val="002E18B6"/>
    <w:rsid w:val="002E2686"/>
    <w:rsid w:val="002E27D8"/>
    <w:rsid w:val="002E2926"/>
    <w:rsid w:val="002E31AC"/>
    <w:rsid w:val="002E456B"/>
    <w:rsid w:val="002E4CF7"/>
    <w:rsid w:val="002E5159"/>
    <w:rsid w:val="002E6613"/>
    <w:rsid w:val="002E684F"/>
    <w:rsid w:val="002E74B3"/>
    <w:rsid w:val="002E7652"/>
    <w:rsid w:val="002E7664"/>
    <w:rsid w:val="002F04B2"/>
    <w:rsid w:val="002F0734"/>
    <w:rsid w:val="002F1453"/>
    <w:rsid w:val="002F1492"/>
    <w:rsid w:val="002F14F5"/>
    <w:rsid w:val="002F17DF"/>
    <w:rsid w:val="002F1B08"/>
    <w:rsid w:val="002F23D7"/>
    <w:rsid w:val="002F24F7"/>
    <w:rsid w:val="002F25DE"/>
    <w:rsid w:val="002F2ECC"/>
    <w:rsid w:val="002F3C01"/>
    <w:rsid w:val="002F3C02"/>
    <w:rsid w:val="002F422B"/>
    <w:rsid w:val="002F50CE"/>
    <w:rsid w:val="002F5AC1"/>
    <w:rsid w:val="002F5C40"/>
    <w:rsid w:val="002F5FCE"/>
    <w:rsid w:val="002F64CA"/>
    <w:rsid w:val="002F705F"/>
    <w:rsid w:val="002F7923"/>
    <w:rsid w:val="002F7BB4"/>
    <w:rsid w:val="00300155"/>
    <w:rsid w:val="003005F7"/>
    <w:rsid w:val="00300B7C"/>
    <w:rsid w:val="00301559"/>
    <w:rsid w:val="00301C69"/>
    <w:rsid w:val="0030228B"/>
    <w:rsid w:val="00302334"/>
    <w:rsid w:val="00302678"/>
    <w:rsid w:val="00302818"/>
    <w:rsid w:val="0030379C"/>
    <w:rsid w:val="0030398E"/>
    <w:rsid w:val="00304598"/>
    <w:rsid w:val="00304F72"/>
    <w:rsid w:val="00305EDD"/>
    <w:rsid w:val="00306859"/>
    <w:rsid w:val="003072BB"/>
    <w:rsid w:val="003075BF"/>
    <w:rsid w:val="00310D84"/>
    <w:rsid w:val="003112DD"/>
    <w:rsid w:val="003122A1"/>
    <w:rsid w:val="00312763"/>
    <w:rsid w:val="00312C3B"/>
    <w:rsid w:val="0031432E"/>
    <w:rsid w:val="003145F8"/>
    <w:rsid w:val="00314C5A"/>
    <w:rsid w:val="00314DBB"/>
    <w:rsid w:val="00315745"/>
    <w:rsid w:val="0031575C"/>
    <w:rsid w:val="00316C03"/>
    <w:rsid w:val="0031705A"/>
    <w:rsid w:val="0031757E"/>
    <w:rsid w:val="0032018A"/>
    <w:rsid w:val="00320C90"/>
    <w:rsid w:val="00320D4E"/>
    <w:rsid w:val="00320FC5"/>
    <w:rsid w:val="00321694"/>
    <w:rsid w:val="00321863"/>
    <w:rsid w:val="00321ED5"/>
    <w:rsid w:val="00321F88"/>
    <w:rsid w:val="00322409"/>
    <w:rsid w:val="00322436"/>
    <w:rsid w:val="00322EAE"/>
    <w:rsid w:val="00323165"/>
    <w:rsid w:val="003235DF"/>
    <w:rsid w:val="00323ED2"/>
    <w:rsid w:val="003246AF"/>
    <w:rsid w:val="00324E16"/>
    <w:rsid w:val="00325376"/>
    <w:rsid w:val="00325AD5"/>
    <w:rsid w:val="00326640"/>
    <w:rsid w:val="00326F55"/>
    <w:rsid w:val="00330340"/>
    <w:rsid w:val="00330666"/>
    <w:rsid w:val="00330ED2"/>
    <w:rsid w:val="00331116"/>
    <w:rsid w:val="00331207"/>
    <w:rsid w:val="0033134C"/>
    <w:rsid w:val="00331862"/>
    <w:rsid w:val="00332B7B"/>
    <w:rsid w:val="00333516"/>
    <w:rsid w:val="00333FD6"/>
    <w:rsid w:val="00334912"/>
    <w:rsid w:val="00334D14"/>
    <w:rsid w:val="00335009"/>
    <w:rsid w:val="00335A6D"/>
    <w:rsid w:val="003363AF"/>
    <w:rsid w:val="0033644C"/>
    <w:rsid w:val="00336DEA"/>
    <w:rsid w:val="00336E09"/>
    <w:rsid w:val="003373EF"/>
    <w:rsid w:val="003374CD"/>
    <w:rsid w:val="0033787A"/>
    <w:rsid w:val="003378EC"/>
    <w:rsid w:val="00337948"/>
    <w:rsid w:val="00340496"/>
    <w:rsid w:val="003407DD"/>
    <w:rsid w:val="003409B3"/>
    <w:rsid w:val="00341416"/>
    <w:rsid w:val="003426E6"/>
    <w:rsid w:val="00342B07"/>
    <w:rsid w:val="00342DA1"/>
    <w:rsid w:val="003437B8"/>
    <w:rsid w:val="00344813"/>
    <w:rsid w:val="00345B20"/>
    <w:rsid w:val="003473EF"/>
    <w:rsid w:val="00347B43"/>
    <w:rsid w:val="00347D4E"/>
    <w:rsid w:val="00350078"/>
    <w:rsid w:val="00350B28"/>
    <w:rsid w:val="00351623"/>
    <w:rsid w:val="0035285B"/>
    <w:rsid w:val="0035420E"/>
    <w:rsid w:val="00354A52"/>
    <w:rsid w:val="00354DA0"/>
    <w:rsid w:val="00355692"/>
    <w:rsid w:val="00355C3F"/>
    <w:rsid w:val="003569FF"/>
    <w:rsid w:val="0035749F"/>
    <w:rsid w:val="003603D7"/>
    <w:rsid w:val="00360A0B"/>
    <w:rsid w:val="00360F64"/>
    <w:rsid w:val="003611E8"/>
    <w:rsid w:val="00361669"/>
    <w:rsid w:val="0036171F"/>
    <w:rsid w:val="003625D1"/>
    <w:rsid w:val="0036351D"/>
    <w:rsid w:val="0036374C"/>
    <w:rsid w:val="00363CBA"/>
    <w:rsid w:val="00364D33"/>
    <w:rsid w:val="00364F3A"/>
    <w:rsid w:val="0036589A"/>
    <w:rsid w:val="00366185"/>
    <w:rsid w:val="003661C6"/>
    <w:rsid w:val="003668DD"/>
    <w:rsid w:val="00366981"/>
    <w:rsid w:val="00371F3F"/>
    <w:rsid w:val="00371FDE"/>
    <w:rsid w:val="003721D9"/>
    <w:rsid w:val="003724D2"/>
    <w:rsid w:val="00372625"/>
    <w:rsid w:val="00372C73"/>
    <w:rsid w:val="00372CF2"/>
    <w:rsid w:val="00372D40"/>
    <w:rsid w:val="00373C4A"/>
    <w:rsid w:val="0037414A"/>
    <w:rsid w:val="00374724"/>
    <w:rsid w:val="00374F73"/>
    <w:rsid w:val="0037529B"/>
    <w:rsid w:val="00375CE6"/>
    <w:rsid w:val="0037619E"/>
    <w:rsid w:val="0037648F"/>
    <w:rsid w:val="00376EC9"/>
    <w:rsid w:val="00377114"/>
    <w:rsid w:val="003778BF"/>
    <w:rsid w:val="0037793F"/>
    <w:rsid w:val="00377947"/>
    <w:rsid w:val="00380825"/>
    <w:rsid w:val="0038274B"/>
    <w:rsid w:val="0038282A"/>
    <w:rsid w:val="00382E9B"/>
    <w:rsid w:val="003830A7"/>
    <w:rsid w:val="00383343"/>
    <w:rsid w:val="00383952"/>
    <w:rsid w:val="00383E5E"/>
    <w:rsid w:val="00384CA8"/>
    <w:rsid w:val="003857C1"/>
    <w:rsid w:val="00385D3C"/>
    <w:rsid w:val="00386733"/>
    <w:rsid w:val="003867C9"/>
    <w:rsid w:val="0039027B"/>
    <w:rsid w:val="00390B8B"/>
    <w:rsid w:val="00390EB6"/>
    <w:rsid w:val="00392602"/>
    <w:rsid w:val="00393ABF"/>
    <w:rsid w:val="003940D2"/>
    <w:rsid w:val="003950FD"/>
    <w:rsid w:val="0039535A"/>
    <w:rsid w:val="003962B7"/>
    <w:rsid w:val="003964FE"/>
    <w:rsid w:val="00396956"/>
    <w:rsid w:val="003976B0"/>
    <w:rsid w:val="003976C8"/>
    <w:rsid w:val="00397D5C"/>
    <w:rsid w:val="00397FBD"/>
    <w:rsid w:val="003A010C"/>
    <w:rsid w:val="003A0851"/>
    <w:rsid w:val="003A2A02"/>
    <w:rsid w:val="003A2DDF"/>
    <w:rsid w:val="003A30CA"/>
    <w:rsid w:val="003A3FC1"/>
    <w:rsid w:val="003A4019"/>
    <w:rsid w:val="003A4B4B"/>
    <w:rsid w:val="003A4EB2"/>
    <w:rsid w:val="003A4FB2"/>
    <w:rsid w:val="003A57A9"/>
    <w:rsid w:val="003A686A"/>
    <w:rsid w:val="003A6937"/>
    <w:rsid w:val="003A693D"/>
    <w:rsid w:val="003A6DD3"/>
    <w:rsid w:val="003B0547"/>
    <w:rsid w:val="003B0752"/>
    <w:rsid w:val="003B1C09"/>
    <w:rsid w:val="003B1DEA"/>
    <w:rsid w:val="003B21EA"/>
    <w:rsid w:val="003B23FD"/>
    <w:rsid w:val="003B245C"/>
    <w:rsid w:val="003B335A"/>
    <w:rsid w:val="003B35DF"/>
    <w:rsid w:val="003B38CF"/>
    <w:rsid w:val="003B4778"/>
    <w:rsid w:val="003B47C8"/>
    <w:rsid w:val="003B5A6B"/>
    <w:rsid w:val="003B5C94"/>
    <w:rsid w:val="003B620D"/>
    <w:rsid w:val="003B6861"/>
    <w:rsid w:val="003B6B24"/>
    <w:rsid w:val="003B6F65"/>
    <w:rsid w:val="003C16CC"/>
    <w:rsid w:val="003C1D52"/>
    <w:rsid w:val="003C1D86"/>
    <w:rsid w:val="003C21FD"/>
    <w:rsid w:val="003C2B1E"/>
    <w:rsid w:val="003C39D3"/>
    <w:rsid w:val="003C4292"/>
    <w:rsid w:val="003C4390"/>
    <w:rsid w:val="003C44F6"/>
    <w:rsid w:val="003C467C"/>
    <w:rsid w:val="003C47CE"/>
    <w:rsid w:val="003C492C"/>
    <w:rsid w:val="003C50A3"/>
    <w:rsid w:val="003C57D9"/>
    <w:rsid w:val="003C5DD4"/>
    <w:rsid w:val="003C65E8"/>
    <w:rsid w:val="003C6798"/>
    <w:rsid w:val="003C7B9D"/>
    <w:rsid w:val="003D057C"/>
    <w:rsid w:val="003D08D2"/>
    <w:rsid w:val="003D127A"/>
    <w:rsid w:val="003D23A9"/>
    <w:rsid w:val="003D269F"/>
    <w:rsid w:val="003D2789"/>
    <w:rsid w:val="003D2D91"/>
    <w:rsid w:val="003D308F"/>
    <w:rsid w:val="003D33B2"/>
    <w:rsid w:val="003D3A3A"/>
    <w:rsid w:val="003D48F9"/>
    <w:rsid w:val="003D5AD7"/>
    <w:rsid w:val="003D695C"/>
    <w:rsid w:val="003D6C65"/>
    <w:rsid w:val="003D717B"/>
    <w:rsid w:val="003D79DD"/>
    <w:rsid w:val="003D7ED4"/>
    <w:rsid w:val="003E02C0"/>
    <w:rsid w:val="003E0B66"/>
    <w:rsid w:val="003E1EA5"/>
    <w:rsid w:val="003E2104"/>
    <w:rsid w:val="003E2145"/>
    <w:rsid w:val="003E2154"/>
    <w:rsid w:val="003E22F8"/>
    <w:rsid w:val="003E2480"/>
    <w:rsid w:val="003E286D"/>
    <w:rsid w:val="003E29E6"/>
    <w:rsid w:val="003E35A6"/>
    <w:rsid w:val="003E3BB8"/>
    <w:rsid w:val="003E3C1F"/>
    <w:rsid w:val="003E4320"/>
    <w:rsid w:val="003E4F19"/>
    <w:rsid w:val="003E56D1"/>
    <w:rsid w:val="003E601F"/>
    <w:rsid w:val="003E612A"/>
    <w:rsid w:val="003E666C"/>
    <w:rsid w:val="003E6D1F"/>
    <w:rsid w:val="003E79AA"/>
    <w:rsid w:val="003F01CE"/>
    <w:rsid w:val="003F0DEB"/>
    <w:rsid w:val="003F1192"/>
    <w:rsid w:val="003F1336"/>
    <w:rsid w:val="003F1C30"/>
    <w:rsid w:val="003F2435"/>
    <w:rsid w:val="003F25C5"/>
    <w:rsid w:val="003F2C9E"/>
    <w:rsid w:val="003F3090"/>
    <w:rsid w:val="003F34C7"/>
    <w:rsid w:val="003F3FA6"/>
    <w:rsid w:val="003F45B1"/>
    <w:rsid w:val="003F583F"/>
    <w:rsid w:val="003F603B"/>
    <w:rsid w:val="003F6D3D"/>
    <w:rsid w:val="003F6E01"/>
    <w:rsid w:val="003F70F3"/>
    <w:rsid w:val="004006A4"/>
    <w:rsid w:val="00400A66"/>
    <w:rsid w:val="00400F17"/>
    <w:rsid w:val="00400FC8"/>
    <w:rsid w:val="00401FE1"/>
    <w:rsid w:val="00402BBA"/>
    <w:rsid w:val="00402D95"/>
    <w:rsid w:val="00404640"/>
    <w:rsid w:val="004047D8"/>
    <w:rsid w:val="00404A9B"/>
    <w:rsid w:val="00404F18"/>
    <w:rsid w:val="004052C4"/>
    <w:rsid w:val="00406CF8"/>
    <w:rsid w:val="00406FDD"/>
    <w:rsid w:val="00407B12"/>
    <w:rsid w:val="00407B43"/>
    <w:rsid w:val="00407DA2"/>
    <w:rsid w:val="00407DDC"/>
    <w:rsid w:val="0041029B"/>
    <w:rsid w:val="0041034E"/>
    <w:rsid w:val="004105E4"/>
    <w:rsid w:val="0041080A"/>
    <w:rsid w:val="004108E6"/>
    <w:rsid w:val="0041098A"/>
    <w:rsid w:val="00410CD4"/>
    <w:rsid w:val="00410D74"/>
    <w:rsid w:val="00410E6F"/>
    <w:rsid w:val="00411134"/>
    <w:rsid w:val="00411F34"/>
    <w:rsid w:val="00412AFA"/>
    <w:rsid w:val="00412F0B"/>
    <w:rsid w:val="0041320B"/>
    <w:rsid w:val="00413505"/>
    <w:rsid w:val="0041380F"/>
    <w:rsid w:val="00413E80"/>
    <w:rsid w:val="004143F8"/>
    <w:rsid w:val="00414E0B"/>
    <w:rsid w:val="00415621"/>
    <w:rsid w:val="00415910"/>
    <w:rsid w:val="00415A2E"/>
    <w:rsid w:val="00415E0E"/>
    <w:rsid w:val="0041613D"/>
    <w:rsid w:val="0041685D"/>
    <w:rsid w:val="0041693D"/>
    <w:rsid w:val="00416C51"/>
    <w:rsid w:val="0041768B"/>
    <w:rsid w:val="00417DA8"/>
    <w:rsid w:val="0042047B"/>
    <w:rsid w:val="004205BF"/>
    <w:rsid w:val="00420FD6"/>
    <w:rsid w:val="00421203"/>
    <w:rsid w:val="00421800"/>
    <w:rsid w:val="00422E90"/>
    <w:rsid w:val="00422FAE"/>
    <w:rsid w:val="00423A57"/>
    <w:rsid w:val="00425147"/>
    <w:rsid w:val="0042760D"/>
    <w:rsid w:val="00431848"/>
    <w:rsid w:val="00431DC1"/>
    <w:rsid w:val="00432089"/>
    <w:rsid w:val="0043296A"/>
    <w:rsid w:val="004334C9"/>
    <w:rsid w:val="00433DA9"/>
    <w:rsid w:val="00435398"/>
    <w:rsid w:val="004410FD"/>
    <w:rsid w:val="0044117F"/>
    <w:rsid w:val="00441B06"/>
    <w:rsid w:val="00441B78"/>
    <w:rsid w:val="00441F87"/>
    <w:rsid w:val="004425E7"/>
    <w:rsid w:val="00442E3B"/>
    <w:rsid w:val="00443FD1"/>
    <w:rsid w:val="004441CE"/>
    <w:rsid w:val="00444626"/>
    <w:rsid w:val="00444938"/>
    <w:rsid w:val="004449D0"/>
    <w:rsid w:val="00446B51"/>
    <w:rsid w:val="004502BE"/>
    <w:rsid w:val="00450ACB"/>
    <w:rsid w:val="00452089"/>
    <w:rsid w:val="00452442"/>
    <w:rsid w:val="00453439"/>
    <w:rsid w:val="00453A36"/>
    <w:rsid w:val="00454136"/>
    <w:rsid w:val="00454711"/>
    <w:rsid w:val="00454C81"/>
    <w:rsid w:val="00455551"/>
    <w:rsid w:val="00455756"/>
    <w:rsid w:val="0045607D"/>
    <w:rsid w:val="0045686C"/>
    <w:rsid w:val="00456B26"/>
    <w:rsid w:val="00456CBF"/>
    <w:rsid w:val="00460518"/>
    <w:rsid w:val="00460818"/>
    <w:rsid w:val="00461E19"/>
    <w:rsid w:val="00462918"/>
    <w:rsid w:val="00462F47"/>
    <w:rsid w:val="0046392B"/>
    <w:rsid w:val="0046419C"/>
    <w:rsid w:val="004645C0"/>
    <w:rsid w:val="00465598"/>
    <w:rsid w:val="00466850"/>
    <w:rsid w:val="00467135"/>
    <w:rsid w:val="004702A5"/>
    <w:rsid w:val="00470548"/>
    <w:rsid w:val="00470755"/>
    <w:rsid w:val="004719BA"/>
    <w:rsid w:val="00471EF3"/>
    <w:rsid w:val="0047253E"/>
    <w:rsid w:val="004727BA"/>
    <w:rsid w:val="00472F34"/>
    <w:rsid w:val="0047527E"/>
    <w:rsid w:val="0047593C"/>
    <w:rsid w:val="00475EC4"/>
    <w:rsid w:val="004764DC"/>
    <w:rsid w:val="00476FC0"/>
    <w:rsid w:val="00477499"/>
    <w:rsid w:val="00477A35"/>
    <w:rsid w:val="004819B2"/>
    <w:rsid w:val="00481AB7"/>
    <w:rsid w:val="00481F8C"/>
    <w:rsid w:val="00482035"/>
    <w:rsid w:val="00482E60"/>
    <w:rsid w:val="004848FD"/>
    <w:rsid w:val="00484B9A"/>
    <w:rsid w:val="00485A86"/>
    <w:rsid w:val="004860F6"/>
    <w:rsid w:val="00486215"/>
    <w:rsid w:val="00486D6A"/>
    <w:rsid w:val="00487B47"/>
    <w:rsid w:val="0049012B"/>
    <w:rsid w:val="00490641"/>
    <w:rsid w:val="00490B9A"/>
    <w:rsid w:val="00490C3E"/>
    <w:rsid w:val="00490D9F"/>
    <w:rsid w:val="00491ABE"/>
    <w:rsid w:val="00492345"/>
    <w:rsid w:val="004927F7"/>
    <w:rsid w:val="00492E24"/>
    <w:rsid w:val="00493245"/>
    <w:rsid w:val="00493505"/>
    <w:rsid w:val="004936AB"/>
    <w:rsid w:val="0049373D"/>
    <w:rsid w:val="0049388E"/>
    <w:rsid w:val="004938D6"/>
    <w:rsid w:val="004939AB"/>
    <w:rsid w:val="00493D15"/>
    <w:rsid w:val="00493E27"/>
    <w:rsid w:val="00493EDC"/>
    <w:rsid w:val="00494ECD"/>
    <w:rsid w:val="00495486"/>
    <w:rsid w:val="00495A4F"/>
    <w:rsid w:val="00495D57"/>
    <w:rsid w:val="00495DF3"/>
    <w:rsid w:val="004963D2"/>
    <w:rsid w:val="00496CCF"/>
    <w:rsid w:val="00497F8F"/>
    <w:rsid w:val="004A07D1"/>
    <w:rsid w:val="004A0A39"/>
    <w:rsid w:val="004A0E67"/>
    <w:rsid w:val="004A0FD4"/>
    <w:rsid w:val="004A10FE"/>
    <w:rsid w:val="004A12E8"/>
    <w:rsid w:val="004A1A9B"/>
    <w:rsid w:val="004A1B34"/>
    <w:rsid w:val="004A200A"/>
    <w:rsid w:val="004A2622"/>
    <w:rsid w:val="004A2CB3"/>
    <w:rsid w:val="004A3458"/>
    <w:rsid w:val="004A37A2"/>
    <w:rsid w:val="004A3B90"/>
    <w:rsid w:val="004A4F04"/>
    <w:rsid w:val="004A58D6"/>
    <w:rsid w:val="004A58F6"/>
    <w:rsid w:val="004A766D"/>
    <w:rsid w:val="004A7CF1"/>
    <w:rsid w:val="004B02B7"/>
    <w:rsid w:val="004B108E"/>
    <w:rsid w:val="004B21B7"/>
    <w:rsid w:val="004B4724"/>
    <w:rsid w:val="004B5885"/>
    <w:rsid w:val="004B58B8"/>
    <w:rsid w:val="004B5D31"/>
    <w:rsid w:val="004B6A4A"/>
    <w:rsid w:val="004B6EA7"/>
    <w:rsid w:val="004B7D5A"/>
    <w:rsid w:val="004C034B"/>
    <w:rsid w:val="004C123B"/>
    <w:rsid w:val="004C1A47"/>
    <w:rsid w:val="004C1D02"/>
    <w:rsid w:val="004C22ED"/>
    <w:rsid w:val="004C2F24"/>
    <w:rsid w:val="004C34C5"/>
    <w:rsid w:val="004C35C1"/>
    <w:rsid w:val="004C3F00"/>
    <w:rsid w:val="004C5544"/>
    <w:rsid w:val="004C572B"/>
    <w:rsid w:val="004C6071"/>
    <w:rsid w:val="004C7195"/>
    <w:rsid w:val="004C766C"/>
    <w:rsid w:val="004C7C70"/>
    <w:rsid w:val="004C7F14"/>
    <w:rsid w:val="004D01D5"/>
    <w:rsid w:val="004D0B80"/>
    <w:rsid w:val="004D19AC"/>
    <w:rsid w:val="004D3E95"/>
    <w:rsid w:val="004D5327"/>
    <w:rsid w:val="004D5AC5"/>
    <w:rsid w:val="004D5CCE"/>
    <w:rsid w:val="004D67D5"/>
    <w:rsid w:val="004D74CD"/>
    <w:rsid w:val="004D75EF"/>
    <w:rsid w:val="004D7C7C"/>
    <w:rsid w:val="004E0112"/>
    <w:rsid w:val="004E0511"/>
    <w:rsid w:val="004E4742"/>
    <w:rsid w:val="004E4EB5"/>
    <w:rsid w:val="004E612F"/>
    <w:rsid w:val="004E66AD"/>
    <w:rsid w:val="004E6A56"/>
    <w:rsid w:val="004E6E68"/>
    <w:rsid w:val="004E6EBB"/>
    <w:rsid w:val="004E7296"/>
    <w:rsid w:val="004E7566"/>
    <w:rsid w:val="004E79F7"/>
    <w:rsid w:val="004E7C60"/>
    <w:rsid w:val="004F05A5"/>
    <w:rsid w:val="004F0FE1"/>
    <w:rsid w:val="004F2119"/>
    <w:rsid w:val="004F243E"/>
    <w:rsid w:val="004F247B"/>
    <w:rsid w:val="004F2EFF"/>
    <w:rsid w:val="004F33CF"/>
    <w:rsid w:val="004F3BDC"/>
    <w:rsid w:val="004F3C8A"/>
    <w:rsid w:val="004F3DBB"/>
    <w:rsid w:val="004F4C6D"/>
    <w:rsid w:val="004F4E8C"/>
    <w:rsid w:val="004F6C50"/>
    <w:rsid w:val="004F701A"/>
    <w:rsid w:val="004F7366"/>
    <w:rsid w:val="004F7E99"/>
    <w:rsid w:val="0050011C"/>
    <w:rsid w:val="005014B7"/>
    <w:rsid w:val="00502CDE"/>
    <w:rsid w:val="00503064"/>
    <w:rsid w:val="005038AA"/>
    <w:rsid w:val="00504AAA"/>
    <w:rsid w:val="00504BFA"/>
    <w:rsid w:val="005055E5"/>
    <w:rsid w:val="00505DEF"/>
    <w:rsid w:val="0050694A"/>
    <w:rsid w:val="00506D36"/>
    <w:rsid w:val="00507083"/>
    <w:rsid w:val="00507696"/>
    <w:rsid w:val="005078AD"/>
    <w:rsid w:val="00510A31"/>
    <w:rsid w:val="00511337"/>
    <w:rsid w:val="00511984"/>
    <w:rsid w:val="005122BA"/>
    <w:rsid w:val="00512372"/>
    <w:rsid w:val="00512867"/>
    <w:rsid w:val="00512D82"/>
    <w:rsid w:val="00512F77"/>
    <w:rsid w:val="00513279"/>
    <w:rsid w:val="00513D72"/>
    <w:rsid w:val="00514001"/>
    <w:rsid w:val="00514CFC"/>
    <w:rsid w:val="005154D9"/>
    <w:rsid w:val="00515562"/>
    <w:rsid w:val="0051580D"/>
    <w:rsid w:val="00516830"/>
    <w:rsid w:val="00516C88"/>
    <w:rsid w:val="005172E7"/>
    <w:rsid w:val="00517733"/>
    <w:rsid w:val="00517B7E"/>
    <w:rsid w:val="00517C9A"/>
    <w:rsid w:val="0052020C"/>
    <w:rsid w:val="00520989"/>
    <w:rsid w:val="005216D0"/>
    <w:rsid w:val="00521D58"/>
    <w:rsid w:val="0052220F"/>
    <w:rsid w:val="00522960"/>
    <w:rsid w:val="0052435D"/>
    <w:rsid w:val="00524786"/>
    <w:rsid w:val="00525D8E"/>
    <w:rsid w:val="00525EE5"/>
    <w:rsid w:val="00530BEF"/>
    <w:rsid w:val="00531D14"/>
    <w:rsid w:val="00531DB1"/>
    <w:rsid w:val="005326BA"/>
    <w:rsid w:val="00533333"/>
    <w:rsid w:val="00533478"/>
    <w:rsid w:val="005338E9"/>
    <w:rsid w:val="00533BD1"/>
    <w:rsid w:val="00534074"/>
    <w:rsid w:val="00534295"/>
    <w:rsid w:val="00534444"/>
    <w:rsid w:val="0053470B"/>
    <w:rsid w:val="005350CB"/>
    <w:rsid w:val="00535EA4"/>
    <w:rsid w:val="00536352"/>
    <w:rsid w:val="005364E4"/>
    <w:rsid w:val="005365A7"/>
    <w:rsid w:val="00536B23"/>
    <w:rsid w:val="00540064"/>
    <w:rsid w:val="00540D35"/>
    <w:rsid w:val="00542725"/>
    <w:rsid w:val="00542EDD"/>
    <w:rsid w:val="0054392F"/>
    <w:rsid w:val="00543D15"/>
    <w:rsid w:val="0054740C"/>
    <w:rsid w:val="0054741A"/>
    <w:rsid w:val="00547BAB"/>
    <w:rsid w:val="00547FB3"/>
    <w:rsid w:val="00550246"/>
    <w:rsid w:val="005512E3"/>
    <w:rsid w:val="0055150D"/>
    <w:rsid w:val="005526FF"/>
    <w:rsid w:val="00552F52"/>
    <w:rsid w:val="00554159"/>
    <w:rsid w:val="00554E02"/>
    <w:rsid w:val="005552A3"/>
    <w:rsid w:val="00555A68"/>
    <w:rsid w:val="005565EC"/>
    <w:rsid w:val="00556982"/>
    <w:rsid w:val="00557C03"/>
    <w:rsid w:val="00557E64"/>
    <w:rsid w:val="005609E9"/>
    <w:rsid w:val="00560C52"/>
    <w:rsid w:val="005613DB"/>
    <w:rsid w:val="005618A4"/>
    <w:rsid w:val="005619D7"/>
    <w:rsid w:val="00563472"/>
    <w:rsid w:val="005637BF"/>
    <w:rsid w:val="0056390E"/>
    <w:rsid w:val="0056495B"/>
    <w:rsid w:val="00565108"/>
    <w:rsid w:val="00566221"/>
    <w:rsid w:val="00566540"/>
    <w:rsid w:val="0056750D"/>
    <w:rsid w:val="00567D0E"/>
    <w:rsid w:val="00571A97"/>
    <w:rsid w:val="00571BAE"/>
    <w:rsid w:val="00571BF7"/>
    <w:rsid w:val="0057252A"/>
    <w:rsid w:val="00572E9A"/>
    <w:rsid w:val="00573E18"/>
    <w:rsid w:val="00573EC0"/>
    <w:rsid w:val="0057418A"/>
    <w:rsid w:val="005749DE"/>
    <w:rsid w:val="005755E5"/>
    <w:rsid w:val="0057565D"/>
    <w:rsid w:val="00576E13"/>
    <w:rsid w:val="00576E88"/>
    <w:rsid w:val="00577213"/>
    <w:rsid w:val="00577A2F"/>
    <w:rsid w:val="00577AB9"/>
    <w:rsid w:val="00580055"/>
    <w:rsid w:val="00581377"/>
    <w:rsid w:val="00581C5F"/>
    <w:rsid w:val="00582037"/>
    <w:rsid w:val="00582137"/>
    <w:rsid w:val="005823AB"/>
    <w:rsid w:val="00582DC9"/>
    <w:rsid w:val="00582F5F"/>
    <w:rsid w:val="005832BD"/>
    <w:rsid w:val="005839BA"/>
    <w:rsid w:val="00584799"/>
    <w:rsid w:val="0058485E"/>
    <w:rsid w:val="005849AC"/>
    <w:rsid w:val="00585D4C"/>
    <w:rsid w:val="00585DFC"/>
    <w:rsid w:val="0058622B"/>
    <w:rsid w:val="005869FC"/>
    <w:rsid w:val="00587619"/>
    <w:rsid w:val="0059002E"/>
    <w:rsid w:val="00590058"/>
    <w:rsid w:val="00591219"/>
    <w:rsid w:val="00592318"/>
    <w:rsid w:val="005924F5"/>
    <w:rsid w:val="00592D35"/>
    <w:rsid w:val="005936F2"/>
    <w:rsid w:val="00593989"/>
    <w:rsid w:val="005940C2"/>
    <w:rsid w:val="00594464"/>
    <w:rsid w:val="00594F23"/>
    <w:rsid w:val="00595579"/>
    <w:rsid w:val="005961A6"/>
    <w:rsid w:val="005965CB"/>
    <w:rsid w:val="00596EAA"/>
    <w:rsid w:val="00597166"/>
    <w:rsid w:val="00597235"/>
    <w:rsid w:val="00597826"/>
    <w:rsid w:val="00597D0F"/>
    <w:rsid w:val="005A0A81"/>
    <w:rsid w:val="005A162D"/>
    <w:rsid w:val="005A1A7C"/>
    <w:rsid w:val="005A21C7"/>
    <w:rsid w:val="005A3DE3"/>
    <w:rsid w:val="005A3E55"/>
    <w:rsid w:val="005A3EDE"/>
    <w:rsid w:val="005A49F6"/>
    <w:rsid w:val="005A4C13"/>
    <w:rsid w:val="005A51F3"/>
    <w:rsid w:val="005A569A"/>
    <w:rsid w:val="005A5DDF"/>
    <w:rsid w:val="005A6008"/>
    <w:rsid w:val="005A655F"/>
    <w:rsid w:val="005A68CF"/>
    <w:rsid w:val="005A6FE9"/>
    <w:rsid w:val="005A7F54"/>
    <w:rsid w:val="005B088B"/>
    <w:rsid w:val="005B0B49"/>
    <w:rsid w:val="005B0E63"/>
    <w:rsid w:val="005B1544"/>
    <w:rsid w:val="005B15E2"/>
    <w:rsid w:val="005B2A3E"/>
    <w:rsid w:val="005B467F"/>
    <w:rsid w:val="005B49B9"/>
    <w:rsid w:val="005B5BAE"/>
    <w:rsid w:val="005B6CA6"/>
    <w:rsid w:val="005B6F9E"/>
    <w:rsid w:val="005B7095"/>
    <w:rsid w:val="005C098F"/>
    <w:rsid w:val="005C0C02"/>
    <w:rsid w:val="005C16C6"/>
    <w:rsid w:val="005C18CA"/>
    <w:rsid w:val="005C234B"/>
    <w:rsid w:val="005C2E92"/>
    <w:rsid w:val="005C3122"/>
    <w:rsid w:val="005C3AE1"/>
    <w:rsid w:val="005C3CFB"/>
    <w:rsid w:val="005C48A6"/>
    <w:rsid w:val="005C4E26"/>
    <w:rsid w:val="005C59D7"/>
    <w:rsid w:val="005C64C0"/>
    <w:rsid w:val="005C6867"/>
    <w:rsid w:val="005C729C"/>
    <w:rsid w:val="005C7735"/>
    <w:rsid w:val="005C7FF3"/>
    <w:rsid w:val="005D0C2C"/>
    <w:rsid w:val="005D11EB"/>
    <w:rsid w:val="005D174E"/>
    <w:rsid w:val="005D1859"/>
    <w:rsid w:val="005D1BD9"/>
    <w:rsid w:val="005D2030"/>
    <w:rsid w:val="005D204C"/>
    <w:rsid w:val="005D2F9C"/>
    <w:rsid w:val="005D3942"/>
    <w:rsid w:val="005D572D"/>
    <w:rsid w:val="005D57AC"/>
    <w:rsid w:val="005D6663"/>
    <w:rsid w:val="005D698E"/>
    <w:rsid w:val="005D6CFC"/>
    <w:rsid w:val="005D6E25"/>
    <w:rsid w:val="005D73F6"/>
    <w:rsid w:val="005D741B"/>
    <w:rsid w:val="005D75CC"/>
    <w:rsid w:val="005D7978"/>
    <w:rsid w:val="005E0212"/>
    <w:rsid w:val="005E0894"/>
    <w:rsid w:val="005E1DAE"/>
    <w:rsid w:val="005E22DA"/>
    <w:rsid w:val="005E26BD"/>
    <w:rsid w:val="005E3740"/>
    <w:rsid w:val="005E39F8"/>
    <w:rsid w:val="005E4109"/>
    <w:rsid w:val="005E4CAC"/>
    <w:rsid w:val="005E4FC7"/>
    <w:rsid w:val="005E534A"/>
    <w:rsid w:val="005E5D6C"/>
    <w:rsid w:val="005E735D"/>
    <w:rsid w:val="005F02FD"/>
    <w:rsid w:val="005F0382"/>
    <w:rsid w:val="005F0C68"/>
    <w:rsid w:val="005F0D97"/>
    <w:rsid w:val="005F1805"/>
    <w:rsid w:val="005F1873"/>
    <w:rsid w:val="005F1D47"/>
    <w:rsid w:val="005F228A"/>
    <w:rsid w:val="005F2689"/>
    <w:rsid w:val="005F2A78"/>
    <w:rsid w:val="005F2ACB"/>
    <w:rsid w:val="005F2EFB"/>
    <w:rsid w:val="005F326A"/>
    <w:rsid w:val="005F38FF"/>
    <w:rsid w:val="005F3CD3"/>
    <w:rsid w:val="005F41BD"/>
    <w:rsid w:val="005F4914"/>
    <w:rsid w:val="005F5037"/>
    <w:rsid w:val="005F52BB"/>
    <w:rsid w:val="005F5800"/>
    <w:rsid w:val="005F596C"/>
    <w:rsid w:val="005F6704"/>
    <w:rsid w:val="005F6BC5"/>
    <w:rsid w:val="005F7200"/>
    <w:rsid w:val="0060147A"/>
    <w:rsid w:val="006019CC"/>
    <w:rsid w:val="00602412"/>
    <w:rsid w:val="00602DBF"/>
    <w:rsid w:val="00602EBD"/>
    <w:rsid w:val="00603135"/>
    <w:rsid w:val="0060335D"/>
    <w:rsid w:val="00604619"/>
    <w:rsid w:val="006048F5"/>
    <w:rsid w:val="00604944"/>
    <w:rsid w:val="00604D61"/>
    <w:rsid w:val="006053F5"/>
    <w:rsid w:val="0060552E"/>
    <w:rsid w:val="006058C8"/>
    <w:rsid w:val="00605BF5"/>
    <w:rsid w:val="00605ECF"/>
    <w:rsid w:val="00606868"/>
    <w:rsid w:val="00606A09"/>
    <w:rsid w:val="00606D6B"/>
    <w:rsid w:val="006075D2"/>
    <w:rsid w:val="006076E4"/>
    <w:rsid w:val="0060792C"/>
    <w:rsid w:val="00607D02"/>
    <w:rsid w:val="00607EAD"/>
    <w:rsid w:val="0061003F"/>
    <w:rsid w:val="006114E0"/>
    <w:rsid w:val="00611B9C"/>
    <w:rsid w:val="0061280B"/>
    <w:rsid w:val="00613047"/>
    <w:rsid w:val="00613A06"/>
    <w:rsid w:val="00613C5B"/>
    <w:rsid w:val="006151DF"/>
    <w:rsid w:val="00616577"/>
    <w:rsid w:val="00616CDD"/>
    <w:rsid w:val="0062107A"/>
    <w:rsid w:val="00621FD9"/>
    <w:rsid w:val="00623216"/>
    <w:rsid w:val="00624876"/>
    <w:rsid w:val="00624BC1"/>
    <w:rsid w:val="0062580A"/>
    <w:rsid w:val="00625949"/>
    <w:rsid w:val="00626B97"/>
    <w:rsid w:val="00626F24"/>
    <w:rsid w:val="0062730C"/>
    <w:rsid w:val="00627F75"/>
    <w:rsid w:val="0063012B"/>
    <w:rsid w:val="006307DA"/>
    <w:rsid w:val="006313A2"/>
    <w:rsid w:val="006314B3"/>
    <w:rsid w:val="00631D8C"/>
    <w:rsid w:val="0063339F"/>
    <w:rsid w:val="00634DFC"/>
    <w:rsid w:val="0063516E"/>
    <w:rsid w:val="00635B9A"/>
    <w:rsid w:val="00635C79"/>
    <w:rsid w:val="00635F0D"/>
    <w:rsid w:val="006367F9"/>
    <w:rsid w:val="00636B92"/>
    <w:rsid w:val="00636BAF"/>
    <w:rsid w:val="00637262"/>
    <w:rsid w:val="006377C2"/>
    <w:rsid w:val="006413FA"/>
    <w:rsid w:val="006421B3"/>
    <w:rsid w:val="006427B6"/>
    <w:rsid w:val="0064292F"/>
    <w:rsid w:val="00643C15"/>
    <w:rsid w:val="00644C0B"/>
    <w:rsid w:val="006454D8"/>
    <w:rsid w:val="00645D3E"/>
    <w:rsid w:val="0064632D"/>
    <w:rsid w:val="00646361"/>
    <w:rsid w:val="00647E25"/>
    <w:rsid w:val="0065007C"/>
    <w:rsid w:val="00650BFF"/>
    <w:rsid w:val="00651032"/>
    <w:rsid w:val="00651250"/>
    <w:rsid w:val="00651505"/>
    <w:rsid w:val="00652339"/>
    <w:rsid w:val="0065247B"/>
    <w:rsid w:val="006529BE"/>
    <w:rsid w:val="00652BD0"/>
    <w:rsid w:val="00653691"/>
    <w:rsid w:val="006539B9"/>
    <w:rsid w:val="006540D1"/>
    <w:rsid w:val="006541F1"/>
    <w:rsid w:val="0065498A"/>
    <w:rsid w:val="00654FBB"/>
    <w:rsid w:val="0065523C"/>
    <w:rsid w:val="00655547"/>
    <w:rsid w:val="00656B78"/>
    <w:rsid w:val="006575E3"/>
    <w:rsid w:val="006602CA"/>
    <w:rsid w:val="00660401"/>
    <w:rsid w:val="0066091C"/>
    <w:rsid w:val="00661670"/>
    <w:rsid w:val="0066169A"/>
    <w:rsid w:val="00661A4C"/>
    <w:rsid w:val="00661AFB"/>
    <w:rsid w:val="006630EF"/>
    <w:rsid w:val="00663C67"/>
    <w:rsid w:val="00663F3E"/>
    <w:rsid w:val="006655D5"/>
    <w:rsid w:val="006679A9"/>
    <w:rsid w:val="00670549"/>
    <w:rsid w:val="00670A3B"/>
    <w:rsid w:val="006715A3"/>
    <w:rsid w:val="00672043"/>
    <w:rsid w:val="0067206C"/>
    <w:rsid w:val="006724ED"/>
    <w:rsid w:val="006733E9"/>
    <w:rsid w:val="006734E5"/>
    <w:rsid w:val="00673874"/>
    <w:rsid w:val="006739B3"/>
    <w:rsid w:val="00673E11"/>
    <w:rsid w:val="006744A5"/>
    <w:rsid w:val="00674E7B"/>
    <w:rsid w:val="0067569C"/>
    <w:rsid w:val="00675CBA"/>
    <w:rsid w:val="0067601E"/>
    <w:rsid w:val="006766AD"/>
    <w:rsid w:val="00676BB2"/>
    <w:rsid w:val="00677048"/>
    <w:rsid w:val="00677482"/>
    <w:rsid w:val="00677E21"/>
    <w:rsid w:val="00677E9C"/>
    <w:rsid w:val="0068039F"/>
    <w:rsid w:val="00680409"/>
    <w:rsid w:val="006804EA"/>
    <w:rsid w:val="006809FD"/>
    <w:rsid w:val="00680DD9"/>
    <w:rsid w:val="00681884"/>
    <w:rsid w:val="00683B1B"/>
    <w:rsid w:val="00683F41"/>
    <w:rsid w:val="006847D7"/>
    <w:rsid w:val="00684A68"/>
    <w:rsid w:val="00684DCA"/>
    <w:rsid w:val="00685793"/>
    <w:rsid w:val="006859CA"/>
    <w:rsid w:val="00685F18"/>
    <w:rsid w:val="0068628F"/>
    <w:rsid w:val="006867E7"/>
    <w:rsid w:val="006868B1"/>
    <w:rsid w:val="006879BC"/>
    <w:rsid w:val="00687C3C"/>
    <w:rsid w:val="006908AD"/>
    <w:rsid w:val="00691450"/>
    <w:rsid w:val="0069146D"/>
    <w:rsid w:val="006916FC"/>
    <w:rsid w:val="006928C5"/>
    <w:rsid w:val="00692AE0"/>
    <w:rsid w:val="00692D58"/>
    <w:rsid w:val="00693669"/>
    <w:rsid w:val="006936FF"/>
    <w:rsid w:val="0069415F"/>
    <w:rsid w:val="00694505"/>
    <w:rsid w:val="006946E5"/>
    <w:rsid w:val="00694C43"/>
    <w:rsid w:val="00694DEF"/>
    <w:rsid w:val="0069512D"/>
    <w:rsid w:val="006955FE"/>
    <w:rsid w:val="00695F7F"/>
    <w:rsid w:val="006A0089"/>
    <w:rsid w:val="006A1367"/>
    <w:rsid w:val="006A145E"/>
    <w:rsid w:val="006A1D2E"/>
    <w:rsid w:val="006A1DF4"/>
    <w:rsid w:val="006A2220"/>
    <w:rsid w:val="006A24BA"/>
    <w:rsid w:val="006A27D1"/>
    <w:rsid w:val="006A3A6E"/>
    <w:rsid w:val="006A4913"/>
    <w:rsid w:val="006A4C95"/>
    <w:rsid w:val="006A521C"/>
    <w:rsid w:val="006A5509"/>
    <w:rsid w:val="006B0E4C"/>
    <w:rsid w:val="006B0E79"/>
    <w:rsid w:val="006B0FC5"/>
    <w:rsid w:val="006B15E9"/>
    <w:rsid w:val="006B1C9D"/>
    <w:rsid w:val="006B202B"/>
    <w:rsid w:val="006B2781"/>
    <w:rsid w:val="006B33EA"/>
    <w:rsid w:val="006B43A0"/>
    <w:rsid w:val="006B4B17"/>
    <w:rsid w:val="006B4C2A"/>
    <w:rsid w:val="006B605C"/>
    <w:rsid w:val="006B622E"/>
    <w:rsid w:val="006B68A6"/>
    <w:rsid w:val="006B7F08"/>
    <w:rsid w:val="006C0B6F"/>
    <w:rsid w:val="006C0F75"/>
    <w:rsid w:val="006C0FD3"/>
    <w:rsid w:val="006C1567"/>
    <w:rsid w:val="006C2881"/>
    <w:rsid w:val="006C2AD9"/>
    <w:rsid w:val="006C3871"/>
    <w:rsid w:val="006C4241"/>
    <w:rsid w:val="006C446F"/>
    <w:rsid w:val="006C4ECD"/>
    <w:rsid w:val="006C57A4"/>
    <w:rsid w:val="006C5877"/>
    <w:rsid w:val="006C5B94"/>
    <w:rsid w:val="006C63B4"/>
    <w:rsid w:val="006C6592"/>
    <w:rsid w:val="006D0537"/>
    <w:rsid w:val="006D0EED"/>
    <w:rsid w:val="006D0F06"/>
    <w:rsid w:val="006D108A"/>
    <w:rsid w:val="006D1E44"/>
    <w:rsid w:val="006D25F0"/>
    <w:rsid w:val="006D491A"/>
    <w:rsid w:val="006D4E49"/>
    <w:rsid w:val="006D58D8"/>
    <w:rsid w:val="006D7ADE"/>
    <w:rsid w:val="006E0461"/>
    <w:rsid w:val="006E1751"/>
    <w:rsid w:val="006E1CA7"/>
    <w:rsid w:val="006E1D60"/>
    <w:rsid w:val="006E1DB2"/>
    <w:rsid w:val="006E27C8"/>
    <w:rsid w:val="006E2D30"/>
    <w:rsid w:val="006E322F"/>
    <w:rsid w:val="006E3C50"/>
    <w:rsid w:val="006E3C6A"/>
    <w:rsid w:val="006E4ADE"/>
    <w:rsid w:val="006E4EBF"/>
    <w:rsid w:val="006E5B59"/>
    <w:rsid w:val="006E5FCC"/>
    <w:rsid w:val="006E6082"/>
    <w:rsid w:val="006E6C72"/>
    <w:rsid w:val="006E72A4"/>
    <w:rsid w:val="006E74B3"/>
    <w:rsid w:val="006E7845"/>
    <w:rsid w:val="006F0230"/>
    <w:rsid w:val="006F02B9"/>
    <w:rsid w:val="006F0A90"/>
    <w:rsid w:val="006F152F"/>
    <w:rsid w:val="006F16B1"/>
    <w:rsid w:val="006F2573"/>
    <w:rsid w:val="006F3064"/>
    <w:rsid w:val="006F34FF"/>
    <w:rsid w:val="006F36A4"/>
    <w:rsid w:val="006F3FCF"/>
    <w:rsid w:val="006F45D4"/>
    <w:rsid w:val="006F54A9"/>
    <w:rsid w:val="006F5995"/>
    <w:rsid w:val="006F635B"/>
    <w:rsid w:val="006F6720"/>
    <w:rsid w:val="006F7438"/>
    <w:rsid w:val="007000CC"/>
    <w:rsid w:val="00700588"/>
    <w:rsid w:val="007007C9"/>
    <w:rsid w:val="007018AE"/>
    <w:rsid w:val="00705054"/>
    <w:rsid w:val="00705253"/>
    <w:rsid w:val="00706219"/>
    <w:rsid w:val="007063CF"/>
    <w:rsid w:val="00706BCD"/>
    <w:rsid w:val="00707B17"/>
    <w:rsid w:val="00710CD8"/>
    <w:rsid w:val="007110AB"/>
    <w:rsid w:val="0071229A"/>
    <w:rsid w:val="007124DE"/>
    <w:rsid w:val="0071263B"/>
    <w:rsid w:val="00712A6F"/>
    <w:rsid w:val="0071309D"/>
    <w:rsid w:val="007130AC"/>
    <w:rsid w:val="007137C5"/>
    <w:rsid w:val="0071500D"/>
    <w:rsid w:val="00715731"/>
    <w:rsid w:val="00715D50"/>
    <w:rsid w:val="00715EC2"/>
    <w:rsid w:val="0072063B"/>
    <w:rsid w:val="007216DF"/>
    <w:rsid w:val="00721D01"/>
    <w:rsid w:val="00722199"/>
    <w:rsid w:val="007226C1"/>
    <w:rsid w:val="00722ECB"/>
    <w:rsid w:val="00722F96"/>
    <w:rsid w:val="00723303"/>
    <w:rsid w:val="00723309"/>
    <w:rsid w:val="00723893"/>
    <w:rsid w:val="00724421"/>
    <w:rsid w:val="007251B3"/>
    <w:rsid w:val="007255FD"/>
    <w:rsid w:val="007256FD"/>
    <w:rsid w:val="00725F91"/>
    <w:rsid w:val="0072639F"/>
    <w:rsid w:val="00726896"/>
    <w:rsid w:val="00727EAC"/>
    <w:rsid w:val="00731913"/>
    <w:rsid w:val="00731A6A"/>
    <w:rsid w:val="007324F2"/>
    <w:rsid w:val="007336FC"/>
    <w:rsid w:val="00733C2F"/>
    <w:rsid w:val="00734260"/>
    <w:rsid w:val="007366BA"/>
    <w:rsid w:val="00737D75"/>
    <w:rsid w:val="00740554"/>
    <w:rsid w:val="00740F3C"/>
    <w:rsid w:val="0074143C"/>
    <w:rsid w:val="00741B7B"/>
    <w:rsid w:val="007422C9"/>
    <w:rsid w:val="0074237F"/>
    <w:rsid w:val="00742C08"/>
    <w:rsid w:val="0074315E"/>
    <w:rsid w:val="00744034"/>
    <w:rsid w:val="00744056"/>
    <w:rsid w:val="007447CB"/>
    <w:rsid w:val="007449F7"/>
    <w:rsid w:val="00744D68"/>
    <w:rsid w:val="0074570E"/>
    <w:rsid w:val="00746701"/>
    <w:rsid w:val="00746A22"/>
    <w:rsid w:val="00746B7C"/>
    <w:rsid w:val="00746F96"/>
    <w:rsid w:val="007475CB"/>
    <w:rsid w:val="00750A08"/>
    <w:rsid w:val="00750D95"/>
    <w:rsid w:val="00751692"/>
    <w:rsid w:val="00752062"/>
    <w:rsid w:val="007525A8"/>
    <w:rsid w:val="007529A1"/>
    <w:rsid w:val="00753C89"/>
    <w:rsid w:val="007549F6"/>
    <w:rsid w:val="007549FD"/>
    <w:rsid w:val="00754FB9"/>
    <w:rsid w:val="00757545"/>
    <w:rsid w:val="007579D2"/>
    <w:rsid w:val="00757D1C"/>
    <w:rsid w:val="007605F7"/>
    <w:rsid w:val="00760BC6"/>
    <w:rsid w:val="007610B5"/>
    <w:rsid w:val="007614D0"/>
    <w:rsid w:val="00761BC9"/>
    <w:rsid w:val="00763090"/>
    <w:rsid w:val="007645A0"/>
    <w:rsid w:val="007650EE"/>
    <w:rsid w:val="00765201"/>
    <w:rsid w:val="00765696"/>
    <w:rsid w:val="00765770"/>
    <w:rsid w:val="0076598A"/>
    <w:rsid w:val="00765ADC"/>
    <w:rsid w:val="0076606D"/>
    <w:rsid w:val="0076624C"/>
    <w:rsid w:val="00767FFC"/>
    <w:rsid w:val="0077064F"/>
    <w:rsid w:val="0077072E"/>
    <w:rsid w:val="00770CFD"/>
    <w:rsid w:val="00770FB6"/>
    <w:rsid w:val="00772000"/>
    <w:rsid w:val="007724CD"/>
    <w:rsid w:val="00773281"/>
    <w:rsid w:val="0077354C"/>
    <w:rsid w:val="007737FD"/>
    <w:rsid w:val="00776202"/>
    <w:rsid w:val="0077751E"/>
    <w:rsid w:val="007777C4"/>
    <w:rsid w:val="00777A81"/>
    <w:rsid w:val="00777D21"/>
    <w:rsid w:val="00780438"/>
    <w:rsid w:val="0078083A"/>
    <w:rsid w:val="00780965"/>
    <w:rsid w:val="0078184A"/>
    <w:rsid w:val="00781B87"/>
    <w:rsid w:val="00781DF9"/>
    <w:rsid w:val="007820F9"/>
    <w:rsid w:val="0078237E"/>
    <w:rsid w:val="007831E2"/>
    <w:rsid w:val="007833AD"/>
    <w:rsid w:val="00784446"/>
    <w:rsid w:val="0078578D"/>
    <w:rsid w:val="00786CF8"/>
    <w:rsid w:val="0078789A"/>
    <w:rsid w:val="00787FAA"/>
    <w:rsid w:val="0079279A"/>
    <w:rsid w:val="007928DE"/>
    <w:rsid w:val="00793487"/>
    <w:rsid w:val="00793E36"/>
    <w:rsid w:val="0079417A"/>
    <w:rsid w:val="00794229"/>
    <w:rsid w:val="0079457F"/>
    <w:rsid w:val="007945D8"/>
    <w:rsid w:val="00794C60"/>
    <w:rsid w:val="00795093"/>
    <w:rsid w:val="007951AF"/>
    <w:rsid w:val="00795D59"/>
    <w:rsid w:val="00797B22"/>
    <w:rsid w:val="007A0C38"/>
    <w:rsid w:val="007A10CF"/>
    <w:rsid w:val="007A118D"/>
    <w:rsid w:val="007A1479"/>
    <w:rsid w:val="007A1A6F"/>
    <w:rsid w:val="007A1F83"/>
    <w:rsid w:val="007A2444"/>
    <w:rsid w:val="007A27DF"/>
    <w:rsid w:val="007A3184"/>
    <w:rsid w:val="007A3422"/>
    <w:rsid w:val="007A37BC"/>
    <w:rsid w:val="007A443C"/>
    <w:rsid w:val="007A4AAC"/>
    <w:rsid w:val="007A6083"/>
    <w:rsid w:val="007A64C3"/>
    <w:rsid w:val="007A6880"/>
    <w:rsid w:val="007A6B38"/>
    <w:rsid w:val="007B0ED1"/>
    <w:rsid w:val="007B1098"/>
    <w:rsid w:val="007B162B"/>
    <w:rsid w:val="007B176D"/>
    <w:rsid w:val="007B1AB0"/>
    <w:rsid w:val="007B1C5D"/>
    <w:rsid w:val="007B1ED4"/>
    <w:rsid w:val="007B280A"/>
    <w:rsid w:val="007B3040"/>
    <w:rsid w:val="007B42A1"/>
    <w:rsid w:val="007B4617"/>
    <w:rsid w:val="007B4E89"/>
    <w:rsid w:val="007B5204"/>
    <w:rsid w:val="007B520B"/>
    <w:rsid w:val="007B5301"/>
    <w:rsid w:val="007B5AAD"/>
    <w:rsid w:val="007B5F22"/>
    <w:rsid w:val="007B719D"/>
    <w:rsid w:val="007B7880"/>
    <w:rsid w:val="007C06A9"/>
    <w:rsid w:val="007C5904"/>
    <w:rsid w:val="007C768D"/>
    <w:rsid w:val="007C7E34"/>
    <w:rsid w:val="007D17A2"/>
    <w:rsid w:val="007D28EB"/>
    <w:rsid w:val="007D2C8A"/>
    <w:rsid w:val="007D54BE"/>
    <w:rsid w:val="007D6510"/>
    <w:rsid w:val="007D693A"/>
    <w:rsid w:val="007D7471"/>
    <w:rsid w:val="007E057B"/>
    <w:rsid w:val="007E05BD"/>
    <w:rsid w:val="007E08F8"/>
    <w:rsid w:val="007E112D"/>
    <w:rsid w:val="007E18D7"/>
    <w:rsid w:val="007E1ECD"/>
    <w:rsid w:val="007E1F8C"/>
    <w:rsid w:val="007E2223"/>
    <w:rsid w:val="007E2277"/>
    <w:rsid w:val="007E23BC"/>
    <w:rsid w:val="007E3561"/>
    <w:rsid w:val="007E3D77"/>
    <w:rsid w:val="007E457F"/>
    <w:rsid w:val="007E48E1"/>
    <w:rsid w:val="007E48F3"/>
    <w:rsid w:val="007E5923"/>
    <w:rsid w:val="007E6222"/>
    <w:rsid w:val="007E7048"/>
    <w:rsid w:val="007E7323"/>
    <w:rsid w:val="007E78BF"/>
    <w:rsid w:val="007F0396"/>
    <w:rsid w:val="007F14A3"/>
    <w:rsid w:val="007F2C2F"/>
    <w:rsid w:val="007F3003"/>
    <w:rsid w:val="007F3A7E"/>
    <w:rsid w:val="007F3FC9"/>
    <w:rsid w:val="007F45E3"/>
    <w:rsid w:val="007F46C6"/>
    <w:rsid w:val="007F4B8F"/>
    <w:rsid w:val="007F4EAC"/>
    <w:rsid w:val="007F556D"/>
    <w:rsid w:val="007F563C"/>
    <w:rsid w:val="007F733E"/>
    <w:rsid w:val="007F7B29"/>
    <w:rsid w:val="008001F6"/>
    <w:rsid w:val="00800A0A"/>
    <w:rsid w:val="0080112C"/>
    <w:rsid w:val="008012E7"/>
    <w:rsid w:val="00801AB9"/>
    <w:rsid w:val="00802B3A"/>
    <w:rsid w:val="0080365F"/>
    <w:rsid w:val="00803C86"/>
    <w:rsid w:val="00804166"/>
    <w:rsid w:val="00804A79"/>
    <w:rsid w:val="00805487"/>
    <w:rsid w:val="00805A08"/>
    <w:rsid w:val="008072A0"/>
    <w:rsid w:val="00807680"/>
    <w:rsid w:val="008104F9"/>
    <w:rsid w:val="0081053D"/>
    <w:rsid w:val="008105DF"/>
    <w:rsid w:val="008109D4"/>
    <w:rsid w:val="00810EEA"/>
    <w:rsid w:val="008115B2"/>
    <w:rsid w:val="00811C05"/>
    <w:rsid w:val="008131C1"/>
    <w:rsid w:val="00813325"/>
    <w:rsid w:val="008134F4"/>
    <w:rsid w:val="008152F6"/>
    <w:rsid w:val="008165F9"/>
    <w:rsid w:val="00816A8F"/>
    <w:rsid w:val="00816B6D"/>
    <w:rsid w:val="00816E86"/>
    <w:rsid w:val="0082085C"/>
    <w:rsid w:val="00821740"/>
    <w:rsid w:val="00821821"/>
    <w:rsid w:val="008228CA"/>
    <w:rsid w:val="008232C0"/>
    <w:rsid w:val="00824C17"/>
    <w:rsid w:val="00824D2B"/>
    <w:rsid w:val="008255B1"/>
    <w:rsid w:val="008259D0"/>
    <w:rsid w:val="00826BBB"/>
    <w:rsid w:val="00826BE1"/>
    <w:rsid w:val="00826C26"/>
    <w:rsid w:val="00827378"/>
    <w:rsid w:val="0082771D"/>
    <w:rsid w:val="00827934"/>
    <w:rsid w:val="00827CE3"/>
    <w:rsid w:val="0083040A"/>
    <w:rsid w:val="008305A7"/>
    <w:rsid w:val="008306B2"/>
    <w:rsid w:val="00830A2E"/>
    <w:rsid w:val="00830FF4"/>
    <w:rsid w:val="00831377"/>
    <w:rsid w:val="00831A27"/>
    <w:rsid w:val="00832367"/>
    <w:rsid w:val="00832794"/>
    <w:rsid w:val="00832A5C"/>
    <w:rsid w:val="008332B2"/>
    <w:rsid w:val="0083335D"/>
    <w:rsid w:val="0083582C"/>
    <w:rsid w:val="0083598C"/>
    <w:rsid w:val="00835CC2"/>
    <w:rsid w:val="008363C2"/>
    <w:rsid w:val="008368DE"/>
    <w:rsid w:val="00836E56"/>
    <w:rsid w:val="0084012C"/>
    <w:rsid w:val="008403FE"/>
    <w:rsid w:val="00841F6E"/>
    <w:rsid w:val="00843273"/>
    <w:rsid w:val="008437DE"/>
    <w:rsid w:val="008446EC"/>
    <w:rsid w:val="00844A39"/>
    <w:rsid w:val="0084520E"/>
    <w:rsid w:val="008455EC"/>
    <w:rsid w:val="008458B3"/>
    <w:rsid w:val="00845B53"/>
    <w:rsid w:val="00846095"/>
    <w:rsid w:val="00846207"/>
    <w:rsid w:val="00846958"/>
    <w:rsid w:val="00846C40"/>
    <w:rsid w:val="0084719D"/>
    <w:rsid w:val="00847AC3"/>
    <w:rsid w:val="00847F34"/>
    <w:rsid w:val="00850126"/>
    <w:rsid w:val="00850397"/>
    <w:rsid w:val="00850550"/>
    <w:rsid w:val="00850F45"/>
    <w:rsid w:val="00851452"/>
    <w:rsid w:val="00852134"/>
    <w:rsid w:val="0085253C"/>
    <w:rsid w:val="00852F68"/>
    <w:rsid w:val="0085320B"/>
    <w:rsid w:val="008533FD"/>
    <w:rsid w:val="008535B8"/>
    <w:rsid w:val="0085379A"/>
    <w:rsid w:val="0085396D"/>
    <w:rsid w:val="00853E60"/>
    <w:rsid w:val="008545AE"/>
    <w:rsid w:val="00854689"/>
    <w:rsid w:val="00854A3B"/>
    <w:rsid w:val="008555EB"/>
    <w:rsid w:val="008562A7"/>
    <w:rsid w:val="00856789"/>
    <w:rsid w:val="008569BD"/>
    <w:rsid w:val="00856E51"/>
    <w:rsid w:val="00857489"/>
    <w:rsid w:val="00857FF2"/>
    <w:rsid w:val="00860A2F"/>
    <w:rsid w:val="00860B29"/>
    <w:rsid w:val="0086151A"/>
    <w:rsid w:val="00861C5C"/>
    <w:rsid w:val="008620E3"/>
    <w:rsid w:val="008628A8"/>
    <w:rsid w:val="00862FF2"/>
    <w:rsid w:val="00863505"/>
    <w:rsid w:val="0086383F"/>
    <w:rsid w:val="0086474A"/>
    <w:rsid w:val="00864D2F"/>
    <w:rsid w:val="008653BB"/>
    <w:rsid w:val="00867297"/>
    <w:rsid w:val="00867AB2"/>
    <w:rsid w:val="008700CA"/>
    <w:rsid w:val="00871A6F"/>
    <w:rsid w:val="008720EA"/>
    <w:rsid w:val="00872C1C"/>
    <w:rsid w:val="008730B1"/>
    <w:rsid w:val="008738E3"/>
    <w:rsid w:val="008740F0"/>
    <w:rsid w:val="008754E5"/>
    <w:rsid w:val="00875949"/>
    <w:rsid w:val="00876965"/>
    <w:rsid w:val="00876BA6"/>
    <w:rsid w:val="00880338"/>
    <w:rsid w:val="0088396D"/>
    <w:rsid w:val="00884039"/>
    <w:rsid w:val="0088519F"/>
    <w:rsid w:val="008854FA"/>
    <w:rsid w:val="00886122"/>
    <w:rsid w:val="008862C8"/>
    <w:rsid w:val="00886D4A"/>
    <w:rsid w:val="00886E37"/>
    <w:rsid w:val="00886E74"/>
    <w:rsid w:val="008873F6"/>
    <w:rsid w:val="00887517"/>
    <w:rsid w:val="00887A2C"/>
    <w:rsid w:val="00890B01"/>
    <w:rsid w:val="0089124A"/>
    <w:rsid w:val="00891C4A"/>
    <w:rsid w:val="008925F4"/>
    <w:rsid w:val="0089290A"/>
    <w:rsid w:val="00892DE2"/>
    <w:rsid w:val="008937AB"/>
    <w:rsid w:val="00893FF8"/>
    <w:rsid w:val="0089406F"/>
    <w:rsid w:val="008942C4"/>
    <w:rsid w:val="00894E11"/>
    <w:rsid w:val="00894FFD"/>
    <w:rsid w:val="00895024"/>
    <w:rsid w:val="00895942"/>
    <w:rsid w:val="00896A3D"/>
    <w:rsid w:val="00897359"/>
    <w:rsid w:val="0089736C"/>
    <w:rsid w:val="00897575"/>
    <w:rsid w:val="00897862"/>
    <w:rsid w:val="00897FDF"/>
    <w:rsid w:val="008A02C6"/>
    <w:rsid w:val="008A1129"/>
    <w:rsid w:val="008A167A"/>
    <w:rsid w:val="008A19B9"/>
    <w:rsid w:val="008A1E57"/>
    <w:rsid w:val="008A2B44"/>
    <w:rsid w:val="008A39C6"/>
    <w:rsid w:val="008A3B8C"/>
    <w:rsid w:val="008A47BE"/>
    <w:rsid w:val="008A51B1"/>
    <w:rsid w:val="008A583C"/>
    <w:rsid w:val="008A5A71"/>
    <w:rsid w:val="008A62FD"/>
    <w:rsid w:val="008A6534"/>
    <w:rsid w:val="008A65F9"/>
    <w:rsid w:val="008A666C"/>
    <w:rsid w:val="008A6687"/>
    <w:rsid w:val="008B0F95"/>
    <w:rsid w:val="008B1601"/>
    <w:rsid w:val="008B2203"/>
    <w:rsid w:val="008B2765"/>
    <w:rsid w:val="008B2882"/>
    <w:rsid w:val="008B2E5C"/>
    <w:rsid w:val="008B39B8"/>
    <w:rsid w:val="008B4AD4"/>
    <w:rsid w:val="008B6200"/>
    <w:rsid w:val="008B7904"/>
    <w:rsid w:val="008B7C13"/>
    <w:rsid w:val="008C083D"/>
    <w:rsid w:val="008C0D6D"/>
    <w:rsid w:val="008C1025"/>
    <w:rsid w:val="008C165F"/>
    <w:rsid w:val="008C22D3"/>
    <w:rsid w:val="008C2D20"/>
    <w:rsid w:val="008C43D6"/>
    <w:rsid w:val="008C460B"/>
    <w:rsid w:val="008C5D74"/>
    <w:rsid w:val="008C61BC"/>
    <w:rsid w:val="008D0999"/>
    <w:rsid w:val="008D1BBA"/>
    <w:rsid w:val="008D22A9"/>
    <w:rsid w:val="008D2309"/>
    <w:rsid w:val="008D2BA7"/>
    <w:rsid w:val="008D2C63"/>
    <w:rsid w:val="008D32D9"/>
    <w:rsid w:val="008D33AC"/>
    <w:rsid w:val="008D3842"/>
    <w:rsid w:val="008D417E"/>
    <w:rsid w:val="008D41DC"/>
    <w:rsid w:val="008D4DAB"/>
    <w:rsid w:val="008D51F6"/>
    <w:rsid w:val="008D61F9"/>
    <w:rsid w:val="008D7913"/>
    <w:rsid w:val="008D7D33"/>
    <w:rsid w:val="008D7DFA"/>
    <w:rsid w:val="008D7F45"/>
    <w:rsid w:val="008E07D6"/>
    <w:rsid w:val="008E14BC"/>
    <w:rsid w:val="008E22CE"/>
    <w:rsid w:val="008E2A00"/>
    <w:rsid w:val="008E3541"/>
    <w:rsid w:val="008E3D02"/>
    <w:rsid w:val="008E4DF9"/>
    <w:rsid w:val="008E4FEF"/>
    <w:rsid w:val="008E51DB"/>
    <w:rsid w:val="008E5234"/>
    <w:rsid w:val="008E52F5"/>
    <w:rsid w:val="008E5527"/>
    <w:rsid w:val="008E559C"/>
    <w:rsid w:val="008E5EF5"/>
    <w:rsid w:val="008E61C9"/>
    <w:rsid w:val="008E6B05"/>
    <w:rsid w:val="008E6F4B"/>
    <w:rsid w:val="008E78DB"/>
    <w:rsid w:val="008E7E0E"/>
    <w:rsid w:val="008F0558"/>
    <w:rsid w:val="008F11CD"/>
    <w:rsid w:val="008F1EA0"/>
    <w:rsid w:val="008F2989"/>
    <w:rsid w:val="008F310D"/>
    <w:rsid w:val="008F3125"/>
    <w:rsid w:val="008F331C"/>
    <w:rsid w:val="008F3DAF"/>
    <w:rsid w:val="008F3F30"/>
    <w:rsid w:val="008F4203"/>
    <w:rsid w:val="008F4277"/>
    <w:rsid w:val="008F4971"/>
    <w:rsid w:val="008F5053"/>
    <w:rsid w:val="008F5E8F"/>
    <w:rsid w:val="008F6FE3"/>
    <w:rsid w:val="008F71DC"/>
    <w:rsid w:val="00900C2E"/>
    <w:rsid w:val="00900D8F"/>
    <w:rsid w:val="00900DF9"/>
    <w:rsid w:val="009015EC"/>
    <w:rsid w:val="009018BE"/>
    <w:rsid w:val="0090234A"/>
    <w:rsid w:val="009029D0"/>
    <w:rsid w:val="00904378"/>
    <w:rsid w:val="00904616"/>
    <w:rsid w:val="00904EF0"/>
    <w:rsid w:val="00904FA4"/>
    <w:rsid w:val="00905AFF"/>
    <w:rsid w:val="00907544"/>
    <w:rsid w:val="00907CA6"/>
    <w:rsid w:val="00910204"/>
    <w:rsid w:val="0091096C"/>
    <w:rsid w:val="00910B0F"/>
    <w:rsid w:val="009112DC"/>
    <w:rsid w:val="0091180A"/>
    <w:rsid w:val="0091247C"/>
    <w:rsid w:val="0091279D"/>
    <w:rsid w:val="009138FC"/>
    <w:rsid w:val="00914BDD"/>
    <w:rsid w:val="00914DA7"/>
    <w:rsid w:val="0091541B"/>
    <w:rsid w:val="009158C3"/>
    <w:rsid w:val="00915AD3"/>
    <w:rsid w:val="00915DAD"/>
    <w:rsid w:val="00916A8C"/>
    <w:rsid w:val="00917AD0"/>
    <w:rsid w:val="00917FCE"/>
    <w:rsid w:val="009205AD"/>
    <w:rsid w:val="009213AE"/>
    <w:rsid w:val="009215C1"/>
    <w:rsid w:val="00921BD5"/>
    <w:rsid w:val="00921EBF"/>
    <w:rsid w:val="00923184"/>
    <w:rsid w:val="00923628"/>
    <w:rsid w:val="00923CDA"/>
    <w:rsid w:val="00923EA1"/>
    <w:rsid w:val="00924408"/>
    <w:rsid w:val="00924688"/>
    <w:rsid w:val="00924AF7"/>
    <w:rsid w:val="00925542"/>
    <w:rsid w:val="00925570"/>
    <w:rsid w:val="0092598E"/>
    <w:rsid w:val="00925E00"/>
    <w:rsid w:val="00927E57"/>
    <w:rsid w:val="00930830"/>
    <w:rsid w:val="00930BBB"/>
    <w:rsid w:val="00931901"/>
    <w:rsid w:val="00931BA8"/>
    <w:rsid w:val="00933132"/>
    <w:rsid w:val="009331B7"/>
    <w:rsid w:val="00933596"/>
    <w:rsid w:val="00933AC1"/>
    <w:rsid w:val="00933B18"/>
    <w:rsid w:val="0093403B"/>
    <w:rsid w:val="009347FF"/>
    <w:rsid w:val="00934F65"/>
    <w:rsid w:val="00934F73"/>
    <w:rsid w:val="00935FB7"/>
    <w:rsid w:val="00936E26"/>
    <w:rsid w:val="009376EB"/>
    <w:rsid w:val="00937C58"/>
    <w:rsid w:val="00937DB1"/>
    <w:rsid w:val="00940164"/>
    <w:rsid w:val="00940F5F"/>
    <w:rsid w:val="0094256D"/>
    <w:rsid w:val="00942972"/>
    <w:rsid w:val="00942F50"/>
    <w:rsid w:val="00942FBD"/>
    <w:rsid w:val="009430C5"/>
    <w:rsid w:val="00943733"/>
    <w:rsid w:val="009438C3"/>
    <w:rsid w:val="00945665"/>
    <w:rsid w:val="009456A0"/>
    <w:rsid w:val="00945799"/>
    <w:rsid w:val="00946605"/>
    <w:rsid w:val="00946C40"/>
    <w:rsid w:val="009506DB"/>
    <w:rsid w:val="00952128"/>
    <w:rsid w:val="009533C1"/>
    <w:rsid w:val="00953A00"/>
    <w:rsid w:val="00953C74"/>
    <w:rsid w:val="00954867"/>
    <w:rsid w:val="00955503"/>
    <w:rsid w:val="00955F92"/>
    <w:rsid w:val="00955FB7"/>
    <w:rsid w:val="009560E8"/>
    <w:rsid w:val="00956504"/>
    <w:rsid w:val="0095678C"/>
    <w:rsid w:val="00957ADC"/>
    <w:rsid w:val="009601F2"/>
    <w:rsid w:val="00960353"/>
    <w:rsid w:val="00961027"/>
    <w:rsid w:val="009616A5"/>
    <w:rsid w:val="009618F0"/>
    <w:rsid w:val="009628B8"/>
    <w:rsid w:val="0096300D"/>
    <w:rsid w:val="009635CB"/>
    <w:rsid w:val="00963777"/>
    <w:rsid w:val="00963B34"/>
    <w:rsid w:val="0096463B"/>
    <w:rsid w:val="00964A92"/>
    <w:rsid w:val="009654EB"/>
    <w:rsid w:val="00966002"/>
    <w:rsid w:val="00966D0B"/>
    <w:rsid w:val="0096703C"/>
    <w:rsid w:val="00967571"/>
    <w:rsid w:val="00970AA0"/>
    <w:rsid w:val="009720E7"/>
    <w:rsid w:val="00972261"/>
    <w:rsid w:val="0097229F"/>
    <w:rsid w:val="00972CDF"/>
    <w:rsid w:val="00972DE5"/>
    <w:rsid w:val="0097319F"/>
    <w:rsid w:val="0097375B"/>
    <w:rsid w:val="00973899"/>
    <w:rsid w:val="009739BD"/>
    <w:rsid w:val="009743C4"/>
    <w:rsid w:val="0097551A"/>
    <w:rsid w:val="00975596"/>
    <w:rsid w:val="009756C7"/>
    <w:rsid w:val="00975A23"/>
    <w:rsid w:val="00975B9E"/>
    <w:rsid w:val="00975FFB"/>
    <w:rsid w:val="00976372"/>
    <w:rsid w:val="00976C8A"/>
    <w:rsid w:val="00977E0B"/>
    <w:rsid w:val="0098262D"/>
    <w:rsid w:val="00982754"/>
    <w:rsid w:val="00982A17"/>
    <w:rsid w:val="00983173"/>
    <w:rsid w:val="009833DF"/>
    <w:rsid w:val="009838D1"/>
    <w:rsid w:val="0098478B"/>
    <w:rsid w:val="00984F3F"/>
    <w:rsid w:val="009853C9"/>
    <w:rsid w:val="009854C1"/>
    <w:rsid w:val="00986043"/>
    <w:rsid w:val="0098675C"/>
    <w:rsid w:val="00986917"/>
    <w:rsid w:val="00986C4D"/>
    <w:rsid w:val="00987714"/>
    <w:rsid w:val="00987871"/>
    <w:rsid w:val="00987DF9"/>
    <w:rsid w:val="00990A8B"/>
    <w:rsid w:val="0099107B"/>
    <w:rsid w:val="009910C3"/>
    <w:rsid w:val="009923B4"/>
    <w:rsid w:val="00992997"/>
    <w:rsid w:val="00993D8D"/>
    <w:rsid w:val="00993DE4"/>
    <w:rsid w:val="00994F7C"/>
    <w:rsid w:val="009958E7"/>
    <w:rsid w:val="00995C5E"/>
    <w:rsid w:val="00995CDF"/>
    <w:rsid w:val="00996E70"/>
    <w:rsid w:val="00996F37"/>
    <w:rsid w:val="0099716F"/>
    <w:rsid w:val="00997350"/>
    <w:rsid w:val="0099736B"/>
    <w:rsid w:val="0099776F"/>
    <w:rsid w:val="00997A9A"/>
    <w:rsid w:val="009A0805"/>
    <w:rsid w:val="009A099F"/>
    <w:rsid w:val="009A1BE5"/>
    <w:rsid w:val="009A275D"/>
    <w:rsid w:val="009A2AEB"/>
    <w:rsid w:val="009A2FF5"/>
    <w:rsid w:val="009A316D"/>
    <w:rsid w:val="009A329F"/>
    <w:rsid w:val="009A3DDE"/>
    <w:rsid w:val="009A42CA"/>
    <w:rsid w:val="009A4C87"/>
    <w:rsid w:val="009A63D9"/>
    <w:rsid w:val="009A643A"/>
    <w:rsid w:val="009A668F"/>
    <w:rsid w:val="009A6E69"/>
    <w:rsid w:val="009A727C"/>
    <w:rsid w:val="009A74CB"/>
    <w:rsid w:val="009B0302"/>
    <w:rsid w:val="009B0DD7"/>
    <w:rsid w:val="009B12F1"/>
    <w:rsid w:val="009B16B6"/>
    <w:rsid w:val="009B177D"/>
    <w:rsid w:val="009B1850"/>
    <w:rsid w:val="009B1950"/>
    <w:rsid w:val="009B1C32"/>
    <w:rsid w:val="009B2100"/>
    <w:rsid w:val="009B2388"/>
    <w:rsid w:val="009B2B7E"/>
    <w:rsid w:val="009B2C23"/>
    <w:rsid w:val="009B3590"/>
    <w:rsid w:val="009B4725"/>
    <w:rsid w:val="009B65A4"/>
    <w:rsid w:val="009B6C5A"/>
    <w:rsid w:val="009C0071"/>
    <w:rsid w:val="009C0B25"/>
    <w:rsid w:val="009C24B2"/>
    <w:rsid w:val="009C28B5"/>
    <w:rsid w:val="009C33F0"/>
    <w:rsid w:val="009C3A81"/>
    <w:rsid w:val="009C435E"/>
    <w:rsid w:val="009C4938"/>
    <w:rsid w:val="009C4F5F"/>
    <w:rsid w:val="009C5059"/>
    <w:rsid w:val="009C5832"/>
    <w:rsid w:val="009C583B"/>
    <w:rsid w:val="009C5BD9"/>
    <w:rsid w:val="009C5D88"/>
    <w:rsid w:val="009C6166"/>
    <w:rsid w:val="009C6552"/>
    <w:rsid w:val="009C6554"/>
    <w:rsid w:val="009C65DF"/>
    <w:rsid w:val="009C6CEA"/>
    <w:rsid w:val="009C7157"/>
    <w:rsid w:val="009C72B9"/>
    <w:rsid w:val="009C746A"/>
    <w:rsid w:val="009C78B5"/>
    <w:rsid w:val="009D0B21"/>
    <w:rsid w:val="009D19CB"/>
    <w:rsid w:val="009D205C"/>
    <w:rsid w:val="009D2238"/>
    <w:rsid w:val="009D25A2"/>
    <w:rsid w:val="009D3B04"/>
    <w:rsid w:val="009D42A7"/>
    <w:rsid w:val="009D4C8D"/>
    <w:rsid w:val="009D584E"/>
    <w:rsid w:val="009D5A1E"/>
    <w:rsid w:val="009D61AB"/>
    <w:rsid w:val="009D64CA"/>
    <w:rsid w:val="009D64EF"/>
    <w:rsid w:val="009D6609"/>
    <w:rsid w:val="009D75EC"/>
    <w:rsid w:val="009D7728"/>
    <w:rsid w:val="009E06B3"/>
    <w:rsid w:val="009E0D43"/>
    <w:rsid w:val="009E193B"/>
    <w:rsid w:val="009E1D64"/>
    <w:rsid w:val="009E2450"/>
    <w:rsid w:val="009E2970"/>
    <w:rsid w:val="009E29F4"/>
    <w:rsid w:val="009E2DAD"/>
    <w:rsid w:val="009E2EA9"/>
    <w:rsid w:val="009E2FD9"/>
    <w:rsid w:val="009E324B"/>
    <w:rsid w:val="009E3648"/>
    <w:rsid w:val="009E3D2E"/>
    <w:rsid w:val="009E4A07"/>
    <w:rsid w:val="009E4F5F"/>
    <w:rsid w:val="009E4FDB"/>
    <w:rsid w:val="009E50DB"/>
    <w:rsid w:val="009E5504"/>
    <w:rsid w:val="009E5725"/>
    <w:rsid w:val="009E5815"/>
    <w:rsid w:val="009E598E"/>
    <w:rsid w:val="009E5B3A"/>
    <w:rsid w:val="009E626F"/>
    <w:rsid w:val="009E6F05"/>
    <w:rsid w:val="009E7283"/>
    <w:rsid w:val="009E7663"/>
    <w:rsid w:val="009F0070"/>
    <w:rsid w:val="009F0F98"/>
    <w:rsid w:val="009F2658"/>
    <w:rsid w:val="009F39E2"/>
    <w:rsid w:val="009F4E3A"/>
    <w:rsid w:val="009F4F79"/>
    <w:rsid w:val="009F6A66"/>
    <w:rsid w:val="00A000B3"/>
    <w:rsid w:val="00A00326"/>
    <w:rsid w:val="00A01586"/>
    <w:rsid w:val="00A01B9B"/>
    <w:rsid w:val="00A01C31"/>
    <w:rsid w:val="00A01CFF"/>
    <w:rsid w:val="00A02BC3"/>
    <w:rsid w:val="00A02D14"/>
    <w:rsid w:val="00A039A8"/>
    <w:rsid w:val="00A03F2D"/>
    <w:rsid w:val="00A055D5"/>
    <w:rsid w:val="00A05B92"/>
    <w:rsid w:val="00A07B70"/>
    <w:rsid w:val="00A10352"/>
    <w:rsid w:val="00A10542"/>
    <w:rsid w:val="00A115BF"/>
    <w:rsid w:val="00A11ADD"/>
    <w:rsid w:val="00A11BE6"/>
    <w:rsid w:val="00A120E8"/>
    <w:rsid w:val="00A13AAF"/>
    <w:rsid w:val="00A13E32"/>
    <w:rsid w:val="00A14979"/>
    <w:rsid w:val="00A15622"/>
    <w:rsid w:val="00A162F1"/>
    <w:rsid w:val="00A17252"/>
    <w:rsid w:val="00A1751F"/>
    <w:rsid w:val="00A211A4"/>
    <w:rsid w:val="00A21812"/>
    <w:rsid w:val="00A21EDC"/>
    <w:rsid w:val="00A22EE8"/>
    <w:rsid w:val="00A2304A"/>
    <w:rsid w:val="00A23A5B"/>
    <w:rsid w:val="00A244AE"/>
    <w:rsid w:val="00A245D1"/>
    <w:rsid w:val="00A25953"/>
    <w:rsid w:val="00A25A69"/>
    <w:rsid w:val="00A25DFF"/>
    <w:rsid w:val="00A25F87"/>
    <w:rsid w:val="00A26BE1"/>
    <w:rsid w:val="00A2705E"/>
    <w:rsid w:val="00A27539"/>
    <w:rsid w:val="00A27908"/>
    <w:rsid w:val="00A27B61"/>
    <w:rsid w:val="00A27B6B"/>
    <w:rsid w:val="00A27D01"/>
    <w:rsid w:val="00A27F8D"/>
    <w:rsid w:val="00A3012C"/>
    <w:rsid w:val="00A30329"/>
    <w:rsid w:val="00A305F2"/>
    <w:rsid w:val="00A30882"/>
    <w:rsid w:val="00A30DDC"/>
    <w:rsid w:val="00A31173"/>
    <w:rsid w:val="00A31B27"/>
    <w:rsid w:val="00A31CC2"/>
    <w:rsid w:val="00A323DF"/>
    <w:rsid w:val="00A334C8"/>
    <w:rsid w:val="00A3370F"/>
    <w:rsid w:val="00A33B6C"/>
    <w:rsid w:val="00A3421F"/>
    <w:rsid w:val="00A34323"/>
    <w:rsid w:val="00A348DC"/>
    <w:rsid w:val="00A355FD"/>
    <w:rsid w:val="00A37B83"/>
    <w:rsid w:val="00A40606"/>
    <w:rsid w:val="00A406D7"/>
    <w:rsid w:val="00A406E7"/>
    <w:rsid w:val="00A41316"/>
    <w:rsid w:val="00A4136F"/>
    <w:rsid w:val="00A413BA"/>
    <w:rsid w:val="00A43822"/>
    <w:rsid w:val="00A44BA1"/>
    <w:rsid w:val="00A44C85"/>
    <w:rsid w:val="00A457FC"/>
    <w:rsid w:val="00A45DA3"/>
    <w:rsid w:val="00A508E8"/>
    <w:rsid w:val="00A51948"/>
    <w:rsid w:val="00A52B17"/>
    <w:rsid w:val="00A52DC0"/>
    <w:rsid w:val="00A52EF0"/>
    <w:rsid w:val="00A53229"/>
    <w:rsid w:val="00A533B8"/>
    <w:rsid w:val="00A53670"/>
    <w:rsid w:val="00A537C1"/>
    <w:rsid w:val="00A5397A"/>
    <w:rsid w:val="00A53A40"/>
    <w:rsid w:val="00A550F0"/>
    <w:rsid w:val="00A5586F"/>
    <w:rsid w:val="00A570DC"/>
    <w:rsid w:val="00A57265"/>
    <w:rsid w:val="00A576F1"/>
    <w:rsid w:val="00A611C8"/>
    <w:rsid w:val="00A6189F"/>
    <w:rsid w:val="00A61C53"/>
    <w:rsid w:val="00A6372A"/>
    <w:rsid w:val="00A638B8"/>
    <w:rsid w:val="00A641B2"/>
    <w:rsid w:val="00A646FD"/>
    <w:rsid w:val="00A64DFC"/>
    <w:rsid w:val="00A6532D"/>
    <w:rsid w:val="00A6544A"/>
    <w:rsid w:val="00A6718B"/>
    <w:rsid w:val="00A675BC"/>
    <w:rsid w:val="00A67E42"/>
    <w:rsid w:val="00A70A3C"/>
    <w:rsid w:val="00A72628"/>
    <w:rsid w:val="00A72F0E"/>
    <w:rsid w:val="00A742D1"/>
    <w:rsid w:val="00A74862"/>
    <w:rsid w:val="00A75D4E"/>
    <w:rsid w:val="00A76EE5"/>
    <w:rsid w:val="00A77581"/>
    <w:rsid w:val="00A775A9"/>
    <w:rsid w:val="00A77E4B"/>
    <w:rsid w:val="00A800F9"/>
    <w:rsid w:val="00A80DD0"/>
    <w:rsid w:val="00A81162"/>
    <w:rsid w:val="00A8139C"/>
    <w:rsid w:val="00A8160C"/>
    <w:rsid w:val="00A81F00"/>
    <w:rsid w:val="00A824EE"/>
    <w:rsid w:val="00A82615"/>
    <w:rsid w:val="00A82DBD"/>
    <w:rsid w:val="00A84A13"/>
    <w:rsid w:val="00A85585"/>
    <w:rsid w:val="00A858E5"/>
    <w:rsid w:val="00A85A36"/>
    <w:rsid w:val="00A864BE"/>
    <w:rsid w:val="00A86D70"/>
    <w:rsid w:val="00A86E7D"/>
    <w:rsid w:val="00A86EC9"/>
    <w:rsid w:val="00A8743A"/>
    <w:rsid w:val="00A87714"/>
    <w:rsid w:val="00A87A73"/>
    <w:rsid w:val="00A90295"/>
    <w:rsid w:val="00A9081A"/>
    <w:rsid w:val="00A9095B"/>
    <w:rsid w:val="00A91210"/>
    <w:rsid w:val="00A912D6"/>
    <w:rsid w:val="00A916C6"/>
    <w:rsid w:val="00A919EC"/>
    <w:rsid w:val="00A91DA5"/>
    <w:rsid w:val="00A945A7"/>
    <w:rsid w:val="00A94D80"/>
    <w:rsid w:val="00A95231"/>
    <w:rsid w:val="00A95961"/>
    <w:rsid w:val="00A95AC6"/>
    <w:rsid w:val="00A962D7"/>
    <w:rsid w:val="00A96698"/>
    <w:rsid w:val="00A9686B"/>
    <w:rsid w:val="00A9732C"/>
    <w:rsid w:val="00AA015E"/>
    <w:rsid w:val="00AA0170"/>
    <w:rsid w:val="00AA05B3"/>
    <w:rsid w:val="00AA0A8C"/>
    <w:rsid w:val="00AA0B20"/>
    <w:rsid w:val="00AA2580"/>
    <w:rsid w:val="00AA2A31"/>
    <w:rsid w:val="00AA34D4"/>
    <w:rsid w:val="00AA3B4F"/>
    <w:rsid w:val="00AA3BB0"/>
    <w:rsid w:val="00AA4F8A"/>
    <w:rsid w:val="00AA5187"/>
    <w:rsid w:val="00AA5289"/>
    <w:rsid w:val="00AA551C"/>
    <w:rsid w:val="00AA5902"/>
    <w:rsid w:val="00AA6365"/>
    <w:rsid w:val="00AA6B7A"/>
    <w:rsid w:val="00AA6D50"/>
    <w:rsid w:val="00AA6D61"/>
    <w:rsid w:val="00AA7DDD"/>
    <w:rsid w:val="00AA7E96"/>
    <w:rsid w:val="00AB0344"/>
    <w:rsid w:val="00AB1448"/>
    <w:rsid w:val="00AB2449"/>
    <w:rsid w:val="00AB2A9F"/>
    <w:rsid w:val="00AB3B24"/>
    <w:rsid w:val="00AB4B79"/>
    <w:rsid w:val="00AB4ECD"/>
    <w:rsid w:val="00AB5068"/>
    <w:rsid w:val="00AB64D5"/>
    <w:rsid w:val="00AB68CF"/>
    <w:rsid w:val="00AB7613"/>
    <w:rsid w:val="00AB785E"/>
    <w:rsid w:val="00AC0E9D"/>
    <w:rsid w:val="00AC1656"/>
    <w:rsid w:val="00AC206D"/>
    <w:rsid w:val="00AC3600"/>
    <w:rsid w:val="00AC4075"/>
    <w:rsid w:val="00AC4B1F"/>
    <w:rsid w:val="00AC5717"/>
    <w:rsid w:val="00AC5B4D"/>
    <w:rsid w:val="00AC5E1A"/>
    <w:rsid w:val="00AC60C0"/>
    <w:rsid w:val="00AD1670"/>
    <w:rsid w:val="00AD16B8"/>
    <w:rsid w:val="00AD1D78"/>
    <w:rsid w:val="00AD1F06"/>
    <w:rsid w:val="00AD2693"/>
    <w:rsid w:val="00AD2701"/>
    <w:rsid w:val="00AD3265"/>
    <w:rsid w:val="00AD382D"/>
    <w:rsid w:val="00AD3D6E"/>
    <w:rsid w:val="00AD3E09"/>
    <w:rsid w:val="00AD3FE8"/>
    <w:rsid w:val="00AD44BD"/>
    <w:rsid w:val="00AD4D36"/>
    <w:rsid w:val="00AD4DB1"/>
    <w:rsid w:val="00AD4ED9"/>
    <w:rsid w:val="00AD519D"/>
    <w:rsid w:val="00AD56FA"/>
    <w:rsid w:val="00AD625D"/>
    <w:rsid w:val="00AD6472"/>
    <w:rsid w:val="00AD685B"/>
    <w:rsid w:val="00AD6FFF"/>
    <w:rsid w:val="00AE0393"/>
    <w:rsid w:val="00AE14C4"/>
    <w:rsid w:val="00AE173E"/>
    <w:rsid w:val="00AE1EDD"/>
    <w:rsid w:val="00AE1F55"/>
    <w:rsid w:val="00AE22E4"/>
    <w:rsid w:val="00AE2A83"/>
    <w:rsid w:val="00AE2F07"/>
    <w:rsid w:val="00AE349B"/>
    <w:rsid w:val="00AE39AD"/>
    <w:rsid w:val="00AE426E"/>
    <w:rsid w:val="00AE4561"/>
    <w:rsid w:val="00AE503D"/>
    <w:rsid w:val="00AE536E"/>
    <w:rsid w:val="00AE58B8"/>
    <w:rsid w:val="00AE6800"/>
    <w:rsid w:val="00AE6A12"/>
    <w:rsid w:val="00AE7C3F"/>
    <w:rsid w:val="00AF0122"/>
    <w:rsid w:val="00AF0A3A"/>
    <w:rsid w:val="00AF1337"/>
    <w:rsid w:val="00AF20D0"/>
    <w:rsid w:val="00AF21AF"/>
    <w:rsid w:val="00AF3762"/>
    <w:rsid w:val="00AF3A16"/>
    <w:rsid w:val="00AF3E98"/>
    <w:rsid w:val="00AF4E3B"/>
    <w:rsid w:val="00AF5898"/>
    <w:rsid w:val="00AF68C8"/>
    <w:rsid w:val="00AF6C12"/>
    <w:rsid w:val="00AF7005"/>
    <w:rsid w:val="00B000EF"/>
    <w:rsid w:val="00B00C7C"/>
    <w:rsid w:val="00B0215A"/>
    <w:rsid w:val="00B036E6"/>
    <w:rsid w:val="00B03A6B"/>
    <w:rsid w:val="00B04755"/>
    <w:rsid w:val="00B04AC8"/>
    <w:rsid w:val="00B05C04"/>
    <w:rsid w:val="00B05FEE"/>
    <w:rsid w:val="00B10866"/>
    <w:rsid w:val="00B1265D"/>
    <w:rsid w:val="00B12C1C"/>
    <w:rsid w:val="00B12F97"/>
    <w:rsid w:val="00B1303B"/>
    <w:rsid w:val="00B13DE8"/>
    <w:rsid w:val="00B14280"/>
    <w:rsid w:val="00B14DD5"/>
    <w:rsid w:val="00B15995"/>
    <w:rsid w:val="00B17019"/>
    <w:rsid w:val="00B1707D"/>
    <w:rsid w:val="00B1730E"/>
    <w:rsid w:val="00B20606"/>
    <w:rsid w:val="00B213C6"/>
    <w:rsid w:val="00B2157A"/>
    <w:rsid w:val="00B215C9"/>
    <w:rsid w:val="00B21ACB"/>
    <w:rsid w:val="00B22934"/>
    <w:rsid w:val="00B231A7"/>
    <w:rsid w:val="00B243F0"/>
    <w:rsid w:val="00B24C95"/>
    <w:rsid w:val="00B260D1"/>
    <w:rsid w:val="00B265FA"/>
    <w:rsid w:val="00B26CD1"/>
    <w:rsid w:val="00B26CDE"/>
    <w:rsid w:val="00B272D8"/>
    <w:rsid w:val="00B27CCF"/>
    <w:rsid w:val="00B306E9"/>
    <w:rsid w:val="00B30CA1"/>
    <w:rsid w:val="00B310CA"/>
    <w:rsid w:val="00B312CA"/>
    <w:rsid w:val="00B31D4F"/>
    <w:rsid w:val="00B32A52"/>
    <w:rsid w:val="00B3385D"/>
    <w:rsid w:val="00B33EA8"/>
    <w:rsid w:val="00B341BD"/>
    <w:rsid w:val="00B34459"/>
    <w:rsid w:val="00B345EC"/>
    <w:rsid w:val="00B34CFF"/>
    <w:rsid w:val="00B35377"/>
    <w:rsid w:val="00B353CF"/>
    <w:rsid w:val="00B355F9"/>
    <w:rsid w:val="00B36F3D"/>
    <w:rsid w:val="00B378D3"/>
    <w:rsid w:val="00B37D48"/>
    <w:rsid w:val="00B37EB0"/>
    <w:rsid w:val="00B40351"/>
    <w:rsid w:val="00B40623"/>
    <w:rsid w:val="00B40771"/>
    <w:rsid w:val="00B40C34"/>
    <w:rsid w:val="00B41120"/>
    <w:rsid w:val="00B43A46"/>
    <w:rsid w:val="00B43B6C"/>
    <w:rsid w:val="00B445D0"/>
    <w:rsid w:val="00B44726"/>
    <w:rsid w:val="00B44E89"/>
    <w:rsid w:val="00B45272"/>
    <w:rsid w:val="00B45589"/>
    <w:rsid w:val="00B45F3C"/>
    <w:rsid w:val="00B45FE3"/>
    <w:rsid w:val="00B477C1"/>
    <w:rsid w:val="00B503DC"/>
    <w:rsid w:val="00B514DE"/>
    <w:rsid w:val="00B51B9C"/>
    <w:rsid w:val="00B52B64"/>
    <w:rsid w:val="00B531BC"/>
    <w:rsid w:val="00B53228"/>
    <w:rsid w:val="00B5331D"/>
    <w:rsid w:val="00B549C2"/>
    <w:rsid w:val="00B55C10"/>
    <w:rsid w:val="00B56272"/>
    <w:rsid w:val="00B57320"/>
    <w:rsid w:val="00B60444"/>
    <w:rsid w:val="00B61812"/>
    <w:rsid w:val="00B61C35"/>
    <w:rsid w:val="00B62994"/>
    <w:rsid w:val="00B63577"/>
    <w:rsid w:val="00B63778"/>
    <w:rsid w:val="00B641D5"/>
    <w:rsid w:val="00B64CDA"/>
    <w:rsid w:val="00B650EF"/>
    <w:rsid w:val="00B65F61"/>
    <w:rsid w:val="00B66929"/>
    <w:rsid w:val="00B6753F"/>
    <w:rsid w:val="00B67909"/>
    <w:rsid w:val="00B67DB0"/>
    <w:rsid w:val="00B7023D"/>
    <w:rsid w:val="00B70C94"/>
    <w:rsid w:val="00B713FA"/>
    <w:rsid w:val="00B723E4"/>
    <w:rsid w:val="00B734B3"/>
    <w:rsid w:val="00B7481B"/>
    <w:rsid w:val="00B74EB9"/>
    <w:rsid w:val="00B74F3F"/>
    <w:rsid w:val="00B750E1"/>
    <w:rsid w:val="00B7587B"/>
    <w:rsid w:val="00B759C5"/>
    <w:rsid w:val="00B75AE0"/>
    <w:rsid w:val="00B75E03"/>
    <w:rsid w:val="00B77B21"/>
    <w:rsid w:val="00B8147A"/>
    <w:rsid w:val="00B815F8"/>
    <w:rsid w:val="00B8181A"/>
    <w:rsid w:val="00B8223A"/>
    <w:rsid w:val="00B822CB"/>
    <w:rsid w:val="00B82902"/>
    <w:rsid w:val="00B82ED0"/>
    <w:rsid w:val="00B8306B"/>
    <w:rsid w:val="00B83EAE"/>
    <w:rsid w:val="00B83F64"/>
    <w:rsid w:val="00B8431D"/>
    <w:rsid w:val="00B863F8"/>
    <w:rsid w:val="00B864D5"/>
    <w:rsid w:val="00B86E2C"/>
    <w:rsid w:val="00B87472"/>
    <w:rsid w:val="00B9020D"/>
    <w:rsid w:val="00B905EF"/>
    <w:rsid w:val="00B917DE"/>
    <w:rsid w:val="00B91A16"/>
    <w:rsid w:val="00B91AD9"/>
    <w:rsid w:val="00B920A4"/>
    <w:rsid w:val="00B92596"/>
    <w:rsid w:val="00B928E9"/>
    <w:rsid w:val="00B939E9"/>
    <w:rsid w:val="00B94772"/>
    <w:rsid w:val="00B94917"/>
    <w:rsid w:val="00B95386"/>
    <w:rsid w:val="00B957DF"/>
    <w:rsid w:val="00B96265"/>
    <w:rsid w:val="00B96FBE"/>
    <w:rsid w:val="00B97204"/>
    <w:rsid w:val="00B974C1"/>
    <w:rsid w:val="00BA02D6"/>
    <w:rsid w:val="00BA182F"/>
    <w:rsid w:val="00BA1833"/>
    <w:rsid w:val="00BA18C6"/>
    <w:rsid w:val="00BA2028"/>
    <w:rsid w:val="00BA2D63"/>
    <w:rsid w:val="00BA38E0"/>
    <w:rsid w:val="00BA3A8E"/>
    <w:rsid w:val="00BA49AE"/>
    <w:rsid w:val="00BA4CFB"/>
    <w:rsid w:val="00BA55F6"/>
    <w:rsid w:val="00BA670C"/>
    <w:rsid w:val="00BA7565"/>
    <w:rsid w:val="00BB02E6"/>
    <w:rsid w:val="00BB0D54"/>
    <w:rsid w:val="00BB187C"/>
    <w:rsid w:val="00BB192F"/>
    <w:rsid w:val="00BB1E02"/>
    <w:rsid w:val="00BB2152"/>
    <w:rsid w:val="00BB2373"/>
    <w:rsid w:val="00BB25AC"/>
    <w:rsid w:val="00BB2AFE"/>
    <w:rsid w:val="00BB2D41"/>
    <w:rsid w:val="00BB46E0"/>
    <w:rsid w:val="00BB4F52"/>
    <w:rsid w:val="00BB5A09"/>
    <w:rsid w:val="00BB5C96"/>
    <w:rsid w:val="00BB6BBD"/>
    <w:rsid w:val="00BB7112"/>
    <w:rsid w:val="00BC096B"/>
    <w:rsid w:val="00BC109F"/>
    <w:rsid w:val="00BC2255"/>
    <w:rsid w:val="00BC2D42"/>
    <w:rsid w:val="00BC2E65"/>
    <w:rsid w:val="00BC3E6E"/>
    <w:rsid w:val="00BC497E"/>
    <w:rsid w:val="00BC49F4"/>
    <w:rsid w:val="00BC6279"/>
    <w:rsid w:val="00BC64C3"/>
    <w:rsid w:val="00BC69A0"/>
    <w:rsid w:val="00BC7979"/>
    <w:rsid w:val="00BC7B2E"/>
    <w:rsid w:val="00BC7BDA"/>
    <w:rsid w:val="00BD06C3"/>
    <w:rsid w:val="00BD0F83"/>
    <w:rsid w:val="00BD2D87"/>
    <w:rsid w:val="00BD352F"/>
    <w:rsid w:val="00BD3B6B"/>
    <w:rsid w:val="00BD3E3E"/>
    <w:rsid w:val="00BD3F50"/>
    <w:rsid w:val="00BD3F8E"/>
    <w:rsid w:val="00BD4B77"/>
    <w:rsid w:val="00BD51B4"/>
    <w:rsid w:val="00BD5B46"/>
    <w:rsid w:val="00BD5B66"/>
    <w:rsid w:val="00BD5EFA"/>
    <w:rsid w:val="00BD66B1"/>
    <w:rsid w:val="00BD6B23"/>
    <w:rsid w:val="00BD6B47"/>
    <w:rsid w:val="00BD7D9E"/>
    <w:rsid w:val="00BE0781"/>
    <w:rsid w:val="00BE169E"/>
    <w:rsid w:val="00BE1D5F"/>
    <w:rsid w:val="00BE2189"/>
    <w:rsid w:val="00BE3190"/>
    <w:rsid w:val="00BE436B"/>
    <w:rsid w:val="00BE4A65"/>
    <w:rsid w:val="00BE5857"/>
    <w:rsid w:val="00BE5CBE"/>
    <w:rsid w:val="00BE5F9D"/>
    <w:rsid w:val="00BE744C"/>
    <w:rsid w:val="00BF09FE"/>
    <w:rsid w:val="00BF0C79"/>
    <w:rsid w:val="00BF0D85"/>
    <w:rsid w:val="00BF1959"/>
    <w:rsid w:val="00BF1E26"/>
    <w:rsid w:val="00BF20EC"/>
    <w:rsid w:val="00BF2200"/>
    <w:rsid w:val="00BF47B5"/>
    <w:rsid w:val="00BF4EEE"/>
    <w:rsid w:val="00BF593B"/>
    <w:rsid w:val="00BF61E2"/>
    <w:rsid w:val="00BF688A"/>
    <w:rsid w:val="00BF75F4"/>
    <w:rsid w:val="00BF7B08"/>
    <w:rsid w:val="00BF7BAC"/>
    <w:rsid w:val="00BF7CE0"/>
    <w:rsid w:val="00C022C8"/>
    <w:rsid w:val="00C02FF3"/>
    <w:rsid w:val="00C0374E"/>
    <w:rsid w:val="00C04491"/>
    <w:rsid w:val="00C04F0E"/>
    <w:rsid w:val="00C05141"/>
    <w:rsid w:val="00C05203"/>
    <w:rsid w:val="00C053AD"/>
    <w:rsid w:val="00C057FD"/>
    <w:rsid w:val="00C05C7F"/>
    <w:rsid w:val="00C05E78"/>
    <w:rsid w:val="00C05F5E"/>
    <w:rsid w:val="00C0646C"/>
    <w:rsid w:val="00C0676E"/>
    <w:rsid w:val="00C06B71"/>
    <w:rsid w:val="00C06C24"/>
    <w:rsid w:val="00C07544"/>
    <w:rsid w:val="00C07857"/>
    <w:rsid w:val="00C108AE"/>
    <w:rsid w:val="00C129A2"/>
    <w:rsid w:val="00C13127"/>
    <w:rsid w:val="00C13811"/>
    <w:rsid w:val="00C13E3F"/>
    <w:rsid w:val="00C142E9"/>
    <w:rsid w:val="00C146F7"/>
    <w:rsid w:val="00C1492D"/>
    <w:rsid w:val="00C14CA1"/>
    <w:rsid w:val="00C154F7"/>
    <w:rsid w:val="00C15A4A"/>
    <w:rsid w:val="00C15C9F"/>
    <w:rsid w:val="00C16C72"/>
    <w:rsid w:val="00C17968"/>
    <w:rsid w:val="00C2022D"/>
    <w:rsid w:val="00C20986"/>
    <w:rsid w:val="00C21A0E"/>
    <w:rsid w:val="00C21F51"/>
    <w:rsid w:val="00C228D7"/>
    <w:rsid w:val="00C22DF6"/>
    <w:rsid w:val="00C2329F"/>
    <w:rsid w:val="00C24C25"/>
    <w:rsid w:val="00C26333"/>
    <w:rsid w:val="00C267E7"/>
    <w:rsid w:val="00C26C6A"/>
    <w:rsid w:val="00C275C7"/>
    <w:rsid w:val="00C27A5C"/>
    <w:rsid w:val="00C30BBC"/>
    <w:rsid w:val="00C31484"/>
    <w:rsid w:val="00C324FF"/>
    <w:rsid w:val="00C32C6D"/>
    <w:rsid w:val="00C32E35"/>
    <w:rsid w:val="00C33BBB"/>
    <w:rsid w:val="00C3512A"/>
    <w:rsid w:val="00C35829"/>
    <w:rsid w:val="00C36685"/>
    <w:rsid w:val="00C373CA"/>
    <w:rsid w:val="00C374C5"/>
    <w:rsid w:val="00C3776F"/>
    <w:rsid w:val="00C37A0A"/>
    <w:rsid w:val="00C37C46"/>
    <w:rsid w:val="00C40486"/>
    <w:rsid w:val="00C412F2"/>
    <w:rsid w:val="00C414A4"/>
    <w:rsid w:val="00C41D47"/>
    <w:rsid w:val="00C424A7"/>
    <w:rsid w:val="00C42754"/>
    <w:rsid w:val="00C42BC5"/>
    <w:rsid w:val="00C42CDD"/>
    <w:rsid w:val="00C42EDD"/>
    <w:rsid w:val="00C44CEA"/>
    <w:rsid w:val="00C44F14"/>
    <w:rsid w:val="00C45906"/>
    <w:rsid w:val="00C45ABB"/>
    <w:rsid w:val="00C463EE"/>
    <w:rsid w:val="00C46D31"/>
    <w:rsid w:val="00C470D7"/>
    <w:rsid w:val="00C47AE1"/>
    <w:rsid w:val="00C50EC2"/>
    <w:rsid w:val="00C51563"/>
    <w:rsid w:val="00C51B9A"/>
    <w:rsid w:val="00C52471"/>
    <w:rsid w:val="00C52F4A"/>
    <w:rsid w:val="00C5313E"/>
    <w:rsid w:val="00C53A5B"/>
    <w:rsid w:val="00C53B99"/>
    <w:rsid w:val="00C53D15"/>
    <w:rsid w:val="00C541D6"/>
    <w:rsid w:val="00C5483A"/>
    <w:rsid w:val="00C5507F"/>
    <w:rsid w:val="00C55137"/>
    <w:rsid w:val="00C55613"/>
    <w:rsid w:val="00C557DC"/>
    <w:rsid w:val="00C56368"/>
    <w:rsid w:val="00C563CF"/>
    <w:rsid w:val="00C567BD"/>
    <w:rsid w:val="00C570D8"/>
    <w:rsid w:val="00C571E9"/>
    <w:rsid w:val="00C57B6A"/>
    <w:rsid w:val="00C57CA2"/>
    <w:rsid w:val="00C57DDC"/>
    <w:rsid w:val="00C60ED7"/>
    <w:rsid w:val="00C61012"/>
    <w:rsid w:val="00C61485"/>
    <w:rsid w:val="00C62180"/>
    <w:rsid w:val="00C6245F"/>
    <w:rsid w:val="00C63000"/>
    <w:rsid w:val="00C6301D"/>
    <w:rsid w:val="00C6306F"/>
    <w:rsid w:val="00C63501"/>
    <w:rsid w:val="00C63949"/>
    <w:rsid w:val="00C63A18"/>
    <w:rsid w:val="00C65BE0"/>
    <w:rsid w:val="00C66D54"/>
    <w:rsid w:val="00C67045"/>
    <w:rsid w:val="00C672D8"/>
    <w:rsid w:val="00C67A19"/>
    <w:rsid w:val="00C70996"/>
    <w:rsid w:val="00C70AFE"/>
    <w:rsid w:val="00C7176B"/>
    <w:rsid w:val="00C72850"/>
    <w:rsid w:val="00C72BCE"/>
    <w:rsid w:val="00C73837"/>
    <w:rsid w:val="00C74328"/>
    <w:rsid w:val="00C75312"/>
    <w:rsid w:val="00C75CD3"/>
    <w:rsid w:val="00C75E3E"/>
    <w:rsid w:val="00C76314"/>
    <w:rsid w:val="00C766BF"/>
    <w:rsid w:val="00C76D1F"/>
    <w:rsid w:val="00C77735"/>
    <w:rsid w:val="00C7773E"/>
    <w:rsid w:val="00C77D21"/>
    <w:rsid w:val="00C80535"/>
    <w:rsid w:val="00C80AD2"/>
    <w:rsid w:val="00C81430"/>
    <w:rsid w:val="00C82663"/>
    <w:rsid w:val="00C82858"/>
    <w:rsid w:val="00C82915"/>
    <w:rsid w:val="00C831A7"/>
    <w:rsid w:val="00C83CD6"/>
    <w:rsid w:val="00C851CA"/>
    <w:rsid w:val="00C85EEF"/>
    <w:rsid w:val="00C85F2D"/>
    <w:rsid w:val="00C87F03"/>
    <w:rsid w:val="00C90C86"/>
    <w:rsid w:val="00C90D15"/>
    <w:rsid w:val="00C917F5"/>
    <w:rsid w:val="00C922AB"/>
    <w:rsid w:val="00C9257A"/>
    <w:rsid w:val="00C92982"/>
    <w:rsid w:val="00C92B64"/>
    <w:rsid w:val="00C92C34"/>
    <w:rsid w:val="00C93820"/>
    <w:rsid w:val="00C941FE"/>
    <w:rsid w:val="00C94606"/>
    <w:rsid w:val="00C94709"/>
    <w:rsid w:val="00C9542F"/>
    <w:rsid w:val="00C95B73"/>
    <w:rsid w:val="00C95E90"/>
    <w:rsid w:val="00C96231"/>
    <w:rsid w:val="00C9628B"/>
    <w:rsid w:val="00C96B49"/>
    <w:rsid w:val="00C96C2F"/>
    <w:rsid w:val="00C978D5"/>
    <w:rsid w:val="00C97ADB"/>
    <w:rsid w:val="00CA0906"/>
    <w:rsid w:val="00CA0B8B"/>
    <w:rsid w:val="00CA2886"/>
    <w:rsid w:val="00CA371E"/>
    <w:rsid w:val="00CA3834"/>
    <w:rsid w:val="00CA3E07"/>
    <w:rsid w:val="00CA45E1"/>
    <w:rsid w:val="00CA4A1D"/>
    <w:rsid w:val="00CA591D"/>
    <w:rsid w:val="00CA5D1C"/>
    <w:rsid w:val="00CA6BB2"/>
    <w:rsid w:val="00CB1842"/>
    <w:rsid w:val="00CB192E"/>
    <w:rsid w:val="00CB2845"/>
    <w:rsid w:val="00CB2E83"/>
    <w:rsid w:val="00CB3614"/>
    <w:rsid w:val="00CB3724"/>
    <w:rsid w:val="00CB3933"/>
    <w:rsid w:val="00CB3B77"/>
    <w:rsid w:val="00CB3CEF"/>
    <w:rsid w:val="00CB4064"/>
    <w:rsid w:val="00CB4693"/>
    <w:rsid w:val="00CB4B75"/>
    <w:rsid w:val="00CB4D43"/>
    <w:rsid w:val="00CB5357"/>
    <w:rsid w:val="00CB796A"/>
    <w:rsid w:val="00CC0337"/>
    <w:rsid w:val="00CC0C6A"/>
    <w:rsid w:val="00CC13F4"/>
    <w:rsid w:val="00CC1C76"/>
    <w:rsid w:val="00CC20EE"/>
    <w:rsid w:val="00CC246A"/>
    <w:rsid w:val="00CC27FD"/>
    <w:rsid w:val="00CC3ABE"/>
    <w:rsid w:val="00CC4675"/>
    <w:rsid w:val="00CC4A60"/>
    <w:rsid w:val="00CC4C01"/>
    <w:rsid w:val="00CC6BD6"/>
    <w:rsid w:val="00CC7140"/>
    <w:rsid w:val="00CD0587"/>
    <w:rsid w:val="00CD061A"/>
    <w:rsid w:val="00CD19FD"/>
    <w:rsid w:val="00CD1C19"/>
    <w:rsid w:val="00CD2605"/>
    <w:rsid w:val="00CD299E"/>
    <w:rsid w:val="00CD2DBB"/>
    <w:rsid w:val="00CD3480"/>
    <w:rsid w:val="00CD3E09"/>
    <w:rsid w:val="00CD4C93"/>
    <w:rsid w:val="00CD53FE"/>
    <w:rsid w:val="00CD5B73"/>
    <w:rsid w:val="00CD5BD4"/>
    <w:rsid w:val="00CD6398"/>
    <w:rsid w:val="00CD67BC"/>
    <w:rsid w:val="00CD7112"/>
    <w:rsid w:val="00CD7780"/>
    <w:rsid w:val="00CE04D4"/>
    <w:rsid w:val="00CE0725"/>
    <w:rsid w:val="00CE1A7A"/>
    <w:rsid w:val="00CE1DD5"/>
    <w:rsid w:val="00CE1F49"/>
    <w:rsid w:val="00CE2A4A"/>
    <w:rsid w:val="00CE4DB4"/>
    <w:rsid w:val="00CE63DB"/>
    <w:rsid w:val="00CE68DA"/>
    <w:rsid w:val="00CE771E"/>
    <w:rsid w:val="00CE7A86"/>
    <w:rsid w:val="00CE7F08"/>
    <w:rsid w:val="00CF0500"/>
    <w:rsid w:val="00CF17E5"/>
    <w:rsid w:val="00CF291D"/>
    <w:rsid w:val="00CF33A4"/>
    <w:rsid w:val="00CF48E5"/>
    <w:rsid w:val="00CF4A3E"/>
    <w:rsid w:val="00CF4B4A"/>
    <w:rsid w:val="00CF5E76"/>
    <w:rsid w:val="00CF6E06"/>
    <w:rsid w:val="00CF780B"/>
    <w:rsid w:val="00CF7ABD"/>
    <w:rsid w:val="00D007CA"/>
    <w:rsid w:val="00D03396"/>
    <w:rsid w:val="00D037F8"/>
    <w:rsid w:val="00D0395A"/>
    <w:rsid w:val="00D04EE5"/>
    <w:rsid w:val="00D05585"/>
    <w:rsid w:val="00D05681"/>
    <w:rsid w:val="00D06033"/>
    <w:rsid w:val="00D064CE"/>
    <w:rsid w:val="00D06BD3"/>
    <w:rsid w:val="00D06C48"/>
    <w:rsid w:val="00D07F11"/>
    <w:rsid w:val="00D101B6"/>
    <w:rsid w:val="00D107E9"/>
    <w:rsid w:val="00D12173"/>
    <w:rsid w:val="00D125FE"/>
    <w:rsid w:val="00D129D7"/>
    <w:rsid w:val="00D13B6D"/>
    <w:rsid w:val="00D13D71"/>
    <w:rsid w:val="00D14646"/>
    <w:rsid w:val="00D147ED"/>
    <w:rsid w:val="00D149DC"/>
    <w:rsid w:val="00D153F5"/>
    <w:rsid w:val="00D15B5B"/>
    <w:rsid w:val="00D15C97"/>
    <w:rsid w:val="00D176F0"/>
    <w:rsid w:val="00D203BE"/>
    <w:rsid w:val="00D20D30"/>
    <w:rsid w:val="00D215F7"/>
    <w:rsid w:val="00D21DF1"/>
    <w:rsid w:val="00D22281"/>
    <w:rsid w:val="00D224C5"/>
    <w:rsid w:val="00D22CE6"/>
    <w:rsid w:val="00D23002"/>
    <w:rsid w:val="00D23A43"/>
    <w:rsid w:val="00D2441B"/>
    <w:rsid w:val="00D246F5"/>
    <w:rsid w:val="00D25133"/>
    <w:rsid w:val="00D251AD"/>
    <w:rsid w:val="00D2546E"/>
    <w:rsid w:val="00D25A85"/>
    <w:rsid w:val="00D277DD"/>
    <w:rsid w:val="00D27AC0"/>
    <w:rsid w:val="00D27E34"/>
    <w:rsid w:val="00D307A0"/>
    <w:rsid w:val="00D30817"/>
    <w:rsid w:val="00D319F4"/>
    <w:rsid w:val="00D31E29"/>
    <w:rsid w:val="00D324E6"/>
    <w:rsid w:val="00D329C8"/>
    <w:rsid w:val="00D3329A"/>
    <w:rsid w:val="00D333FF"/>
    <w:rsid w:val="00D339E0"/>
    <w:rsid w:val="00D33BDE"/>
    <w:rsid w:val="00D33C64"/>
    <w:rsid w:val="00D34056"/>
    <w:rsid w:val="00D34DAD"/>
    <w:rsid w:val="00D34FDC"/>
    <w:rsid w:val="00D3510B"/>
    <w:rsid w:val="00D35A6C"/>
    <w:rsid w:val="00D36B88"/>
    <w:rsid w:val="00D3720D"/>
    <w:rsid w:val="00D37678"/>
    <w:rsid w:val="00D37873"/>
    <w:rsid w:val="00D40ACD"/>
    <w:rsid w:val="00D40D3F"/>
    <w:rsid w:val="00D419A5"/>
    <w:rsid w:val="00D423B3"/>
    <w:rsid w:val="00D4271B"/>
    <w:rsid w:val="00D42BE5"/>
    <w:rsid w:val="00D42CCD"/>
    <w:rsid w:val="00D43E54"/>
    <w:rsid w:val="00D45BAF"/>
    <w:rsid w:val="00D4637F"/>
    <w:rsid w:val="00D46654"/>
    <w:rsid w:val="00D4682E"/>
    <w:rsid w:val="00D47270"/>
    <w:rsid w:val="00D5044D"/>
    <w:rsid w:val="00D504B8"/>
    <w:rsid w:val="00D51A6B"/>
    <w:rsid w:val="00D52899"/>
    <w:rsid w:val="00D52CA9"/>
    <w:rsid w:val="00D52D24"/>
    <w:rsid w:val="00D52DF9"/>
    <w:rsid w:val="00D52E43"/>
    <w:rsid w:val="00D52F2B"/>
    <w:rsid w:val="00D547FA"/>
    <w:rsid w:val="00D54E30"/>
    <w:rsid w:val="00D55FDC"/>
    <w:rsid w:val="00D575C5"/>
    <w:rsid w:val="00D57679"/>
    <w:rsid w:val="00D60F63"/>
    <w:rsid w:val="00D6133A"/>
    <w:rsid w:val="00D616A9"/>
    <w:rsid w:val="00D61E40"/>
    <w:rsid w:val="00D623D2"/>
    <w:rsid w:val="00D62503"/>
    <w:rsid w:val="00D62579"/>
    <w:rsid w:val="00D6363A"/>
    <w:rsid w:val="00D6369B"/>
    <w:rsid w:val="00D63B39"/>
    <w:rsid w:val="00D64C73"/>
    <w:rsid w:val="00D64D8E"/>
    <w:rsid w:val="00D654BA"/>
    <w:rsid w:val="00D66500"/>
    <w:rsid w:val="00D6677C"/>
    <w:rsid w:val="00D66B87"/>
    <w:rsid w:val="00D70768"/>
    <w:rsid w:val="00D724C4"/>
    <w:rsid w:val="00D73850"/>
    <w:rsid w:val="00D739A2"/>
    <w:rsid w:val="00D73E92"/>
    <w:rsid w:val="00D73F2B"/>
    <w:rsid w:val="00D740DA"/>
    <w:rsid w:val="00D74C1D"/>
    <w:rsid w:val="00D754CC"/>
    <w:rsid w:val="00D757CD"/>
    <w:rsid w:val="00D77092"/>
    <w:rsid w:val="00D77E8C"/>
    <w:rsid w:val="00D805E5"/>
    <w:rsid w:val="00D80B73"/>
    <w:rsid w:val="00D80D2E"/>
    <w:rsid w:val="00D810B4"/>
    <w:rsid w:val="00D81283"/>
    <w:rsid w:val="00D8151D"/>
    <w:rsid w:val="00D81F4E"/>
    <w:rsid w:val="00D84C2E"/>
    <w:rsid w:val="00D854B3"/>
    <w:rsid w:val="00D870F8"/>
    <w:rsid w:val="00D873DF"/>
    <w:rsid w:val="00D87834"/>
    <w:rsid w:val="00D878FE"/>
    <w:rsid w:val="00D9039B"/>
    <w:rsid w:val="00D90B8A"/>
    <w:rsid w:val="00D90D33"/>
    <w:rsid w:val="00D9106B"/>
    <w:rsid w:val="00D911E2"/>
    <w:rsid w:val="00D91A0C"/>
    <w:rsid w:val="00D91D0F"/>
    <w:rsid w:val="00D92514"/>
    <w:rsid w:val="00D9292F"/>
    <w:rsid w:val="00D930C0"/>
    <w:rsid w:val="00D94859"/>
    <w:rsid w:val="00D94C94"/>
    <w:rsid w:val="00D95238"/>
    <w:rsid w:val="00D9591B"/>
    <w:rsid w:val="00D96BD0"/>
    <w:rsid w:val="00D97A24"/>
    <w:rsid w:val="00DA0837"/>
    <w:rsid w:val="00DA0CC1"/>
    <w:rsid w:val="00DA10E4"/>
    <w:rsid w:val="00DA14CB"/>
    <w:rsid w:val="00DA1611"/>
    <w:rsid w:val="00DA1A75"/>
    <w:rsid w:val="00DA20A1"/>
    <w:rsid w:val="00DA264E"/>
    <w:rsid w:val="00DA2736"/>
    <w:rsid w:val="00DA277D"/>
    <w:rsid w:val="00DA2781"/>
    <w:rsid w:val="00DA4780"/>
    <w:rsid w:val="00DA4C06"/>
    <w:rsid w:val="00DA5C73"/>
    <w:rsid w:val="00DA6EA3"/>
    <w:rsid w:val="00DA704D"/>
    <w:rsid w:val="00DA7059"/>
    <w:rsid w:val="00DB04A7"/>
    <w:rsid w:val="00DB0D17"/>
    <w:rsid w:val="00DB15C2"/>
    <w:rsid w:val="00DB1AFC"/>
    <w:rsid w:val="00DB1E93"/>
    <w:rsid w:val="00DB248E"/>
    <w:rsid w:val="00DB2ED7"/>
    <w:rsid w:val="00DB30B1"/>
    <w:rsid w:val="00DB38AE"/>
    <w:rsid w:val="00DB3FDD"/>
    <w:rsid w:val="00DB46FF"/>
    <w:rsid w:val="00DB493F"/>
    <w:rsid w:val="00DB6553"/>
    <w:rsid w:val="00DB65A1"/>
    <w:rsid w:val="00DB7333"/>
    <w:rsid w:val="00DB754F"/>
    <w:rsid w:val="00DB7771"/>
    <w:rsid w:val="00DB7A3F"/>
    <w:rsid w:val="00DC0916"/>
    <w:rsid w:val="00DC0E2C"/>
    <w:rsid w:val="00DC139F"/>
    <w:rsid w:val="00DC1F07"/>
    <w:rsid w:val="00DC2380"/>
    <w:rsid w:val="00DC3A35"/>
    <w:rsid w:val="00DC4087"/>
    <w:rsid w:val="00DC417A"/>
    <w:rsid w:val="00DC4531"/>
    <w:rsid w:val="00DC4B4C"/>
    <w:rsid w:val="00DC6180"/>
    <w:rsid w:val="00DC7389"/>
    <w:rsid w:val="00DC7604"/>
    <w:rsid w:val="00DC790B"/>
    <w:rsid w:val="00DD2D72"/>
    <w:rsid w:val="00DD345F"/>
    <w:rsid w:val="00DD40C1"/>
    <w:rsid w:val="00DD5463"/>
    <w:rsid w:val="00DD662A"/>
    <w:rsid w:val="00DD6636"/>
    <w:rsid w:val="00DD710C"/>
    <w:rsid w:val="00DD7689"/>
    <w:rsid w:val="00DD7910"/>
    <w:rsid w:val="00DD7EF2"/>
    <w:rsid w:val="00DE06C7"/>
    <w:rsid w:val="00DE1016"/>
    <w:rsid w:val="00DE23CC"/>
    <w:rsid w:val="00DE2C3E"/>
    <w:rsid w:val="00DE40FA"/>
    <w:rsid w:val="00DE46A4"/>
    <w:rsid w:val="00DE503E"/>
    <w:rsid w:val="00DE624B"/>
    <w:rsid w:val="00DE6C63"/>
    <w:rsid w:val="00DE6D6D"/>
    <w:rsid w:val="00DE70A6"/>
    <w:rsid w:val="00DE78DD"/>
    <w:rsid w:val="00DF0B44"/>
    <w:rsid w:val="00DF1960"/>
    <w:rsid w:val="00DF2E66"/>
    <w:rsid w:val="00DF2FBA"/>
    <w:rsid w:val="00DF316E"/>
    <w:rsid w:val="00DF39C7"/>
    <w:rsid w:val="00DF4642"/>
    <w:rsid w:val="00DF4B70"/>
    <w:rsid w:val="00DF51E2"/>
    <w:rsid w:val="00DF526B"/>
    <w:rsid w:val="00DF5470"/>
    <w:rsid w:val="00DF58FB"/>
    <w:rsid w:val="00DF6622"/>
    <w:rsid w:val="00DF710D"/>
    <w:rsid w:val="00DF7C44"/>
    <w:rsid w:val="00E006E5"/>
    <w:rsid w:val="00E011F3"/>
    <w:rsid w:val="00E0126D"/>
    <w:rsid w:val="00E02FC2"/>
    <w:rsid w:val="00E0307B"/>
    <w:rsid w:val="00E0324B"/>
    <w:rsid w:val="00E03541"/>
    <w:rsid w:val="00E036A5"/>
    <w:rsid w:val="00E03B99"/>
    <w:rsid w:val="00E03E7F"/>
    <w:rsid w:val="00E03ECC"/>
    <w:rsid w:val="00E03F02"/>
    <w:rsid w:val="00E0466E"/>
    <w:rsid w:val="00E049E0"/>
    <w:rsid w:val="00E053C7"/>
    <w:rsid w:val="00E05A28"/>
    <w:rsid w:val="00E05C5E"/>
    <w:rsid w:val="00E063FB"/>
    <w:rsid w:val="00E0783C"/>
    <w:rsid w:val="00E07FAF"/>
    <w:rsid w:val="00E1045E"/>
    <w:rsid w:val="00E10A5F"/>
    <w:rsid w:val="00E1118C"/>
    <w:rsid w:val="00E11253"/>
    <w:rsid w:val="00E11E23"/>
    <w:rsid w:val="00E127B7"/>
    <w:rsid w:val="00E1360E"/>
    <w:rsid w:val="00E13A8D"/>
    <w:rsid w:val="00E144A6"/>
    <w:rsid w:val="00E15A94"/>
    <w:rsid w:val="00E15E4C"/>
    <w:rsid w:val="00E16482"/>
    <w:rsid w:val="00E16850"/>
    <w:rsid w:val="00E16AD5"/>
    <w:rsid w:val="00E16B88"/>
    <w:rsid w:val="00E16F53"/>
    <w:rsid w:val="00E203B0"/>
    <w:rsid w:val="00E21000"/>
    <w:rsid w:val="00E213CE"/>
    <w:rsid w:val="00E218BF"/>
    <w:rsid w:val="00E21BEF"/>
    <w:rsid w:val="00E24ED9"/>
    <w:rsid w:val="00E251A5"/>
    <w:rsid w:val="00E255EC"/>
    <w:rsid w:val="00E2578B"/>
    <w:rsid w:val="00E25CC1"/>
    <w:rsid w:val="00E2639D"/>
    <w:rsid w:val="00E275FC"/>
    <w:rsid w:val="00E27D0E"/>
    <w:rsid w:val="00E31CC1"/>
    <w:rsid w:val="00E31D04"/>
    <w:rsid w:val="00E32678"/>
    <w:rsid w:val="00E33B7E"/>
    <w:rsid w:val="00E3422A"/>
    <w:rsid w:val="00E3429B"/>
    <w:rsid w:val="00E354C4"/>
    <w:rsid w:val="00E35FD2"/>
    <w:rsid w:val="00E364AA"/>
    <w:rsid w:val="00E36CAE"/>
    <w:rsid w:val="00E36E38"/>
    <w:rsid w:val="00E3768D"/>
    <w:rsid w:val="00E379D4"/>
    <w:rsid w:val="00E4104D"/>
    <w:rsid w:val="00E41228"/>
    <w:rsid w:val="00E41E65"/>
    <w:rsid w:val="00E428E1"/>
    <w:rsid w:val="00E429A8"/>
    <w:rsid w:val="00E42DE4"/>
    <w:rsid w:val="00E42F84"/>
    <w:rsid w:val="00E437E4"/>
    <w:rsid w:val="00E43CA6"/>
    <w:rsid w:val="00E43D9E"/>
    <w:rsid w:val="00E44737"/>
    <w:rsid w:val="00E451A9"/>
    <w:rsid w:val="00E45994"/>
    <w:rsid w:val="00E45CB9"/>
    <w:rsid w:val="00E45D9F"/>
    <w:rsid w:val="00E471F6"/>
    <w:rsid w:val="00E47486"/>
    <w:rsid w:val="00E50880"/>
    <w:rsid w:val="00E509A7"/>
    <w:rsid w:val="00E51163"/>
    <w:rsid w:val="00E51BA9"/>
    <w:rsid w:val="00E5203F"/>
    <w:rsid w:val="00E524CE"/>
    <w:rsid w:val="00E529E8"/>
    <w:rsid w:val="00E53293"/>
    <w:rsid w:val="00E53BF2"/>
    <w:rsid w:val="00E54383"/>
    <w:rsid w:val="00E54B55"/>
    <w:rsid w:val="00E557D3"/>
    <w:rsid w:val="00E55FFB"/>
    <w:rsid w:val="00E56102"/>
    <w:rsid w:val="00E56B10"/>
    <w:rsid w:val="00E56B8D"/>
    <w:rsid w:val="00E57304"/>
    <w:rsid w:val="00E57950"/>
    <w:rsid w:val="00E601C1"/>
    <w:rsid w:val="00E602FC"/>
    <w:rsid w:val="00E61275"/>
    <w:rsid w:val="00E6134B"/>
    <w:rsid w:val="00E61C84"/>
    <w:rsid w:val="00E630E0"/>
    <w:rsid w:val="00E6391A"/>
    <w:rsid w:val="00E63BD1"/>
    <w:rsid w:val="00E63D6A"/>
    <w:rsid w:val="00E6443A"/>
    <w:rsid w:val="00E64495"/>
    <w:rsid w:val="00E647BA"/>
    <w:rsid w:val="00E65241"/>
    <w:rsid w:val="00E65C19"/>
    <w:rsid w:val="00E65FD6"/>
    <w:rsid w:val="00E66612"/>
    <w:rsid w:val="00E67511"/>
    <w:rsid w:val="00E67983"/>
    <w:rsid w:val="00E7135D"/>
    <w:rsid w:val="00E714F1"/>
    <w:rsid w:val="00E71C61"/>
    <w:rsid w:val="00E724A9"/>
    <w:rsid w:val="00E72FAF"/>
    <w:rsid w:val="00E7351F"/>
    <w:rsid w:val="00E7352B"/>
    <w:rsid w:val="00E73ACA"/>
    <w:rsid w:val="00E7437B"/>
    <w:rsid w:val="00E74584"/>
    <w:rsid w:val="00E74C11"/>
    <w:rsid w:val="00E74DC8"/>
    <w:rsid w:val="00E75183"/>
    <w:rsid w:val="00E7572E"/>
    <w:rsid w:val="00E76915"/>
    <w:rsid w:val="00E77D2A"/>
    <w:rsid w:val="00E814FD"/>
    <w:rsid w:val="00E81580"/>
    <w:rsid w:val="00E82D48"/>
    <w:rsid w:val="00E82E62"/>
    <w:rsid w:val="00E83110"/>
    <w:rsid w:val="00E84279"/>
    <w:rsid w:val="00E8442B"/>
    <w:rsid w:val="00E84585"/>
    <w:rsid w:val="00E84AA0"/>
    <w:rsid w:val="00E852CA"/>
    <w:rsid w:val="00E858C2"/>
    <w:rsid w:val="00E86322"/>
    <w:rsid w:val="00E86CCF"/>
    <w:rsid w:val="00E86D86"/>
    <w:rsid w:val="00E87237"/>
    <w:rsid w:val="00E87605"/>
    <w:rsid w:val="00E879B5"/>
    <w:rsid w:val="00E91266"/>
    <w:rsid w:val="00E9190A"/>
    <w:rsid w:val="00E93255"/>
    <w:rsid w:val="00E947C6"/>
    <w:rsid w:val="00E94BBB"/>
    <w:rsid w:val="00E94E46"/>
    <w:rsid w:val="00E95D7A"/>
    <w:rsid w:val="00E97092"/>
    <w:rsid w:val="00E974DE"/>
    <w:rsid w:val="00EA00A1"/>
    <w:rsid w:val="00EA0387"/>
    <w:rsid w:val="00EA18F1"/>
    <w:rsid w:val="00EA1CAF"/>
    <w:rsid w:val="00EA2904"/>
    <w:rsid w:val="00EA2E52"/>
    <w:rsid w:val="00EA325B"/>
    <w:rsid w:val="00EA3746"/>
    <w:rsid w:val="00EA3A1A"/>
    <w:rsid w:val="00EA5099"/>
    <w:rsid w:val="00EA6103"/>
    <w:rsid w:val="00EB0039"/>
    <w:rsid w:val="00EB01CE"/>
    <w:rsid w:val="00EB0448"/>
    <w:rsid w:val="00EB247B"/>
    <w:rsid w:val="00EB2AC4"/>
    <w:rsid w:val="00EB2AD3"/>
    <w:rsid w:val="00EB2E6A"/>
    <w:rsid w:val="00EB2F51"/>
    <w:rsid w:val="00EB300F"/>
    <w:rsid w:val="00EB61E4"/>
    <w:rsid w:val="00EB62D0"/>
    <w:rsid w:val="00EB6B7C"/>
    <w:rsid w:val="00EB7B6F"/>
    <w:rsid w:val="00EB7D43"/>
    <w:rsid w:val="00EB7EEB"/>
    <w:rsid w:val="00EC03EC"/>
    <w:rsid w:val="00EC0F99"/>
    <w:rsid w:val="00EC15F1"/>
    <w:rsid w:val="00EC195A"/>
    <w:rsid w:val="00EC23CB"/>
    <w:rsid w:val="00EC23E5"/>
    <w:rsid w:val="00EC258B"/>
    <w:rsid w:val="00EC2AFE"/>
    <w:rsid w:val="00EC2CF8"/>
    <w:rsid w:val="00EC309E"/>
    <w:rsid w:val="00EC317E"/>
    <w:rsid w:val="00EC3DC7"/>
    <w:rsid w:val="00EC561B"/>
    <w:rsid w:val="00EC5DA2"/>
    <w:rsid w:val="00EC6A5D"/>
    <w:rsid w:val="00ED0580"/>
    <w:rsid w:val="00ED072C"/>
    <w:rsid w:val="00ED2856"/>
    <w:rsid w:val="00ED2957"/>
    <w:rsid w:val="00ED314C"/>
    <w:rsid w:val="00ED31DF"/>
    <w:rsid w:val="00ED3E08"/>
    <w:rsid w:val="00ED48D3"/>
    <w:rsid w:val="00ED4CB5"/>
    <w:rsid w:val="00ED4DF4"/>
    <w:rsid w:val="00ED4E00"/>
    <w:rsid w:val="00ED4F33"/>
    <w:rsid w:val="00ED5350"/>
    <w:rsid w:val="00ED5F12"/>
    <w:rsid w:val="00ED6089"/>
    <w:rsid w:val="00ED68AE"/>
    <w:rsid w:val="00ED6B5D"/>
    <w:rsid w:val="00ED7292"/>
    <w:rsid w:val="00ED76D3"/>
    <w:rsid w:val="00ED7739"/>
    <w:rsid w:val="00ED7AB2"/>
    <w:rsid w:val="00ED7D7B"/>
    <w:rsid w:val="00ED7EBB"/>
    <w:rsid w:val="00EE027B"/>
    <w:rsid w:val="00EE0317"/>
    <w:rsid w:val="00EE032C"/>
    <w:rsid w:val="00EE07EC"/>
    <w:rsid w:val="00EE1BEA"/>
    <w:rsid w:val="00EE3300"/>
    <w:rsid w:val="00EE3E4C"/>
    <w:rsid w:val="00EE47A0"/>
    <w:rsid w:val="00EE4CCD"/>
    <w:rsid w:val="00EE56E4"/>
    <w:rsid w:val="00EE584D"/>
    <w:rsid w:val="00EF0BA4"/>
    <w:rsid w:val="00EF0D24"/>
    <w:rsid w:val="00EF1080"/>
    <w:rsid w:val="00EF13DC"/>
    <w:rsid w:val="00EF1E89"/>
    <w:rsid w:val="00EF2B58"/>
    <w:rsid w:val="00EF3116"/>
    <w:rsid w:val="00EF3527"/>
    <w:rsid w:val="00EF3961"/>
    <w:rsid w:val="00EF45C1"/>
    <w:rsid w:val="00EF5A3A"/>
    <w:rsid w:val="00EF5E7C"/>
    <w:rsid w:val="00EF6419"/>
    <w:rsid w:val="00EF69B3"/>
    <w:rsid w:val="00EF721D"/>
    <w:rsid w:val="00EF75BE"/>
    <w:rsid w:val="00F00AFE"/>
    <w:rsid w:val="00F015FF"/>
    <w:rsid w:val="00F01B67"/>
    <w:rsid w:val="00F03045"/>
    <w:rsid w:val="00F03074"/>
    <w:rsid w:val="00F03703"/>
    <w:rsid w:val="00F041A7"/>
    <w:rsid w:val="00F0435E"/>
    <w:rsid w:val="00F04A59"/>
    <w:rsid w:val="00F06EB0"/>
    <w:rsid w:val="00F06EE8"/>
    <w:rsid w:val="00F071BD"/>
    <w:rsid w:val="00F108A3"/>
    <w:rsid w:val="00F11005"/>
    <w:rsid w:val="00F113EC"/>
    <w:rsid w:val="00F11BB0"/>
    <w:rsid w:val="00F11D7A"/>
    <w:rsid w:val="00F11D8F"/>
    <w:rsid w:val="00F1229F"/>
    <w:rsid w:val="00F12AFF"/>
    <w:rsid w:val="00F13015"/>
    <w:rsid w:val="00F13184"/>
    <w:rsid w:val="00F13CD2"/>
    <w:rsid w:val="00F1462E"/>
    <w:rsid w:val="00F14C50"/>
    <w:rsid w:val="00F14D83"/>
    <w:rsid w:val="00F15613"/>
    <w:rsid w:val="00F15B3D"/>
    <w:rsid w:val="00F15C77"/>
    <w:rsid w:val="00F16E78"/>
    <w:rsid w:val="00F1739E"/>
    <w:rsid w:val="00F175D5"/>
    <w:rsid w:val="00F208C8"/>
    <w:rsid w:val="00F209D8"/>
    <w:rsid w:val="00F21116"/>
    <w:rsid w:val="00F212FD"/>
    <w:rsid w:val="00F2130B"/>
    <w:rsid w:val="00F21783"/>
    <w:rsid w:val="00F2228F"/>
    <w:rsid w:val="00F22337"/>
    <w:rsid w:val="00F22A0F"/>
    <w:rsid w:val="00F22FF0"/>
    <w:rsid w:val="00F23900"/>
    <w:rsid w:val="00F2399B"/>
    <w:rsid w:val="00F2494B"/>
    <w:rsid w:val="00F24BED"/>
    <w:rsid w:val="00F25B26"/>
    <w:rsid w:val="00F25BA9"/>
    <w:rsid w:val="00F25C85"/>
    <w:rsid w:val="00F261DA"/>
    <w:rsid w:val="00F26B78"/>
    <w:rsid w:val="00F27C6B"/>
    <w:rsid w:val="00F27FAF"/>
    <w:rsid w:val="00F301D2"/>
    <w:rsid w:val="00F303FE"/>
    <w:rsid w:val="00F30EC0"/>
    <w:rsid w:val="00F31445"/>
    <w:rsid w:val="00F3162F"/>
    <w:rsid w:val="00F31D07"/>
    <w:rsid w:val="00F326AF"/>
    <w:rsid w:val="00F328BE"/>
    <w:rsid w:val="00F32D68"/>
    <w:rsid w:val="00F32F21"/>
    <w:rsid w:val="00F32F66"/>
    <w:rsid w:val="00F33E72"/>
    <w:rsid w:val="00F34BF6"/>
    <w:rsid w:val="00F35007"/>
    <w:rsid w:val="00F366F8"/>
    <w:rsid w:val="00F36B00"/>
    <w:rsid w:val="00F36C23"/>
    <w:rsid w:val="00F370F4"/>
    <w:rsid w:val="00F37925"/>
    <w:rsid w:val="00F37AB2"/>
    <w:rsid w:val="00F37AF2"/>
    <w:rsid w:val="00F37C84"/>
    <w:rsid w:val="00F404BB"/>
    <w:rsid w:val="00F404DE"/>
    <w:rsid w:val="00F41377"/>
    <w:rsid w:val="00F41AF3"/>
    <w:rsid w:val="00F41BE4"/>
    <w:rsid w:val="00F41D59"/>
    <w:rsid w:val="00F42CCC"/>
    <w:rsid w:val="00F43151"/>
    <w:rsid w:val="00F43AEF"/>
    <w:rsid w:val="00F448D0"/>
    <w:rsid w:val="00F44C0B"/>
    <w:rsid w:val="00F44CC6"/>
    <w:rsid w:val="00F457EA"/>
    <w:rsid w:val="00F4587E"/>
    <w:rsid w:val="00F4591E"/>
    <w:rsid w:val="00F469A2"/>
    <w:rsid w:val="00F47591"/>
    <w:rsid w:val="00F475DE"/>
    <w:rsid w:val="00F47608"/>
    <w:rsid w:val="00F5137C"/>
    <w:rsid w:val="00F52137"/>
    <w:rsid w:val="00F52224"/>
    <w:rsid w:val="00F53572"/>
    <w:rsid w:val="00F53EC7"/>
    <w:rsid w:val="00F53F8F"/>
    <w:rsid w:val="00F541D9"/>
    <w:rsid w:val="00F54497"/>
    <w:rsid w:val="00F551E3"/>
    <w:rsid w:val="00F5524C"/>
    <w:rsid w:val="00F55F2D"/>
    <w:rsid w:val="00F560BC"/>
    <w:rsid w:val="00F5717E"/>
    <w:rsid w:val="00F57250"/>
    <w:rsid w:val="00F576F0"/>
    <w:rsid w:val="00F57963"/>
    <w:rsid w:val="00F6048E"/>
    <w:rsid w:val="00F60A80"/>
    <w:rsid w:val="00F60C7D"/>
    <w:rsid w:val="00F610E7"/>
    <w:rsid w:val="00F61882"/>
    <w:rsid w:val="00F62D7D"/>
    <w:rsid w:val="00F63627"/>
    <w:rsid w:val="00F64C26"/>
    <w:rsid w:val="00F65625"/>
    <w:rsid w:val="00F656FF"/>
    <w:rsid w:val="00F6587F"/>
    <w:rsid w:val="00F66110"/>
    <w:rsid w:val="00F66612"/>
    <w:rsid w:val="00F66F26"/>
    <w:rsid w:val="00F674F3"/>
    <w:rsid w:val="00F67803"/>
    <w:rsid w:val="00F67B9B"/>
    <w:rsid w:val="00F70B35"/>
    <w:rsid w:val="00F70B66"/>
    <w:rsid w:val="00F726CD"/>
    <w:rsid w:val="00F73962"/>
    <w:rsid w:val="00F752DC"/>
    <w:rsid w:val="00F7649D"/>
    <w:rsid w:val="00F76542"/>
    <w:rsid w:val="00F76A5E"/>
    <w:rsid w:val="00F77226"/>
    <w:rsid w:val="00F772F1"/>
    <w:rsid w:val="00F773B6"/>
    <w:rsid w:val="00F77D6D"/>
    <w:rsid w:val="00F77E21"/>
    <w:rsid w:val="00F802F6"/>
    <w:rsid w:val="00F809DB"/>
    <w:rsid w:val="00F81C3F"/>
    <w:rsid w:val="00F82FBA"/>
    <w:rsid w:val="00F83110"/>
    <w:rsid w:val="00F83557"/>
    <w:rsid w:val="00F85BB1"/>
    <w:rsid w:val="00F86912"/>
    <w:rsid w:val="00F86A72"/>
    <w:rsid w:val="00F86B74"/>
    <w:rsid w:val="00F87269"/>
    <w:rsid w:val="00F87365"/>
    <w:rsid w:val="00F876FA"/>
    <w:rsid w:val="00F87A1D"/>
    <w:rsid w:val="00F87A75"/>
    <w:rsid w:val="00F909A0"/>
    <w:rsid w:val="00F90A48"/>
    <w:rsid w:val="00F91429"/>
    <w:rsid w:val="00F91DB3"/>
    <w:rsid w:val="00F923D0"/>
    <w:rsid w:val="00F928C3"/>
    <w:rsid w:val="00F92E0E"/>
    <w:rsid w:val="00F93BF5"/>
    <w:rsid w:val="00F93C4F"/>
    <w:rsid w:val="00F93D39"/>
    <w:rsid w:val="00F94189"/>
    <w:rsid w:val="00F94BD2"/>
    <w:rsid w:val="00F94C93"/>
    <w:rsid w:val="00F9560D"/>
    <w:rsid w:val="00F95E30"/>
    <w:rsid w:val="00F961C2"/>
    <w:rsid w:val="00F96358"/>
    <w:rsid w:val="00F96384"/>
    <w:rsid w:val="00F96828"/>
    <w:rsid w:val="00F9685A"/>
    <w:rsid w:val="00F96A2E"/>
    <w:rsid w:val="00F97B42"/>
    <w:rsid w:val="00FA09A3"/>
    <w:rsid w:val="00FA0BF1"/>
    <w:rsid w:val="00FA1130"/>
    <w:rsid w:val="00FA232E"/>
    <w:rsid w:val="00FA2696"/>
    <w:rsid w:val="00FA276B"/>
    <w:rsid w:val="00FA2CCC"/>
    <w:rsid w:val="00FA424E"/>
    <w:rsid w:val="00FA426B"/>
    <w:rsid w:val="00FA44A8"/>
    <w:rsid w:val="00FA4A79"/>
    <w:rsid w:val="00FA4BAC"/>
    <w:rsid w:val="00FA4CBA"/>
    <w:rsid w:val="00FA5637"/>
    <w:rsid w:val="00FA6A4E"/>
    <w:rsid w:val="00FA6D15"/>
    <w:rsid w:val="00FA6DDF"/>
    <w:rsid w:val="00FA6FE6"/>
    <w:rsid w:val="00FB0B35"/>
    <w:rsid w:val="00FB148D"/>
    <w:rsid w:val="00FB19CB"/>
    <w:rsid w:val="00FB2EC2"/>
    <w:rsid w:val="00FB33B9"/>
    <w:rsid w:val="00FB3710"/>
    <w:rsid w:val="00FB3A98"/>
    <w:rsid w:val="00FB4C59"/>
    <w:rsid w:val="00FB55A4"/>
    <w:rsid w:val="00FB5744"/>
    <w:rsid w:val="00FB6557"/>
    <w:rsid w:val="00FB6BA1"/>
    <w:rsid w:val="00FB6C98"/>
    <w:rsid w:val="00FB6E73"/>
    <w:rsid w:val="00FB7094"/>
    <w:rsid w:val="00FC159C"/>
    <w:rsid w:val="00FC1BA7"/>
    <w:rsid w:val="00FC201C"/>
    <w:rsid w:val="00FC2CD0"/>
    <w:rsid w:val="00FC32B7"/>
    <w:rsid w:val="00FC35E0"/>
    <w:rsid w:val="00FC3ABA"/>
    <w:rsid w:val="00FC4032"/>
    <w:rsid w:val="00FC4276"/>
    <w:rsid w:val="00FC4E13"/>
    <w:rsid w:val="00FC5495"/>
    <w:rsid w:val="00FC6F80"/>
    <w:rsid w:val="00FC7496"/>
    <w:rsid w:val="00FC7D02"/>
    <w:rsid w:val="00FD0163"/>
    <w:rsid w:val="00FD01D8"/>
    <w:rsid w:val="00FD0406"/>
    <w:rsid w:val="00FD0A3F"/>
    <w:rsid w:val="00FD0BD7"/>
    <w:rsid w:val="00FD0DEF"/>
    <w:rsid w:val="00FD1F03"/>
    <w:rsid w:val="00FD204E"/>
    <w:rsid w:val="00FD211D"/>
    <w:rsid w:val="00FD2DD6"/>
    <w:rsid w:val="00FD32D2"/>
    <w:rsid w:val="00FD3795"/>
    <w:rsid w:val="00FD3978"/>
    <w:rsid w:val="00FD3E85"/>
    <w:rsid w:val="00FD4CF1"/>
    <w:rsid w:val="00FD5569"/>
    <w:rsid w:val="00FD6194"/>
    <w:rsid w:val="00FD6539"/>
    <w:rsid w:val="00FE01C4"/>
    <w:rsid w:val="00FE0725"/>
    <w:rsid w:val="00FE1B03"/>
    <w:rsid w:val="00FE235A"/>
    <w:rsid w:val="00FE25E9"/>
    <w:rsid w:val="00FE2607"/>
    <w:rsid w:val="00FE264A"/>
    <w:rsid w:val="00FE2718"/>
    <w:rsid w:val="00FE335E"/>
    <w:rsid w:val="00FE380D"/>
    <w:rsid w:val="00FE54D2"/>
    <w:rsid w:val="00FE54E3"/>
    <w:rsid w:val="00FE70D4"/>
    <w:rsid w:val="00FE75F0"/>
    <w:rsid w:val="00FE799D"/>
    <w:rsid w:val="00FF0923"/>
    <w:rsid w:val="00FF0A1B"/>
    <w:rsid w:val="00FF0CE2"/>
    <w:rsid w:val="00FF12A9"/>
    <w:rsid w:val="00FF1DBE"/>
    <w:rsid w:val="00FF255A"/>
    <w:rsid w:val="00FF271F"/>
    <w:rsid w:val="00FF2A15"/>
    <w:rsid w:val="00FF2AEE"/>
    <w:rsid w:val="00FF2DA8"/>
    <w:rsid w:val="00FF35BD"/>
    <w:rsid w:val="00FF3BF7"/>
    <w:rsid w:val="00FF440E"/>
    <w:rsid w:val="00FF47E7"/>
    <w:rsid w:val="00FF4A3E"/>
    <w:rsid w:val="00FF4B30"/>
    <w:rsid w:val="00FF51B5"/>
    <w:rsid w:val="00FF63D9"/>
    <w:rsid w:val="00FF677E"/>
    <w:rsid w:val="00FF6D89"/>
    <w:rsid w:val="00FF6DE5"/>
    <w:rsid w:val="00FF72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9ECD92E"/>
  <w15:docId w15:val="{EEC7511E-49B3-4CCD-9DB7-B9728FC19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04EA"/>
    <w:pPr>
      <w:jc w:val="both"/>
    </w:pPr>
    <w:rPr>
      <w:rFonts w:cs="Arial"/>
    </w:rPr>
  </w:style>
  <w:style w:type="paragraph" w:styleId="Heading1">
    <w:name w:val="heading 1"/>
    <w:basedOn w:val="Normal"/>
    <w:next w:val="Normal"/>
    <w:link w:val="Heading1Char"/>
    <w:uiPriority w:val="9"/>
    <w:qFormat/>
    <w:rsid w:val="00781DF9"/>
    <w:pPr>
      <w:keepNext/>
      <w:keepLines/>
      <w:spacing w:before="240" w:after="0"/>
      <w:outlineLvl w:val="0"/>
    </w:pPr>
    <w:rPr>
      <w:rFonts w:asciiTheme="majorHAnsi" w:eastAsiaTheme="majorEastAsia" w:hAnsiTheme="majorHAnsi" w:cstheme="majorBidi"/>
      <w:b/>
      <w:color w:val="2E74B5" w:themeColor="accent1" w:themeShade="BF"/>
      <w:sz w:val="60"/>
      <w:szCs w:val="32"/>
      <w:u w:val="single"/>
    </w:rPr>
  </w:style>
  <w:style w:type="paragraph" w:styleId="Heading2">
    <w:name w:val="heading 2"/>
    <w:basedOn w:val="Normal"/>
    <w:next w:val="Normal"/>
    <w:link w:val="Heading2Char"/>
    <w:uiPriority w:val="9"/>
    <w:unhideWhenUsed/>
    <w:qFormat/>
    <w:rsid w:val="00D04EE5"/>
    <w:pPr>
      <w:keepNext/>
      <w:keepLines/>
      <w:spacing w:before="40" w:after="0"/>
      <w:jc w:val="left"/>
      <w:outlineLvl w:val="1"/>
    </w:pPr>
    <w:rPr>
      <w:rFonts w:asciiTheme="majorHAnsi" w:eastAsiaTheme="majorEastAsia" w:hAnsiTheme="majorHAnsi" w:cstheme="majorBidi"/>
      <w:color w:val="2E74B5" w:themeColor="accent1" w:themeShade="BF"/>
      <w:sz w:val="48"/>
      <w:szCs w:val="26"/>
    </w:rPr>
  </w:style>
  <w:style w:type="paragraph" w:styleId="Heading3">
    <w:name w:val="heading 3"/>
    <w:basedOn w:val="Normal"/>
    <w:next w:val="Normal"/>
    <w:link w:val="Heading3Char"/>
    <w:uiPriority w:val="9"/>
    <w:unhideWhenUsed/>
    <w:qFormat/>
    <w:rsid w:val="0037529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559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DF9"/>
    <w:rPr>
      <w:rFonts w:asciiTheme="majorHAnsi" w:eastAsiaTheme="majorEastAsia" w:hAnsiTheme="majorHAnsi" w:cstheme="majorBidi"/>
      <w:b/>
      <w:color w:val="2E74B5" w:themeColor="accent1" w:themeShade="BF"/>
      <w:sz w:val="60"/>
      <w:szCs w:val="32"/>
      <w:u w:val="single"/>
    </w:rPr>
  </w:style>
  <w:style w:type="paragraph" w:styleId="Title">
    <w:name w:val="Title"/>
    <w:basedOn w:val="Normal"/>
    <w:next w:val="Normal"/>
    <w:link w:val="TitleChar"/>
    <w:uiPriority w:val="10"/>
    <w:qFormat/>
    <w:rsid w:val="006B33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3E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04EE5"/>
    <w:rPr>
      <w:rFonts w:asciiTheme="majorHAnsi" w:eastAsiaTheme="majorEastAsia" w:hAnsiTheme="majorHAnsi" w:cstheme="majorBidi"/>
      <w:color w:val="2E74B5" w:themeColor="accent1" w:themeShade="BF"/>
      <w:sz w:val="48"/>
      <w:szCs w:val="26"/>
    </w:rPr>
  </w:style>
  <w:style w:type="character" w:customStyle="1" w:styleId="Heading3Char">
    <w:name w:val="Heading 3 Char"/>
    <w:basedOn w:val="DefaultParagraphFont"/>
    <w:link w:val="Heading3"/>
    <w:uiPriority w:val="9"/>
    <w:rsid w:val="0037529B"/>
    <w:rPr>
      <w:rFonts w:asciiTheme="majorHAnsi" w:eastAsiaTheme="majorEastAsia" w:hAnsiTheme="majorHAnsi" w:cstheme="majorBidi"/>
      <w:color w:val="1F4D78" w:themeColor="accent1" w:themeShade="7F"/>
      <w:sz w:val="24"/>
      <w:szCs w:val="24"/>
    </w:rPr>
  </w:style>
  <w:style w:type="character" w:styleId="PlaceholderText">
    <w:name w:val="Placeholder Text"/>
    <w:basedOn w:val="DefaultParagraphFont"/>
    <w:uiPriority w:val="99"/>
    <w:semiHidden/>
    <w:rsid w:val="00B40623"/>
    <w:rPr>
      <w:color w:val="808080"/>
    </w:rPr>
  </w:style>
  <w:style w:type="paragraph" w:styleId="Subtitle">
    <w:name w:val="Subtitle"/>
    <w:basedOn w:val="Normal"/>
    <w:next w:val="Normal"/>
    <w:link w:val="SubtitleChar"/>
    <w:uiPriority w:val="11"/>
    <w:qFormat/>
    <w:rsid w:val="00256622"/>
    <w:pPr>
      <w:numPr>
        <w:ilvl w:val="1"/>
      </w:numPr>
      <w:ind w:left="720" w:right="72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56622"/>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975596"/>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2964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448"/>
    <w:rPr>
      <w:rFonts w:ascii="Segoe UI" w:hAnsi="Segoe UI" w:cs="Segoe UI"/>
      <w:sz w:val="18"/>
      <w:szCs w:val="18"/>
    </w:rPr>
  </w:style>
  <w:style w:type="paragraph" w:styleId="ListParagraph">
    <w:name w:val="List Paragraph"/>
    <w:basedOn w:val="Normal"/>
    <w:uiPriority w:val="34"/>
    <w:qFormat/>
    <w:rsid w:val="00363CBA"/>
    <w:pPr>
      <w:ind w:left="720"/>
      <w:contextualSpacing/>
    </w:pPr>
  </w:style>
  <w:style w:type="paragraph" w:styleId="Caption">
    <w:name w:val="caption"/>
    <w:basedOn w:val="Normal"/>
    <w:next w:val="Normal"/>
    <w:uiPriority w:val="35"/>
    <w:unhideWhenUsed/>
    <w:qFormat/>
    <w:rsid w:val="00E74584"/>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921EBF"/>
    <w:rPr>
      <w:sz w:val="16"/>
      <w:szCs w:val="16"/>
    </w:rPr>
  </w:style>
  <w:style w:type="paragraph" w:styleId="CommentText">
    <w:name w:val="annotation text"/>
    <w:basedOn w:val="Normal"/>
    <w:link w:val="CommentTextChar"/>
    <w:uiPriority w:val="99"/>
    <w:unhideWhenUsed/>
    <w:rsid w:val="00921EBF"/>
    <w:pPr>
      <w:spacing w:line="240" w:lineRule="auto"/>
    </w:pPr>
    <w:rPr>
      <w:sz w:val="20"/>
      <w:szCs w:val="20"/>
    </w:rPr>
  </w:style>
  <w:style w:type="character" w:customStyle="1" w:styleId="CommentTextChar">
    <w:name w:val="Comment Text Char"/>
    <w:basedOn w:val="DefaultParagraphFont"/>
    <w:link w:val="CommentText"/>
    <w:uiPriority w:val="99"/>
    <w:rsid w:val="00921EBF"/>
    <w:rPr>
      <w:sz w:val="20"/>
      <w:szCs w:val="20"/>
    </w:rPr>
  </w:style>
  <w:style w:type="paragraph" w:styleId="CommentSubject">
    <w:name w:val="annotation subject"/>
    <w:basedOn w:val="CommentText"/>
    <w:next w:val="CommentText"/>
    <w:link w:val="CommentSubjectChar"/>
    <w:uiPriority w:val="99"/>
    <w:semiHidden/>
    <w:unhideWhenUsed/>
    <w:rsid w:val="00921EBF"/>
    <w:rPr>
      <w:b/>
      <w:bCs/>
    </w:rPr>
  </w:style>
  <w:style w:type="character" w:customStyle="1" w:styleId="CommentSubjectChar">
    <w:name w:val="Comment Subject Char"/>
    <w:basedOn w:val="CommentTextChar"/>
    <w:link w:val="CommentSubject"/>
    <w:uiPriority w:val="99"/>
    <w:semiHidden/>
    <w:rsid w:val="00921EBF"/>
    <w:rPr>
      <w:b/>
      <w:bCs/>
      <w:sz w:val="20"/>
      <w:szCs w:val="20"/>
    </w:rPr>
  </w:style>
  <w:style w:type="paragraph" w:styleId="Header">
    <w:name w:val="header"/>
    <w:basedOn w:val="Normal"/>
    <w:link w:val="HeaderChar"/>
    <w:uiPriority w:val="99"/>
    <w:unhideWhenUsed/>
    <w:rsid w:val="00862F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FF2"/>
  </w:style>
  <w:style w:type="paragraph" w:styleId="Footer">
    <w:name w:val="footer"/>
    <w:basedOn w:val="Normal"/>
    <w:link w:val="FooterChar"/>
    <w:uiPriority w:val="99"/>
    <w:unhideWhenUsed/>
    <w:rsid w:val="00862F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FF2"/>
  </w:style>
  <w:style w:type="paragraph" w:styleId="Revision">
    <w:name w:val="Revision"/>
    <w:hidden/>
    <w:uiPriority w:val="99"/>
    <w:semiHidden/>
    <w:rsid w:val="00DC139F"/>
    <w:pPr>
      <w:spacing w:after="0" w:line="240" w:lineRule="auto"/>
    </w:pPr>
  </w:style>
  <w:style w:type="character" w:styleId="Hyperlink">
    <w:name w:val="Hyperlink"/>
    <w:basedOn w:val="DefaultParagraphFont"/>
    <w:uiPriority w:val="99"/>
    <w:unhideWhenUsed/>
    <w:rsid w:val="00B341BD"/>
    <w:rPr>
      <w:color w:val="0563C1" w:themeColor="hyperlink"/>
      <w:u w:val="single"/>
    </w:rPr>
  </w:style>
  <w:style w:type="character" w:styleId="Emphasis">
    <w:name w:val="Emphasis"/>
    <w:basedOn w:val="DefaultParagraphFont"/>
    <w:uiPriority w:val="20"/>
    <w:qFormat/>
    <w:rsid w:val="0011532C"/>
    <w:rPr>
      <w:i/>
      <w:iCs/>
    </w:rPr>
  </w:style>
  <w:style w:type="character" w:customStyle="1" w:styleId="apple-converted-space">
    <w:name w:val="apple-converted-space"/>
    <w:basedOn w:val="DefaultParagraphFont"/>
    <w:rsid w:val="00C2329F"/>
  </w:style>
  <w:style w:type="character" w:styleId="FollowedHyperlink">
    <w:name w:val="FollowedHyperlink"/>
    <w:basedOn w:val="DefaultParagraphFont"/>
    <w:uiPriority w:val="99"/>
    <w:semiHidden/>
    <w:unhideWhenUsed/>
    <w:rsid w:val="00FD0A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041471">
      <w:bodyDiv w:val="1"/>
      <w:marLeft w:val="0"/>
      <w:marRight w:val="0"/>
      <w:marTop w:val="0"/>
      <w:marBottom w:val="0"/>
      <w:divBdr>
        <w:top w:val="none" w:sz="0" w:space="0" w:color="auto"/>
        <w:left w:val="none" w:sz="0" w:space="0" w:color="auto"/>
        <w:bottom w:val="none" w:sz="0" w:space="0" w:color="auto"/>
        <w:right w:val="none" w:sz="0" w:space="0" w:color="auto"/>
      </w:divBdr>
    </w:div>
    <w:div w:id="1010833152">
      <w:bodyDiv w:val="1"/>
      <w:marLeft w:val="0"/>
      <w:marRight w:val="0"/>
      <w:marTop w:val="0"/>
      <w:marBottom w:val="0"/>
      <w:divBdr>
        <w:top w:val="none" w:sz="0" w:space="0" w:color="auto"/>
        <w:left w:val="none" w:sz="0" w:space="0" w:color="auto"/>
        <w:bottom w:val="none" w:sz="0" w:space="0" w:color="auto"/>
        <w:right w:val="none" w:sz="0" w:space="0" w:color="auto"/>
      </w:divBdr>
    </w:div>
    <w:div w:id="1099522534">
      <w:bodyDiv w:val="1"/>
      <w:marLeft w:val="0"/>
      <w:marRight w:val="0"/>
      <w:marTop w:val="0"/>
      <w:marBottom w:val="0"/>
      <w:divBdr>
        <w:top w:val="none" w:sz="0" w:space="0" w:color="auto"/>
        <w:left w:val="none" w:sz="0" w:space="0" w:color="auto"/>
        <w:bottom w:val="none" w:sz="0" w:space="0" w:color="auto"/>
        <w:right w:val="none" w:sz="0" w:space="0" w:color="auto"/>
      </w:divBdr>
    </w:div>
    <w:div w:id="1348407960">
      <w:bodyDiv w:val="1"/>
      <w:marLeft w:val="0"/>
      <w:marRight w:val="0"/>
      <w:marTop w:val="0"/>
      <w:marBottom w:val="0"/>
      <w:divBdr>
        <w:top w:val="none" w:sz="0" w:space="0" w:color="auto"/>
        <w:left w:val="none" w:sz="0" w:space="0" w:color="auto"/>
        <w:bottom w:val="none" w:sz="0" w:space="0" w:color="auto"/>
        <w:right w:val="none" w:sz="0" w:space="0" w:color="auto"/>
      </w:divBdr>
    </w:div>
    <w:div w:id="2003511387">
      <w:bodyDiv w:val="1"/>
      <w:marLeft w:val="0"/>
      <w:marRight w:val="0"/>
      <w:marTop w:val="0"/>
      <w:marBottom w:val="0"/>
      <w:divBdr>
        <w:top w:val="none" w:sz="0" w:space="0" w:color="auto"/>
        <w:left w:val="none" w:sz="0" w:space="0" w:color="auto"/>
        <w:bottom w:val="none" w:sz="0" w:space="0" w:color="auto"/>
        <w:right w:val="none" w:sz="0" w:space="0" w:color="auto"/>
      </w:divBdr>
    </w:div>
    <w:div w:id="202932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ithub.com/schae234/Camoco"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F42639-C5CA-4C7C-9C7E-95AE6B3A2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5040</TotalTime>
  <Pages>39</Pages>
  <Words>66837</Words>
  <Characters>380975</Characters>
  <Application>Microsoft Office Word</Application>
  <DocSecurity>0</DocSecurity>
  <Lines>3174</Lines>
  <Paragraphs>893</Paragraphs>
  <ScaleCrop>false</ScaleCrop>
  <HeadingPairs>
    <vt:vector size="2" baseType="variant">
      <vt:variant>
        <vt:lpstr>Title</vt:lpstr>
      </vt:variant>
      <vt:variant>
        <vt:i4>1</vt:i4>
      </vt:variant>
    </vt:vector>
  </HeadingPairs>
  <TitlesOfParts>
    <vt:vector size="1" baseType="lpstr">
      <vt:lpstr/>
    </vt:vector>
  </TitlesOfParts>
  <Company>CS&amp;E</Company>
  <LinksUpToDate>false</LinksUpToDate>
  <CharactersWithSpaces>446919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dc:creator>
  <cp:lastModifiedBy>rob</cp:lastModifiedBy>
  <cp:revision>569</cp:revision>
  <dcterms:created xsi:type="dcterms:W3CDTF">2017-08-03T03:21:00Z</dcterms:created>
  <dcterms:modified xsi:type="dcterms:W3CDTF">2017-10-03T21:43:00Z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http://www.zotero.org/styles/american-political-science-association</vt:lpwstr>
  </property>
  <property fmtid="{D5CDD505-2E9C-101B-9397-08002B2CF9AE}" pid="4" name="Mendeley Recent Style Name 0_1">
    <vt:lpwstr>American Political Science Association</vt:lpwstr>
  </property>
  <property fmtid="{D5CDD505-2E9C-101B-9397-08002B2CF9AE}" pid="5" name="Mendeley Recent Style Id 1_1">
    <vt:lpwstr>http://www.zotero.org/styles/apa</vt:lpwstr>
  </property>
  <property fmtid="{D5CDD505-2E9C-101B-9397-08002B2CF9AE}" pid="6" name="Mendeley Recent Style Name 1_1">
    <vt:lpwstr>American Psychological Association 6th edition</vt:lpwstr>
  </property>
  <property fmtid="{D5CDD505-2E9C-101B-9397-08002B2CF9AE}" pid="7" name="Mendeley Recent Style Id 2_1">
    <vt:lpwstr>http://www.zotero.org/styles/american-sociological-association</vt:lpwstr>
  </property>
  <property fmtid="{D5CDD505-2E9C-101B-9397-08002B2CF9AE}" pid="8" name="Mendeley Recent Style Name 2_1">
    <vt:lpwstr>American Sociological Association</vt:lpwstr>
  </property>
  <property fmtid="{D5CDD505-2E9C-101B-9397-08002B2CF9AE}" pid="9" name="Mendeley Recent Style Id 3_1">
    <vt:lpwstr>http://www.zotero.org/styles/bba-gene-regulatory-mechanisms</vt:lpwstr>
  </property>
  <property fmtid="{D5CDD505-2E9C-101B-9397-08002B2CF9AE}" pid="10" name="Mendeley Recent Style Name 3_1">
    <vt:lpwstr>BBA - Gene Regulatory Mechanisms</vt:lpwstr>
  </property>
  <property fmtid="{D5CDD505-2E9C-101B-9397-08002B2CF9AE}" pid="11" name="Mendeley Recent Style Id 4_1">
    <vt:lpwstr>http://www.zotero.org/styles/bmc-genomics</vt:lpwstr>
  </property>
  <property fmtid="{D5CDD505-2E9C-101B-9397-08002B2CF9AE}" pid="12" name="Mendeley Recent Style Name 4_1">
    <vt:lpwstr>BMC Genomics</vt:lpwstr>
  </property>
  <property fmtid="{D5CDD505-2E9C-101B-9397-08002B2CF9AE}" pid="13" name="Mendeley Recent Style Id 5_1">
    <vt:lpwstr>http://www.zotero.org/styles/chicago-author-date</vt:lpwstr>
  </property>
  <property fmtid="{D5CDD505-2E9C-101B-9397-08002B2CF9AE}" pid="14" name="Mendeley Recent Style Name 5_1">
    <vt:lpwstr>Chicago Manual of Style 16th edition (author-date)</vt:lpwstr>
  </property>
  <property fmtid="{D5CDD505-2E9C-101B-9397-08002B2CF9AE}" pid="15" name="Mendeley Recent Style Id 6_1">
    <vt:lpwstr>http://www.zotero.org/styles/harvard1</vt:lpwstr>
  </property>
  <property fmtid="{D5CDD505-2E9C-101B-9397-08002B2CF9AE}" pid="16" name="Mendeley Recent Style Name 6_1">
    <vt:lpwstr>Harvard Reference format 1 (author-date)</vt:lpwstr>
  </property>
  <property fmtid="{D5CDD505-2E9C-101B-9397-08002B2CF9AE}" pid="17" name="Mendeley Recent Style Id 7_1">
    <vt:lpwstr>http://www.zotero.org/styles/ieee</vt:lpwstr>
  </property>
  <property fmtid="{D5CDD505-2E9C-101B-9397-08002B2CF9AE}" pid="18" name="Mendeley Recent Style Name 7_1">
    <vt:lpwstr>IEEE</vt:lpwstr>
  </property>
  <property fmtid="{D5CDD505-2E9C-101B-9397-08002B2CF9AE}" pid="19" name="Mendeley Recent Style Id 8_1">
    <vt:lpwstr>http://www.zotero.org/styles/modern-humanities-research-association</vt:lpwstr>
  </property>
  <property fmtid="{D5CDD505-2E9C-101B-9397-08002B2CF9AE}" pid="20" name="Mendeley Recent Style Name 8_1">
    <vt:lpwstr>Modern Humanities Research Association 3rd edition (note with bibliography)</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Unique User Id_1">
    <vt:lpwstr>4dcf7032-2a8f-34d1-b01d-8addf48ccc2a</vt:lpwstr>
  </property>
  <property fmtid="{D5CDD505-2E9C-101B-9397-08002B2CF9AE}" pid="24" name="Mendeley Citation Style_1">
    <vt:lpwstr>http://www.zotero.org/styles/chicago-author-date</vt:lpwstr>
  </property>
</Properties>
</file>