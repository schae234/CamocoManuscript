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535094">
      <w:pPr>
        <w:pStyle w:val="Title"/>
        <w:spacing w:line="360" w:lineRule="auto"/>
        <w:jc w:val="left"/>
      </w:pPr>
    </w:p>
    <w:p w14:paraId="5E1BF247" w14:textId="142C45B8" w:rsidR="006B33EA" w:rsidRPr="006B33EA" w:rsidRDefault="006B33EA" w:rsidP="00535094">
      <w:pPr>
        <w:pStyle w:val="Title"/>
        <w:spacing w:line="360" w:lineRule="auto"/>
        <w:jc w:val="left"/>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5EA0061B" w14:textId="088CDEE0" w:rsidR="00AF54D7" w:rsidRDefault="00AF54D7" w:rsidP="00535094">
      <w:pPr>
        <w:jc w:val="left"/>
      </w:pPr>
    </w:p>
    <w:p w14:paraId="3C17270E" w14:textId="77777777" w:rsidR="00AF54D7" w:rsidRPr="003A2CA1" w:rsidRDefault="00AF54D7" w:rsidP="00535094">
      <w:pPr>
        <w:jc w:val="left"/>
      </w:pPr>
    </w:p>
    <w:p w14:paraId="02C5444E" w14:textId="5FEE3ADE" w:rsidR="00AA7E96" w:rsidRDefault="006B33EA" w:rsidP="0053509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35A1A184" w14:textId="77777777" w:rsidR="006B33EA" w:rsidRDefault="00570CDD" w:rsidP="00535094">
      <w:pPr>
        <w:pStyle w:val="Heading1"/>
        <w:jc w:val="left"/>
      </w:pPr>
      <w:r>
        <w:tab/>
      </w:r>
    </w:p>
    <w:p w14:paraId="1BB3F08D" w14:textId="77777777" w:rsidR="006B33EA" w:rsidRDefault="006B33EA" w:rsidP="000226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8F18F7">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0C6F1D">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pPr>
        <w:pStyle w:val="ListParagraph"/>
        <w:numPr>
          <w:ilvl w:val="0"/>
          <w:numId w:val="8"/>
        </w:numPr>
        <w:jc w:val="left"/>
      </w:pPr>
      <w:bookmarkStart w:id="5" w:name="_Ref488755539"/>
      <w:r>
        <w:t>Donald Danforth Plant Science Center, St. Louis, MO, USA</w:t>
      </w:r>
      <w:bookmarkEnd w:id="5"/>
    </w:p>
    <w:p w14:paraId="584F7012" w14:textId="77777777" w:rsidR="00005D7D" w:rsidRDefault="006B33EA">
      <w:pPr>
        <w:pStyle w:val="ListParagraph"/>
        <w:numPr>
          <w:ilvl w:val="0"/>
          <w:numId w:val="8"/>
        </w:numPr>
        <w:jc w:val="left"/>
      </w:pPr>
      <w:bookmarkStart w:id="6" w:name="_Ref488755546"/>
      <w:r>
        <w:t>USDA-ARS Plant Genetics Re</w:t>
      </w:r>
      <w:r w:rsidR="00E56B10">
        <w:t>search Unit, St. Louis, MO, USA</w:t>
      </w:r>
      <w:bookmarkEnd w:id="6"/>
    </w:p>
    <w:p w14:paraId="14BE1C53" w14:textId="77777777" w:rsidR="009E1BB2" w:rsidRDefault="009E1BB2">
      <w:pPr>
        <w:pStyle w:val="ListParagraph"/>
        <w:ind w:left="0"/>
        <w:jc w:val="left"/>
      </w:pPr>
    </w:p>
    <w:p w14:paraId="3E6D16E0" w14:textId="77777777" w:rsidR="004D7022" w:rsidRDefault="00570CDD">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7A135C40" w14:textId="77777777" w:rsidR="004D7899" w:rsidRDefault="004D7022">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53C6EB06" w14:textId="77777777" w:rsidR="004D7899" w:rsidRDefault="004D7899">
      <w:pPr>
        <w:jc w:val="left"/>
      </w:pPr>
      <w:r>
        <w:br w:type="page"/>
      </w:r>
    </w:p>
    <w:p w14:paraId="7A8B558D" w14:textId="3537F2DF" w:rsidR="006B33EA" w:rsidRDefault="006B33EA" w:rsidP="001643A3">
      <w:pPr>
        <w:pStyle w:val="Heading1"/>
      </w:pPr>
      <w:r>
        <w:lastRenderedPageBreak/>
        <w:t>Abstract</w:t>
      </w:r>
    </w:p>
    <w:p w14:paraId="4E5DFB75" w14:textId="4A6B7FC4" w:rsidR="006B33EA" w:rsidRPr="006B33EA" w:rsidRDefault="00D23002" w:rsidP="001643A3">
      <w:pPr>
        <w:pStyle w:val="Subtitle"/>
      </w:pPr>
      <w:r>
        <w:t>Genome</w:t>
      </w:r>
      <w:r w:rsidR="0002261A">
        <w:t>-</w:t>
      </w:r>
      <w:r>
        <w:t xml:space="preserve">wide association studies (GWAS) have identified thousands of loci linked to hundreds of traits in many different species. However, </w:t>
      </w:r>
      <w:r w:rsidR="007017F0">
        <w:t>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 </w:t>
      </w:r>
      <w:r w:rsidR="004904F4">
        <w:t>Given little information about a gene, patterns of</w:t>
      </w:r>
      <w:r w:rsidR="00D019AF">
        <w:t xml:space="preserve"> expression </w:t>
      </w:r>
      <w:r>
        <w:t xml:space="preserve">are a </w:t>
      </w:r>
      <w:r w:rsidR="00662B41">
        <w:t>powerful</w:t>
      </w:r>
      <w:r>
        <w:t xml:space="preserve"> </w:t>
      </w:r>
      <w:r w:rsidR="004904F4">
        <w:t xml:space="preserve">tool for inferring biological function. </w:t>
      </w:r>
      <w:r w:rsidR="009D4485">
        <w:t>Here, w</w:t>
      </w:r>
      <w:r w:rsidR="002F548A">
        <w:t>e developed a computational framework called Camoco that integrates</w:t>
      </w:r>
      <w:r w:rsidR="00621242">
        <w:t xml:space="preserve"> loci</w:t>
      </w:r>
      <w:r w:rsidR="00537F3E">
        <w:t xml:space="preserve"> identified by GWAS</w:t>
      </w:r>
      <w:r w:rsidR="003E2104">
        <w:t xml:space="preserve"> </w:t>
      </w:r>
      <w:r w:rsidR="00BB0D54">
        <w:t xml:space="preserve">with </w:t>
      </w:r>
      <w:r w:rsidR="00621242">
        <w:t>functional information derived from gene co-expression networks.</w:t>
      </w:r>
      <w:r w:rsidR="0090637E" w:rsidRPr="0090637E">
        <w:t xml:space="preserve"> </w:t>
      </w:r>
      <w:r w:rsidR="00BB25AC">
        <w:t xml:space="preserve">We </w:t>
      </w:r>
      <w:r w:rsidR="00DC129F">
        <w:t xml:space="preserve">built </w:t>
      </w:r>
      <w:r w:rsidR="003E2104">
        <w:t>co-expression networks</w:t>
      </w:r>
      <w:r w:rsidR="0030483D">
        <w:t xml:space="preserve"> from three distinct </w:t>
      </w:r>
      <w:r w:rsidR="00DC129F">
        <w:t xml:space="preserve">biological </w:t>
      </w:r>
      <w:r w:rsidR="0030483D">
        <w:t>contexts</w:t>
      </w:r>
      <w:r w:rsidR="003E2104">
        <w:t xml:space="preserve"> </w:t>
      </w:r>
      <w:r w:rsidR="00B833F6">
        <w:t>and</w:t>
      </w:r>
      <w:r w:rsidR="00DC129F">
        <w:t xml:space="preserve"> </w:t>
      </w:r>
      <w:r w:rsidR="00AD39A6">
        <w:t>establish</w:t>
      </w:r>
      <w:r w:rsidR="00DC129F">
        <w:t xml:space="preserve"> the</w:t>
      </w:r>
      <w:r w:rsidR="00B833F6">
        <w:t xml:space="preserve"> precision </w:t>
      </w:r>
      <w:r w:rsidR="0090637E">
        <w:t xml:space="preserve">of </w:t>
      </w:r>
      <w:r w:rsidR="003D2D91">
        <w:t>our method</w:t>
      </w:r>
      <w:r w:rsidR="00BB25AC">
        <w:t xml:space="preserve"> </w:t>
      </w:r>
      <w:r w:rsidR="0090637E">
        <w:t>with simulated GWAS data. We</w:t>
      </w:r>
      <w:r w:rsidR="004D01EA">
        <w:t xml:space="preserve"> </w:t>
      </w:r>
      <w:r w:rsidR="0090637E">
        <w:t xml:space="preserve">applied </w:t>
      </w:r>
      <w:r w:rsidR="00B95703">
        <w:t>Camoco</w:t>
      </w:r>
      <w:r w:rsidR="0090637E">
        <w:t xml:space="preserve"> </w:t>
      </w:r>
      <w:r w:rsidR="00BB25AC">
        <w:t xml:space="preserve">to </w:t>
      </w:r>
      <w:r w:rsidR="0090637E">
        <w:t>prioritize</w:t>
      </w:r>
      <w:r w:rsidR="002A7856">
        <w:t xml:space="preserve"> candidate genes </w:t>
      </w:r>
      <w:r w:rsidR="009B0771">
        <w:t>from</w:t>
      </w:r>
      <w:r w:rsidR="00BB25AC">
        <w:t xml:space="preserve"> a </w:t>
      </w:r>
      <w:r w:rsidR="00E9105A">
        <w:t>large</w:t>
      </w:r>
      <w:r w:rsidR="0002261A">
        <w:t>-</w:t>
      </w:r>
      <w:r w:rsidR="00E9105A">
        <w:t>scale</w:t>
      </w:r>
      <w:r w:rsidR="00DB7333">
        <w:t xml:space="preserve"> </w:t>
      </w:r>
      <w:r w:rsidR="00E9105A">
        <w:t>GWAS</w:t>
      </w:r>
      <w:r w:rsidR="00BB25AC">
        <w:t xml:space="preserve"> examining</w:t>
      </w:r>
      <w:r w:rsidR="009C1A67">
        <w:t xml:space="preserve"> the</w:t>
      </w:r>
      <w:r>
        <w:t xml:space="preserve"> accumulation</w:t>
      </w:r>
      <w:r w:rsidR="009C1A67">
        <w:t xml:space="preserve"> of 17 different</w:t>
      </w:r>
      <w:r w:rsidR="005B37A1">
        <w:t xml:space="preserve"> elements</w:t>
      </w:r>
      <w:r>
        <w:t xml:space="preserve"> in</w:t>
      </w:r>
      <w:r w:rsidR="0086573B">
        <w:t xml:space="preserve"> </w:t>
      </w:r>
      <w:r w:rsidR="0090637E">
        <w:t>maize seed</w:t>
      </w:r>
      <w:r w:rsidR="002864AA">
        <w:t>s</w:t>
      </w:r>
      <w:r w:rsidR="0002261A">
        <w:t>,</w:t>
      </w:r>
      <w:r w:rsidR="002864AA">
        <w:t xml:space="preserve">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ur</w:t>
      </w:r>
      <w:r w:rsidRPr="004F0FE1">
        <w:t xml:space="preserve"> results </w:t>
      </w:r>
      <w:r w:rsidR="00F37049">
        <w:t>show</w:t>
      </w:r>
      <w:r w:rsidR="00DB7333" w:rsidRPr="004F0FE1">
        <w:t xml:space="preserve"> that simply taking the genes </w:t>
      </w:r>
      <w:r w:rsidR="0002261A" w:rsidRPr="004F0FE1">
        <w:t xml:space="preserve">closest </w:t>
      </w:r>
      <w:r w:rsidR="00DB7333" w:rsidRPr="004F0FE1">
        <w:t xml:space="preserve">to significant </w:t>
      </w:r>
      <w:r w:rsidR="00E947C6" w:rsidRPr="004F0FE1">
        <w:t xml:space="preserve">GWAS </w:t>
      </w:r>
      <w:r w:rsidR="00EE5B8C">
        <w:t>loci</w:t>
      </w:r>
      <w:r w:rsidRPr="004F0FE1">
        <w:t xml:space="preserve"> will often lead to spurious results</w:t>
      </w:r>
      <w:r w:rsidR="00B833F6">
        <w:t>,</w:t>
      </w:r>
      <w:r w:rsidRPr="004F0FE1">
        <w:t xml:space="preserve"> </w:t>
      </w:r>
      <w:r w:rsidR="0074265B">
        <w:t>indicating</w:t>
      </w:r>
      <w:r w:rsidR="001A7232" w:rsidRPr="004F0FE1">
        <w:t xml:space="preserve"> the need for</w:t>
      </w:r>
      <w:r w:rsidRPr="004F0FE1">
        <w:t xml:space="preserve"> proper </w:t>
      </w:r>
      <w:r w:rsidR="00163340" w:rsidRPr="004F0FE1">
        <w:t xml:space="preserve">functional </w:t>
      </w:r>
      <w:r w:rsidRPr="004F0FE1">
        <w:t>modeling and</w:t>
      </w:r>
      <w:r w:rsidR="000123DF" w:rsidRPr="004F0FE1">
        <w:t xml:space="preserve"> </w:t>
      </w:r>
      <w:r w:rsidR="00386733">
        <w:t>a reliable null</w:t>
      </w:r>
      <w:r w:rsidR="0002261A">
        <w:t xml:space="preserve"> </w:t>
      </w:r>
      <w:r w:rsidR="00386733">
        <w:t>distribution</w:t>
      </w:r>
      <w:r w:rsidR="00D4682E">
        <w:t xml:space="preserve"> when </w:t>
      </w:r>
      <w:r w:rsidR="00C54CA6">
        <w:t>integrating</w:t>
      </w:r>
      <w:r w:rsidR="00890053">
        <w:t xml:space="preserve"> these high</w:t>
      </w:r>
      <w:r w:rsidR="0002261A">
        <w:t>-</w:t>
      </w:r>
      <w:r w:rsidR="00890053">
        <w:t>throughput data types.</w:t>
      </w:r>
      <w:r w:rsidR="00C54CA6">
        <w:t xml:space="preserve"> </w:t>
      </w:r>
      <w:r w:rsidR="00950217">
        <w:t xml:space="preserve">We </w:t>
      </w:r>
      <w:r w:rsidR="0034613C">
        <w:t>performed functional validation on</w:t>
      </w:r>
      <w:r w:rsidR="005241AD">
        <w:t xml:space="preserve"> </w:t>
      </w:r>
      <w:r w:rsidR="00747985">
        <w:t xml:space="preserve">two genes identified by our approach using mutants and </w:t>
      </w:r>
      <w:r w:rsidR="00950217">
        <w:t>annotate</w:t>
      </w:r>
      <w:r w:rsidR="00747985">
        <w:t xml:space="preserve"> other high</w:t>
      </w:r>
      <w:r w:rsidR="0002261A">
        <w:t>-</w:t>
      </w:r>
      <w:r w:rsidR="00747985">
        <w:t xml:space="preserve">priority candidates with </w:t>
      </w:r>
      <w:r w:rsidR="00595FD7">
        <w:t xml:space="preserve">ontological enrichment and </w:t>
      </w:r>
      <w:r w:rsidR="00156201">
        <w:t>curated literature support</w:t>
      </w:r>
      <w:r w:rsidR="0002261A">
        <w:t>,</w:t>
      </w:r>
      <w:r w:rsidR="00156201">
        <w:t xml:space="preserve"> resulting in a targeted set of candidate genes that drive elemental accumulation in maize grain.</w:t>
      </w:r>
    </w:p>
    <w:p w14:paraId="6CF1ABF2" w14:textId="77777777" w:rsidR="00D83AA5" w:rsidRDefault="00D83AA5" w:rsidP="0002261A">
      <w:pPr>
        <w:jc w:val="left"/>
      </w:pPr>
      <w:r>
        <w:br w:type="page"/>
      </w:r>
    </w:p>
    <w:p w14:paraId="0E5E4200" w14:textId="77777777" w:rsidR="006B33EA" w:rsidRPr="006B33EA" w:rsidRDefault="006B33EA" w:rsidP="00BD482A"/>
    <w:p w14:paraId="06848D73" w14:textId="77777777" w:rsidR="006B33EA" w:rsidRDefault="006B33EA" w:rsidP="00BD482A">
      <w:pPr>
        <w:pStyle w:val="Heading1"/>
      </w:pPr>
      <w:r>
        <w:t>Introduction</w:t>
      </w:r>
    </w:p>
    <w:p w14:paraId="5C508213" w14:textId="508583B8" w:rsidR="00A71A15" w:rsidRDefault="00EF75BE" w:rsidP="00BD482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983C68">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"&lt;sup&gt;1&lt;/sup&gt;", "plainTextFormattedCitation" : "1", "previouslyFormattedCitation" : "(McMullen et al. 2009)" }, "properties" : { "noteIndex" : 0 }, "schema" : "https://github.com/citation-style-language/schema/raw/master/csl-citation.json" }</w:instrText>
      </w:r>
      <w:r w:rsidRPr="006804EA">
        <w:fldChar w:fldCharType="separate"/>
      </w:r>
      <w:r w:rsidR="00983C68" w:rsidRPr="00983C68">
        <w:rPr>
          <w:noProof/>
          <w:vertAlign w:val="superscript"/>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983C68">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"&lt;sup&gt;3&lt;/sup&gt;", "plainTextFormattedCitation" : "3", "previouslyFormattedCitation" : "(Buckler et al. 2009)" }, "properties" : { "noteIndex" : 0 }, "schema" : "https://github.com/citation-style-language/schema/raw/master/csl-citation.json" }</w:instrText>
      </w:r>
      <w:r w:rsidRPr="006804EA">
        <w:fldChar w:fldCharType="separate"/>
      </w:r>
      <w:r w:rsidR="00983C68" w:rsidRPr="00983C68">
        <w:rPr>
          <w:noProof/>
          <w:vertAlign w:val="superscript"/>
        </w:rPr>
        <w:t>3</w:t>
      </w:r>
      <w:r w:rsidRPr="006804EA">
        <w:fldChar w:fldCharType="end"/>
      </w:r>
      <w:r w:rsidRPr="006804EA">
        <w:t>, 89 loci for plant height</w:t>
      </w:r>
      <w:r w:rsidRPr="006804EA">
        <w:fldChar w:fldCharType="begin" w:fldLock="1"/>
      </w:r>
      <w:r w:rsidR="00983C68">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"&lt;sup&gt;4&lt;/sup&gt;", "plainTextFormattedCitation" : "4", "previouslyFormattedCitation" : "(Peiffer et al. 2014)" }, "properties" : { "noteIndex" : 0 }, "schema" : "https://github.com/citation-style-language/schema/raw/master/csl-citation.json" }</w:instrText>
      </w:r>
      <w:r w:rsidRPr="006804EA">
        <w:fldChar w:fldCharType="separate"/>
      </w:r>
      <w:r w:rsidR="00983C68" w:rsidRPr="00983C68">
        <w:rPr>
          <w:noProof/>
          <w:vertAlign w:val="superscript"/>
        </w:rPr>
        <w:t>4</w:t>
      </w:r>
      <w:r w:rsidRPr="006804EA">
        <w:fldChar w:fldCharType="end"/>
      </w:r>
      <w:r w:rsidRPr="006804EA">
        <w:t>, 36 loci for leaf length</w:t>
      </w:r>
      <w:r w:rsidRPr="006804EA">
        <w:fldChar w:fldCharType="begin" w:fldLock="1"/>
      </w:r>
      <w:r w:rsidR="00983C68">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"&lt;sup&gt;5&lt;/sup&gt;", "plainTextFormattedCitation" : "5", "previouslyFormattedCitation" : "(Tian et al. 2011)" }, "properties" : { "noteIndex" : 0 }, "schema" : "https://github.com/citation-style-language/schema/raw/master/csl-citation.json" }</w:instrText>
      </w:r>
      <w:r w:rsidRPr="006804EA">
        <w:fldChar w:fldCharType="separate"/>
      </w:r>
      <w:r w:rsidR="00983C68" w:rsidRPr="00983C68">
        <w:rPr>
          <w:noProof/>
          <w:vertAlign w:val="superscript"/>
        </w:rPr>
        <w:t>5</w:t>
      </w:r>
      <w:r w:rsidRPr="006804EA">
        <w:fldChar w:fldCharType="end"/>
      </w:r>
      <w:r w:rsidRPr="006804EA">
        <w:t>, 32 loci for resistance to southern leaf blight</w:t>
      </w:r>
      <w:r w:rsidRPr="006804EA">
        <w:fldChar w:fldCharType="begin" w:fldLock="1"/>
      </w:r>
      <w:r w:rsidR="00983C68">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"&lt;sup&gt;6&lt;/sup&gt;", "plainTextFormattedCitation" : "6", "previouslyFormattedCitation" : "(Kump et al. 2011)" }, "properties" : { "noteIndex" : 0 }, "schema" : "https://github.com/citation-style-language/schema/raw/master/csl-citation.json" }</w:instrText>
      </w:r>
      <w:r w:rsidRPr="006804EA">
        <w:fldChar w:fldCharType="separate"/>
      </w:r>
      <w:r w:rsidR="00983C68" w:rsidRPr="00983C68">
        <w:rPr>
          <w:noProof/>
          <w:vertAlign w:val="superscript"/>
        </w:rPr>
        <w:t>6</w:t>
      </w:r>
      <w:r w:rsidRPr="006804EA">
        <w:fldChar w:fldCharType="end"/>
      </w:r>
      <w:r w:rsidRPr="006804EA">
        <w:t>, and 26 loci for kernel protein</w:t>
      </w:r>
      <w:r w:rsidRPr="006804EA">
        <w:fldChar w:fldCharType="begin" w:fldLock="1"/>
      </w:r>
      <w:r w:rsidR="00983C68">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"&lt;sup&gt;7&lt;/sup&gt;", "plainTextFormattedCitation" : "7", "previouslyFormattedCitation" : "(Cook et al. 2012)" }, "properties" : { "noteIndex" : 0 }, "schema" : "https://github.com/citation-style-language/schema/raw/master/csl-citation.json" }</w:instrText>
      </w:r>
      <w:r w:rsidRPr="006804EA">
        <w:fldChar w:fldCharType="separate"/>
      </w:r>
      <w:r w:rsidR="00983C68" w:rsidRPr="00983C68">
        <w:rPr>
          <w:noProof/>
          <w:vertAlign w:val="superscript"/>
        </w:rPr>
        <w:t>7</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4460BB94" w:rsidR="00B02A47" w:rsidRDefault="000F67AE" w:rsidP="00BD482A">
      <w:commentRangeStart w:id="7"/>
      <w:r>
        <w:t>Linkage</w:t>
      </w:r>
      <w:commentRangeEnd w:id="7"/>
      <w:r w:rsidR="000E7B9A">
        <w:rPr>
          <w:rStyle w:val="CommentReference"/>
        </w:rPr>
        <w:commentReference w:id="7"/>
      </w:r>
      <w:r>
        <w:t xml:space="preserv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w:t>
      </w:r>
      <w:r w:rsidR="007D3E20">
        <w:t>reside outside annotated gene boundaries</w:t>
      </w:r>
      <w:r w:rsidR="007D3E20">
        <w:fldChar w:fldCharType="begin" w:fldLock="1"/>
      </w:r>
      <w:r w:rsidR="007D3E20">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"&lt;sup&gt;2&lt;/sup&gt;", "plainTextFormattedCitation" : "2", "previouslyFormattedCitation" : "(Wallace et al. 2014)" }, "properties" : { "noteIndex" : 0 }, "schema" : "https://github.com/citation-style-language/schema/raw/master/csl-citation.json" }</w:instrText>
      </w:r>
      <w:r w:rsidR="007D3E20">
        <w:fldChar w:fldCharType="separate"/>
      </w:r>
      <w:r w:rsidR="007D3E20" w:rsidRPr="00983C68">
        <w:rPr>
          <w:noProof/>
          <w:vertAlign w:val="superscript"/>
        </w:rPr>
        <w:t>2</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983C68">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"&lt;sup&gt;8&lt;/sup&gt;", "plainTextFormattedCitation" : "8", "previouslyFormattedCitation" : "(Gore et al. 2009)" }, "properties" : { "noteIndex" : 0 }, "schema" : "https://github.com/citation-style-language/schema/raw/master/csl-citation.json" }</w:instrText>
      </w:r>
      <w:r w:rsidR="00EF75BE">
        <w:fldChar w:fldCharType="separate"/>
      </w:r>
      <w:r w:rsidR="00983C68" w:rsidRPr="00983C68">
        <w:rPr>
          <w:noProof/>
          <w:vertAlign w:val="superscript"/>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983C68">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"&lt;sup&gt;9,10&lt;/sup&gt;", "plainTextFormattedCitation" : "9,10", "previouslyFormattedCitation" : "(Morrell et al. 2005; Caldwell et al. 2006)" }, "properties" : { "noteIndex" : 0 }, "schema" : "https://github.com/citation-style-language/schema/raw/master/csl-citation.json" }</w:instrText>
      </w:r>
      <w:r w:rsidR="0008296B">
        <w:fldChar w:fldCharType="separate"/>
      </w:r>
      <w:r w:rsidR="00983C68" w:rsidRPr="00983C68">
        <w:rPr>
          <w:noProof/>
          <w:vertAlign w:val="superscript"/>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 which me</w:t>
      </w:r>
      <w:r w:rsidR="00226170">
        <w:t>ans that causal variants will never fall within annotated gene boundaries</w:t>
      </w:r>
      <w:r w:rsidR="00226170">
        <w:fldChar w:fldCharType="begin" w:fldLock="1"/>
      </w:r>
      <w:r w:rsidR="00983C68">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"&lt;sup&gt;2,11&lt;/sup&gt;", "plainTextFormattedCitation" : "2,11", "previouslyFormattedCitation" : "(Wray 2007; Wallace et al. 2014)" }, "properties" : { "noteIndex" : 0 }, "schema" : "https://github.com/citation-style-language/schema/raw/master/csl-citation.json" }</w:instrText>
      </w:r>
      <w:r w:rsidR="00226170">
        <w:fldChar w:fldCharType="separate"/>
      </w:r>
      <w:r w:rsidR="00983C68" w:rsidRPr="00983C68">
        <w:rPr>
          <w:noProof/>
          <w:vertAlign w:val="superscript"/>
        </w:rPr>
        <w:t>2,11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983C68">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"&lt;sup&gt;12\u201314&lt;/sup&gt;", "plainTextFormattedCitation" : "12\u201314", "previouslyFormattedCitation" : "(Clark et al. 2006; Castelletti et al. 2014; Louwers et al. 2009)" }, "properties" : { "noteIndex" : 0 }, "schema" : "https://github.com/citation-style-language/schema/raw/master/csl-citation.json" }</w:instrText>
      </w:r>
      <w:r w:rsidR="00D73850">
        <w:fldChar w:fldCharType="separate"/>
      </w:r>
      <w:r w:rsidR="00983C68" w:rsidRPr="00983C68">
        <w:rPr>
          <w:noProof/>
          <w:vertAlign w:val="superscript"/>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77777777" w:rsidR="00C076A9" w:rsidRDefault="0057418A" w:rsidP="00BD482A">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983C68">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"&lt;sup&gt;15&lt;/sup&gt;", "plainTextFormattedCitation" : "15", "previouslyFormattedCitation" : "(Andorf et al. 2015)" }, "properties" : { "noteIndex" : 0 }, "schema" : "https://github.com/citation-style-language/schema/raw/master/csl-citation.json" }</w:instrText>
      </w:r>
      <w:r w:rsidR="002E2686">
        <w:fldChar w:fldCharType="separate"/>
      </w:r>
      <w:r w:rsidR="00983C68" w:rsidRPr="00983C68">
        <w:rPr>
          <w:noProof/>
          <w:vertAlign w:val="superscript"/>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BD482A">
      <w:r w:rsidRPr="00002A0F">
        <w:lastRenderedPageBreak/>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61B6A72B" w:rsidR="00EF75BE" w:rsidRPr="00002A0F" w:rsidRDefault="00F946A7" w:rsidP="00BD482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983C68">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"&lt;sup&gt;16&lt;/sup&gt;", "plainTextFormattedCitation" : "16", "previouslyFormattedCitation" : "(Eisen et al. 1998)" }, "properties" : { "noteIndex" : 0 }, "schema" : "https://github.com/citation-style-language/schema/raw/master/csl-citation.json" }</w:instrText>
      </w:r>
      <w:r w:rsidR="00EC7849">
        <w:fldChar w:fldCharType="separate"/>
      </w:r>
      <w:r w:rsidR="00983C68" w:rsidRPr="00983C68">
        <w:rPr>
          <w:noProof/>
          <w:vertAlign w:val="superscript"/>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983C68">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"&lt;sup&gt;17\u201323&lt;/sup&gt;", "plainTextFormattedCitation" : "17\u201323",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rsidR="00EF75BE">
        <w:fldChar w:fldCharType="separate"/>
      </w:r>
      <w:r w:rsidR="00983C68" w:rsidRPr="00983C68">
        <w:rPr>
          <w:noProof/>
          <w:vertAlign w:val="superscript"/>
        </w:rPr>
        <w:t>17–23</w:t>
      </w:r>
      <w:r w:rsidR="00EF75BE">
        <w:fldChar w:fldCharType="end"/>
      </w:r>
      <w:r w:rsidR="00EF75BE" w:rsidRPr="00002A0F">
        <w:t>.</w:t>
      </w:r>
    </w:p>
    <w:p w14:paraId="075DA05C" w14:textId="7B497045" w:rsidR="00EF75BE" w:rsidRPr="00002A0F" w:rsidRDefault="00EF75BE" w:rsidP="00BD482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983C68">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"&lt;sup&gt;24&lt;/sup&gt;", "plainTextFormattedCitation" : "24", "previouslyFormattedCitation" : "(Wolfe, Kohane, and Butte 2005)" }, "properties" : { "noteIndex" : 0 }, "schema" : "https://github.com/citation-style-language/schema/raw/master/csl-citation.json" }</w:instrText>
      </w:r>
      <w:r w:rsidRPr="0056390E">
        <w:fldChar w:fldCharType="separate"/>
      </w:r>
      <w:r w:rsidR="00983C68" w:rsidRPr="00983C68">
        <w:rPr>
          <w:noProof/>
          <w:vertAlign w:val="superscript"/>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983C68">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"&lt;sup&gt;25&lt;/sup&gt;", "plainTextFormattedCitation" : "25", "previouslyFormattedCitation" : "(Ritchie et al. 2015)" }, "properties" : { "noteIndex" : 0 }, "schema" : "https://github.com/citation-style-language/schema/raw/master/csl-citation.json" }</w:instrText>
      </w:r>
      <w:r>
        <w:fldChar w:fldCharType="separate"/>
      </w:r>
      <w:r w:rsidR="00983C68" w:rsidRPr="00983C68">
        <w:rPr>
          <w:noProof/>
          <w:vertAlign w:val="superscript"/>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983C68">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"&lt;sup&gt;26&lt;/sup&gt;", "plainTextFormattedCitation" : "26", "previouslyFormattedCitation" : "(M. Li et al. 2008)" }, "properties" : { "noteIndex" : 0 }, "schema" : "https://github.com/citation-style-language/schema/raw/master/csl-citation.json" }</w:instrText>
      </w:r>
      <w:r>
        <w:fldChar w:fldCharType="separate"/>
      </w:r>
      <w:r w:rsidR="00983C68" w:rsidRPr="00983C68">
        <w:rPr>
          <w:noProof/>
          <w:vertAlign w:val="superscript"/>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983C68">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"&lt;sup&gt;27\u201329&lt;/sup&gt;", "plainTextFormattedCitation" : "27\u201329", "previouslyFormattedCitation" : "(Calabrese et al. 2017; Bunyavanich et al. 2014; Ta\u015fan et al. 2014)" }, "properties" : { "noteIndex" : 0 }, "schema" : "https://github.com/citation-style-language/schema/raw/master/csl-citation.json" }</w:instrText>
      </w:r>
      <w:r w:rsidR="00F946A7">
        <w:fldChar w:fldCharType="separate"/>
      </w:r>
      <w:r w:rsidR="00983C68" w:rsidRPr="00983C68">
        <w:rPr>
          <w:noProof/>
          <w:vertAlign w:val="superscript"/>
        </w:rPr>
        <w:t>27–29</w:t>
      </w:r>
      <w:r w:rsidR="00F946A7">
        <w:fldChar w:fldCharType="end"/>
      </w:r>
      <w:r w:rsidRPr="00002A0F">
        <w:t>.</w:t>
      </w:r>
    </w:p>
    <w:p w14:paraId="2DDD8C57" w14:textId="143DE165" w:rsidR="00EF75BE" w:rsidRDefault="00EF75BE" w:rsidP="00BD482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747270C4" w:rsidR="00F946A7" w:rsidRDefault="00F946A7" w:rsidP="00BD482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983C68">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"&lt;sup&gt;30&lt;/sup&gt;", "plainTextFormattedCitation" : "30", "previouslyFormattedCitation" : "(USDA 2016)" }, "properties" : { "noteIndex" : 0 }, "schema" : "https://github.com/citation-style-language/schema/raw/master/csl-citation.json" }</w:instrText>
      </w:r>
      <w:r>
        <w:fldChar w:fldCharType="separate"/>
      </w:r>
      <w:r w:rsidR="00983C68" w:rsidRPr="00983C68">
        <w:rPr>
          <w:noProof/>
          <w:vertAlign w:val="superscript"/>
        </w:rPr>
        <w:t>30</w:t>
      </w:r>
      <w:r>
        <w:fldChar w:fldCharType="end"/>
      </w:r>
      <w:r>
        <w:t xml:space="preserve">. </w:t>
      </w:r>
      <w:r w:rsidRPr="00002A0F">
        <w:t xml:space="preserve">We specifically focused </w:t>
      </w:r>
      <w:r w:rsidRPr="00002A0F">
        <w:lastRenderedPageBreak/>
        <w:t>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983C68">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"&lt;sup&gt;31&lt;/sup&gt;", "plainTextFormattedCitation" : "31", "previouslyFormattedCitation" : "(I. Baxter 2010)" }, "properties" : { "noteIndex" : 0 }, "schema" : "https://github.com/citation-style-language/schema/raw/master/csl-citation.json" }</w:instrText>
      </w:r>
      <w:r>
        <w:fldChar w:fldCharType="separate"/>
      </w:r>
      <w:r w:rsidR="00983C68" w:rsidRPr="00983C68">
        <w:rPr>
          <w:noProof/>
          <w:vertAlign w:val="superscript"/>
        </w:rPr>
        <w:t>31</w:t>
      </w:r>
      <w:r>
        <w:fldChar w:fldCharType="end"/>
      </w:r>
      <w:r>
        <w:t>, grain nutritional quality</w:t>
      </w:r>
      <w:r>
        <w:fldChar w:fldCharType="begin" w:fldLock="1"/>
      </w:r>
      <w:r w:rsidR="00983C68">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"&lt;sup&gt;32&lt;/sup&gt;", "plainTextFormattedCitation" : "32", "previouslyFormattedCitation" : "(Guerinot and Salt 2017)" }, "properties" : { "noteIndex" : 0 }, "schema" : "https://github.com/citation-style-language/schema/raw/master/csl-citation.json" }</w:instrText>
      </w:r>
      <w:r>
        <w:fldChar w:fldCharType="separate"/>
      </w:r>
      <w:r w:rsidR="00983C68" w:rsidRPr="00983C68">
        <w:rPr>
          <w:noProof/>
          <w:vertAlign w:val="superscript"/>
        </w:rPr>
        <w:t>32</w:t>
      </w:r>
      <w:r>
        <w:fldChar w:fldCharType="end"/>
      </w:r>
      <w:r w:rsidR="00AF6436">
        <w:t>,</w:t>
      </w:r>
      <w:r>
        <w:t xml:space="preserve"> and plant physiology</w:t>
      </w:r>
      <w:r>
        <w:fldChar w:fldCharType="begin" w:fldLock="1"/>
      </w:r>
      <w:r w:rsidR="00983C68">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"&lt;sup&gt;33&lt;/sup&gt;", "plainTextFormattedCitation" : "33", "previouslyFormattedCitation" : "(I. R. Baxter et al. 2008)" }, "properties" : { "noteIndex" : 0 }, "schema" : "https://github.com/citation-style-language/schema/raw/master/csl-citation.json" }</w:instrText>
      </w:r>
      <w:r>
        <w:fldChar w:fldCharType="separate"/>
      </w:r>
      <w:r w:rsidR="00983C68" w:rsidRPr="00983C68">
        <w:rPr>
          <w:noProof/>
          <w:vertAlign w:val="superscript"/>
        </w:rPr>
        <w:t>33</w:t>
      </w:r>
      <w:r>
        <w:fldChar w:fldCharType="end"/>
      </w:r>
      <w:r>
        <w:t>.</w:t>
      </w:r>
    </w:p>
    <w:p w14:paraId="33294337" w14:textId="1B851B4F" w:rsidR="00F946A7" w:rsidRDefault="00F946A7" w:rsidP="00BD482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BD482A">
      <w:pPr>
        <w:pStyle w:val="Heading1"/>
      </w:pPr>
      <w:r w:rsidRPr="003E2EAC">
        <w:t>Results</w:t>
      </w:r>
    </w:p>
    <w:p w14:paraId="1EC5BF49" w14:textId="77777777" w:rsidR="005E39F8" w:rsidRDefault="003C50A3" w:rsidP="0002261A">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834339">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3CF7F8AA" w:rsidR="00013461" w:rsidRDefault="00EA3C7A" w:rsidP="00834339">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p>
    <w:p w14:paraId="40865892" w14:textId="48A1AA4A" w:rsidR="00F42CCC" w:rsidRDefault="00AF201D" w:rsidP="00834339">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0B0BA4" w:rsidRPr="0045686C">
        <w:rPr>
          <w:rFonts w:eastAsiaTheme="minorEastAsia"/>
        </w:rPr>
        <w:t>Eq.</w:t>
      </w:r>
      <w:r w:rsidR="004F5594">
        <w:rPr>
          <w:rFonts w:eastAsiaTheme="minorEastAsia"/>
        </w:rPr>
        <w:t xml:space="preserve"> </w:t>
      </w:r>
      <w:r w:rsidR="000B0BA4"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0B0BA4">
        <w:t>Eq.</w:t>
      </w:r>
      <w:r w:rsidR="004F5594">
        <w:t xml:space="preserve"> </w:t>
      </w:r>
      <w:r w:rsidR="000B0BA4">
        <w:t>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lastRenderedPageBreak/>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0B2E54" w:rsidRPr="0045686C">
        <w:rPr>
          <w:rFonts w:eastAsiaTheme="minorEastAsia"/>
        </w:rPr>
        <w:t>Eq.</w:t>
      </w:r>
      <w:r w:rsidR="004F5594">
        <w:rPr>
          <w:rFonts w:eastAsiaTheme="minorEastAsia"/>
        </w:rPr>
        <w:t xml:space="preserve"> </w:t>
      </w:r>
      <w:r w:rsidR="000B2E54">
        <w:rPr>
          <w:rFonts w:eastAsiaTheme="minorEastAsia"/>
        </w:rPr>
        <w:t>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0B2E54">
        <w:t>Eq.</w:t>
      </w:r>
      <w:r w:rsidR="004F5594">
        <w:t xml:space="preserve"> </w:t>
      </w:r>
      <w:r w:rsidR="000B2E54">
        <w:t>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0B0BA4">
        <w:t>Fig.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 xml:space="preserve">associated </w:t>
      </w:r>
      <w:bookmarkStart w:id="8" w:name="_GoBack"/>
      <w:bookmarkEnd w:id="8"/>
      <w:r w:rsidR="00415C99">
        <w:t>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7D00BE44" w14:textId="01C59220" w:rsidR="00BD3E3E" w:rsidRDefault="00F87A75" w:rsidP="00834339">
      <w:pPr>
        <w:pStyle w:val="Heading3"/>
      </w:pPr>
      <w:bookmarkStart w:id="9" w:name="_Ref444765587"/>
      <w:r>
        <w:t>Fig</w:t>
      </w:r>
      <w:r w:rsidR="00372A40">
        <w:t>ure</w:t>
      </w:r>
      <w:r w:rsidR="00BD3E3E">
        <w:t xml:space="preserve"> 1</w:t>
      </w:r>
      <w:bookmarkEnd w:id="9"/>
    </w:p>
    <w:p w14:paraId="13838A01" w14:textId="77777777" w:rsidR="00DE0A16" w:rsidRPr="00DE0A16" w:rsidRDefault="00DE0A16" w:rsidP="00DE0A16"/>
    <w:p w14:paraId="20901FC1" w14:textId="3F4D5AC3" w:rsidR="00E7135D" w:rsidRDefault="00D42BE5" w:rsidP="00834339">
      <w:pPr>
        <w:pStyle w:val="Heading3"/>
      </w:pPr>
      <w:r>
        <w:t>Schematic</w:t>
      </w:r>
      <w:r w:rsidR="00CE7F08">
        <w:t xml:space="preserve"> of the </w:t>
      </w:r>
      <w:r w:rsidR="00E7135D" w:rsidRPr="00E7135D">
        <w:t>Camoco framework</w:t>
      </w:r>
    </w:p>
    <w:p w14:paraId="541EFC10" w14:textId="3E7EB4B8" w:rsidR="00E7135D" w:rsidRDefault="00B61812" w:rsidP="00834339">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w:t>
      </w:r>
      <w:r w:rsidR="004A0F3B">
        <w:t>,</w:t>
      </w:r>
      <w:r w:rsidR="00DA1A75">
        <w:t xml:space="preserve"> 50</w:t>
      </w:r>
      <w:r w:rsidR="004A0F3B">
        <w:t xml:space="preserve"> </w:t>
      </w:r>
      <w:r w:rsidR="00DA1A75">
        <w:t xml:space="preserve">kb and </w:t>
      </w:r>
      <w:r w:rsidR="004A0F3B">
        <w:t>two</w:t>
      </w:r>
      <w:r w:rsidR="00DA1A75">
        <w:t xml:space="preserve"> flanking genes</w:t>
      </w:r>
      <w:r w:rsidR="004A0F3B">
        <w:t>,</w:t>
      </w:r>
      <w:r w:rsidR="00DA1A75">
        <w:t xml:space="preserve">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Network interactions are identified by comparing gene expression profiles across a diverse set of accessions (e.g.</w:t>
      </w:r>
      <w:r w:rsidR="004A0F3B">
        <w:t>,</w:t>
      </w:r>
      <w:r w:rsidR="00C6245F">
        <w:t xml:space="preserve"> experimental conditions, </w:t>
      </w:r>
      <w:r w:rsidR="00E64495">
        <w:t>tissue, samples)</w:t>
      </w:r>
      <w:r w:rsidR="00B96EB6">
        <w:t>. Gene</w:t>
      </w:r>
      <w:r w:rsidR="00621FD9">
        <w:t xml:space="preserv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BC56A9">
        <w:t>. Blue lines designate</w:t>
      </w:r>
      <w:r w:rsidR="00E7135D" w:rsidRPr="00E7135D">
        <w:t xml:space="preserve"> </w:t>
      </w:r>
      <w:r w:rsidR="00E7135D" w:rsidRPr="00E7135D">
        <w:lastRenderedPageBreak/>
        <w:t xml:space="preserve">genes </w:t>
      </w:r>
      <w:r w:rsidR="008873F6">
        <w:t>that</w:t>
      </w:r>
      <w:r w:rsidR="00E7135D" w:rsidRPr="00E7135D">
        <w:t xml:space="preserve"> have similar co-expression patterns indicating co-regulation or shared function. Starred genes are potential candidate genes </w:t>
      </w:r>
      <w:r w:rsidR="00E7135D" w:rsidRPr="002A1D34">
        <w:t>associat</w:t>
      </w:r>
      <w:r w:rsidR="008873F6" w:rsidRPr="00B840AF">
        <w:t>ed with GWAS trai</w:t>
      </w:r>
      <w:r w:rsidR="008873F6" w:rsidRPr="006D630E">
        <w:t>t</w:t>
      </w:r>
      <w:r w:rsidR="002A1D34" w:rsidRPr="00A4469A">
        <w:t>s</w:t>
      </w:r>
      <w:r w:rsidR="008873F6" w:rsidRPr="00422E3C">
        <w:t xml:space="preserve"> based on SNP-to-</w:t>
      </w:r>
      <w:r w:rsidR="00E7135D" w:rsidRPr="00422E3C">
        <w:t>gene mapping and co-expression evidence. Red stars</w:t>
      </w:r>
      <w:r w:rsidR="00895024" w:rsidRPr="0046474E">
        <w:t xml:space="preserve"> indicate</w:t>
      </w:r>
      <w:r w:rsidR="00E7135D" w:rsidRPr="007B1CB5">
        <w:t xml:space="preserve"> genes </w:t>
      </w:r>
      <w:r w:rsidR="00895024" w:rsidRPr="007B1CB5">
        <w:t>that</w:t>
      </w:r>
      <w:r w:rsidR="00E7135D" w:rsidRPr="007B1CB5">
        <w:t xml:space="preserve"> are not the</w:t>
      </w:r>
      <w:r w:rsidR="00E7135D" w:rsidRPr="00E7135D">
        <w:t xml:space="preserv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4A0F3B">
        <w:t>is</w:t>
      </w:r>
      <w:r w:rsidR="004A0F3B" w:rsidRPr="00E7135D">
        <w:t xml:space="preserve"> </w:t>
      </w:r>
      <w:r w:rsidR="00E7135D" w:rsidRPr="00E7135D">
        <w:t xml:space="preserve">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4A0F3B">
        <w:t xml:space="preserve">those from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02261A">
      <w:pPr>
        <w:pStyle w:val="Heading2"/>
      </w:pPr>
      <w:r w:rsidRPr="00C36685">
        <w:t>Generating co-expression networks from diverse transcriptional data</w:t>
      </w:r>
    </w:p>
    <w:p w14:paraId="268B9343" w14:textId="05638C9C" w:rsidR="00B41120" w:rsidRDefault="00C63949" w:rsidP="003317D6">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983C68">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"&lt;sup&gt;34,35&lt;/sup&gt;", "plainTextFormattedCitation" : "34,35",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983C68" w:rsidRPr="00983C68">
        <w:rPr>
          <w:noProof/>
          <w:vertAlign w:val="superscript"/>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83C68">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"&lt;sup&gt;36&lt;/sup&gt;", "plainTextFormattedCitation" : "36", "previouslyFormattedCitation" : "(R.J. Schaefer, Michno, and Myers 2016)" }, "properties" : { "noteIndex" : 0 }, "schema" : "https://github.com/citation-style-language/schema/raw/master/csl-citation.json" }</w:instrText>
      </w:r>
      <w:r w:rsidR="007F4EAC">
        <w:fldChar w:fldCharType="separate"/>
      </w:r>
      <w:r w:rsidR="00983C68" w:rsidRPr="00983C68">
        <w:rPr>
          <w:noProof/>
          <w:vertAlign w:val="superscript"/>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differentiate samples, tissues, conditions,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528B44D0" w:rsidR="00097BC0" w:rsidRDefault="002B131F" w:rsidP="003317D6">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983C68">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"&lt;sup&gt;37&lt;/sup&gt;", "plainTextFormattedCitation" : "37", "previouslyFormattedCitation" : "(Hirsch et al. 2014)" }, "properties" : { "noteIndex" : 0 }, "schema" : "https://github.com/citation-style-language/schema/raw/master/csl-citation.json" }</w:instrText>
      </w:r>
      <w:r w:rsidR="00D34056">
        <w:fldChar w:fldCharType="separate"/>
      </w:r>
      <w:r w:rsidR="00983C68" w:rsidRPr="00983C68">
        <w:rPr>
          <w:noProof/>
          <w:vertAlign w:val="superscript"/>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w:t>
      </w:r>
      <w:r w:rsidR="008E4FEF" w:rsidRPr="004E79F7">
        <w:lastRenderedPageBreak/>
        <w:t>developmental time points</w:t>
      </w:r>
      <w:r w:rsidR="00D31E29">
        <w:fldChar w:fldCharType="begin" w:fldLock="1"/>
      </w:r>
      <w:r w:rsidR="00983C68">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"&lt;sup&gt;38&lt;/sup&gt;", "plainTextFormattedCitation" : "38", "previouslyFormattedCitation" : "(Stelpflug et al. 2015)" }, "properties" : { "noteIndex" : 0 }, "schema" : "https://github.com/citation-style-language/schema/raw/master/csl-citation.json" }</w:instrText>
      </w:r>
      <w:r w:rsidR="00D31E29">
        <w:fldChar w:fldCharType="separate"/>
      </w:r>
      <w:r w:rsidR="00983C68" w:rsidRPr="00983C68">
        <w:rPr>
          <w:noProof/>
          <w:vertAlign w:val="superscript"/>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bookmarkStart w:id="10" w:name="EditPoint"/>
      <w:bookmarkEnd w:id="10"/>
      <w:r>
        <w:t xml:space="preserve"> All datasets used here were generated from whole-genome RNA-Seq analysis, although Camoco could also be applied to microarray-derived expression data.</w:t>
      </w:r>
    </w:p>
    <w:p w14:paraId="4EB4166F" w14:textId="77777777" w:rsidR="002B1DB8" w:rsidRDefault="002B1DB8" w:rsidP="003317D6">
      <w:pPr>
        <w:pStyle w:val="Heading3"/>
      </w:pPr>
      <w:bookmarkStart w:id="11" w:name="_Ref458774860"/>
      <w:r>
        <w:t>Table 1</w:t>
      </w:r>
      <w:bookmarkEnd w:id="11"/>
    </w:p>
    <w:p w14:paraId="6DCD7AFC" w14:textId="4AD5F75E" w:rsidR="002B1DB8" w:rsidRDefault="002B1DB8" w:rsidP="003317D6">
      <w:pPr>
        <w:pStyle w:val="Heading4"/>
      </w:pPr>
      <w:r>
        <w:t xml:space="preserve">Significantly </w:t>
      </w:r>
      <w:r w:rsidR="00425493">
        <w:t>c</w:t>
      </w:r>
      <w:r>
        <w:t xml:space="preserve">o-expressed GO </w:t>
      </w:r>
      <w:r w:rsidR="00425493">
        <w:t>t</w:t>
      </w:r>
      <w:r>
        <w:t>erms</w:t>
      </w:r>
    </w:p>
    <w:p w14:paraId="7EF40D81" w14:textId="1DAC9B58" w:rsidR="002B1DB8" w:rsidRDefault="002B1DB8" w:rsidP="003317D6">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w:t>
      </w:r>
      <w:r w:rsidR="009D6B30">
        <w:t xml:space="preserve"> </w:t>
      </w:r>
      <w:r w:rsidR="000B0BA4" w:rsidRPr="0045686C">
        <w:t>1</w:t>
      </w:r>
      <w:r>
        <w:fldChar w:fldCharType="end"/>
      </w:r>
      <w:r>
        <w:t>) and locality (</w:t>
      </w:r>
      <w:r w:rsidR="00F77E21">
        <w:fldChar w:fldCharType="begin"/>
      </w:r>
      <w:r w:rsidR="00F77E21">
        <w:instrText xml:space="preserve"> REF _Ref464049667 \h </w:instrText>
      </w:r>
      <w:r w:rsidR="00BD7995">
        <w:instrText xml:space="preserve"> \* MERGEFORMAT </w:instrText>
      </w:r>
      <w:r w:rsidR="00F77E21">
        <w:fldChar w:fldCharType="separate"/>
      </w:r>
      <w:r w:rsidR="000B0BA4">
        <w:t>Eq.</w:t>
      </w:r>
      <w:r w:rsidR="009D6B30">
        <w:t xml:space="preserve"> </w:t>
      </w:r>
      <w:r w:rsidR="000B0BA4">
        <w:t>2</w:t>
      </w:r>
      <w:r w:rsidR="00F77E21">
        <w:fldChar w:fldCharType="end"/>
      </w:r>
      <w:r>
        <w:t xml:space="preserve">). Significance of co-expression metrics was assessed by comparing </w:t>
      </w:r>
      <w:r w:rsidR="003F603B">
        <w:t>values</w:t>
      </w:r>
      <w:r>
        <w:t xml:space="preserve"> to 1</w:t>
      </w:r>
      <w:r w:rsidR="00754AC7">
        <w:t>,</w:t>
      </w:r>
      <w:r>
        <w:t xml:space="preserve">000 random </w:t>
      </w:r>
      <w:r w:rsidR="00A87714">
        <w:t>gene sets of the same size</w:t>
      </w:r>
      <w:r>
        <w:t>.</w:t>
      </w:r>
    </w:p>
    <w:p w14:paraId="73B706B8" w14:textId="1DD3F678" w:rsidR="00AC5E1A" w:rsidRDefault="005D6663" w:rsidP="003317D6">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0B0BA4">
        <w:t>Supp. Fig</w:t>
      </w:r>
      <w:r w:rsidR="00E21A42">
        <w:t>s</w:t>
      </w:r>
      <w:r w:rsidR="000B0BA4">
        <w:t>.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560D29CB" w:rsidR="00C57DDC" w:rsidRDefault="00661AFB" w:rsidP="003317D6">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0B0BA4">
        <w:t>Table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983C68">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"&lt;sup&gt;39&lt;/sup&gt;", "plainTextFormattedCitation" : "39", "previouslyFormattedCitation" : "(Robert J. Schaefer, Briskine, Springer, Myers, et al. 2014)" }, "properties" : { "noteIndex" : 0 }, "schema" : "https://github.com/citation-style-language/schema/raw/master/csl-citation.json" }</w:instrText>
      </w:r>
      <w:r w:rsidR="00726896">
        <w:fldChar w:fldCharType="separate"/>
      </w:r>
      <w:r w:rsidR="00983C68" w:rsidRPr="00983C68">
        <w:rPr>
          <w:noProof/>
          <w:vertAlign w:val="superscript"/>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 xml:space="preserve">expression data that provide information about </w:t>
      </w:r>
      <w:r w:rsidR="009D6B30">
        <w:t xml:space="preserve">the </w:t>
      </w:r>
      <w:r w:rsidR="006F3FCF">
        <w:t>biological process and nature of the co</w:t>
      </w:r>
      <w:r w:rsidR="000B7C31">
        <w:t>-</w:t>
      </w:r>
      <w:r w:rsidR="006F3FCF">
        <w:t xml:space="preserve">expression score used </w:t>
      </w:r>
      <w:r w:rsidR="006F3FCF">
        <w:lastRenderedPageBreak/>
        <w:t xml:space="preserve">determine the </w:t>
      </w:r>
      <w:r w:rsidR="00726896">
        <w:t>network</w:t>
      </w:r>
      <w:r w:rsidR="006F3FCF">
        <w:t>’</w:t>
      </w:r>
      <w:r w:rsidR="00726896">
        <w:t xml:space="preserve">s experimental context </w:t>
      </w:r>
      <w:r w:rsidR="006F3FCF">
        <w:t xml:space="preserve">and </w:t>
      </w:r>
      <w:r w:rsidR="00726896">
        <w:t xml:space="preserve">influence </w:t>
      </w:r>
      <w:r w:rsidR="006F3FCF">
        <w:t xml:space="preserve">the subset of GO terms </w:t>
      </w:r>
      <w:r w:rsidR="00EB1B43">
        <w:t xml:space="preserve">with </w:t>
      </w:r>
      <w:r w:rsidR="006F3FCF">
        <w:t>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xml:space="preserve">,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3317D6">
      <w:pPr>
        <w:pStyle w:val="Heading3"/>
      </w:pPr>
      <w:bookmarkStart w:id="12" w:name="_Ref458774880"/>
      <w:r>
        <w:t>Table 2</w:t>
      </w:r>
      <w:bookmarkEnd w:id="12"/>
    </w:p>
    <w:p w14:paraId="2AD35FD3" w14:textId="77777777" w:rsidR="00A1751F" w:rsidRDefault="00A1751F" w:rsidP="003317D6">
      <w:pPr>
        <w:pStyle w:val="Heading4"/>
      </w:pPr>
      <w:r>
        <w:t>Gene co-expression network cluster assignments</w:t>
      </w:r>
    </w:p>
    <w:p w14:paraId="0A0FE983" w14:textId="78F2F79A" w:rsidR="00A1751F" w:rsidRDefault="00A1751F" w:rsidP="003317D6">
      <w:pPr>
        <w:pStyle w:val="Subtitle"/>
      </w:pPr>
      <w:r>
        <w:t xml:space="preserve">Gene clusters were calculated by running </w:t>
      </w:r>
      <w:r w:rsidR="00305A2F">
        <w:t xml:space="preserve">the </w:t>
      </w:r>
      <w:r w:rsidR="00F37925">
        <w:t>Markov</w:t>
      </w:r>
      <w:r w:rsidR="00305A2F">
        <w:t xml:space="preserve"> </w:t>
      </w:r>
      <w:r w:rsidR="00F37925">
        <w:t>Cluster (</w:t>
      </w:r>
      <w:r>
        <w:t>MCL</w:t>
      </w:r>
      <w:r w:rsidR="00F37925">
        <w:t>)</w:t>
      </w:r>
      <w:r>
        <w:t xml:space="preserve"> </w:t>
      </w:r>
      <w:r w:rsidR="00305A2F">
        <w:t xml:space="preserve">algorithm </w:t>
      </w:r>
      <w:r>
        <w:t>on the co-expression matrix. Cluster values designate network specific gene clusters and are not compared across networks.</w:t>
      </w:r>
    </w:p>
    <w:p w14:paraId="1F7E017C" w14:textId="78B86755" w:rsidR="00B41120" w:rsidRDefault="00EF3527" w:rsidP="003317D6">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983C68">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"&lt;sup&gt;40&lt;/sup&gt;", "plainTextFormattedCitation" : "40", "previouslyFormattedCitation" : "(Dongen 2000)" }, "properties" : { "noteIndex" : 0 }, "schema" : "https://github.com/citation-style-language/schema/raw/master/csl-citation.json" }</w:instrText>
      </w:r>
      <w:r w:rsidR="000E4135">
        <w:fldChar w:fldCharType="separate"/>
      </w:r>
      <w:r w:rsidR="00983C68" w:rsidRPr="00983C68">
        <w:rPr>
          <w:noProof/>
          <w:vertAlign w:val="superscript"/>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0B0BA4">
        <w:t>Supp. Fig</w:t>
      </w:r>
      <w:r w:rsidR="00E21A42">
        <w:t>s</w:t>
      </w:r>
      <w:r w:rsidR="000B0BA4">
        <w:t>.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983C68">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"&lt;sup&gt;41&lt;/sup&gt;", "plainTextFormattedCitation" : "41", "previouslyFormattedCitation" : "(Ghazalpour et al. 2006)" }, "properties" : { "noteIndex" : 0 }, "schema" : "https://github.com/citation-style-language/schema/raw/master/csl-citation.json" }</w:instrText>
      </w:r>
      <w:r>
        <w:fldChar w:fldCharType="separate"/>
      </w:r>
      <w:r w:rsidR="00983C68" w:rsidRPr="00983C68">
        <w:rPr>
          <w:noProof/>
          <w:vertAlign w:val="superscript"/>
        </w:rPr>
        <w:t>41</w:t>
      </w:r>
      <w:r>
        <w:fldChar w:fldCharType="end"/>
      </w:r>
      <w:r>
        <w:t xml:space="preserve">. </w:t>
      </w:r>
    </w:p>
    <w:p w14:paraId="400BC30B" w14:textId="428D0BFC" w:rsidR="00B41120" w:rsidRPr="00462918" w:rsidRDefault="00B41120" w:rsidP="003317D6">
      <w:pPr>
        <w:pStyle w:val="Heading3"/>
      </w:pPr>
      <w:r w:rsidRPr="00462918">
        <w:t xml:space="preserve">Accounting for </w:t>
      </w:r>
      <w:r w:rsidRPr="00462918">
        <w:rPr>
          <w:i/>
        </w:rPr>
        <w:t>cis</w:t>
      </w:r>
      <w:r w:rsidRPr="00462918">
        <w:t xml:space="preserve"> </w:t>
      </w:r>
      <w:r>
        <w:t>gene interactions</w:t>
      </w:r>
    </w:p>
    <w:p w14:paraId="1E466466" w14:textId="0091C9F5" w:rsidR="009756C7" w:rsidRDefault="00894739" w:rsidP="003317D6">
      <w:r>
        <w:t>C</w:t>
      </w:r>
      <w:r w:rsidR="00871505">
        <w:t>amoco implements</w:t>
      </w:r>
      <w:r>
        <w:t xml:space="preserve"> the i</w:t>
      </w:r>
      <w:r w:rsidR="009756C7">
        <w:t>ntegration of GWAS candidates with co-expression interactions by directly assessing the density or locality of interaction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0D866A02" w14:textId="33FF99F8" w:rsidR="00760BC6" w:rsidRDefault="00015762" w:rsidP="003317D6">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w:t>
      </w:r>
      <w:r w:rsidR="00D504B8">
        <w:lastRenderedPageBreak/>
        <w:t xml:space="preserve">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54327F">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54327F">
        <w:t>Figure 2</w:t>
      </w:r>
      <w:r w:rsidR="008D33AC">
        <w:fldChar w:fldCharType="end"/>
      </w:r>
      <w:r w:rsidR="008D33AC">
        <w:t xml:space="preserve"> </w:t>
      </w:r>
      <w:r w:rsidR="00493EDC">
        <w:t>inset).</w:t>
      </w:r>
    </w:p>
    <w:p w14:paraId="789D971B" w14:textId="1956333B" w:rsidR="00760BC6" w:rsidRDefault="00760BC6" w:rsidP="003317D6">
      <w:pPr>
        <w:pStyle w:val="Heading3"/>
      </w:pPr>
      <w:bookmarkStart w:id="13" w:name="_Ref487124030"/>
      <w:r>
        <w:t>Fig</w:t>
      </w:r>
      <w:r w:rsidR="00372A40">
        <w:t>ure</w:t>
      </w:r>
      <w:r>
        <w:t xml:space="preserve"> 2</w:t>
      </w:r>
      <w:bookmarkEnd w:id="13"/>
    </w:p>
    <w:p w14:paraId="50BAD27B" w14:textId="307FD9A1" w:rsidR="00760BC6" w:rsidRDefault="00760BC6" w:rsidP="003317D6">
      <w:pPr>
        <w:pStyle w:val="Heading4"/>
      </w:pPr>
      <w:r w:rsidRPr="008967F3">
        <w:rPr>
          <w:i/>
        </w:rPr>
        <w:t>Cis</w:t>
      </w:r>
      <w:r>
        <w:t xml:space="preserve"> vs</w:t>
      </w:r>
      <w:r w:rsidR="00E21A42">
        <w:t>.</w:t>
      </w:r>
      <w:r>
        <w:t xml:space="preserve"> </w:t>
      </w:r>
      <w:r w:rsidR="00E21A42" w:rsidRPr="008967F3">
        <w:rPr>
          <w:i/>
        </w:rPr>
        <w:t>t</w:t>
      </w:r>
      <w:r w:rsidRPr="008967F3">
        <w:rPr>
          <w:i/>
        </w:rPr>
        <w:t>rans</w:t>
      </w:r>
      <w:r>
        <w:t xml:space="preserve"> </w:t>
      </w:r>
      <w:r w:rsidR="00E21A42">
        <w:t>c</w:t>
      </w:r>
      <w:r>
        <w:t>o-</w:t>
      </w:r>
      <w:r w:rsidR="00E21A42">
        <w:t>e</w:t>
      </w:r>
      <w:r>
        <w:t xml:space="preserve">xpression </w:t>
      </w:r>
      <w:r w:rsidR="00E21A42">
        <w:t>n</w:t>
      </w:r>
      <w:r>
        <w:t xml:space="preserve">etwork </w:t>
      </w:r>
      <w:r w:rsidR="00E21A42">
        <w:t>i</w:t>
      </w:r>
      <w:r>
        <w:t>nteractions</w:t>
      </w:r>
    </w:p>
    <w:p w14:paraId="2A299346" w14:textId="61D3F4D8" w:rsidR="00760BC6" w:rsidRPr="00FF0923" w:rsidRDefault="00760BC6" w:rsidP="003317D6">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w:t>
      </w:r>
      <w:r w:rsidR="0073753E">
        <w:t xml:space="preserve"> </w:t>
      </w:r>
      <w:r w:rsidRPr="00FF0923">
        <w:t>kb intergenic distance.</w:t>
      </w:r>
      <w:r w:rsidR="001A1DEA">
        <w:t xml:space="preserve"> Inset f</w:t>
      </w:r>
      <w:r w:rsidR="00E1118C">
        <w:t xml:space="preserve">igures show </w:t>
      </w:r>
      <w:r w:rsidR="0073753E">
        <w:t>z</w:t>
      </w:r>
      <w:r w:rsidR="00E1118C">
        <w:t>-score values greater than</w:t>
      </w:r>
      <w:r w:rsidR="001A1DEA">
        <w:t xml:space="preserve"> 3.</w:t>
      </w:r>
    </w:p>
    <w:p w14:paraId="1803AF10" w14:textId="571C9D09" w:rsidR="002927F7" w:rsidRDefault="00760BC6" w:rsidP="003317D6">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02261A">
      <w:pPr>
        <w:pStyle w:val="Heading2"/>
      </w:pPr>
      <w:r>
        <w:t>Evaluation of the Camoco framework</w:t>
      </w:r>
    </w:p>
    <w:p w14:paraId="50E2EA3F" w14:textId="3E40AC66" w:rsidR="000412AD" w:rsidRDefault="00CA0B8B" w:rsidP="00D62995">
      <w:r>
        <w:t>To explore the limits of our co-expression</w:t>
      </w:r>
      <w:r w:rsidR="00DF0076">
        <w:t>-</w:t>
      </w:r>
      <w:r>
        <w:t xml:space="preserve">based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0B0BA4">
        <w:t>Fig</w:t>
      </w:r>
      <w:r w:rsidR="00DF0076">
        <w:t>.</w:t>
      </w:r>
      <w:r w:rsidR="000B0BA4">
        <w:t xml:space="preserv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"&lt;sup&gt;2&lt;/sup&gt;", "plainTextFormattedCitation" : "2", "previouslyFormattedCitation" : "(Wallace et al. 2014)" }, "properties" : { "noteIndex" : 0 }, "schema" : "https://github.com/citation-style-language/schema/raw/master/csl-citation.json" }</w:instrText>
      </w:r>
      <w:r w:rsidR="00C81430">
        <w:fldChar w:fldCharType="separate"/>
      </w:r>
      <w:r w:rsidR="00983C68" w:rsidRPr="00983C68">
        <w:rPr>
          <w:noProof/>
          <w:vertAlign w:val="superscript"/>
        </w:rPr>
        <w:t>2</w:t>
      </w:r>
      <w:r w:rsidR="00C81430">
        <w:fldChar w:fldCharType="end"/>
      </w:r>
      <w:r w:rsidR="00C81430">
        <w:t>.</w:t>
      </w:r>
    </w:p>
    <w:p w14:paraId="2C4141CA" w14:textId="4D58F41D" w:rsidR="008D7F45" w:rsidRDefault="000F1264" w:rsidP="00D62995">
      <w:r>
        <w:t>We evaluated</w:t>
      </w:r>
      <w:commentRangeStart w:id="14"/>
      <w:r>
        <w:t xml:space="preserve"> two major </w:t>
      </w:r>
      <w:r w:rsidR="00DF0076">
        <w:t>challenges</w:t>
      </w:r>
      <w:commentRangeEnd w:id="14"/>
      <w:r w:rsidR="00DF0076">
        <w:rPr>
          <w:rStyle w:val="CommentReference"/>
        </w:rPr>
        <w:commentReference w:id="14"/>
      </w:r>
      <w:r w:rsidR="00DF0076">
        <w:t xml:space="preserve">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causal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10669E">
        <w:t xml:space="preserve"> a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reaches genome-wide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 xml:space="preserve">We refer to </w:t>
      </w:r>
      <w:commentRangeStart w:id="15"/>
      <w:r w:rsidR="00066CFC">
        <w:t>this</w:t>
      </w:r>
      <w:commentRangeEnd w:id="15"/>
      <w:r w:rsidR="00DF0076">
        <w:rPr>
          <w:rStyle w:val="CommentReference"/>
        </w:rPr>
        <w:commentReference w:id="15"/>
      </w:r>
      <w:r w:rsidR="00066CFC">
        <w:t xml:space="preserve"> as the </w:t>
      </w:r>
      <w:r w:rsidR="00066CFC" w:rsidRPr="005A5DDF">
        <w:rPr>
          <w:i/>
        </w:rPr>
        <w:lastRenderedPageBreak/>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w:t>
      </w:r>
      <w:r w:rsidR="00DF0076">
        <w:t>.</w:t>
      </w:r>
      <w:r w:rsidR="000B0BA4">
        <w:t xml:space="preserv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0B0BA4">
        <w:t>Eq. 6</w:t>
      </w:r>
      <w:r w:rsidR="005364E4">
        <w:fldChar w:fldCharType="end"/>
      </w:r>
      <w:r w:rsidR="00126FBB">
        <w:t>)</w:t>
      </w:r>
      <w:r w:rsidR="00066CFC">
        <w:t>.</w:t>
      </w:r>
    </w:p>
    <w:p w14:paraId="5E85A01F" w14:textId="736A0ACF" w:rsidR="008D7F45" w:rsidRPr="00066CFC" w:rsidRDefault="00DF0076" w:rsidP="00D62995">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w:t>
      </w:r>
      <w:commentRangeStart w:id="16"/>
      <w:r w:rsidR="00066CFC">
        <w:t>this</w:t>
      </w:r>
      <w:commentRangeEnd w:id="16"/>
      <w:r>
        <w:rPr>
          <w:rStyle w:val="CommentReference"/>
        </w:rPr>
        <w:commentReference w:id="16"/>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0B0BA4">
        <w:t>Fig</w:t>
      </w:r>
      <w:r>
        <w:t>.</w:t>
      </w:r>
      <w:r w:rsidR="000B0BA4">
        <w:t xml:space="preserv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0B0BA4">
        <w:t>Eq. 7</w:t>
      </w:r>
      <w:r w:rsidR="005364E4">
        <w:fldChar w:fldCharType="end"/>
      </w:r>
      <w:r w:rsidR="00126FBB">
        <w:t>)</w:t>
      </w:r>
      <w:r w:rsidR="00066CFC">
        <w:t>.</w:t>
      </w:r>
    </w:p>
    <w:p w14:paraId="475CB8E0" w14:textId="217F467B" w:rsidR="00C0374E" w:rsidRDefault="008D7F45" w:rsidP="00D62995">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4B2D4DA1" w14:textId="02C46FA9" w:rsidR="008D7F45" w:rsidRDefault="001C046B" w:rsidP="00D62995">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673F4B">
        <w:t>≤</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0B0BA4">
        <w:t>Table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2407F4AE" w14:textId="1AF828FD" w:rsidR="008259D0" w:rsidRDefault="008259D0" w:rsidP="00DF0076">
      <w:pPr>
        <w:pStyle w:val="Heading3"/>
        <w:jc w:val="left"/>
      </w:pPr>
      <w:bookmarkStart w:id="17" w:name="_Ref456807908"/>
      <w:bookmarkStart w:id="18" w:name="_Ref458794783"/>
      <w:r>
        <w:t>Fig</w:t>
      </w:r>
      <w:r w:rsidR="00372A40">
        <w:t>ure</w:t>
      </w:r>
      <w:r>
        <w:t xml:space="preserve"> 3</w:t>
      </w:r>
      <w:bookmarkEnd w:id="17"/>
      <w:bookmarkEnd w:id="18"/>
    </w:p>
    <w:p w14:paraId="60426CDC" w14:textId="059584FC" w:rsidR="008259D0" w:rsidRDefault="00AB785E" w:rsidP="00DF0076">
      <w:pPr>
        <w:pStyle w:val="Heading4"/>
        <w:jc w:val="left"/>
      </w:pPr>
      <w:r>
        <w:t>Simulating GWAS-network overlap</w:t>
      </w:r>
      <w:r w:rsidR="008259D0">
        <w:t xml:space="preserve"> using </w:t>
      </w:r>
      <w:r w:rsidR="00372A40">
        <w:t>GO</w:t>
      </w:r>
      <w:r w:rsidR="008259D0">
        <w:t xml:space="preserve"> </w:t>
      </w:r>
      <w:r w:rsidR="00F92705">
        <w:t>t</w:t>
      </w:r>
      <w:r w:rsidR="008259D0">
        <w:t>erms</w:t>
      </w:r>
    </w:p>
    <w:p w14:paraId="6F570FDB" w14:textId="6DACD08F" w:rsidR="008F1EA0" w:rsidRDefault="008259D0" w:rsidP="0071659D">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sidRPr="00B54B7E">
        <w:rPr>
          <w:b/>
        </w:rPr>
        <w:t>(</w:t>
      </w:r>
      <w:r w:rsidR="00846095" w:rsidRPr="00C14662">
        <w:rPr>
          <w:b/>
        </w:rPr>
        <w:t>A</w:t>
      </w:r>
      <w:r w:rsidR="00846095" w:rsidRPr="00B54B7E">
        <w:rPr>
          <w:b/>
        </w:rPr>
        <w:t>)</w:t>
      </w:r>
      <w:r w:rsidR="00846095">
        <w:t xml:space="preserve"> shows</w:t>
      </w:r>
      <w:r w:rsidR="00D60F63">
        <w:t xml:space="preserve"> </w:t>
      </w:r>
      <w:r w:rsidR="00846095">
        <w:t>an ideal GWA</w:t>
      </w:r>
      <w:r w:rsidR="00732E5C">
        <w:t>S</w:t>
      </w:r>
      <w:r w:rsidR="00372A40">
        <w:t>,</w:t>
      </w:r>
      <w:r>
        <w:t xml:space="preserve"> </w:t>
      </w:r>
      <w:r w:rsidR="00846095">
        <w:t>w</w:t>
      </w:r>
      <w:r w:rsidR="00372A40">
        <w:t>h</w:t>
      </w:r>
      <w:r w:rsidR="00846095">
        <w:t>ere</w:t>
      </w:r>
      <w:r>
        <w:t xml:space="preserve"> SNPs (b</w:t>
      </w:r>
      <w:r w:rsidR="008F1EA0">
        <w:t>lue points) map directly to</w:t>
      </w:r>
      <w:r w:rsidR="00336DEA">
        <w:t xml:space="preserve"> </w:t>
      </w:r>
      <w:r>
        <w:t>candid</w:t>
      </w:r>
      <w:r w:rsidR="00375CE6">
        <w:t>at</w:t>
      </w:r>
      <w:r w:rsidR="008F1EA0">
        <w:t xml:space="preserve">e genes within </w:t>
      </w:r>
      <w:r w:rsidR="00D754CC">
        <w:t>the same biological process (i.e</w:t>
      </w:r>
      <w:r w:rsidR="008F1EA0">
        <w:t>.</w:t>
      </w:r>
      <w:r w:rsidR="00372A40">
        <w:t>,</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w:t>
      </w:r>
      <w:r w:rsidR="00470548">
        <w:lastRenderedPageBreak/>
        <w:t>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xml:space="preserve">: </w:t>
      </w:r>
      <w:r w:rsidR="00073DA0">
        <w:t xml:space="preserve">the </w:t>
      </w:r>
      <w:r w:rsidR="008F1EA0">
        <w:t>missing candidate g</w:t>
      </w:r>
      <w:r w:rsidR="00FB3710">
        <w:t>ene rate (MCR) and false candidate gene rate (FCR)</w:t>
      </w:r>
      <w:r w:rsidR="008F1EA0">
        <w:t>.</w:t>
      </w:r>
      <w:r w:rsidR="00846095">
        <w:t xml:space="preserve"> P</w:t>
      </w:r>
      <w:r w:rsidR="00FB3710">
        <w:t>anel</w:t>
      </w:r>
      <w:r w:rsidR="00846095">
        <w:t xml:space="preserve"> </w:t>
      </w:r>
      <w:r w:rsidR="00073DA0" w:rsidRPr="003456DB">
        <w:rPr>
          <w:b/>
        </w:rPr>
        <w:t>(</w:t>
      </w:r>
      <w:r w:rsidR="00846095" w:rsidRPr="00C14662">
        <w:rPr>
          <w:b/>
        </w:rPr>
        <w:t>B</w:t>
      </w:r>
      <w:r w:rsidR="00073DA0" w:rsidRPr="00C14662">
        <w:rPr>
          <w:b/>
        </w:rPr>
        <w:t>)</w:t>
      </w:r>
      <w:r w:rsidR="00FE0725">
        <w:t xml:space="preserve"> demonstrates</w:t>
      </w:r>
      <w:r w:rsidR="00FB3710">
        <w:t xml:space="preserve"> the effect of a large </w:t>
      </w:r>
      <w:r w:rsidR="00044064">
        <w:t>proportion</w:t>
      </w:r>
      <w:r w:rsidR="00FB3710">
        <w:t xml:space="preserve"> of missing candidate genes (</w:t>
      </w:r>
      <w:r w:rsidR="00FE0725">
        <w:t>MCR</w:t>
      </w:r>
      <w:r w:rsidR="00073DA0">
        <w:t xml:space="preserve"> </w:t>
      </w:r>
      <w:r w:rsidR="00FE0725">
        <w:t>=</w:t>
      </w:r>
      <w:r w:rsidR="00073DA0">
        <w:t xml:space="preserve"> </w:t>
      </w:r>
      <w:r w:rsidR="00FE0725">
        <w:t>2/5) on network signal</w:t>
      </w:r>
      <w:r w:rsidR="00E36E38">
        <w:t>. Likewise,</w:t>
      </w:r>
      <w:r w:rsidR="00FB3710">
        <w:t xml:space="preserve"> panel</w:t>
      </w:r>
      <w:r w:rsidR="00E36E38">
        <w:t xml:space="preserve"> </w:t>
      </w:r>
      <w:r w:rsidR="00E36E38" w:rsidRPr="00B54B7E">
        <w:rPr>
          <w:b/>
        </w:rPr>
        <w:t>(</w:t>
      </w:r>
      <w:r w:rsidR="00E36E38" w:rsidRPr="00C14662">
        <w:rPr>
          <w:b/>
        </w:rPr>
        <w:t>C</w:t>
      </w:r>
      <w:r w:rsidR="00E36E38" w:rsidRPr="00B54B7E">
        <w:rPr>
          <w:b/>
        </w:rPr>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w:t>
      </w:r>
      <w:r w:rsidR="00073DA0">
        <w:t>g</w:t>
      </w:r>
      <w:r w:rsidR="00FB3710">
        <w:t>ene mapping</w:t>
      </w:r>
      <w:r w:rsidR="00EB01CE">
        <w:t xml:space="preserve"> (FCR</w:t>
      </w:r>
      <w:r w:rsidR="00073DA0">
        <w:t xml:space="preserve"> </w:t>
      </w:r>
      <w:r w:rsidR="00EB01CE">
        <w:t>=</w:t>
      </w:r>
      <w:r w:rsidR="00073DA0">
        <w:t xml:space="preserve"> </w:t>
      </w:r>
      <w:r w:rsidR="00EB01CE">
        <w:t>3/8)</w:t>
      </w:r>
      <w:r w:rsidR="00FB3710">
        <w:t>.</w:t>
      </w:r>
      <w:r w:rsidR="00B31172">
        <w:t xml:space="preserve"> Orange lines designate</w:t>
      </w:r>
      <w:r w:rsidR="002966F2">
        <w:t xml:space="preserve"> the additional candidate genes </w:t>
      </w:r>
      <w:r w:rsidR="00B31172">
        <w:t xml:space="preserve">that </w:t>
      </w:r>
      <w:r w:rsidR="002966F2">
        <w:t>introduc</w:t>
      </w:r>
      <w:r w:rsidR="00B31172">
        <w:t>e co-expression noise that impede</w:t>
      </w:r>
      <w:r w:rsidR="00073DA0">
        <w:t>s</w:t>
      </w:r>
      <w:r w:rsidR="00C374C5">
        <w:t xml:space="preserve"> the identification</w:t>
      </w:r>
      <w:r w:rsidR="002966F2">
        <w:t xml:space="preserve"> of network structure.</w:t>
      </w:r>
    </w:p>
    <w:p w14:paraId="7A083FE3" w14:textId="77777777" w:rsidR="000C4883" w:rsidRDefault="002B68E1" w:rsidP="00DF0076">
      <w:pPr>
        <w:pStyle w:val="Heading3"/>
        <w:jc w:val="left"/>
      </w:pPr>
      <w:r>
        <w:t>Simulated GWAS datasets s</w:t>
      </w:r>
      <w:r w:rsidR="00AA6D61">
        <w:t>how robust co-expression s</w:t>
      </w:r>
      <w:r w:rsidR="00F43151">
        <w:t>ignal to MCR</w:t>
      </w:r>
      <w:r w:rsidR="001A50B4">
        <w:t xml:space="preserve"> and FCR</w:t>
      </w:r>
    </w:p>
    <w:p w14:paraId="2987E712" w14:textId="061F64DB" w:rsidR="009838D1" w:rsidRDefault="00727EAC" w:rsidP="0071659D">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DB85DE7" w14:textId="08EC9309" w:rsidR="009838D1" w:rsidRDefault="009838D1" w:rsidP="00DF0076">
      <w:pPr>
        <w:pStyle w:val="Heading3"/>
        <w:jc w:val="left"/>
      </w:pPr>
      <w:bookmarkStart w:id="19" w:name="_Ref458700744"/>
      <w:r>
        <w:t>Fig</w:t>
      </w:r>
      <w:r w:rsidR="00073DA0">
        <w:t>ure</w:t>
      </w:r>
      <w:r>
        <w:t xml:space="preserve"> 4</w:t>
      </w:r>
      <w:bookmarkEnd w:id="19"/>
    </w:p>
    <w:p w14:paraId="04F741E3" w14:textId="67BAC558" w:rsidR="009838D1" w:rsidRDefault="009838D1" w:rsidP="00DF0076">
      <w:pPr>
        <w:pStyle w:val="Heading4"/>
        <w:jc w:val="left"/>
      </w:pPr>
      <w:r>
        <w:t xml:space="preserve">Strength of co-expression among GO </w:t>
      </w:r>
      <w:r w:rsidR="00F92705">
        <w:t>t</w:t>
      </w:r>
      <w:r>
        <w:t>erms at varying levels of MCR</w:t>
      </w:r>
    </w:p>
    <w:p w14:paraId="1CA74236" w14:textId="1292B518" w:rsidR="009838D1" w:rsidRDefault="009838D1" w:rsidP="0071659D">
      <w:pPr>
        <w:pStyle w:val="Subtitle"/>
      </w:pPr>
      <w:r>
        <w:t>Subnetwork density and locality were measured for all GO terms with strong</w:t>
      </w:r>
      <w:r w:rsidR="00AD6FFF">
        <w:t xml:space="preserve"> initial co-expression (</w:t>
      </w:r>
      <w:r w:rsidRPr="00B54B7E">
        <w:rPr>
          <w:i/>
        </w:rPr>
        <w:t>p</w:t>
      </w:r>
      <w:r w:rsidR="00073DA0">
        <w:t xml:space="preserve"> </w:t>
      </w:r>
      <w:r>
        <w:t>≤</w:t>
      </w:r>
      <w:r w:rsidR="00AD6FFF">
        <w:t xml:space="preserve"> </w:t>
      </w:r>
      <w:r>
        <w:t>0.05) compar</w:t>
      </w:r>
      <w:r w:rsidR="00C75312">
        <w:t xml:space="preserve">ing co-expression in GO </w:t>
      </w:r>
      <w:r w:rsidR="00CB59F5">
        <w:t>t</w:t>
      </w:r>
      <w:r>
        <w:t>erms to 1</w:t>
      </w:r>
      <w:r w:rsidR="002E2926">
        <w:t>,</w:t>
      </w:r>
      <w:r>
        <w:t xml:space="preserve">000 random networks of the same size. Co-expression density and locality were then compared again </w:t>
      </w:r>
      <w:r w:rsidRPr="00A83D5A">
        <w:rPr>
          <w:i/>
        </w:rPr>
        <w:t>(n</w:t>
      </w:r>
      <w:r w:rsidR="00073DA0">
        <w:t xml:space="preserve"> </w:t>
      </w:r>
      <w:r>
        <w:t>=</w:t>
      </w:r>
      <w:r w:rsidR="00073DA0">
        <w:t xml:space="preserve"> </w:t>
      </w:r>
      <w:r>
        <w:t>1</w:t>
      </w:r>
      <w:r w:rsidR="00A83D5A">
        <w:t>,</w:t>
      </w:r>
      <w:r>
        <w:t>000) with varying missing candidate rate (MCR)</w:t>
      </w:r>
      <w:r w:rsidR="00073DA0">
        <w:t>,</w:t>
      </w:r>
      <w:r>
        <w:t xml:space="preserve"> where</w:t>
      </w:r>
      <w:r w:rsidR="00364A8A">
        <w:t xml:space="preserve"> </w:t>
      </w:r>
      <w:r>
        <w:t xml:space="preserve">a percentage of genes </w:t>
      </w:r>
      <w:r w:rsidR="00073DA0">
        <w:t xml:space="preserve">was </w:t>
      </w:r>
      <w:r>
        <w:t>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w:t>
      </w:r>
      <w:r w:rsidRPr="00A83D5A">
        <w:rPr>
          <w:i/>
        </w:rPr>
        <w:t>p</w:t>
      </w:r>
      <w:r>
        <w:t xml:space="preserve"> ≤ 0.05, </w:t>
      </w:r>
      <w:r w:rsidRPr="00A83D5A">
        <w:rPr>
          <w:i/>
        </w:rPr>
        <w:t>n</w:t>
      </w:r>
      <w:r w:rsidR="00073DA0">
        <w:t xml:space="preserve"> </w:t>
      </w:r>
      <w:r>
        <w:t>=</w:t>
      </w:r>
      <w:r w:rsidR="00073DA0">
        <w:t xml:space="preserve"> </w:t>
      </w:r>
      <w:r>
        <w:t>1</w:t>
      </w:r>
      <w:r w:rsidR="00A83D5A">
        <w:t>,</w:t>
      </w:r>
      <w:r>
        <w:t>000) decreases compared to the initial number of strongly co-expressed terms in each network (</w:t>
      </w:r>
      <w:r w:rsidR="00073DA0">
        <w:t>r</w:t>
      </w:r>
      <w:r>
        <w:t>ed curve). GO terms in each network were also split into two subsets based on initial co-expression str</w:t>
      </w:r>
      <w:r w:rsidR="009213AE">
        <w:t xml:space="preserve">ength: </w:t>
      </w:r>
      <w:r w:rsidR="00AB2D24">
        <w:t>“</w:t>
      </w:r>
      <w:r w:rsidR="00073DA0">
        <w:t>s</w:t>
      </w:r>
      <w:r w:rsidR="009213AE">
        <w:t>trong,</w:t>
      </w:r>
      <w:r w:rsidR="00AB2D24">
        <w:t>”</w:t>
      </w:r>
      <w:r w:rsidR="009213AE">
        <w:t xml:space="preserve"> initial co-expression</w:t>
      </w:r>
      <w:r>
        <w:t xml:space="preserve"> </w:t>
      </w:r>
      <w:r w:rsidRPr="00A83D5A">
        <w:rPr>
          <w:i/>
        </w:rPr>
        <w:t>p</w:t>
      </w:r>
      <w:r>
        <w:t xml:space="preserve"> ≤ 0.001 (</w:t>
      </w:r>
      <w:r w:rsidR="00AB2D24">
        <w:t>b</w:t>
      </w:r>
      <w:r>
        <w:t xml:space="preserve">lue curve), and </w:t>
      </w:r>
      <w:r w:rsidR="00AB2D24">
        <w:t>“m</w:t>
      </w:r>
      <w:r>
        <w:t>oderate,</w:t>
      </w:r>
      <w:r w:rsidR="00AB2D24">
        <w:t>”</w:t>
      </w:r>
      <w:r>
        <w:t xml:space="preserve"> initial </w:t>
      </w:r>
      <w:r w:rsidR="00AB2D24">
        <w:t xml:space="preserve">co-expression </w:t>
      </w:r>
      <w:r w:rsidR="000A0083">
        <w:t xml:space="preserve">0.001 &lt; </w:t>
      </w:r>
      <w:r w:rsidR="000A0083" w:rsidRPr="00A83D5A">
        <w:rPr>
          <w:i/>
        </w:rPr>
        <w:t>p</w:t>
      </w:r>
      <w:r w:rsidR="000A0083">
        <w:t xml:space="preserve"> ≤ 0.05 (</w:t>
      </w:r>
      <w:r w:rsidR="00BC0AC2">
        <w:t>violet</w:t>
      </w:r>
      <w:r w:rsidR="000A0083">
        <w:t xml:space="preserve"> curve)</w:t>
      </w:r>
      <w:r>
        <w:t>.</w:t>
      </w:r>
    </w:p>
    <w:p w14:paraId="57A3D38E" w14:textId="2D0EF54C" w:rsidR="00E879B5" w:rsidRDefault="005526FF" w:rsidP="0071659D">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BD7995">
        <w:instrText xml:space="preserve"> \* MERGEFORMAT </w:instrText>
      </w:r>
      <w:r w:rsidR="00844A39">
        <w:fldChar w:fldCharType="separate"/>
      </w:r>
      <w:r w:rsidR="000B0BA4">
        <w:t>Fig</w:t>
      </w:r>
      <w:r w:rsidR="004B0328">
        <w:t>.</w:t>
      </w:r>
      <w:r w:rsidR="000B0BA4">
        <w:t xml:space="preserve"> </w:t>
      </w:r>
      <w:r w:rsidR="00844A39">
        <w:fldChar w:fldCharType="end"/>
      </w:r>
      <w:r w:rsidR="004B0328">
        <w:t>4</w:t>
      </w:r>
      <w:r w:rsidR="00844A39">
        <w:t xml:space="preserve"> shows the decay in the proportion of GO terms that exhibit significant co-expressi</w:t>
      </w:r>
      <w:r w:rsidR="009213AE">
        <w:t xml:space="preserve">on at increasing levels of MCR (red curve). In general, the decay of signal is similar between density </w:t>
      </w:r>
      <w:r w:rsidR="009213AE">
        <w:lastRenderedPageBreak/>
        <w:t xml:space="preserve">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5B0FBC06" w:rsidR="002B68E1" w:rsidRDefault="006F1358" w:rsidP="0071659D">
      <w:r>
        <w:t xml:space="preserve">In all three networks, GO terms with stronger initial co-expression were more robust to missing candidate genes.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35EAD99E" w14:textId="6817A32E" w:rsidR="009838D1" w:rsidRDefault="001A50B4" w:rsidP="0071659D">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68FE0ADF" w:rsidR="009838D1" w:rsidRDefault="009838D1" w:rsidP="00DF0076">
      <w:pPr>
        <w:pStyle w:val="Heading3"/>
        <w:jc w:val="left"/>
      </w:pPr>
      <w:bookmarkStart w:id="20" w:name="_Ref458721156"/>
      <w:bookmarkStart w:id="21" w:name="_Ref447197618"/>
      <w:r>
        <w:t>Fig</w:t>
      </w:r>
      <w:r w:rsidR="00775A30">
        <w:t>ure</w:t>
      </w:r>
      <w:r>
        <w:t xml:space="preserve"> 5</w:t>
      </w:r>
      <w:bookmarkEnd w:id="20"/>
      <w:bookmarkEnd w:id="21"/>
    </w:p>
    <w:p w14:paraId="7F973D81" w14:textId="3199D20C" w:rsidR="009838D1" w:rsidRDefault="009838D1" w:rsidP="00DF0076">
      <w:pPr>
        <w:pStyle w:val="Heading4"/>
        <w:jc w:val="left"/>
      </w:pPr>
      <w:r>
        <w:t xml:space="preserve">Simulated GWAS: </w:t>
      </w:r>
      <w:r w:rsidR="00D04EE5">
        <w:t>SNP-to-gene</w:t>
      </w:r>
      <w:r>
        <w:t xml:space="preserve"> </w:t>
      </w:r>
      <w:r w:rsidR="00775A30">
        <w:t>m</w:t>
      </w:r>
      <w:r>
        <w:t xml:space="preserve">apping </w:t>
      </w:r>
      <w:r w:rsidR="00775A30">
        <w:t>d</w:t>
      </w:r>
      <w:r>
        <w:t xml:space="preserve">ensity </w:t>
      </w:r>
      <w:r w:rsidR="00775A30">
        <w:t>s</w:t>
      </w:r>
      <w:r>
        <w:t xml:space="preserve">ignal </w:t>
      </w:r>
      <w:r w:rsidR="00775A30">
        <w:t>r</w:t>
      </w:r>
      <w:r>
        <w:t>obustness</w:t>
      </w:r>
    </w:p>
    <w:p w14:paraId="681F7D2A" w14:textId="4DDA15CA" w:rsidR="009838D1" w:rsidRDefault="009838D1" w:rsidP="00DF0076">
      <w:pPr>
        <w:pStyle w:val="Subtitle"/>
        <w:jc w:val="left"/>
      </w:pPr>
      <w:r>
        <w:t>Strongly co-expressed GO terms</w:t>
      </w:r>
      <w:r w:rsidR="00225499">
        <w:t xml:space="preserve"> (density or locality </w:t>
      </w:r>
      <w:r w:rsidR="00225499" w:rsidRPr="00FB5AA5">
        <w:rPr>
          <w:i/>
        </w:rPr>
        <w:t>p</w:t>
      </w:r>
      <w:r w:rsidR="00225499">
        <w:t>-value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 </w:t>
      </w:r>
      <w:r>
        <w:t>parameters. Box</w:t>
      </w:r>
      <w:r w:rsidR="00E66D9D">
        <w:t xml:space="preserve"> </w:t>
      </w:r>
      <w:r>
        <w:t xml:space="preserve">plots show effective FCR of GO terms at each </w:t>
      </w:r>
      <w:r w:rsidR="00D04EE5">
        <w:t>SNP-to-gene</w:t>
      </w:r>
      <w:r>
        <w:t xml:space="preserve"> mapping parameter. Signal plots show the proportional number </w:t>
      </w:r>
      <w:r w:rsidR="00775A30">
        <w:t xml:space="preserve">of </w:t>
      </w:r>
      <w:r>
        <w:t>GO terms that</w:t>
      </w:r>
      <w:r w:rsidR="00493EDC">
        <w:t xml:space="preserve"> remain significant at FCR ≥ </w:t>
      </w:r>
      <w:r w:rsidR="00493EDC" w:rsidRPr="00FB5AA5">
        <w:rPr>
          <w:i/>
        </w:rPr>
        <w:t>x</w:t>
      </w:r>
      <w:r w:rsidR="003A6DD3">
        <w:t xml:space="preserve"> (red curve). GO terms in each network were also split into two subsets based on initial co-expression strength: </w:t>
      </w:r>
      <w:r w:rsidR="00775A30">
        <w:t>“s</w:t>
      </w:r>
      <w:r w:rsidR="003A6DD3">
        <w:t>trong</w:t>
      </w:r>
      <w:r w:rsidR="00775A30">
        <w:t>,”</w:t>
      </w:r>
      <w:r w:rsidR="003A6DD3">
        <w:t xml:space="preserve"> initial co-expression </w:t>
      </w:r>
      <w:r w:rsidR="003A6DD3" w:rsidRPr="00FB5AA5">
        <w:rPr>
          <w:i/>
        </w:rPr>
        <w:t>p</w:t>
      </w:r>
      <w:r w:rsidR="003A6DD3">
        <w:t xml:space="preserve"> ≤ 0.001 (</w:t>
      </w:r>
      <w:r w:rsidR="00775A30">
        <w:t>b</w:t>
      </w:r>
      <w:r w:rsidR="003A6DD3">
        <w:t xml:space="preserve">lue curve), and </w:t>
      </w:r>
      <w:r w:rsidR="00775A30">
        <w:t>“m</w:t>
      </w:r>
      <w:r w:rsidR="003A6DD3">
        <w:t>oderate,</w:t>
      </w:r>
      <w:r w:rsidR="00775A30">
        <w:t>”</w:t>
      </w:r>
      <w:r w:rsidR="003A6DD3">
        <w:t xml:space="preserve"> initial</w:t>
      </w:r>
      <w:r w:rsidR="00775A30">
        <w:t xml:space="preserve"> co-expression</w:t>
      </w:r>
      <w:r w:rsidR="003A6DD3">
        <w:t xml:space="preserve"> 0</w:t>
      </w:r>
      <w:r w:rsidR="00F17996">
        <w:t xml:space="preserve">.001 &lt; </w:t>
      </w:r>
      <w:r w:rsidR="00F17996" w:rsidRPr="00FB5AA5">
        <w:rPr>
          <w:i/>
        </w:rPr>
        <w:t>p</w:t>
      </w:r>
      <w:r w:rsidR="00F17996">
        <w:t xml:space="preserve"> ≤ 0.05 (</w:t>
      </w:r>
      <w:r w:rsidR="00775A30">
        <w:t xml:space="preserve">violet </w:t>
      </w:r>
      <w:r w:rsidR="00F17996">
        <w:t>curve).</w:t>
      </w:r>
    </w:p>
    <w:p w14:paraId="1B11A57A" w14:textId="0988FF10" w:rsidR="00A95AC6" w:rsidRDefault="00A95AC6" w:rsidP="0071659D">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w:t>
      </w:r>
      <w:r w:rsidR="00E66D9D">
        <w:t xml:space="preserve"> </w:t>
      </w:r>
      <w:r w:rsidR="003F6E01">
        <w:t>plots)</w:t>
      </w:r>
      <w:r w:rsidR="0086474A">
        <w:t xml:space="preserve">. </w:t>
      </w:r>
      <w:r>
        <w:t>The least permissive SNP-to-gene mapping combination, 50</w:t>
      </w:r>
      <w:r w:rsidR="00E66D9D">
        <w:t>-</w:t>
      </w:r>
      <w:r>
        <w:t xml:space="preserve">kb </w:t>
      </w:r>
      <w:r w:rsidR="00E66D9D">
        <w:lastRenderedPageBreak/>
        <w:t xml:space="preserve">window size </w:t>
      </w:r>
      <w:r>
        <w:t xml:space="preserve">and </w:t>
      </w:r>
      <w:r w:rsidR="00E66D9D">
        <w:t>one</w:t>
      </w:r>
      <w:r>
        <w:t xml:space="preserve">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BD7995">
        <w:instrText xml:space="preserve"> \* MERGEFORMAT </w:instrText>
      </w:r>
      <w:r w:rsidR="009C435E">
        <w:fldChar w:fldCharType="separate"/>
      </w:r>
      <w:r w:rsidR="000B0BA4">
        <w:t>Fig. 5</w:t>
      </w:r>
      <w:r w:rsidR="009C435E">
        <w:fldChar w:fldCharType="end"/>
      </w:r>
      <w:r w:rsidR="002C05D9">
        <w:t>,</w:t>
      </w:r>
      <w:r w:rsidR="009C435E">
        <w:t xml:space="preserve"> bottom</w:t>
      </w:r>
      <w:r w:rsidR="0085320B" w:rsidRPr="009C435E">
        <w:t>)</w:t>
      </w:r>
      <w:r>
        <w:t>.</w:t>
      </w:r>
    </w:p>
    <w:p w14:paraId="0F05FE68" w14:textId="1715AAD6" w:rsidR="005A4C13" w:rsidRDefault="00571A97" w:rsidP="0071659D">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E47124">
        <w:t>≤</w:t>
      </w:r>
      <w:r w:rsidR="0067601E">
        <w:t xml:space="preserve"> 0.001; violet curve).</w:t>
      </w:r>
      <w:r w:rsidR="00F52224">
        <w:t xml:space="preserve"> </w:t>
      </w:r>
    </w:p>
    <w:p w14:paraId="73FDA163" w14:textId="7F9EB63A" w:rsidR="00F52224" w:rsidRDefault="00976372" w:rsidP="0071659D">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34F81201" w:rsidR="00F57963" w:rsidRDefault="00F52224" w:rsidP="0071659D">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commentRangeStart w:id="22"/>
      <w:r w:rsidR="003E2145" w:rsidRPr="002A1D34">
        <w:t>interleaving</w:t>
      </w:r>
      <w:commentRangeEnd w:id="22"/>
      <w:r w:rsidR="002A1D34">
        <w:rPr>
          <w:rStyle w:val="CommentReference"/>
        </w:rPr>
        <w:commentReference w:id="22"/>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0B4050B6" w:rsidR="00BD352F" w:rsidRPr="00BD352F" w:rsidRDefault="008B6200" w:rsidP="0071659D">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160EDF">
        <w:fldChar w:fldCharType="begin"/>
      </w:r>
      <w:r w:rsidR="00160EDF">
        <w:instrText xml:space="preserve"> REF _Ref469995568 \h </w:instrText>
      </w:r>
      <w:r w:rsidR="00BD7995">
        <w:instrText xml:space="preserve"> \* MERGEFORMAT </w:instrText>
      </w:r>
      <w:r w:rsidR="00160EDF">
        <w:fldChar w:fldCharType="separate"/>
      </w:r>
      <w:r w:rsidR="000B0BA4">
        <w:t>Discussion</w:t>
      </w:r>
      <w:r w:rsidR="00160EDF">
        <w:fldChar w:fldCharType="end"/>
      </w:r>
      <w:r w:rsidR="00160EDF">
        <w:t xml:space="preserve"> for </w:t>
      </w:r>
      <w:r w:rsidR="00160EDF">
        <w:lastRenderedPageBreak/>
        <w:t xml:space="preserve">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02261A">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6D837257" w:rsidR="00AE2F07" w:rsidRDefault="005619D7" w:rsidP="0071659D">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983C68">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"&lt;sup&gt;42&lt;/sup&gt;", "plainTextFormattedCitation" : "42", "previouslyFormattedCitation" : "(I. Baxter and Dilkes 2012)" }, "properties" : { "noteIndex" : 0 }, "schema" : "https://github.com/citation-style-language/schema/raw/master/csl-citation.json" }</w:instrText>
      </w:r>
      <w:r w:rsidR="00075B59">
        <w:fldChar w:fldCharType="separate"/>
      </w:r>
      <w:r w:rsidR="00983C68" w:rsidRPr="00983C68">
        <w:rPr>
          <w:noProof/>
          <w:vertAlign w:val="superscript"/>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983C68">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"&lt;sup&gt;43&lt;/sup&gt;", "plainTextFormattedCitation" : "43", "previouslyFormattedCitation" : "(Ziegler et al. 2017)" }, "properties" : { "noteIndex" : 0 }, "schema" : "https://github.com/citation-style-language/schema/raw/master/csl-citation.json" }</w:instrText>
      </w:r>
      <w:r w:rsidR="00711FC0">
        <w:fldChar w:fldCharType="separate"/>
      </w:r>
      <w:r w:rsidR="00983C68" w:rsidRPr="00983C68">
        <w:rPr>
          <w:noProof/>
          <w:vertAlign w:val="superscript"/>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983C68">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"&lt;sup&gt;1&lt;/sup&gt;", "plainTextFormattedCitation" : "1", "previouslyFormattedCitation" : "(McMullen et al. 2009)" }, "properties" : { "noteIndex" : 0 }, "schema" : "https://github.com/citation-style-language/schema/raw/master/csl-citation.json" }</w:instrText>
      </w:r>
      <w:r w:rsidR="00D4557F">
        <w:fldChar w:fldCharType="separate"/>
      </w:r>
      <w:r w:rsidR="00983C68" w:rsidRPr="00983C68">
        <w:rPr>
          <w:noProof/>
          <w:vertAlign w:val="superscript"/>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983C68">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"&lt;sup&gt;44&lt;/sup&gt;", "plainTextFormattedCitation" : "44", "previouslyFormattedCitation" : "(Valdar et al. 2009)" }, "properties" : { "noteIndex" : 0 }, "schema" : "https://github.com/citation-style-language/schema/raw/master/csl-citation.json" }</w:instrText>
      </w:r>
      <w:r w:rsidR="00A576F1">
        <w:fldChar w:fldCharType="separate"/>
      </w:r>
      <w:r w:rsidR="00983C68" w:rsidRPr="00983C68">
        <w:rPr>
          <w:noProof/>
          <w:vertAlign w:val="superscript"/>
        </w:rPr>
        <w:t>44</w:t>
      </w:r>
      <w:r w:rsidR="00A576F1">
        <w:fldChar w:fldCharType="end"/>
      </w:r>
      <w:r w:rsidR="006B0F7A">
        <w:t xml:space="preserve"> </w:t>
      </w:r>
      <w:r w:rsidR="007A5D68">
        <w:t xml:space="preserve">(RMIP ≤ 0.05; </w:t>
      </w:r>
      <w:r w:rsidR="009430F6">
        <w:t>s</w:t>
      </w:r>
      <w:r w:rsidR="007A5D68">
        <w:t xml:space="preserve">ee </w:t>
      </w:r>
      <w:r w:rsidR="00397FBD">
        <w:fldChar w:fldCharType="begin"/>
      </w:r>
      <w:r w:rsidR="00397FBD">
        <w:instrText xml:space="preserve"> REF _Ref458956303 \h  \* MERGEFORMAT </w:instrText>
      </w:r>
      <w:r w:rsidR="00397FBD">
        <w:fldChar w:fldCharType="separate"/>
      </w:r>
      <w:r w:rsidR="000B0BA4">
        <w:t>Table 3</w:t>
      </w:r>
      <w:r w:rsidR="00397FBD">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0B0BA4">
        <w:t>Materials and 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BD7995">
        <w:instrText xml:space="preserve"> \* MERGEFORMAT</w:instrText>
      </w:r>
      <w:r w:rsidR="00A5397A">
        <w:instrText xml:space="preserve"> </w:instrText>
      </w:r>
      <w:r w:rsidR="00A5397A">
        <w:fldChar w:fldCharType="separate"/>
      </w:r>
      <w:r w:rsidR="000B0BA4">
        <w:t>Table 3</w:t>
      </w:r>
      <w:r w:rsidR="00A5397A">
        <w:fldChar w:fldCharType="end"/>
      </w:r>
      <w:r w:rsidR="00A5397A">
        <w:t>)</w:t>
      </w:r>
      <w:r w:rsidR="0099736B">
        <w:t>.</w:t>
      </w:r>
    </w:p>
    <w:p w14:paraId="6F949636" w14:textId="77777777" w:rsidR="00904EF0" w:rsidRDefault="00904EF0" w:rsidP="0071659D">
      <w:pPr>
        <w:pStyle w:val="Heading3"/>
      </w:pPr>
      <w:r>
        <w:t>Table 3</w:t>
      </w:r>
    </w:p>
    <w:p w14:paraId="32538809" w14:textId="77777777" w:rsidR="00904EF0" w:rsidRDefault="00904EF0" w:rsidP="0071659D">
      <w:pPr>
        <w:pStyle w:val="Heading4"/>
      </w:pPr>
      <w:r>
        <w:t>Maize grain ionome SNP-to-gene mapping results</w:t>
      </w:r>
    </w:p>
    <w:p w14:paraId="499682D5" w14:textId="6B1CFF14" w:rsidR="0049242C" w:rsidRDefault="0049242C" w:rsidP="0071659D">
      <w:pPr>
        <w:pStyle w:val="Subtitle"/>
      </w:pPr>
      <w:r>
        <w:t xml:space="preserve">Significant SNPs associated with the maize grain </w:t>
      </w:r>
      <w:r w:rsidR="00864981">
        <w:t>i</w:t>
      </w:r>
      <w:r>
        <w:t>onome were mapped to candidate genes by collapsing SNPs with overlapping windows down to effective SNPs</w:t>
      </w:r>
      <w:r w:rsidR="00864981">
        <w:t>,</w:t>
      </w:r>
      <w:r>
        <w:t xml:space="preserve"> then taking genes upstream and downstream of the effective SNP up to the flank limit.</w:t>
      </w:r>
    </w:p>
    <w:p w14:paraId="15BA9A53" w14:textId="2F772D10" w:rsidR="00E203B0" w:rsidRDefault="00E203B0" w:rsidP="0071659D">
      <w:pPr>
        <w:pStyle w:val="Heading3"/>
      </w:pPr>
      <w:r>
        <w:lastRenderedPageBreak/>
        <w:t>Camoco identifies high</w:t>
      </w:r>
      <w:r w:rsidR="00864981">
        <w:t>-</w:t>
      </w:r>
      <w:r>
        <w:t>priority candidate causal genes under ionomic GWAS loci</w:t>
      </w:r>
    </w:p>
    <w:p w14:paraId="32BF194D" w14:textId="0101575D" w:rsidR="00F11BB0" w:rsidRDefault="00F11BB0" w:rsidP="0071659D">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885AAA">
        <w:t>,</w:t>
      </w:r>
      <w:r w:rsidR="00492E24">
        <w:t xml:space="preserve"> </w:t>
      </w:r>
      <w:r w:rsidR="00000EC8">
        <w:t xml:space="preserve">we discovered </w:t>
      </w:r>
      <w:r>
        <w:t>high</w:t>
      </w:r>
      <w:r w:rsidR="00317902">
        <w:t>-</w:t>
      </w:r>
      <w:r>
        <w:t xml:space="preserve">priority candidate </w:t>
      </w:r>
      <w:r w:rsidRPr="00D52DF9">
        <w:t>genes</w:t>
      </w:r>
      <w:r>
        <w:t xml:space="preserve"> driving elemental accumulation in maiz</w:t>
      </w:r>
      <w:commentRangeStart w:id="23"/>
      <w:r>
        <w:t>e</w:t>
      </w:r>
      <w:r w:rsidR="003D2789">
        <w:t xml:space="preserve"> </w:t>
      </w:r>
      <w:commentRangeEnd w:id="23"/>
      <w:r w:rsidR="00317902">
        <w:rPr>
          <w:rStyle w:val="CommentReference"/>
        </w:rPr>
        <w:commentReference w:id="23"/>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rsidR="00E47124">
        <w:t>≤</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0B0BA4">
        <w:t>Materials and Methods</w:t>
      </w:r>
      <w:r w:rsidR="001D7079">
        <w:fldChar w:fldCharType="end"/>
      </w:r>
      <w:r>
        <w:t>).</w:t>
      </w:r>
    </w:p>
    <w:p w14:paraId="683A6CD2" w14:textId="2A9467E3" w:rsidR="001C0928" w:rsidRDefault="001C0928" w:rsidP="0071659D">
      <w:pPr>
        <w:pStyle w:val="Heading3"/>
      </w:pPr>
      <w:bookmarkStart w:id="24" w:name="_Ref489428564"/>
      <w:r>
        <w:t>Fig</w:t>
      </w:r>
      <w:r w:rsidR="008E1513">
        <w:t>ure</w:t>
      </w:r>
      <w:r>
        <w:t xml:space="preserve"> 6</w:t>
      </w:r>
      <w:bookmarkEnd w:id="24"/>
    </w:p>
    <w:p w14:paraId="246DA9EE" w14:textId="77777777" w:rsidR="001C0928" w:rsidRDefault="001C0928" w:rsidP="0071659D">
      <w:pPr>
        <w:pStyle w:val="Heading4"/>
      </w:pPr>
      <w:r>
        <w:t>Number of intervening genes between HPO gene and GWAS locus</w:t>
      </w:r>
    </w:p>
    <w:p w14:paraId="1E1CC9AF" w14:textId="47017B4C" w:rsidR="001C0928" w:rsidRDefault="001C0928" w:rsidP="0071659D">
      <w:pPr>
        <w:pStyle w:val="Subtitle"/>
      </w:pPr>
      <w:r>
        <w:t xml:space="preserve">The distribution of positional candidates and HPO genes. Panel </w:t>
      </w:r>
      <w:r w:rsidR="00317902" w:rsidRPr="003456DB">
        <w:rPr>
          <w:b/>
        </w:rPr>
        <w:t>(</w:t>
      </w:r>
      <w:r w:rsidRPr="003456DB">
        <w:rPr>
          <w:b/>
        </w:rPr>
        <w:t>A</w:t>
      </w:r>
      <w:r w:rsidR="00317902" w:rsidRPr="003456DB">
        <w:rPr>
          <w:b/>
        </w:rPr>
        <w:t>)</w:t>
      </w:r>
      <w:r>
        <w:t xml:space="preserve"> shows the distribution in the number of positional candidates between each of the 610 HPO genes and an effective locus (note: intervening gene could also be an HPO gene). Panel </w:t>
      </w:r>
      <w:r w:rsidR="007A7737" w:rsidRPr="003456DB">
        <w:rPr>
          <w:b/>
        </w:rPr>
        <w:t>(</w:t>
      </w:r>
      <w:r w:rsidRPr="003456DB">
        <w:rPr>
          <w:b/>
        </w:rPr>
        <w:t>B</w:t>
      </w:r>
      <w:r w:rsidR="007A7737" w:rsidRPr="003456DB">
        <w:rPr>
          <w:b/>
        </w:rPr>
        <w:t>)</w:t>
      </w:r>
      <w:r>
        <w:t xml:space="preserve">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w:t>
      </w:r>
      <w:r w:rsidR="00DA07F6">
        <w:t xml:space="preserve"> i</w:t>
      </w:r>
      <w:r>
        <w:t>nset plot shows the lower end of the distributions.</w:t>
      </w:r>
    </w:p>
    <w:p w14:paraId="1C260579" w14:textId="24E9F3B4" w:rsidR="00F11BB0" w:rsidRDefault="002172E7" w:rsidP="0071659D">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0B0BA4">
        <w:t>Fig. 1</w:t>
      </w:r>
      <w:r w:rsidR="001C0928">
        <w:fldChar w:fldCharType="end"/>
      </w:r>
      <w:r w:rsidR="001C0928" w:rsidRPr="002C05D9">
        <w:t>C</w:t>
      </w:r>
      <w:r w:rsidR="001C0928">
        <w:t>). Of the 610 HPO genes, 297 had zero intervening genes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564736">
        <w:t>A</w:t>
      </w:r>
      <w:r w:rsidR="001C0928">
        <w:t>). The remaining 313 HPO genes had between 1 and 54 intervening genes</w:t>
      </w:r>
      <w:r w:rsidR="000131BB">
        <w:t>,</w:t>
      </w:r>
      <w:r w:rsidR="001C0928">
        <w:t xml:space="preserve"> though the majority (292 HPO genes) had 10 or fewer intervening genes. Similar results were</w:t>
      </w:r>
      <w:r w:rsidR="00A93B17">
        <w:t xml:space="preserve"> observed </w:t>
      </w:r>
      <w:r w:rsidR="001C0928">
        <w:t>when considering candidate genes</w:t>
      </w:r>
      <w:r w:rsidR="000131BB">
        <w:t>’</w:t>
      </w:r>
      <w:r w:rsidR="001C0928">
        <w:t xml:space="preserve"> absolute distance to the effective locus (</w:t>
      </w:r>
      <w:r w:rsidR="001C0928">
        <w:fldChar w:fldCharType="begin"/>
      </w:r>
      <w:r w:rsidR="001C0928">
        <w:instrText xml:space="preserve"> REF _Ref489428564 \h </w:instrText>
      </w:r>
      <w:r w:rsidR="00BD7995">
        <w:instrText xml:space="preserve"> \* MERGEFORMAT </w:instrText>
      </w:r>
      <w:r w:rsidR="001C0928">
        <w:fldChar w:fldCharType="separate"/>
      </w:r>
      <w:r w:rsidR="000B0BA4">
        <w:t>Fig. 6</w:t>
      </w:r>
      <w:r w:rsidR="001C0928">
        <w:fldChar w:fldCharType="end"/>
      </w:r>
      <w:r w:rsidR="001C0928" w:rsidRPr="00564736">
        <w:t>B</w:t>
      </w:r>
      <w:r w:rsidR="001C0928">
        <w:t>)</w:t>
      </w:r>
      <w:r w:rsidR="00A93B17">
        <w:t>,</w:t>
      </w:r>
      <w:r w:rsidR="00225BC1">
        <w:t xml:space="preserve"> </w:t>
      </w:r>
      <w:r w:rsidR="00E16B88">
        <w:t>demonstrating</w:t>
      </w:r>
      <w:r w:rsidR="00225BC1">
        <w:t xml:space="preserve"> that Camoco often </w:t>
      </w:r>
      <w:r w:rsidR="00225BC1">
        <w:lastRenderedPageBreak/>
        <w:t>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79ACBC89" w14:textId="77777777" w:rsidR="00F11BB0" w:rsidRDefault="00F11BB0" w:rsidP="0071659D">
      <w:pPr>
        <w:pStyle w:val="Heading3"/>
      </w:pPr>
      <w:bookmarkStart w:id="25" w:name="_Ref485996339"/>
      <w:r>
        <w:t>Table 4</w:t>
      </w:r>
      <w:bookmarkEnd w:id="25"/>
    </w:p>
    <w:p w14:paraId="72C9BBD8" w14:textId="48D27B24" w:rsidR="00F11BB0" w:rsidRDefault="00F11BB0" w:rsidP="0071659D">
      <w:pPr>
        <w:pStyle w:val="Heading4"/>
      </w:pPr>
      <w:r>
        <w:t xml:space="preserve">Maize </w:t>
      </w:r>
      <w:r w:rsidR="000131BB">
        <w:t>grain ionome high-priority candidate genes</w:t>
      </w:r>
    </w:p>
    <w:p w14:paraId="403832D9" w14:textId="2DA96221" w:rsidR="00F11BB0" w:rsidRDefault="00F11BB0" w:rsidP="0071659D">
      <w:pPr>
        <w:pStyle w:val="Subtitle"/>
      </w:pPr>
      <w:r>
        <w:t>Gene</w:t>
      </w:r>
      <w:r w:rsidR="000131BB">
        <w:t>-</w:t>
      </w:r>
      <w:r>
        <w:t>specific density and locality</w:t>
      </w:r>
      <w:r w:rsidR="00EF721D">
        <w:t xml:space="preserve"> metrics</w:t>
      </w:r>
      <w:r>
        <w:t xml:space="preserve"> were compared to </w:t>
      </w:r>
      <w:r w:rsidRPr="00564736">
        <w:rPr>
          <w:i/>
        </w:rPr>
        <w:t>(n</w:t>
      </w:r>
      <w:r w:rsidR="000131BB">
        <w:t xml:space="preserve"> </w:t>
      </w:r>
      <w:r>
        <w:t>=</w:t>
      </w:r>
      <w:r w:rsidR="000131BB">
        <w:t xml:space="preserve"> </w:t>
      </w:r>
      <w:r>
        <w:t>1</w:t>
      </w:r>
      <w:r w:rsidR="00754AC7">
        <w:t>,</w:t>
      </w:r>
      <w:r>
        <w:t xml:space="preserve">000) random sets of genes of the same size to establish a 30% </w:t>
      </w:r>
      <w:r w:rsidR="005633D5">
        <w:t>FDR</w:t>
      </w:r>
      <w:r>
        <w:t xml:space="preserve">. </w:t>
      </w:r>
      <w:r w:rsidRPr="00E36CAE">
        <w:t>Genes were considered candidates if they</w:t>
      </w:r>
      <w:r>
        <w:t xml:space="preserve"> were observed at </w:t>
      </w:r>
      <w:r w:rsidR="000131BB">
        <w:t>two</w:t>
      </w:r>
      <w:r>
        <w:t xml:space="preserve"> or more SNP-to-</w:t>
      </w:r>
      <w:r w:rsidRPr="00E36CAE">
        <w:t>gene mappings</w:t>
      </w:r>
      <w:r>
        <w:t xml:space="preserve"> (i.e.</w:t>
      </w:r>
      <w:r w:rsidR="000131BB">
        <w:t>,</w:t>
      </w:r>
      <w:r>
        <w:t xml:space="preserv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 xml:space="preserve">s in the ZmPAN </w:t>
      </w:r>
      <w:commentRangeStart w:id="26"/>
      <w:r w:rsidR="003F34C7">
        <w:t>or</w:t>
      </w:r>
      <w:commentRangeEnd w:id="26"/>
      <w:r w:rsidR="002C05D9">
        <w:rPr>
          <w:rStyle w:val="CommentReference"/>
          <w:rFonts w:ascii="Georgia" w:eastAsiaTheme="minorHAnsi" w:hAnsi="Georgia"/>
          <w:color w:val="auto"/>
          <w:spacing w:val="0"/>
        </w:rPr>
        <w:commentReference w:id="26"/>
      </w:r>
      <w:r w:rsidR="003F34C7">
        <w:t xml:space="preserve"> ZmSAM networks</w:t>
      </w:r>
      <w:r>
        <w:t>.</w:t>
      </w:r>
    </w:p>
    <w:p w14:paraId="47037F88" w14:textId="77777777" w:rsidR="00027E14" w:rsidRDefault="00F11BB0" w:rsidP="0071659D">
      <w:pPr>
        <w:pStyle w:val="Heading3"/>
        <w:rPr>
          <w:rStyle w:val="Heading3Char"/>
          <w:spacing w:val="15"/>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713C8A5A" w:rsidR="00BC7B2E" w:rsidRDefault="00D73E92" w:rsidP="0071659D">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w:t>
      </w:r>
      <w:commentRangeStart w:id="27"/>
      <w:r w:rsidR="00D277DD">
        <w:t>Al, As, Cd, Mg, Mn, Mo, Se, Sr</w:t>
      </w:r>
      <w:r w:rsidR="000131BB">
        <w:t>,</w:t>
      </w:r>
      <w:r w:rsidR="00D277DD">
        <w:t xml:space="preserve"> and Zn</w:t>
      </w:r>
      <w:commentRangeEnd w:id="27"/>
      <w:r w:rsidR="000131BB">
        <w:rPr>
          <w:rStyle w:val="CommentReference"/>
        </w:rPr>
        <w:commentReference w:id="27"/>
      </w:r>
      <w:r w:rsidR="00D277DD">
        <w:t>)</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0B0BA4">
        <w:t>Supp. Table 6</w:t>
      </w:r>
      <w:r w:rsidR="00D277DD">
        <w:fldChar w:fldCharType="end"/>
      </w:r>
      <w:r w:rsidR="00D277DD">
        <w:t xml:space="preserve">). </w:t>
      </w:r>
    </w:p>
    <w:p w14:paraId="7A476142" w14:textId="7BA3225A" w:rsidR="00162DC9" w:rsidRDefault="00162DC9" w:rsidP="0071659D">
      <w:pPr>
        <w:pStyle w:val="Heading3"/>
      </w:pPr>
      <w:bookmarkStart w:id="28" w:name="_Ref487144620"/>
      <w:r>
        <w:t>Fig</w:t>
      </w:r>
      <w:r w:rsidR="000131BB">
        <w:t>ure</w:t>
      </w:r>
      <w:r w:rsidR="00663C67">
        <w:t xml:space="preserve"> 7</w:t>
      </w:r>
      <w:bookmarkEnd w:id="28"/>
    </w:p>
    <w:p w14:paraId="1F6B0E4D" w14:textId="2CEA3C55" w:rsidR="00162DC9" w:rsidRDefault="00162DC9" w:rsidP="0071659D">
      <w:pPr>
        <w:pStyle w:val="Heading4"/>
      </w:pPr>
      <w:r>
        <w:t xml:space="preserve">HPO </w:t>
      </w:r>
      <w:r w:rsidR="000131BB">
        <w:t>g</w:t>
      </w:r>
      <w:r>
        <w:t xml:space="preserve">enes for Cd and Se in the ZmRoot </w:t>
      </w:r>
      <w:r w:rsidR="000131BB">
        <w:t>n</w:t>
      </w:r>
      <w:r>
        <w:t>etwork</w:t>
      </w:r>
    </w:p>
    <w:p w14:paraId="6910540C" w14:textId="5D0331B0" w:rsidR="00162DC9" w:rsidRPr="00162DC9" w:rsidRDefault="009E1D64" w:rsidP="000F4144">
      <w:pPr>
        <w:pStyle w:val="Subtitle"/>
      </w:pPr>
      <w:r>
        <w:t xml:space="preserve">The strongest 100,000 </w:t>
      </w:r>
      <w:r w:rsidR="00571BF0">
        <w:t>in</w:t>
      </w:r>
      <w:r w:rsidR="00D6598D">
        <w:t>teractions were used to visualize global clustering of</w:t>
      </w:r>
      <w:r>
        <w:t xml:space="preserve"> genes</w:t>
      </w:r>
      <w:r w:rsidR="00C42BC5">
        <w:t xml:space="preserve"> (</w:t>
      </w:r>
      <w:r w:rsidR="00C42BC5" w:rsidRPr="00564736">
        <w:rPr>
          <w:i/>
        </w:rPr>
        <w:t>n</w:t>
      </w:r>
      <w:r w:rsidR="000131BB">
        <w:t xml:space="preserve"> </w:t>
      </w:r>
      <w:r w:rsidR="00C42BC5">
        <w:t>=</w:t>
      </w:r>
      <w:r w:rsidR="000131BB">
        <w:t xml:space="preserve"> </w:t>
      </w:r>
      <w:r w:rsidR="00C42BC5">
        <w:t>7844)</w:t>
      </w:r>
      <w:r w:rsidR="005010D5">
        <w:t xml:space="preserve"> in the ZmRoot network</w:t>
      </w:r>
      <w:r>
        <w:t>.</w:t>
      </w:r>
      <w:r w:rsidR="00162DC9">
        <w:t xml:space="preserve"> A force</w:t>
      </w:r>
      <w:r w:rsidR="000131BB">
        <w:t>-</w:t>
      </w:r>
      <w:r w:rsidR="00162DC9">
        <w:t>directed algorithm positioned genes (</w:t>
      </w:r>
      <w:r w:rsidRPr="000F4144">
        <w:rPr>
          <w:b/>
        </w:rPr>
        <w:t>A</w:t>
      </w:r>
      <w:r>
        <w:t xml:space="preserve">; </w:t>
      </w:r>
      <w:r w:rsidR="00162DC9">
        <w:t>green nodes) showing approximate boundaries</w:t>
      </w:r>
      <w:r w:rsidR="00DD7910">
        <w:t xml:space="preserve"> (dotted </w:t>
      </w:r>
      <w:r w:rsidR="00DD7910">
        <w:lastRenderedPageBreak/>
        <w:t>black circles)</w:t>
      </w:r>
      <w:r w:rsidR="00162DC9">
        <w:t xml:space="preserve"> of the top </w:t>
      </w:r>
      <w:r w:rsidR="000F4144">
        <w:t xml:space="preserve">ten </w:t>
      </w:r>
      <w:r w:rsidR="00162DC9">
        <w:t>MCL clusters</w:t>
      </w:r>
      <w:r w:rsidR="00DD7910">
        <w:t xml:space="preserve"> (</w:t>
      </w:r>
      <w:r w:rsidR="00DD7910">
        <w:fldChar w:fldCharType="begin"/>
      </w:r>
      <w:r w:rsidR="00DD7910">
        <w:instrText xml:space="preserve"> REF _Ref483825641 \h </w:instrText>
      </w:r>
      <w:r w:rsidR="00BD7995">
        <w:instrText xml:space="preserve"> \* MERGEFORMAT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rsidR="00BD7995">
        <w:instrText xml:space="preserve"> \* MERGEFORMAT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0F4144">
        <w:rPr>
          <w:b/>
        </w:rPr>
        <w:t>B</w:t>
      </w:r>
      <w:r w:rsidR="009720E7" w:rsidRPr="000F4144">
        <w:t xml:space="preserve"> and </w:t>
      </w:r>
      <w:r w:rsidR="009720E7" w:rsidRPr="000F4144">
        <w:rPr>
          <w:b/>
        </w:rPr>
        <w:t>C</w:t>
      </w:r>
      <w:r w:rsidR="008E1513">
        <w:rPr>
          <w:b/>
        </w:rPr>
        <w:t>,</w:t>
      </w:r>
      <w:r w:rsidR="009720E7">
        <w:t xml:space="preserve"> respectively)</w:t>
      </w:r>
      <w:r w:rsidR="00B36F3D">
        <w:t>. Network edges were removed from the visualization</w:t>
      </w:r>
      <w:r w:rsidR="00CB5357">
        <w:t xml:space="preserve"> in panels </w:t>
      </w:r>
      <w:r w:rsidR="000F4144" w:rsidRPr="00564736">
        <w:rPr>
          <w:b/>
        </w:rPr>
        <w:t>(</w:t>
      </w:r>
      <w:r w:rsidR="00CB5357" w:rsidRPr="00564736">
        <w:rPr>
          <w:b/>
        </w:rPr>
        <w:t>B</w:t>
      </w:r>
      <w:r w:rsidR="000F4144" w:rsidRPr="00564736">
        <w:rPr>
          <w:b/>
        </w:rPr>
        <w:t>)</w:t>
      </w:r>
      <w:r w:rsidR="00CB5357">
        <w:t xml:space="preserve"> and </w:t>
      </w:r>
      <w:r w:rsidR="000F4144" w:rsidRPr="00564736">
        <w:rPr>
          <w:b/>
        </w:rPr>
        <w:t>(</w:t>
      </w:r>
      <w:r w:rsidR="00CB5357" w:rsidRPr="00564736">
        <w:rPr>
          <w:b/>
        </w:rPr>
        <w:t>C</w:t>
      </w:r>
      <w:r w:rsidR="000F4144" w:rsidRPr="00564736">
        <w:rPr>
          <w:b/>
        </w:rPr>
        <w:t>)</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0CD2B2AA" w:rsidR="00D277DD" w:rsidRDefault="00D277DD" w:rsidP="00564736">
      <w:r>
        <w:fldChar w:fldCharType="begin"/>
      </w:r>
      <w:r>
        <w:instrText xml:space="preserve"> REF _Ref487144620 \h </w:instrText>
      </w:r>
      <w:r w:rsidR="00BD7995">
        <w:instrText xml:space="preserve"> \* MERGEFORMAT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7755B2">
        <w:t>containing</w:t>
      </w:r>
      <w:r w:rsidR="00FA276B">
        <w:t xml:space="preserve">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w:t>
      </w:r>
      <w:r w:rsidR="000F4144">
        <w:t>-</w:t>
      </w:r>
      <w:r w:rsidR="002373A3">
        <w:t>level</w:t>
      </w:r>
      <w:r>
        <w:t xml:space="preserve"> clustering</w:t>
      </w:r>
      <w:r w:rsidR="00CD5BD4">
        <w:t xml:space="preserve"> (</w:t>
      </w:r>
      <w:r w:rsidR="00CD5BD4">
        <w:fldChar w:fldCharType="begin"/>
      </w:r>
      <w:r w:rsidR="00CD5BD4">
        <w:instrText xml:space="preserve"> REF _Ref487144620 \h </w:instrText>
      </w:r>
      <w:r w:rsidR="00BD7995">
        <w:instrText xml:space="preserve"> \* MERGEFORMAT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rsidR="00BD7995">
        <w:instrText xml:space="preserve"> \* MERGEFORMAT </w:instrText>
      </w:r>
      <w:r>
        <w:fldChar w:fldCharType="separate"/>
      </w:r>
      <w:r w:rsidR="000B0BA4">
        <w:t>Fig. 7</w:t>
      </w:r>
      <w:r>
        <w:fldChar w:fldCharType="end"/>
      </w:r>
      <w:r>
        <w:t>B</w:t>
      </w:r>
      <w:r w:rsidR="000F4144">
        <w:t>–</w:t>
      </w:r>
      <w:r>
        <w:t>C, blue nodes) span</w:t>
      </w:r>
      <w:r w:rsidR="000F4144">
        <w:t>s</w:t>
      </w:r>
      <w:r>
        <w:t xml:space="preserve">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64736">
      <w:pPr>
        <w:pStyle w:val="Heading3"/>
      </w:pPr>
      <w:r w:rsidRPr="00584799">
        <w:t>Density and locality network metrics provide complementary information</w:t>
      </w:r>
    </w:p>
    <w:p w14:paraId="6ADC3677" w14:textId="5E85484F" w:rsidR="00721D01" w:rsidRDefault="00641852" w:rsidP="00564736">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0B0BA4" w:rsidRPr="0045686C">
        <w:rPr>
          <w:rFonts w:eastAsiaTheme="minorEastAsia"/>
        </w:rPr>
        <w:t>Eq.</w:t>
      </w:r>
      <w:r w:rsidR="000F4144">
        <w:rPr>
          <w:rFonts w:eastAsiaTheme="minorEastAsia"/>
        </w:rPr>
        <w:t xml:space="preserve"> </w:t>
      </w:r>
      <w:r w:rsidR="000B0BA4">
        <w:rPr>
          <w:rFonts w:eastAsiaTheme="minorEastAsia"/>
        </w:rPr>
        <w:t>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0B0BA4">
        <w:t>Eq.</w:t>
      </w:r>
      <w:r w:rsidR="000F4144">
        <w:t xml:space="preserve"> </w:t>
      </w:r>
      <w:r w:rsidR="000B0BA4">
        <w:t>4</w:t>
      </w:r>
      <w:r w:rsidR="00F11BB0">
        <w:fldChar w:fldCharType="end"/>
      </w:r>
      <w:r w:rsidR="00F11BB0">
        <w:t xml:space="preserve">). </w:t>
      </w:r>
      <w:r w:rsidR="00337948">
        <w:t>Gene</w:t>
      </w:r>
      <w:r w:rsidR="000F4144">
        <w:t>-</w:t>
      </w:r>
      <w:r w:rsidR="00337948">
        <w:t>specific d</w:t>
      </w:r>
      <w:r w:rsidR="00F11BB0">
        <w:t xml:space="preserve">ensity measures the fraction of observed co-expression interactions to total possible co-expression relationships between the candidate gene and genes linked to other GWAS-identified loci, while </w:t>
      </w:r>
      <w:r w:rsidR="00337948">
        <w:t>gene</w:t>
      </w:r>
      <w:r w:rsidR="000F4144">
        <w:t>-</w:t>
      </w:r>
      <w:r w:rsidR="00337948">
        <w:t xml:space="preserve">specific </w:t>
      </w:r>
      <w:r w:rsidR="00706219">
        <w:t>locality</w:t>
      </w:r>
      <w:r>
        <w:t xml:space="preserve"> normalizes</w:t>
      </w:r>
      <w:r w:rsidR="00706219">
        <w:t xml:space="preserve"> gene interactions</w:t>
      </w:r>
      <w:r w:rsidR="00F11BB0">
        <w:t xml:space="preserve"> to account for the </w:t>
      </w:r>
      <w:r w:rsidR="000565D6">
        <w:t>proportion</w:t>
      </w:r>
      <w:r w:rsidR="00F11BB0">
        <w:t xml:space="preserve"> of interactions between the candidate gene and the rest of the genome (i.e.</w:t>
      </w:r>
      <w:r w:rsidR="000F4144">
        <w:t>,</w:t>
      </w:r>
      <w:r w:rsidR="00F11BB0">
        <w:t xml:space="preserve"> genes not near a GWAS locus). Overall,</w:t>
      </w:r>
      <w:r w:rsidR="00C97ADB">
        <w:t xml:space="preserve"> density identified more HPO </w:t>
      </w:r>
      <w:r w:rsidR="00C97ADB" w:rsidRPr="00B840AF">
        <w:t xml:space="preserve">genes than </w:t>
      </w:r>
      <w:r w:rsidR="000F4144" w:rsidRPr="00B840AF">
        <w:rPr>
          <w:rPrChange w:id="29" w:author="Joanna Dinsmore" w:date="2017-11-10T11:11:00Z">
            <w:rPr>
              <w:highlight w:val="yellow"/>
            </w:rPr>
          </w:rPrChange>
        </w:rPr>
        <w:t xml:space="preserve">did </w:t>
      </w:r>
      <w:r w:rsidR="00C97ADB" w:rsidRPr="00B840AF">
        <w:t>locality</w:t>
      </w:r>
      <w:r w:rsidR="00F11BB0" w:rsidRPr="00B840AF">
        <w:t>. For example, across all traits</w:t>
      </w:r>
      <w:r w:rsidR="001A5692" w:rsidRPr="00B840AF">
        <w:t xml:space="preserve"> and networks</w:t>
      </w:r>
      <w:r w:rsidR="00F11BB0" w:rsidRPr="00B840AF">
        <w:t>, 391 HPO candidate genes were discovered using density</w:t>
      </w:r>
      <w:r w:rsidR="00B840AF">
        <w:t>,</w:t>
      </w:r>
      <w:r w:rsidR="00F11BB0" w:rsidRPr="00B840AF">
        <w:t xml:space="preserve"> while 247 HPO candidate genes were discovered using locality</w:t>
      </w:r>
      <w:r w:rsidR="00F11BB0">
        <w:t xml:space="preserve"> (</w:t>
      </w:r>
      <w:r w:rsidR="00B840AF">
        <w:t>s</w:t>
      </w:r>
      <w:r w:rsidR="00F11BB0">
        <w:t>ee</w:t>
      </w:r>
      <w:r w:rsidR="003E2480">
        <w:t xml:space="preserve"> </w:t>
      </w:r>
      <w:r w:rsidR="003E2480">
        <w:fldChar w:fldCharType="begin"/>
      </w:r>
      <w:r w:rsidR="003E2480">
        <w:instrText xml:space="preserve"> REF _Ref485996339 \h </w:instrText>
      </w:r>
      <w:r w:rsidR="00BD7995">
        <w:instrText xml:space="preserve"> \* MERGEFORMAT </w:instrText>
      </w:r>
      <w:r w:rsidR="003E2480">
        <w:fldChar w:fldCharType="separate"/>
      </w:r>
      <w:r w:rsidR="000B0BA4">
        <w:t>Table 4</w:t>
      </w:r>
      <w:r w:rsidR="003E2480">
        <w:fldChar w:fldCharType="end"/>
      </w:r>
      <w:r w:rsidR="00A01C31">
        <w:t>, Density:Any and Locality:Any</w:t>
      </w:r>
      <w:r w:rsidR="00F11BB0">
        <w:t>).</w:t>
      </w:r>
      <w:r w:rsidR="00F11BB0" w:rsidRPr="00E74167">
        <w:t xml:space="preserve"> </w:t>
      </w:r>
      <w:r w:rsidR="00F11BB0">
        <w:t>Interestingly, the</w:t>
      </w:r>
      <w:r w:rsidR="00C12ECC">
        <w:t xml:space="preserve"> </w:t>
      </w:r>
      <w:r w:rsidR="00F11BB0">
        <w:t>high-confidence genes were largely complementa</w:t>
      </w:r>
      <w:r w:rsidR="00F11BB0" w:rsidRPr="002C05D9">
        <w:t xml:space="preserve">ry, in terms of </w:t>
      </w:r>
      <w:r w:rsidR="002C05D9">
        <w:t xml:space="preserve">both </w:t>
      </w:r>
      <w:r w:rsidR="00F11BB0" w:rsidRPr="002C05D9">
        <w:t xml:space="preserve">which traits </w:t>
      </w:r>
      <w:r w:rsidR="002C05D9">
        <w:t xml:space="preserve">and which network they produced </w:t>
      </w:r>
      <w:commentRangeStart w:id="30"/>
      <w:r w:rsidR="002C05D9">
        <w:t>results on</w:t>
      </w:r>
      <w:commentRangeEnd w:id="30"/>
      <w:r w:rsidR="002C05D9">
        <w:rPr>
          <w:rStyle w:val="CommentReference"/>
        </w:rPr>
        <w:commentReference w:id="30"/>
      </w:r>
      <w:r w:rsidR="00F11BB0" w:rsidRPr="002C05D9">
        <w:t>.</w:t>
      </w:r>
      <w:r w:rsidR="00F11BB0">
        <w:t xml:space="preserve"> Among the two sets of genes (391 and 247 genes, respectively), 26 HPO genes </w:t>
      </w:r>
      <w:r w:rsidR="00B840AF">
        <w:t xml:space="preserve">in common </w:t>
      </w:r>
      <w:r w:rsidR="00F11BB0">
        <w:t>were discovered (</w:t>
      </w:r>
      <w:r w:rsidR="00507083">
        <w:fldChar w:fldCharType="begin"/>
      </w:r>
      <w:r w:rsidR="00507083">
        <w:instrText xml:space="preserve"> REF _Ref485996339 \h </w:instrText>
      </w:r>
      <w:r w:rsidR="00BD7995">
        <w:instrText xml:space="preserve"> \* MERGEFORMAT </w:instrText>
      </w:r>
      <w:r w:rsidR="00507083">
        <w:fldChar w:fldCharType="separate"/>
      </w:r>
      <w:r w:rsidR="000B0BA4">
        <w:t>Table 4</w:t>
      </w:r>
      <w:r w:rsidR="00507083">
        <w:fldChar w:fldCharType="end"/>
      </w:r>
      <w:r w:rsidR="00F11BB0">
        <w:t>: Both:Any). While this overlap is statistically significant (</w:t>
      </w:r>
      <w:r w:rsidR="00F11BB0" w:rsidRPr="00C10B25">
        <w:rPr>
          <w:i/>
        </w:rPr>
        <w:t>p</w:t>
      </w:r>
      <w:r w:rsidR="00F11BB0">
        <w:t xml:space="preserve"> ≤ 1.5</w:t>
      </w:r>
      <w:r w:rsidR="00F11BB0" w:rsidRPr="001F6D09">
        <w:t>e-13</w:t>
      </w:r>
      <w:r w:rsidR="00F11BB0">
        <w:t xml:space="preserve">; hypergeometric), the large number of uniquely discovered genes suggests </w:t>
      </w:r>
      <w:r w:rsidR="00B840AF">
        <w:t xml:space="preserve">that </w:t>
      </w:r>
      <w:r w:rsidR="00F11BB0">
        <w:t xml:space="preserve">the two measures are capturing largely complementary </w:t>
      </w:r>
      <w:r w:rsidR="00B32A52">
        <w:t xml:space="preserve">biological information from </w:t>
      </w:r>
      <w:r w:rsidR="00F11BB0">
        <w:t>co-expression subnetworks.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0B0BA4">
        <w:t>Supp. Fig</w:t>
      </w:r>
      <w:r w:rsidR="00B840AF">
        <w:t>.</w:t>
      </w:r>
      <w:r w:rsidR="000B0BA4">
        <w:t xml:space="preserve"> 6</w:t>
      </w:r>
      <w:r w:rsidR="00165871">
        <w:fldChar w:fldCharType="end"/>
      </w:r>
      <w:r w:rsidR="00F11BB0">
        <w:t xml:space="preserve">). Density </w:t>
      </w:r>
      <w:r w:rsidR="00B32A52">
        <w:t>was most effective</w:t>
      </w:r>
      <w:r w:rsidR="00F11BB0">
        <w:t xml:space="preserve"> </w:t>
      </w:r>
      <w:r w:rsidR="00B32A52">
        <w:t xml:space="preserve">at identifying HPO genes within the GWAS-linked loci </w:t>
      </w:r>
      <w:r w:rsidR="00F11BB0">
        <w:t xml:space="preserve">when using the </w:t>
      </w:r>
      <w:r w:rsidR="00F11BB0" w:rsidRPr="00321F88">
        <w:t>ZmRoot network (</w:t>
      </w:r>
      <w:r w:rsidR="00321F88" w:rsidRPr="00321F88">
        <w:t>326 HPO genes using density vs. 11 HPO gene using locality</w:t>
      </w:r>
      <w:r w:rsidR="00F11BB0" w:rsidRPr="00321F88">
        <w:t>)</w:t>
      </w:r>
      <w:r w:rsidR="00B32A52">
        <w:t>. L</w:t>
      </w:r>
      <w:r w:rsidR="00F11BB0">
        <w:t>ocality provided stronger results on the ZmPAN network</w:t>
      </w:r>
      <w:r w:rsidR="00321F88">
        <w:t xml:space="preserve"> (228 HPO genes </w:t>
      </w:r>
      <w:r w:rsidR="00321F88">
        <w:lastRenderedPageBreak/>
        <w:t>using locality and 0 HPO genes using density</w:t>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0B0BA4">
        <w:t>Supp. Table 7</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0B0BA4">
        <w:t>Discussion</w:t>
      </w:r>
      <w:r w:rsidR="00F301D2">
        <w:fldChar w:fldCharType="end"/>
      </w:r>
      <w:r w:rsidR="00F301D2">
        <w:t>)</w:t>
      </w:r>
      <w:r w:rsidR="00013CDC">
        <w:t xml:space="preserve">. </w:t>
      </w:r>
    </w:p>
    <w:p w14:paraId="1D226F8A" w14:textId="7D3E7511" w:rsidR="00F11BB0" w:rsidRDefault="00F11BB0" w:rsidP="00C10B25">
      <w:pPr>
        <w:pStyle w:val="Heading3"/>
      </w:pPr>
      <w:r w:rsidRPr="007D6510">
        <w:t>Most candidate causal genes are trait</w:t>
      </w:r>
      <w:r w:rsidR="00B840AF">
        <w:t xml:space="preserve"> </w:t>
      </w:r>
      <w:r w:rsidRPr="007D6510">
        <w:t>specific</w:t>
      </w:r>
    </w:p>
    <w:p w14:paraId="4D1DC1CC" w14:textId="65AC8268" w:rsidR="00F11BB0" w:rsidRDefault="00F11BB0" w:rsidP="00C10B25">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0B0BA4">
        <w:t>Table 5</w:t>
      </w:r>
      <w:r w:rsidR="00EB6B7C">
        <w:fldChar w:fldCharType="end"/>
      </w:r>
      <w:r>
        <w:t>). However, a limited number of element pairs did exhibit statistically significant overlap</w:t>
      </w:r>
      <w:r w:rsidR="006D630E">
        <w:t>,</w:t>
      </w:r>
      <w:r w:rsidRPr="00297743">
        <w:t xml:space="preserve"> </w:t>
      </w:r>
      <w:r>
        <w:t>including Cd, which shared</w:t>
      </w:r>
      <w:r w:rsidR="006F1B15">
        <w:t xml:space="preserve"> </w:t>
      </w:r>
      <w:r>
        <w:t xml:space="preserve">significant overlap with </w:t>
      </w:r>
      <w:r w:rsidR="006D630E">
        <w:t>seven</w:t>
      </w:r>
      <w:r>
        <w:t xml:space="preserve"> other elements (Al, Cu, K, Mg, Mo, Se</w:t>
      </w:r>
      <w:r w:rsidR="006D630E">
        <w:t>,</w:t>
      </w:r>
      <w:r>
        <w:t xml:space="preserve"> and Sr), and Se, which shared</w:t>
      </w:r>
      <w:r w:rsidR="006F1B15">
        <w:t xml:space="preserve"> </w:t>
      </w:r>
      <w:r>
        <w:t xml:space="preserve">significant overlap with </w:t>
      </w:r>
      <w:r w:rsidR="006D630E">
        <w:t>three</w:t>
      </w:r>
      <w:r>
        <w:t xml:space="preserve"> other elements </w:t>
      </w:r>
      <w:r w:rsidR="00AC60C0">
        <w:t>(As,</w:t>
      </w:r>
      <w:r w:rsidR="00A37B83">
        <w:t xml:space="preserve"> </w:t>
      </w:r>
      <w:r w:rsidR="00AC60C0">
        <w:t>Cd</w:t>
      </w:r>
      <w:r w:rsidR="006D630E">
        <w:t>,</w:t>
      </w:r>
      <w:r w:rsidR="00AC60C0">
        <w:t xml:space="preserve"> an</w:t>
      </w:r>
      <w:r w:rsidR="002B5295">
        <w:t>d</w:t>
      </w:r>
      <w:r w:rsidR="00AC60C0">
        <w:t xml:space="preserve"> Mg), </w:t>
      </w:r>
      <w:r>
        <w:t>and Mo, which shar</w:t>
      </w:r>
      <w:r w:rsidR="00EB6B7C">
        <w:t>ed</w:t>
      </w:r>
      <w:r w:rsidR="006F1B15">
        <w:t xml:space="preserve"> </w:t>
      </w:r>
      <w:r w:rsidR="00EB6B7C">
        <w:t>significant overlap with</w:t>
      </w:r>
      <w:r>
        <w:t xml:space="preserve"> </w:t>
      </w:r>
      <w:r w:rsidR="006D630E">
        <w:t>two</w:t>
      </w:r>
      <w:r>
        <w:t xml:space="preserve"> other elements </w:t>
      </w:r>
      <w:r w:rsidR="009E5504">
        <w:t>(Al</w:t>
      </w:r>
      <w:r w:rsidR="006D630E">
        <w:t xml:space="preserve"> and</w:t>
      </w:r>
      <w:r w:rsidR="009E5504">
        <w:t xml:space="preserve">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BD7995">
        <w:instrText xml:space="preserve"> \* MERGEFORMAT </w:instrText>
      </w:r>
      <w:r w:rsidR="0055150D">
        <w:fldChar w:fldCharType="separate"/>
      </w:r>
      <w:r w:rsidR="000B0BA4">
        <w:t>Supp. Table 8</w:t>
      </w:r>
      <w:r w:rsidR="0055150D">
        <w:fldChar w:fldCharType="end"/>
      </w:r>
      <w:r>
        <w:t>).</w:t>
      </w:r>
    </w:p>
    <w:p w14:paraId="09A07F96" w14:textId="77777777" w:rsidR="00F11BB0" w:rsidRDefault="00F11BB0" w:rsidP="00C10B25">
      <w:pPr>
        <w:pStyle w:val="Heading3"/>
      </w:pPr>
      <w:bookmarkStart w:id="31" w:name="_Ref486000600"/>
      <w:r>
        <w:t>Table 5</w:t>
      </w:r>
      <w:bookmarkEnd w:id="31"/>
    </w:p>
    <w:p w14:paraId="6D4B541D" w14:textId="77777777" w:rsidR="00F11BB0" w:rsidRPr="00975FFB" w:rsidRDefault="00F11BB0" w:rsidP="00C10B25">
      <w:pPr>
        <w:pStyle w:val="Heading4"/>
      </w:pPr>
      <w:r>
        <w:t>Element HPO candidate gene overlap</w:t>
      </w:r>
    </w:p>
    <w:p w14:paraId="7DE6C655" w14:textId="79EF8552" w:rsidR="00F11BB0" w:rsidRDefault="00F11BB0" w:rsidP="00C10B25">
      <w:pPr>
        <w:pStyle w:val="Subtitle"/>
      </w:pPr>
      <w:r>
        <w:t>Overlap between the 610 HPO genes discovered between different elements by either density or locality and in any network. The diagonal shows the number of HPO genes discovered for each element. Values in the upper triangular</w:t>
      </w:r>
      <w:r w:rsidR="006D630E">
        <w:t xml:space="preserve"> region</w:t>
      </w:r>
      <w:r>
        <w:t xml:space="preserve"> (green) show the number of genes that overlap between elements. The values in the lower triang</w:t>
      </w:r>
      <w:r w:rsidR="006D630E">
        <w:t>le</w:t>
      </w:r>
      <w:r>
        <w:t xml:space="preserve"> designate the </w:t>
      </w:r>
      <w:r w:rsidRPr="00C10B25">
        <w:rPr>
          <w:i/>
        </w:rPr>
        <w:t>p</w:t>
      </w:r>
      <w:r>
        <w:t>-values (hypergeometric) for overlap between the two sets of HPO genes. Red cells indicate significa</w:t>
      </w:r>
      <w:r w:rsidR="00C87F03">
        <w:t>nce with Bonferroni correction.</w:t>
      </w:r>
    </w:p>
    <w:p w14:paraId="19539701" w14:textId="77777777" w:rsidR="00F11BB0" w:rsidRPr="00333516" w:rsidRDefault="006D7ADE" w:rsidP="00C10B25">
      <w:pPr>
        <w:pStyle w:val="Heading3"/>
      </w:pPr>
      <w:r w:rsidRPr="00333516">
        <w:t>Enrichmen</w:t>
      </w:r>
      <w:r w:rsidR="00E57950" w:rsidRPr="00333516">
        <w:t>t analysis of putative causal</w:t>
      </w:r>
      <w:r w:rsidRPr="00333516">
        <w:t xml:space="preserve"> genes</w:t>
      </w:r>
    </w:p>
    <w:p w14:paraId="36D4B909" w14:textId="1DDEAEA7" w:rsidR="00D54E30" w:rsidRDefault="00E57950" w:rsidP="00C10B25">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0B0BA4">
        <w:t>Supp. Table 9</w:t>
      </w:r>
      <w:r w:rsidR="004F3C8A">
        <w:fldChar w:fldCharType="end"/>
      </w:r>
      <w:r w:rsidR="00C766BF">
        <w:t xml:space="preserve">). For example, Sr was enriched for </w:t>
      </w:r>
      <w:r w:rsidR="00C766BF" w:rsidRPr="00C766BF">
        <w:t>anion transport</w:t>
      </w:r>
      <w:r w:rsidR="00C766BF">
        <w:t xml:space="preserve"> (GO:</w:t>
      </w:r>
      <w:r w:rsidR="00C766BF" w:rsidRPr="00C766BF">
        <w:t xml:space="preserve"> 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w:t>
      </w:r>
      <w:r w:rsidR="006D630E">
        <w:t xml:space="preserve"> </w:t>
      </w:r>
      <w:r w:rsidR="00C766BF" w:rsidRPr="00C766BF">
        <w:t>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t xml:space="preserve">. </w:t>
      </w:r>
      <w:r w:rsidR="00253311">
        <w:t xml:space="preserve">Possibly </w:t>
      </w:r>
      <w:commentRangeStart w:id="32"/>
      <w:r w:rsidR="00253311">
        <w:t>driven by</w:t>
      </w:r>
      <w:commentRangeEnd w:id="32"/>
      <w:r w:rsidR="006D630E">
        <w:rPr>
          <w:rStyle w:val="CommentReference"/>
        </w:rPr>
        <w:commentReference w:id="32"/>
      </w:r>
      <w:r w:rsidR="00253311">
        <w:t xml:space="preserve"> 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6D630E">
        <w:t xml:space="preserve"> </w:t>
      </w:r>
      <w:r w:rsidR="00F11BB0">
        <w:lastRenderedPageBreak/>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w:t>
      </w:r>
      <w:r w:rsidR="006D630E">
        <w:t xml:space="preserve"> </w:t>
      </w:r>
      <w:r w:rsidR="00567D0E">
        <w:t>0006811</w:t>
      </w:r>
      <w:r w:rsidR="009A643A">
        <w:t>)</w:t>
      </w:r>
      <w:r w:rsidR="006A16BC">
        <w:t>,</w:t>
      </w:r>
      <w:r w:rsidR="00567D0E">
        <w:t xml:space="preserve"> including anion transport (GO:</w:t>
      </w:r>
      <w:r w:rsidR="00567D0E" w:rsidRPr="00C766BF">
        <w:t xml:space="preserve"> 0006820</w:t>
      </w:r>
      <w:r w:rsidR="00567D0E">
        <w:t>)</w:t>
      </w:r>
      <w:r w:rsidR="006A16BC">
        <w:t>,</w:t>
      </w:r>
      <w:r w:rsidR="00567D0E">
        <w:t xml:space="preserve"> potassium ion transport (</w:t>
      </w:r>
      <w:r w:rsidR="00567D0E" w:rsidRPr="00567D0E">
        <w:t>GO:</w:t>
      </w:r>
      <w:r w:rsidR="006A16BC">
        <w:t xml:space="preserve"> </w:t>
      </w:r>
      <w:r w:rsidR="00567D0E" w:rsidRPr="00567D0E">
        <w:t>0006813</w:t>
      </w:r>
      <w:r w:rsidR="00567D0E">
        <w:t>)</w:t>
      </w:r>
      <w:r w:rsidR="006A16BC">
        <w:t>,</w:t>
      </w:r>
      <w:r w:rsidR="0071229A">
        <w:t xml:space="preserve"> and others (</w:t>
      </w:r>
      <w:r w:rsidR="0071229A" w:rsidRPr="0071229A">
        <w:t>GO:</w:t>
      </w:r>
      <w:r w:rsidR="006A16BC">
        <w:t xml:space="preserve"> </w:t>
      </w:r>
      <w:r w:rsidR="0071229A" w:rsidRPr="0071229A">
        <w:t>0015849</w:t>
      </w:r>
      <w:r w:rsidR="0071229A">
        <w:t xml:space="preserve">, </w:t>
      </w:r>
      <w:r w:rsidR="0071229A" w:rsidRPr="0071229A">
        <w:t>GO:</w:t>
      </w:r>
      <w:r w:rsidR="006A16BC">
        <w:t xml:space="preserve"> </w:t>
      </w:r>
      <w:r w:rsidR="0071229A" w:rsidRPr="0071229A">
        <w:t>0015711</w:t>
      </w:r>
      <w:r w:rsidR="0071229A">
        <w:t xml:space="preserve">, </w:t>
      </w:r>
      <w:r w:rsidR="0071229A" w:rsidRPr="0071229A">
        <w:t>GO:</w:t>
      </w:r>
      <w:r w:rsidR="006A16BC">
        <w:t xml:space="preserve"> </w:t>
      </w:r>
      <w:r w:rsidR="0071229A" w:rsidRPr="0071229A">
        <w:t>0046942</w:t>
      </w:r>
      <w:r w:rsidR="0071229A">
        <w:t xml:space="preserve">, </w:t>
      </w:r>
      <w:r w:rsidR="0071229A" w:rsidRPr="0071229A">
        <w:t>GO:</w:t>
      </w:r>
      <w:r w:rsidR="006A16BC">
        <w:t xml:space="preserve"> </w:t>
      </w:r>
      <w:r w:rsidR="0071229A" w:rsidRPr="0071229A">
        <w:t>0006835</w:t>
      </w:r>
      <w:r w:rsidR="0071229A">
        <w:t>)</w:t>
      </w:r>
      <w:r w:rsidR="006B0FC5">
        <w:t>, which were supported by enrichments from mu</w:t>
      </w:r>
      <w:r w:rsidR="009A643A">
        <w:t>ltiple elements (Al, Cd, Fe, Sr</w:t>
      </w:r>
      <w:r w:rsidR="006B0FC5">
        <w:t>)</w:t>
      </w:r>
      <w:r w:rsidR="006529BE">
        <w:t xml:space="preserve"> (</w:t>
      </w:r>
      <w:r w:rsidR="006A16BC">
        <w:t>s</w:t>
      </w:r>
      <w:r w:rsidR="006529BE">
        <w:t xml:space="preserve">ee </w:t>
      </w:r>
      <w:r w:rsidR="006529BE">
        <w:fldChar w:fldCharType="begin"/>
      </w:r>
      <w:r w:rsidR="006529BE">
        <w:instrText xml:space="preserve"> REF _Ref483951527 \h </w:instrText>
      </w:r>
      <w:r w:rsidR="00BD7995">
        <w:instrText xml:space="preserve"> \* MERGEFORMAT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w:t>
      </w:r>
      <w:r w:rsidR="006A16BC">
        <w:t>six</w:t>
      </w:r>
      <w:r w:rsidR="006B0FC5">
        <w:t xml:space="preserve"> </w:t>
      </w:r>
      <w:r w:rsidR="00A81F00">
        <w:t>elements whose HPO+ sets (A</w:t>
      </w:r>
      <w:r w:rsidR="002B5295">
        <w:t>l</w:t>
      </w:r>
      <w:r w:rsidR="00A81F00">
        <w:t>, Cd, Cu, K, Se, Sr</w:t>
      </w:r>
      <w:r w:rsidR="006B0FC5">
        <w:t>) were enriched for GO terms related to chromatin or</w:t>
      </w:r>
      <w:r w:rsidR="00FA2696">
        <w:t>ganization (e.g.</w:t>
      </w:r>
      <w:r w:rsidR="006A16BC">
        <w:t>,</w:t>
      </w:r>
      <w:r w:rsidR="00FA2696">
        <w:t xml:space="preserve"> </w:t>
      </w:r>
      <w:r w:rsidR="00FA2696" w:rsidRPr="00FA2696">
        <w:t>GO:</w:t>
      </w:r>
      <w:r w:rsidR="006A16BC">
        <w:t xml:space="preserve"> </w:t>
      </w:r>
      <w:r w:rsidR="00FA2696" w:rsidRPr="00FA2696">
        <w:t>0006325</w:t>
      </w:r>
      <w:r w:rsidR="00FA2696">
        <w:t xml:space="preserve">, </w:t>
      </w:r>
      <w:r w:rsidR="00FA2696" w:rsidRPr="00FA2696">
        <w:t>GO:</w:t>
      </w:r>
      <w:r w:rsidR="006A16BC">
        <w:t xml:space="preserve"> </w:t>
      </w:r>
      <w:r w:rsidR="00FA2696" w:rsidRPr="00FA2696">
        <w:t>0071824</w:t>
      </w:r>
      <w:r w:rsidR="00FA2696">
        <w:t xml:space="preserve">, </w:t>
      </w:r>
      <w:r w:rsidR="00FA2696" w:rsidRPr="00FA2696">
        <w:t>GO:</w:t>
      </w:r>
      <w:r w:rsidR="006A16BC">
        <w:t xml:space="preserve"> </w:t>
      </w:r>
      <w:r w:rsidR="00FA2696" w:rsidRPr="00FA2696">
        <w:t>0034728</w:t>
      </w:r>
      <w:r w:rsidR="00FA2696">
        <w:t>,</w:t>
      </w:r>
      <w:r w:rsidR="00D62579">
        <w:t xml:space="preserve"> </w:t>
      </w:r>
      <w:r w:rsidR="00D62579" w:rsidRPr="00D62579">
        <w:t>GO:</w:t>
      </w:r>
      <w:r w:rsidR="006A16BC">
        <w:t xml:space="preserve"> </w:t>
      </w:r>
      <w:r w:rsidR="00D62579" w:rsidRPr="00D62579">
        <w:t>0006334</w:t>
      </w:r>
      <w:r w:rsidR="006A16BC">
        <w:t>;</w:t>
      </w:r>
      <w:r w:rsidR="00FA2696">
        <w:t xml:space="preserve"> </w:t>
      </w:r>
      <w:r w:rsidR="006A16BC">
        <w:t>s</w:t>
      </w:r>
      <w:r w:rsidR="00FA2696">
        <w:t xml:space="preserve">ee </w:t>
      </w:r>
      <w:r w:rsidR="00FA2696">
        <w:fldChar w:fldCharType="begin"/>
      </w:r>
      <w:r w:rsidR="00FA2696">
        <w:instrText xml:space="preserve"> REF _Ref483951527 \h </w:instrText>
      </w:r>
      <w:r w:rsidR="00BD7995">
        <w:instrText xml:space="preserve"> \* MERGEFORMAT </w:instrText>
      </w:r>
      <w:r w:rsidR="00FA2696">
        <w:fldChar w:fldCharType="separate"/>
      </w:r>
      <w:r w:rsidR="000B0BA4">
        <w:t>Fig. 8</w:t>
      </w:r>
      <w:r w:rsidR="00FA2696">
        <w:fldChar w:fldCharType="end"/>
      </w:r>
      <w:r w:rsidR="006A16BC">
        <w:t>,</w:t>
      </w:r>
      <w:r w:rsidR="00FA2696">
        <w:t xml:space="preserve"> “</w:t>
      </w:r>
      <w:del w:id="33" w:author="Joanna Dinsmore" w:date="2017-11-10T11:23:00Z">
        <w:r w:rsidR="00FA2696" w:rsidDel="006A16BC">
          <w:delText xml:space="preserve">Chromatin </w:delText>
        </w:r>
      </w:del>
      <w:ins w:id="34" w:author="Joanna Dinsmore" w:date="2017-11-10T11:23:00Z">
        <w:r w:rsidR="006A16BC">
          <w:t xml:space="preserve">Subunit </w:t>
        </w:r>
      </w:ins>
      <w:r w:rsidR="00FA2696">
        <w:t>Organization” cluster</w:t>
      </w:r>
      <w:r w:rsidR="006B0FC5">
        <w:t>)</w:t>
      </w:r>
      <w:r w:rsidR="000E2B91">
        <w:t>. This may result from chang</w:t>
      </w:r>
      <w:r w:rsidR="000E2B91" w:rsidRPr="002C05D9">
        <w:t>es in cell cycle or e</w:t>
      </w:r>
      <w:r w:rsidR="000E2B91">
        <w:t>ndoreduplication control in roots, which is expected to alter the accumulation of multiple elements</w:t>
      </w:r>
      <w:r w:rsidR="004B5885">
        <w:fldChar w:fldCharType="begin" w:fldLock="1"/>
      </w:r>
      <w:r w:rsidR="00983C68">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"&lt;sup&gt;45&lt;/sup&gt;", "plainTextFormattedCitation" : "45", "previouslyFormattedCitation" : "(Chao et al. 2011)" }, "properties" : { "noteIndex" : 0 }, "schema" : "https://github.com/citation-style-language/schema/raw/master/csl-citation.json" }</w:instrText>
      </w:r>
      <w:r w:rsidR="004B5885">
        <w:fldChar w:fldCharType="separate"/>
      </w:r>
      <w:r w:rsidR="00983C68" w:rsidRPr="00983C68">
        <w:rPr>
          <w:noProof/>
          <w:vertAlign w:val="superscript"/>
        </w:rPr>
        <w:t>45</w:t>
      </w:r>
      <w:r w:rsidR="004B5885">
        <w:fldChar w:fldCharType="end"/>
      </w:r>
      <w:r w:rsidR="000E2B91">
        <w:t>.</w:t>
      </w:r>
    </w:p>
    <w:p w14:paraId="418134BA" w14:textId="68BA5BEE" w:rsidR="00EB61E4" w:rsidRDefault="00EB61E4" w:rsidP="00C10B25">
      <w:pPr>
        <w:pStyle w:val="Heading3"/>
      </w:pPr>
      <w:bookmarkStart w:id="35" w:name="_Ref483951527"/>
      <w:r>
        <w:t>Fig</w:t>
      </w:r>
      <w:r w:rsidR="006A16BC">
        <w:t>ure</w:t>
      </w:r>
      <w:r>
        <w:t xml:space="preserve"> 8</w:t>
      </w:r>
      <w:bookmarkEnd w:id="35"/>
    </w:p>
    <w:p w14:paraId="14D0A7E7" w14:textId="5C9A4B7A" w:rsidR="00EB61E4" w:rsidRDefault="006A16BC" w:rsidP="00C10B25">
      <w:pPr>
        <w:pStyle w:val="Heading4"/>
      </w:pPr>
      <w:r>
        <w:t>GO</w:t>
      </w:r>
      <w:r w:rsidR="00EB61E4">
        <w:t xml:space="preserve"> </w:t>
      </w:r>
      <w:r>
        <w:t>biological process enrichment for the ionome</w:t>
      </w:r>
    </w:p>
    <w:p w14:paraId="2061400B" w14:textId="272BF445" w:rsidR="00EB61E4" w:rsidRDefault="00EB61E4" w:rsidP="00C10B25">
      <w:pPr>
        <w:pStyle w:val="Subtitle"/>
      </w:pPr>
      <w:r>
        <w:t>The HPO+ gene sets were analyzed for GO enrichment in the “</w:t>
      </w:r>
      <w:r w:rsidR="006A16BC">
        <w:t>b</w:t>
      </w:r>
      <w:r>
        <w:t xml:space="preserve">iological </w:t>
      </w:r>
      <w:r w:rsidR="006A16BC">
        <w:t>p</w:t>
      </w:r>
      <w:r>
        <w:t>rocess” namespace. Each node represents a GO term organized hierarchically in a tree with directed edges designating parent terms. Shaded terms were enriched for HPO+ genes (</w:t>
      </w:r>
      <w:r w:rsidRPr="0087051F">
        <w:rPr>
          <w:i/>
        </w:rPr>
        <w:t>p</w:t>
      </w:r>
      <w:r w:rsidR="00E47124">
        <w:t xml:space="preserve"> </w:t>
      </w:r>
      <w:r w:rsidR="00E47124">
        <w:t>≤</w:t>
      </w:r>
      <w:r>
        <w:t xml:space="preserve"> 0.05; hypergeometric). Dotted </w:t>
      </w:r>
      <w:r w:rsidR="006A16BC">
        <w:t xml:space="preserve">ovals </w:t>
      </w:r>
      <w:r>
        <w:t xml:space="preserve">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0D034C13" w:rsidR="00C65BE0" w:rsidRDefault="00F11BB0" w:rsidP="00C10B25">
      <w:r>
        <w:t>Several</w:t>
      </w:r>
      <w:r w:rsidR="00D54E30">
        <w:t xml:space="preserve"> of the observed GO enrichments were trait</w:t>
      </w:r>
      <w:r w:rsidR="001C28D1">
        <w:t xml:space="preserve"> </w:t>
      </w:r>
      <w:r w:rsidR="00D54E30">
        <w:t>specific</w:t>
      </w:r>
      <w:r w:rsidR="001C28D1">
        <w:t>,</w:t>
      </w:r>
      <w:r>
        <w:t xml:space="preserve"> including </w:t>
      </w:r>
      <w:r w:rsidR="00D54E30">
        <w:t>collections of GO terms reflecting</w:t>
      </w:r>
      <w:r>
        <w:t xml:space="preserve"> “</w:t>
      </w:r>
      <w:r w:rsidR="001C28D1">
        <w:t>chemical r</w:t>
      </w:r>
      <w:r>
        <w:t>esponse” (Se), “</w:t>
      </w:r>
      <w:r w:rsidR="001C28D1">
        <w:t>microtubule m</w:t>
      </w:r>
      <w:r>
        <w:t>ovement” (As), “</w:t>
      </w:r>
      <w:r w:rsidR="001C28D1">
        <w:t>a</w:t>
      </w:r>
      <w:r>
        <w:t>dhesion” (Cu), and “</w:t>
      </w:r>
      <w:r w:rsidR="001C28D1">
        <w:t>saccharide me</w:t>
      </w:r>
      <w:r>
        <w:t>tabolism” (P). For example, the “</w:t>
      </w:r>
      <w:r w:rsidR="001C28D1">
        <w:t>saccharide m</w:t>
      </w:r>
      <w:r>
        <w:t xml:space="preserve">etabolism” </w:t>
      </w:r>
      <w:r w:rsidR="00D54E30">
        <w:t>collection of GO term enrichments</w:t>
      </w:r>
      <w:r>
        <w:t xml:space="preserve"> was driven by </w:t>
      </w:r>
      <w:r w:rsidR="001C28D1">
        <w:t>five</w:t>
      </w:r>
      <w:r>
        <w:t xml:space="preserve">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w:t>
      </w:r>
      <w:r w:rsidR="001C28D1">
        <w:t>s</w:t>
      </w:r>
      <w:r w:rsidR="006075D2">
        <w:t xml:space="preserve">ee </w:t>
      </w:r>
      <w:r w:rsidR="006075D2">
        <w:fldChar w:fldCharType="begin"/>
      </w:r>
      <w:r w:rsidR="006075D2">
        <w:instrText xml:space="preserve"> REF _Ref486581620 \h </w:instrText>
      </w:r>
      <w:r w:rsidR="00BD7995">
        <w:instrText xml:space="preserve"> \* MERGEFORMAT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w:t>
      </w:r>
      <w:r w:rsidRPr="0087051F">
        <w:rPr>
          <w:i/>
        </w:rPr>
        <w:t>Arabidopsis</w:t>
      </w:r>
      <w:r w:rsidR="00F44782">
        <w:rPr>
          <w:i/>
        </w:rPr>
        <w:t xml:space="preserve"> thaliana</w:t>
      </w:r>
      <w:r>
        <w:t xml:space="preserve">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w:t>
      </w:r>
      <w:r>
        <w:fldChar w:fldCharType="begin" w:fldLock="1"/>
      </w:r>
      <w:r w:rsidR="00983C68">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"&lt;sup&gt;46&lt;/sup&gt;", "plainTextFormattedCitation" : "46", "previouslyFormattedCitation" : "(Fan et al. 2015)" }, "properties" : { "noteIndex" : 0 }, "schema" : "https://github.com/citation-style-language/schema/raw/master/csl-citation.json" }</w:instrText>
      </w:r>
      <w:r>
        <w:fldChar w:fldCharType="separate"/>
      </w:r>
      <w:r w:rsidR="00983C68" w:rsidRPr="00983C68">
        <w:rPr>
          <w:noProof/>
          <w:vertAlign w:val="superscript"/>
        </w:rPr>
        <w:t>46</w:t>
      </w:r>
      <w:r>
        <w:fldChar w:fldCharType="end"/>
      </w:r>
      <w:r w:rsidR="001C28D1">
        <w:t>,</w:t>
      </w:r>
      <w:r w:rsidR="000A4930">
        <w:t xml:space="preserve"> which may alter P accumulation</w:t>
      </w:r>
      <w:r w:rsidR="003603D7">
        <w:t xml:space="preserve"> directly or v</w:t>
      </w:r>
      <w:r w:rsidR="000A7C15">
        <w:t>ia phosphatidic acid signaling</w:t>
      </w:r>
      <w:r w:rsidR="000A7C15">
        <w:fldChar w:fldCharType="begin" w:fldLock="1"/>
      </w:r>
      <w:r w:rsidR="00983C68">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"&lt;sup&gt;47&lt;/sup&gt;", "plainTextFormattedCitation" : "47", "previouslyFormattedCitation" : "(Katagiri et al. 2005)" }, "properties" : { "noteIndex" : 0 }, "schema" : "https://github.com/citation-style-language/schema/raw/master/csl-citation.json" }</w:instrText>
      </w:r>
      <w:r w:rsidR="000A7C15">
        <w:fldChar w:fldCharType="separate"/>
      </w:r>
      <w:r w:rsidR="00983C68" w:rsidRPr="00983C68">
        <w:rPr>
          <w:noProof/>
          <w:vertAlign w:val="superscript"/>
        </w:rPr>
        <w:t>47</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fldChar w:fldCharType="begin" w:fldLock="1"/>
      </w:r>
      <w:r w:rsidR="00983C68">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"&lt;sup&gt;48&lt;/sup&gt;", "plainTextFormattedCitation" : "48", "previouslyFormattedCitation" : "(Roston et al. 2012)" }, "properties" : { "noteIndex" : 0 }, "schema" : "https://github.com/citation-style-language/schema/raw/master/csl-citation.json" }</w:instrText>
      </w:r>
      <w:r>
        <w:fldChar w:fldCharType="separate"/>
      </w:r>
      <w:r w:rsidR="00983C68" w:rsidRPr="00983C68">
        <w:rPr>
          <w:noProof/>
          <w:vertAlign w:val="superscript"/>
        </w:rPr>
        <w:t>48</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wo</w:t>
      </w:r>
      <w:r w:rsidR="00D54E30">
        <w:t>,</w:t>
      </w:r>
      <w:r>
        <w:t xml:space="preserve"> GRMZM2G018241 and </w:t>
      </w:r>
      <w:r>
        <w:lastRenderedPageBreak/>
        <w:t>GRMZM2G030673</w:t>
      </w:r>
      <w:r w:rsidR="00D54E30">
        <w:t>,</w:t>
      </w:r>
      <w:r>
        <w:t xml:space="preserve"> </w:t>
      </w:r>
      <w:r w:rsidR="001C28D1">
        <w:t xml:space="preserve">are of unknown function, </w:t>
      </w:r>
      <w:r>
        <w:t xml:space="preserve">and </w:t>
      </w:r>
      <w:r w:rsidR="000A4930">
        <w:t xml:space="preserve">the other </w:t>
      </w:r>
      <w:r>
        <w:t>two</w:t>
      </w:r>
      <w:r w:rsidR="001C28D1">
        <w:t>, GRMZM2G122277 and GRMZM2G177631,</w:t>
      </w:r>
      <w:r w:rsidR="000A4930">
        <w:t xml:space="preserve"> are</w:t>
      </w:r>
      <w:r>
        <w:t xml:space="preserve"> involved in cellulose synth</w:t>
      </w:r>
      <w:r w:rsidR="00A25A69">
        <w:t>e</w:t>
      </w:r>
      <w:r>
        <w:t>s</w:t>
      </w:r>
      <w:r w:rsidR="00A25A69">
        <w:t>is</w:t>
      </w:r>
      <w:r>
        <w:t xml:space="preserve">.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erms related to “blood coagulation” and “regulation of body fluid levels</w:t>
      </w:r>
      <w:r w:rsidR="001C28D1">
        <w:t>,</w:t>
      </w:r>
      <w:r w:rsidR="00D54E30">
        <w:t xml:space="preserve">” which were likely </w:t>
      </w:r>
      <w:r w:rsidR="00FD2DD6">
        <w:t>due to annotations translated to</w:t>
      </w:r>
      <w:r>
        <w:t xml:space="preserve"> maize </w:t>
      </w:r>
      <w:r w:rsidR="00FD2DD6">
        <w:t>genes</w:t>
      </w:r>
      <w:r w:rsidR="00EE72B4">
        <w:t xml:space="preserve"> on</w:t>
      </w:r>
      <w:r w:rsidR="00FD2DD6">
        <w:t xml:space="preserve"> the basis of</w:t>
      </w:r>
      <w:r w:rsidR="00EE72B4">
        <w:t xml:space="preserve"> </w:t>
      </w:r>
      <w:r w:rsidR="00D54E30">
        <w:t>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1C28D1">
        <w:t xml:space="preserve">not </w:t>
      </w:r>
      <w:r w:rsidR="00B03A6B">
        <w:t>applicable</w:t>
      </w:r>
      <w:r w:rsidR="005350CB">
        <w:t xml:space="preserve"> </w:t>
      </w:r>
      <w:r w:rsidR="001C28D1">
        <w:t>to</w:t>
      </w:r>
      <w:r w:rsidR="001C28D1" w:rsidRPr="00E81580">
        <w:t xml:space="preserve"> </w:t>
      </w:r>
      <w:r w:rsidR="005D1BD9" w:rsidRPr="00E81580">
        <w:t>plant species, the fact that these terms contained HPO genes as well as strong networ</w:t>
      </w:r>
      <w:r w:rsidR="00471EF3">
        <w:t>k co-expression</w:t>
      </w:r>
      <w:r w:rsidR="005D1BD9" w:rsidRPr="00E81580">
        <w:t xml:space="preserve"> </w:t>
      </w:r>
      <w:r w:rsidR="002E5159">
        <w:t xml:space="preserve">suggests that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w:t>
      </w:r>
      <w:r w:rsidR="007F1F1F">
        <w:t>underlying</w:t>
      </w:r>
      <w:r w:rsidR="002E5159">
        <w:t xml:space="preserve"> biological signal</w:t>
      </w:r>
      <w:r w:rsidR="007F1F1F">
        <w:t>s for which the accepted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0B0BA4">
        <w:t>Discussion</w:t>
      </w:r>
      <w:r w:rsidR="004A7CF1">
        <w:fldChar w:fldCharType="end"/>
      </w:r>
      <w:r w:rsidR="004A7CF1">
        <w:t>)</w:t>
      </w:r>
      <w:r w:rsidR="005D1BD9" w:rsidRPr="00E81580">
        <w:t>.</w:t>
      </w:r>
    </w:p>
    <w:p w14:paraId="4E97518D" w14:textId="7EFDD9E9" w:rsidR="00DB057D" w:rsidRDefault="00DB057D" w:rsidP="00C212F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983C68">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"&lt;sup&gt;49&lt;/sup&gt;", "plainTextFormattedCitation" : "49", "previouslyFormattedCitation" : "(Lawrence et al. 2004)" }, "properties" : { "noteIndex" : 0 }, "schema" : "https://github.com/citation-style-language/schema/raw/master/csl-citation.json" }</w:instrText>
      </w:r>
      <w:r>
        <w:fldChar w:fldCharType="separate"/>
      </w:r>
      <w:r w:rsidR="00983C68" w:rsidRPr="00983C68">
        <w:rPr>
          <w:noProof/>
          <w:vertAlign w:val="superscript"/>
        </w:rPr>
        <w:t>49</w:t>
      </w:r>
      <w:r>
        <w:fldChar w:fldCharType="end"/>
      </w:r>
      <w:r>
        <w:t xml:space="preserve">. GO terms were too </w:t>
      </w:r>
      <w:r w:rsidR="007F1F1F">
        <w:t>broad</w:t>
      </w:r>
      <w:r>
        <w:t xml:space="preserve">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w:t>
      </w:r>
      <w:r w:rsidR="00C212FA">
        <w:t>,</w:t>
      </w:r>
      <w:r>
        <w:t xml:space="preserve"> those that are known or suspected to affect the transport, storage, and utilization of elements.</w:t>
      </w:r>
    </w:p>
    <w:p w14:paraId="11EAA18F" w14:textId="316FD9B6" w:rsidR="00EB61E4" w:rsidRPr="00EB61E4" w:rsidRDefault="00EB61E4" w:rsidP="0002261A">
      <w:pPr>
        <w:pStyle w:val="Heading2"/>
      </w:pPr>
      <w:r>
        <w:t>GA-signaling DELLA domain transcription factors influence the ionome of maize</w:t>
      </w:r>
    </w:p>
    <w:p w14:paraId="1F109CB7" w14:textId="5924FED6" w:rsidR="008458B3" w:rsidRDefault="008458B3" w:rsidP="0087051F">
      <w:r>
        <w:t xml:space="preserve">One of the high-confidence candidate genes, which appeared in the HPO sets comparing Cd and the ZmRoot network, is the </w:t>
      </w:r>
      <w:r w:rsidR="00C212FA">
        <w:t>g</w:t>
      </w:r>
      <w:r>
        <w:t>ibberellin (GA)</w:t>
      </w:r>
      <w:r w:rsidR="00C212FA">
        <w:t>-</w:t>
      </w:r>
      <w:r>
        <w:t>signaling component and DELLA and GRAS</w:t>
      </w:r>
      <w:r w:rsidR="00C212FA">
        <w:t xml:space="preserve"> </w:t>
      </w:r>
      <w:r>
        <w:t xml:space="preserve">domain transcription factor </w:t>
      </w:r>
      <w:r w:rsidRPr="00EB7EEB">
        <w:rPr>
          <w:i/>
        </w:rPr>
        <w:t>dwarf9</w:t>
      </w:r>
      <w:r>
        <w:t xml:space="preserve"> (GRMZM2G024973</w:t>
      </w:r>
      <w:r w:rsidR="001B6948">
        <w:t>;</w:t>
      </w:r>
      <w:r>
        <w:t xml:space="preserve"> </w:t>
      </w:r>
      <w:r w:rsidRPr="00D97A24">
        <w:rPr>
          <w:i/>
        </w:rPr>
        <w:t>d9</w:t>
      </w:r>
      <w:r w:rsidRPr="00A570DC">
        <w:fldChar w:fldCharType="begin" w:fldLock="1"/>
      </w:r>
      <w:r w:rsidR="00983C68">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"&lt;sup&gt;50&lt;/sup&gt;", "plainTextFormattedCitation" : "50", "previouslyFormattedCitation" : "(Winkler and Freeling 1994)" }, "properties" : { "noteIndex" : 0 }, "schema" : "https://github.com/citation-style-language/schema/raw/master/csl-citation.json" }</w:instrText>
      </w:r>
      <w:r w:rsidRPr="00A570DC">
        <w:fldChar w:fldCharType="separate"/>
      </w:r>
      <w:r w:rsidR="00983C68" w:rsidRPr="00983C68">
        <w:rPr>
          <w:noProof/>
          <w:vertAlign w:val="superscript"/>
        </w:rPr>
        <w:t>50</w:t>
      </w:r>
      <w:r w:rsidRPr="00A570DC">
        <w:fldChar w:fldCharType="end"/>
      </w:r>
      <w:r w:rsidR="00DA1611">
        <w:t>)</w:t>
      </w:r>
      <w:r>
        <w:t xml:space="preserve">. </w:t>
      </w:r>
      <w:r w:rsidR="00DE624B">
        <w:rPr>
          <w:i/>
        </w:rPr>
        <w:t>d</w:t>
      </w:r>
      <w:r w:rsidR="00493245">
        <w:rPr>
          <w:i/>
        </w:rPr>
        <w:t>9</w:t>
      </w:r>
      <w:r>
        <w:t xml:space="preserve"> is one of two DELLA paralogs in the maize genome, the other </w:t>
      </w:r>
      <w:r w:rsidR="001B6948">
        <w:t xml:space="preserve">being </w:t>
      </w:r>
      <w:r w:rsidRPr="00EB7EEB">
        <w:rPr>
          <w:i/>
        </w:rPr>
        <w:t>dwarf8</w:t>
      </w:r>
      <w:r>
        <w:t xml:space="preserve"> (</w:t>
      </w:r>
      <w:r w:rsidR="003625D1">
        <w:t xml:space="preserve">GRMZM2G144744; </w:t>
      </w:r>
      <w:r w:rsidRPr="00EB7EEB">
        <w:rPr>
          <w:i/>
        </w:rPr>
        <w:t>d8</w:t>
      </w:r>
      <w:r w:rsidR="001B6948">
        <w:t xml:space="preserve">); </w:t>
      </w:r>
      <w:r>
        <w:t>both can be mutated to dominant</w:t>
      </w:r>
      <w:r w:rsidR="00A4469A">
        <w:t>-</w:t>
      </w:r>
      <w:r>
        <w:t>negative forms that display dwarf phenotypes and dramatic suppression of GA responses</w:t>
      </w:r>
      <w:r w:rsidR="00C15CDE">
        <w:fldChar w:fldCharType="begin" w:fldLock="1"/>
      </w:r>
      <w:r w:rsidR="00983C68">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"&lt;sup&gt;51&lt;/sup&gt;", "plainTextFormattedCitation" : "51", "previouslyFormattedCitation" : "(Lawit et al. 2010)" }, "properties" : { "noteIndex" : 0 }, "schema" : "https://github.com/citation-style-language/schema/raw/master/csl-citation.json" }</w:instrText>
      </w:r>
      <w:r w:rsidR="00C15CDE">
        <w:fldChar w:fldCharType="separate"/>
      </w:r>
      <w:r w:rsidR="00983C68" w:rsidRPr="00983C68">
        <w:rPr>
          <w:noProof/>
          <w:vertAlign w:val="superscript"/>
        </w:rPr>
        <w:t>51</w:t>
      </w:r>
      <w:r w:rsidR="00C15CDE">
        <w:fldChar w:fldCharType="end"/>
      </w:r>
      <w:r>
        <w:t>.</w:t>
      </w:r>
      <w:r w:rsidR="00F75812">
        <w:t xml:space="preserve"> Camoco ranked </w:t>
      </w:r>
      <w:r w:rsidR="00F75812" w:rsidRPr="00047BBE">
        <w:rPr>
          <w:i/>
        </w:rPr>
        <w:t>d9</w:t>
      </w:r>
      <w:r>
        <w:t xml:space="preserve"> among the high-confidence candidates for Cd</w:t>
      </w:r>
      <w:r w:rsidR="00A13548">
        <w:t xml:space="preserve"> but not</w:t>
      </w:r>
      <w:r w:rsidR="0002261A">
        <w:t xml:space="preserve"> </w:t>
      </w:r>
      <w:r w:rsidRPr="00EB7EEB">
        <w:rPr>
          <w:i/>
        </w:rPr>
        <w:t>d8</w:t>
      </w:r>
      <w:r>
        <w:t>, though both</w:t>
      </w:r>
      <w:r w:rsidR="00A13548" w:rsidRPr="00985E44">
        <w:t xml:space="preserve"> </w:t>
      </w:r>
      <w:r>
        <w:t>are present in the root</w:t>
      </w:r>
      <w:r w:rsidR="001B6948">
        <w:t>-</w:t>
      </w:r>
      <w:r>
        <w:t>based co-expression network (ZmRoot). There was only</w:t>
      </w:r>
      <w:r w:rsidR="00A13548">
        <w:t xml:space="preserve"> </w:t>
      </w:r>
      <w:r>
        <w:t>moderate, but positive</w:t>
      </w:r>
      <w:r w:rsidR="001B6948">
        <w:t>,</w:t>
      </w:r>
      <w:r>
        <w:t xml:space="preserve"> co-expression between </w:t>
      </w:r>
      <w:r>
        <w:rPr>
          <w:i/>
        </w:rPr>
        <w:t>d8</w:t>
      </w:r>
      <w:r>
        <w:t xml:space="preserve"> and </w:t>
      </w:r>
      <w:r w:rsidRPr="00EB7EEB">
        <w:rPr>
          <w:i/>
        </w:rPr>
        <w:t>d9</w:t>
      </w:r>
      <w:r>
        <w:t xml:space="preserve"> (ZmRoot: </w:t>
      </w:r>
      <w:r w:rsidR="001B6948">
        <w:t>z</w:t>
      </w:r>
      <w:r w:rsidR="001B6948">
        <w:t xml:space="preserve"> </w:t>
      </w:r>
      <w:r>
        <w:t>=</w:t>
      </w:r>
      <w:r w:rsidR="001B6948">
        <w:t xml:space="preserve"> </w:t>
      </w:r>
      <w:r>
        <w:t xml:space="preserve">1.03; ZmPAN: </w:t>
      </w:r>
      <w:r w:rsidR="001B6948">
        <w:t>z</w:t>
      </w:r>
      <w:r w:rsidR="001B6948">
        <w:t xml:space="preserve"> </w:t>
      </w:r>
      <w:r>
        <w:t>=</w:t>
      </w:r>
      <w:r w:rsidR="001B6948">
        <w:t xml:space="preserve"> </w:t>
      </w:r>
      <w:r>
        <w:t xml:space="preserve">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rsidR="001B6948" w:rsidRPr="001B6948">
        <w:t xml:space="preserve"> </w:t>
      </w:r>
      <w:r w:rsidR="001B6948">
        <w:t xml:space="preserve">but not </w:t>
      </w:r>
      <w:r w:rsidR="001B6948" w:rsidRPr="00EB7EEB">
        <w:rPr>
          <w:i/>
        </w:rPr>
        <w:t>d8</w:t>
      </w:r>
      <w:r w:rsidR="001B6948">
        <w:rPr>
          <w:i/>
        </w:rPr>
        <w:t xml:space="preserve"> </w:t>
      </w:r>
      <w:r>
        <w:t xml:space="preserve">in the GWAS panel. </w:t>
      </w:r>
      <w:r w:rsidRPr="004F33CF">
        <w:t xml:space="preserve">The GA biosynthetic enzyme </w:t>
      </w:r>
      <w:r w:rsidR="001B6948">
        <w:t>e</w:t>
      </w:r>
      <w:r w:rsidRPr="004F33CF">
        <w:t>nt</w:t>
      </w:r>
      <w:r w:rsidR="001B6948">
        <w:t>-k</w:t>
      </w:r>
      <w:r w:rsidRPr="004F33CF">
        <w:t>aurene synthase (GRMZM2G093</w:t>
      </w:r>
      <w:r>
        <w:t xml:space="preserve">603) encoding the </w:t>
      </w:r>
      <w:r w:rsidRPr="00EB7EEB">
        <w:rPr>
          <w:i/>
        </w:rPr>
        <w:t>dwarf5</w:t>
      </w:r>
      <w:r>
        <w:t xml:space="preserve"> locus</w:t>
      </w:r>
      <w:r>
        <w:fldChar w:fldCharType="begin" w:fldLock="1"/>
      </w:r>
      <w:r w:rsidR="00983C68">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"&lt;sup&gt;52&lt;/sup&gt;", "plainTextFormattedCitation" : "52", "previouslyFormattedCitation" : "(Fu et al. 2016)" }, "properties" : { "noteIndex" : 0 }, "schema" : "https://github.com/citation-style-language/schema/raw/master/csl-citation.json" }</w:instrText>
      </w:r>
      <w:r>
        <w:fldChar w:fldCharType="separate"/>
      </w:r>
      <w:r w:rsidR="00983C68" w:rsidRPr="00983C68">
        <w:rPr>
          <w:noProof/>
          <w:vertAlign w:val="superscript"/>
        </w:rPr>
        <w:t>52</w:t>
      </w:r>
      <w:r>
        <w:fldChar w:fldCharType="end"/>
      </w:r>
      <w:commentRangeStart w:id="36"/>
      <w:r w:rsidRPr="004F33CF">
        <w:t xml:space="preserve"> </w:t>
      </w:r>
      <w:commentRangeEnd w:id="36"/>
      <w:r w:rsidR="001B6948">
        <w:rPr>
          <w:rStyle w:val="CommentReference"/>
        </w:rPr>
        <w:commentReference w:id="36"/>
      </w:r>
      <w:r w:rsidRPr="004F33CF">
        <w:t xml:space="preserve">affected the concentration of seed Cd and </w:t>
      </w:r>
      <w:r>
        <w:t>appeared among the HPO genes for Sr</w:t>
      </w:r>
      <w:r w:rsidR="009205AD">
        <w:t xml:space="preserve"> in the ZmRoot network</w:t>
      </w:r>
      <w:r>
        <w:t xml:space="preserve">. </w:t>
      </w:r>
      <w:r w:rsidRPr="004F33CF">
        <w:t>This gene is required for the biosynthesis of bioactive GA via ent-</w:t>
      </w:r>
      <w:r w:rsidR="008B0EBA">
        <w:lastRenderedPageBreak/>
        <w:t>k</w:t>
      </w:r>
      <w:r w:rsidRPr="004F33CF">
        <w:t>aurene</w:t>
      </w:r>
      <w:r>
        <w:t>,</w:t>
      </w:r>
      <w:r w:rsidRPr="004F33CF">
        <w:t xml:space="preserve"> strongly suggesting that GA signaling in the roots shapes the ionome and alters the accumulation of Cd in seeds, with potential impacts on human health.</w:t>
      </w:r>
    </w:p>
    <w:p w14:paraId="5B58DA44" w14:textId="22884A3B" w:rsidR="008458B3" w:rsidRPr="005F38FF" w:rsidRDefault="008458B3" w:rsidP="0087051F">
      <w:pPr>
        <w:pStyle w:val="Heading3"/>
      </w:pPr>
      <w:bookmarkStart w:id="37" w:name="_Ref484091798"/>
      <w:r w:rsidRPr="005F38FF">
        <w:t>Fig</w:t>
      </w:r>
      <w:r w:rsidR="008B0EBA">
        <w:t>ure</w:t>
      </w:r>
      <w:r w:rsidRPr="005F38FF">
        <w:t xml:space="preserve"> 9</w:t>
      </w:r>
      <w:bookmarkEnd w:id="37"/>
    </w:p>
    <w:p w14:paraId="7ABA4EF9" w14:textId="77777777" w:rsidR="008458B3" w:rsidRPr="00861C5C" w:rsidRDefault="008458B3" w:rsidP="0087051F">
      <w:pPr>
        <w:pStyle w:val="Heading4"/>
        <w:rPr>
          <w:highlight w:val="red"/>
        </w:rPr>
      </w:pPr>
      <w:r w:rsidRPr="005F38FF">
        <w:t xml:space="preserve">Ionomic profiles of D8 and D9 mutants </w:t>
      </w:r>
    </w:p>
    <w:p w14:paraId="5874925A" w14:textId="3F81CF88" w:rsidR="008458B3" w:rsidRDefault="008458B3" w:rsidP="0087051F">
      <w:pPr>
        <w:pStyle w:val="Subtitle"/>
      </w:pPr>
      <w:r>
        <w:t>Box</w:t>
      </w:r>
      <w:r w:rsidR="008B0EBA">
        <w:t xml:space="preserve"> </w:t>
      </w:r>
      <w:r>
        <w:t>plots displaying</w:t>
      </w:r>
      <w:r w:rsidR="00F83861">
        <w:t xml:space="preserve"> ICP-MS v</w:t>
      </w:r>
      <w:r w:rsidR="00F83861" w:rsidRPr="008B0EBA">
        <w:t>alues for D8 and D9 al</w:t>
      </w:r>
      <w:r w:rsidR="00F83861">
        <w:t xml:space="preserve">ong with </w:t>
      </w:r>
      <w:r w:rsidR="000939DF">
        <w:t xml:space="preserve">null segregating siblings (Sib8 and Sib9). </w:t>
      </w:r>
      <w:r w:rsidR="000939DF" w:rsidRPr="00785312">
        <w:rPr>
          <w:i/>
        </w:rPr>
        <w:t>P</w:t>
      </w:r>
      <w:r w:rsidR="000939DF">
        <w:t xml:space="preserve">-values indicate statistical differences between mutants and </w:t>
      </w:r>
      <w:r w:rsidR="008C0BD8">
        <w:t>wild-type</w:t>
      </w:r>
      <w:r w:rsidR="000939DF">
        <w:t xml:space="preserve"> siblings</w:t>
      </w:r>
      <w:r w:rsidR="008B0EBA">
        <w:t>,</w:t>
      </w:r>
      <w:r w:rsidR="000939DF">
        <w:t xml:space="preserve"> while asterisks (**) indicate significant differences in </w:t>
      </w:r>
      <w:r w:rsidR="008C0BD8">
        <w:t>a joint analysis between dwarf and wild-type.</w:t>
      </w:r>
      <w:r>
        <w:t xml:space="preserve"> </w:t>
      </w:r>
    </w:p>
    <w:p w14:paraId="0B1F761E" w14:textId="646C6A4F" w:rsidR="008458B3" w:rsidRDefault="008458B3" w:rsidP="0087051F">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8B0EBA">
        <w:rPr>
          <w:i/>
        </w:rPr>
        <w:t>D9-1</w:t>
      </w:r>
      <w:r w:rsidRPr="008B0EBA">
        <w:t xml:space="preserve"> and </w:t>
      </w:r>
      <w:commentRangeStart w:id="38"/>
      <w:r w:rsidRPr="008B0EBA">
        <w:rPr>
          <w:i/>
        </w:rPr>
        <w:t>D8-mpl</w:t>
      </w:r>
      <w:commentRangeEnd w:id="38"/>
      <w:r w:rsidR="008B0EBA">
        <w:rPr>
          <w:rStyle w:val="CommentReference"/>
        </w:rPr>
        <w:commentReference w:id="38"/>
      </w:r>
      <w:r w:rsidRPr="008B0EBA">
        <w:t xml:space="preserve"> an</w:t>
      </w:r>
      <w:r w:rsidRPr="009D3B04">
        <w:t>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983C68">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"&lt;sup&gt;50&lt;/sup&gt;", "plainTextFormattedCitation" : "50", "previouslyFormattedCitation" : "(Winkler and Freeling 1994)" }, "properties" : { "noteIndex" : 0 }, "schema" : "https://github.com/citation-style-language/schema/raw/master/csl-citation.json" }</w:instrText>
      </w:r>
      <w:r>
        <w:fldChar w:fldCharType="separate"/>
      </w:r>
      <w:r w:rsidR="00983C68" w:rsidRPr="00983C68">
        <w:rPr>
          <w:noProof/>
          <w:vertAlign w:val="superscript"/>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Pr="005F38FF">
        <w:t>Fig. 9</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Sr</w:t>
      </w:r>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4B2281" w:rsidRPr="005F38FF">
        <w:t>Fig. 9</w:t>
      </w:r>
      <w:r w:rsidR="004B2281">
        <w:fldChar w:fldCharType="end"/>
      </w:r>
      <w:r w:rsidR="004B2281">
        <w:t>)</w:t>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t xml:space="preserve"> (qteller.</w:t>
      </w:r>
      <w:r w:rsidR="00DB53DA">
        <w:t>com</w:t>
      </w:r>
      <w:r w:rsidR="00DB53DA">
        <w:fldChar w:fldCharType="begin" w:fldLock="1"/>
      </w:r>
      <w:r w:rsidR="00983C68">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"&lt;sup&gt;53&lt;/sup&gt;", "plainTextFormattedCitation" : "53", "previouslyFormattedCitation" : "(Wang et al. 2009)" }, "properties" : { "noteIndex" : 0 }, "schema" : "https://github.com/citation-style-language/schema/raw/master/csl-citation.json" }</w:instrText>
      </w:r>
      <w:r w:rsidR="00DB53DA">
        <w:fldChar w:fldCharType="separate"/>
      </w:r>
      <w:r w:rsidR="00983C68" w:rsidRPr="00983C68">
        <w:rPr>
          <w:noProof/>
          <w:vertAlign w:val="superscript"/>
        </w:rPr>
        <w:t>53</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w:t>
      </w:r>
      <w:r>
        <w:fldChar w:fldCharType="begin" w:fldLock="1"/>
      </w:r>
      <w:r w:rsidR="00983C68">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"&lt;sup&gt;54&lt;/sup&gt;", "plainTextFormattedCitation" : "54", "previouslyFormattedCitation" : "(Asaro et al. 2016)" }, "properties" : { "noteIndex" : 0 }, "schema" : "https://github.com/citation-style-language/schema/raw/master/csl-citation.json" }</w:instrText>
      </w:r>
      <w:r>
        <w:fldChar w:fldCharType="separate"/>
      </w:r>
      <w:r w:rsidR="00983C68" w:rsidRPr="00983C68">
        <w:rPr>
          <w:noProof/>
          <w:vertAlign w:val="superscript"/>
        </w:rPr>
        <w:t>54</w:t>
      </w:r>
      <w:r>
        <w:fldChar w:fldCharType="end"/>
      </w:r>
      <w:r w:rsidRPr="009D3B04">
        <w:t xml:space="preserve"> identified a large</w:t>
      </w:r>
      <w:r w:rsidR="00A4469A">
        <w:t>-</w:t>
      </w:r>
      <w:r w:rsidRPr="009D3B04">
        <w:t xml:space="preserve">effect QTL affecting Mo and containing the </w:t>
      </w:r>
      <w:r w:rsidRPr="00785312">
        <w:rPr>
          <w:i/>
        </w:rPr>
        <w:t>Mot1</w:t>
      </w:r>
      <w:r w:rsidRPr="009D3B04">
        <w:t xml:space="preserve"> gene a mere 22 Mb away from D8</w:t>
      </w:r>
      <w:r>
        <w:t xml:space="preserve">. As </w:t>
      </w:r>
      <w:r w:rsidRPr="009D3B04">
        <w:t xml:space="preserve">the allele </w:t>
      </w:r>
      <w:r>
        <w:t xml:space="preserve">at </w:t>
      </w:r>
      <w:r w:rsidRPr="00785312">
        <w:rPr>
          <w:i/>
        </w:rPr>
        <w:t>Mot1</w:t>
      </w:r>
      <w:r w:rsidRPr="009D3B04">
        <w:t xml:space="preserve"> is unknown in the original </w:t>
      </w:r>
      <w:r w:rsidRPr="00A44BA1">
        <w:rPr>
          <w:i/>
        </w:rPr>
        <w:t>D8-mpl</w:t>
      </w:r>
      <w:r w:rsidRPr="009D3B04">
        <w:t xml:space="preserve"> </w:t>
      </w:r>
      <w:r>
        <w:t>genetic background</w:t>
      </w:r>
      <w:r w:rsidR="00903E36">
        <w:t>,</w:t>
      </w:r>
      <w:r>
        <w:t xml:space="preserve"> </w:t>
      </w:r>
      <w:r w:rsidRPr="009D3B04">
        <w:t xml:space="preserve">linkage drag carrying a </w:t>
      </w:r>
      <w:r w:rsidRPr="00785312">
        <w:rPr>
          <w:i/>
        </w:rPr>
        <w:t>Mot1</w:t>
      </w:r>
      <w:r w:rsidRPr="009D3B04">
        <w:t xml:space="preserve"> allele cannot be ruled out.</w:t>
      </w:r>
      <w:r>
        <w:t xml:space="preserve"> </w:t>
      </w:r>
      <w:r w:rsidRPr="009D3B04">
        <w:t>T</w:t>
      </w:r>
      <w:r>
        <w:t>h</w:t>
      </w:r>
      <w:r w:rsidRPr="009D3B04">
        <w:t xml:space="preserve">is dominant-negative allele of D9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w:t>
      </w:r>
      <w:r w:rsidRPr="00785312">
        <w:rPr>
          <w:i/>
        </w:rPr>
        <w:t>D8-mpl</w:t>
      </w:r>
      <w:r>
        <w:t xml:space="preserve"> allele did</w:t>
      </w:r>
      <w:r w:rsidR="00061C86">
        <w:t xml:space="preserve"> recapitulate the accumulation effect</w:t>
      </w:r>
      <w:r>
        <w:t xml:space="preserve">, and our data demonstrate that both D8 and D9 have broad effects on </w:t>
      </w:r>
      <w:r w:rsidR="00061C86">
        <w:t>other</w:t>
      </w:r>
      <w:r>
        <w:t xml:space="preserve"> ionomic phenotypes</w:t>
      </w:r>
      <w:r w:rsidRPr="009D3B04">
        <w:t>.</w:t>
      </w:r>
    </w:p>
    <w:p w14:paraId="51031432" w14:textId="59E11628" w:rsidR="008458B3" w:rsidRDefault="008458B3" w:rsidP="0087051F">
      <w:pPr>
        <w:pStyle w:val="Heading3"/>
      </w:pPr>
      <w:bookmarkStart w:id="39" w:name="_Ref481757037"/>
      <w:bookmarkStart w:id="40" w:name="_Ref484529183"/>
      <w:r>
        <w:lastRenderedPageBreak/>
        <w:t>Fig</w:t>
      </w:r>
      <w:r w:rsidR="002F2DF5">
        <w:t>ure</w:t>
      </w:r>
      <w:r>
        <w:t xml:space="preserve"> 10</w:t>
      </w:r>
      <w:bookmarkEnd w:id="39"/>
      <w:bookmarkEnd w:id="40"/>
    </w:p>
    <w:p w14:paraId="7E2A9DF3" w14:textId="77777777" w:rsidR="008458B3" w:rsidRDefault="008458B3" w:rsidP="0087051F">
      <w:pPr>
        <w:pStyle w:val="Heading4"/>
      </w:pPr>
      <w:r>
        <w:t>Co-expression network for D9 and cadmium HPO genes</w:t>
      </w:r>
    </w:p>
    <w:p w14:paraId="43FA60AC" w14:textId="35DB5FE0" w:rsidR="008458B3" w:rsidRDefault="008458B3" w:rsidP="0087051F">
      <w:pPr>
        <w:pStyle w:val="Subtitle"/>
      </w:pPr>
      <w:r>
        <w:t>Co-expression interactions among high</w:t>
      </w:r>
      <w:r w:rsidR="003518C8">
        <w:t>-</w:t>
      </w:r>
      <w:r>
        <w:t>priority candidate (HPO) genes were identified in the ZmRoot network for C</w:t>
      </w:r>
      <w:r w:rsidR="00023C5E">
        <w:t>d</w:t>
      </w:r>
      <w:r>
        <w:t xml:space="preserve"> and visualized at several levels. Panel </w:t>
      </w:r>
      <w:r w:rsidR="003518C8" w:rsidRPr="008E1513">
        <w:rPr>
          <w:b/>
          <w:rPrChange w:id="41" w:author="Joanna Dinsmore" w:date="2017-11-10T14:32:00Z">
            <w:rPr/>
          </w:rPrChange>
        </w:rPr>
        <w:t>(</w:t>
      </w:r>
      <w:r w:rsidRPr="008E1513">
        <w:rPr>
          <w:b/>
        </w:rPr>
        <w:t>A</w:t>
      </w:r>
      <w:r w:rsidR="003518C8" w:rsidRPr="008E1513">
        <w:rPr>
          <w:b/>
        </w:rPr>
        <w:t>)</w:t>
      </w:r>
      <w:r>
        <w:t xml:space="preserve"> shows local interactions among the 126 cadmium HPO genes (red nodes). Genes are </w:t>
      </w:r>
      <w:r w:rsidR="00A63B7B">
        <w:t xml:space="preserve">grouped and </w:t>
      </w:r>
      <w:r>
        <w:t xml:space="preserve">positioned based on chromosomal </w:t>
      </w:r>
      <w:r w:rsidR="00A63B7B">
        <w:t>location</w:t>
      </w:r>
      <w:r>
        <w:t xml:space="preserve">. Interactions among HPO genes and </w:t>
      </w:r>
      <w:commentRangeStart w:id="42"/>
      <w:r>
        <w:t>Della9</w:t>
      </w:r>
      <w:commentRangeEnd w:id="42"/>
      <w:r w:rsidR="00C80A22">
        <w:rPr>
          <w:rStyle w:val="CommentReference"/>
          <w:rFonts w:ascii="Georgia" w:eastAsiaTheme="minorHAnsi" w:hAnsi="Georgia"/>
          <w:color w:val="auto"/>
          <w:spacing w:val="0"/>
        </w:rPr>
        <w:commentReference w:id="42"/>
      </w:r>
      <w:r>
        <w:t xml:space="preserve"> (D9; GRMZM2G024973) are highlighted in yellow. Panel </w:t>
      </w:r>
      <w:r w:rsidR="00C80A22" w:rsidRPr="008E1513">
        <w:rPr>
          <w:b/>
          <w:rPrChange w:id="43" w:author="Joanna Dinsmore" w:date="2017-11-10T14:32:00Z">
            <w:rPr/>
          </w:rPrChange>
        </w:rPr>
        <w:t>(</w:t>
      </w:r>
      <w:r w:rsidRPr="008E1513">
        <w:rPr>
          <w:b/>
        </w:rPr>
        <w:t>B</w:t>
      </w:r>
      <w:r w:rsidR="00C80A22" w:rsidRPr="008E1513">
        <w:rPr>
          <w:b/>
        </w:rPr>
        <w:t>)</w:t>
      </w:r>
      <w:r>
        <w:t xml:space="preserve"> shows a force</w:t>
      </w:r>
      <w:r w:rsidR="00C80A22">
        <w:t>-</w:t>
      </w:r>
      <w:r>
        <w:t xml:space="preserve">directed layout of </w:t>
      </w:r>
      <w:r w:rsidRPr="00785312">
        <w:rPr>
          <w:i/>
        </w:rPr>
        <w:t>d9</w:t>
      </w:r>
      <w:r>
        <w:t xml:space="preserve"> with HPO neighbors. Circled genes show sets of genes with previously known roles in elemental accumulation.</w:t>
      </w:r>
    </w:p>
    <w:p w14:paraId="775B87D0" w14:textId="2223587C" w:rsidR="008458B3" w:rsidRDefault="007F583E" w:rsidP="0087051F">
      <w:r>
        <w:t xml:space="preserve">Genes </w:t>
      </w:r>
      <w:r w:rsidR="008458B3">
        <w:t xml:space="preserve">co-expressed with </w:t>
      </w:r>
      <w:r w:rsidR="00527DC9" w:rsidRPr="00527DC9">
        <w:rPr>
          <w:i/>
        </w:rPr>
        <w:t>d9</w:t>
      </w:r>
      <w:r w:rsidR="008458B3">
        <w:t xml:space="preserve"> were investigated to determine which were associated with ionomic traits,</w:t>
      </w:r>
      <w:r w:rsidR="00E43FB3">
        <w:t xml:space="preserve"> </w:t>
      </w:r>
      <w:r w:rsidR="008458B3">
        <w:t xml:space="preserve">in particular, seed Cd levels. In the ZmRoot network, </w:t>
      </w:r>
      <w:r w:rsidR="00527DC9" w:rsidRPr="00527DC9">
        <w:rPr>
          <w:i/>
        </w:rPr>
        <w:t>d</w:t>
      </w:r>
      <w:r w:rsidR="008458B3" w:rsidRPr="00527DC9">
        <w:rPr>
          <w:i/>
        </w:rPr>
        <w:t>9</w:t>
      </w:r>
      <w:r w:rsidR="008458B3">
        <w:t xml:space="preserve"> had strong co-expression interactions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8458B3">
        <w:t>Fig. 10</w:t>
      </w:r>
      <w:r w:rsidR="008458B3">
        <w:fldChar w:fldCharType="end"/>
      </w:r>
      <w:r w:rsidR="008458B3">
        <w:t>A).</w:t>
      </w:r>
      <w:r w:rsidR="0002261A">
        <w:t xml:space="preserve"> </w:t>
      </w:r>
      <w:r w:rsidR="008458B3">
        <w:t>Among these were the maize Shortroot paralog (GRMZM2G132794) and a second GRAS domain transcription factor (GRMZM2G079470). Both of these, as well as the presence of many cell</w:t>
      </w:r>
      <w:r w:rsidR="00F1359B">
        <w:t>-</w:t>
      </w:r>
      <w:r w:rsidR="008458B3">
        <w:t>cycle genes among the co-expressed genes and ionomics trait</w:t>
      </w:r>
      <w:r w:rsidR="00F1359B">
        <w:t>s</w:t>
      </w:r>
      <w:r w:rsidR="008458B3">
        <w:t xml:space="preserve"> affecting genes, raised the possibility that, like in </w:t>
      </w:r>
      <w:r w:rsidR="008458B3" w:rsidRPr="00785312">
        <w:rPr>
          <w:i/>
        </w:rPr>
        <w:t>Arabidopsis</w:t>
      </w:r>
      <w:r w:rsidR="00946ED5">
        <w:fldChar w:fldCharType="begin" w:fldLock="1"/>
      </w:r>
      <w:r w:rsidR="00983C68">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"&lt;sup&gt;55&lt;/sup&gt;", "plainTextFormattedCitation" : "55", "previouslyFormattedCitation" : "(Wild et al. 2016)" }, "properties" : { "noteIndex" : 0 }, "schema" : "https://github.com/citation-style-language/schema/raw/master/csl-citation.json" }</w:instrText>
      </w:r>
      <w:r w:rsidR="00946ED5">
        <w:fldChar w:fldCharType="separate"/>
      </w:r>
      <w:r w:rsidR="00983C68" w:rsidRPr="00983C68">
        <w:rPr>
          <w:noProof/>
          <w:vertAlign w:val="superscript"/>
        </w:rPr>
        <w:t>55</w:t>
      </w:r>
      <w:r w:rsidR="00946ED5">
        <w:fldChar w:fldCharType="end"/>
      </w:r>
      <w:r w:rsidR="008458B3">
        <w:t xml:space="preserve">, DELLA-dependent processes, responsive to GA, shape the architecture of the root and the ionome. In </w:t>
      </w:r>
      <w:r w:rsidR="008458B3" w:rsidRPr="00785312">
        <w:rPr>
          <w:i/>
        </w:rPr>
        <w:t>Arabidopsis</w:t>
      </w:r>
      <w:r w:rsidR="008458B3">
        <w:t>, DELLA expression disrupts Fe uptake</w:t>
      </w:r>
      <w:r w:rsidR="00F44782">
        <w:t>,</w:t>
      </w:r>
      <w:r w:rsidR="008458B3">
        <w:t xml:space="preserve"> and loss of DELLA prevents some Fe-deficiency</w:t>
      </w:r>
      <w:r w:rsidR="00F44782">
        <w:t>-</w:t>
      </w:r>
      <w:r w:rsidR="008458B3">
        <w:t>mediated root growth suppression. Our finding that constitutive DELLA activity in the roots</w:t>
      </w:r>
      <w:r w:rsidR="00533578">
        <w:t xml:space="preserve"> </w:t>
      </w:r>
      <w:r w:rsidR="00F44782">
        <w:t xml:space="preserve">results </w:t>
      </w:r>
      <w:r w:rsidR="00533578">
        <w:t>in excess Fe, as determined</w:t>
      </w:r>
      <w:r w:rsidR="008458B3">
        <w:t xml:space="preserve"> by the </w:t>
      </w:r>
      <w:r w:rsidR="008458B3" w:rsidRPr="00852BDB">
        <w:rPr>
          <w:i/>
        </w:rPr>
        <w:t>D9-1</w:t>
      </w:r>
      <w:r w:rsidR="008458B3">
        <w:t xml:space="preserve"> and </w:t>
      </w:r>
      <w:r w:rsidR="008458B3" w:rsidRPr="00852BDB">
        <w:rPr>
          <w:i/>
        </w:rPr>
        <w:t>D8-mpl</w:t>
      </w:r>
      <w:r w:rsidR="008458B3">
        <w:t xml:space="preserve"> mutants, points to a conserved role for the DELLA domain transcription factors and GA signaling </w:t>
      </w:r>
      <w:r w:rsidR="00533578">
        <w:t>for</w:t>
      </w:r>
      <w:r w:rsidR="008458B3">
        <w:t xml:space="preserve"> Fe homeostasis in maize, a plant with an entirely different Fe uptake system than </w:t>
      </w:r>
      <w:r w:rsidR="00F44782" w:rsidRPr="00A02413">
        <w:rPr>
          <w:i/>
        </w:rPr>
        <w:t>Arabidopsis</w:t>
      </w:r>
      <w:r w:rsidR="008458B3">
        <w:t xml:space="preserve">. However, the direction of the effect was opposite to that observed in </w:t>
      </w:r>
      <w:r w:rsidR="00F44782" w:rsidRPr="00A02413">
        <w:rPr>
          <w:i/>
        </w:rPr>
        <w:t>Arabidopsis</w:t>
      </w:r>
      <w:r w:rsidR="008458B3">
        <w:t xml:space="preserve">. Future research into the targets of the DELLA proteins in maize will be required to further address these differences. </w:t>
      </w:r>
    </w:p>
    <w:p w14:paraId="2C95E6E2" w14:textId="66EBAB7E" w:rsidR="007E08F8" w:rsidRPr="007E08F8" w:rsidRDefault="008458B3" w:rsidP="0087051F">
      <w:r>
        <w:t xml:space="preserve">Remarkably, the HPO co-expression network associated with </w:t>
      </w:r>
      <w:r w:rsidR="00DB32C9" w:rsidRPr="00DB32C9">
        <w:rPr>
          <w:i/>
        </w:rPr>
        <w:t>d</w:t>
      </w:r>
      <w:r w:rsidRPr="00DB32C9">
        <w:rPr>
          <w:i/>
        </w:rPr>
        <w:t>9</w:t>
      </w:r>
      <w:r>
        <w:t xml:space="preserve"> in the roots contained three genes with expected roles in the biosynthesis and polymerization of phenylpropanoids</w:t>
      </w:r>
      <w:r w:rsidR="00663F8F">
        <w:fldChar w:fldCharType="begin" w:fldLock="1"/>
      </w:r>
      <w:r w:rsidR="00983C68">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"&lt;sup&gt;56&lt;/sup&gt;", "plainTextFormattedCitation" : "56", "previouslyFormattedCitation" : "(Monaco et al. 2013)" }, "properties" : { "noteIndex" : 0 }, "schema" : "https://github.com/citation-style-language/schema/raw/master/csl-citation.json" }</w:instrText>
      </w:r>
      <w:r w:rsidR="00663F8F">
        <w:fldChar w:fldCharType="separate"/>
      </w:r>
      <w:r w:rsidR="00983C68" w:rsidRPr="00983C68">
        <w:rPr>
          <w:noProof/>
          <w:vertAlign w:val="superscript"/>
        </w:rPr>
        <w:t>56</w:t>
      </w:r>
      <w:r w:rsidR="00663F8F">
        <w:fldChar w:fldCharType="end"/>
      </w:r>
      <w:r>
        <w:t>. The genes encoded by enzymes that participate in phenylpropanoid biosynthesis</w:t>
      </w:r>
      <w:r w:rsidR="00FB1FCB">
        <w:t>,</w:t>
      </w:r>
      <w:r>
        <w:t xml:space="preserve"> </w:t>
      </w:r>
      <w:commentRangeStart w:id="44"/>
      <w:r>
        <w:t>CCR1</w:t>
      </w:r>
      <w:commentRangeEnd w:id="44"/>
      <w:r w:rsidR="00F44782">
        <w:rPr>
          <w:rStyle w:val="CommentReference"/>
        </w:rPr>
        <w:commentReference w:id="44"/>
      </w:r>
      <w:r>
        <w:t xml:space="preserve"> (GRMZM2G131205)</w:t>
      </w:r>
      <w:r w:rsidR="00FB1FCB">
        <w:t>,</w:t>
      </w:r>
      <w:r>
        <w:t xml:space="preserve"> the maize LigB paralog (GRMZM2G078500)</w:t>
      </w:r>
      <w:r w:rsidR="00FB1FCB">
        <w:t>,</w:t>
      </w:r>
      <w:r>
        <w:t xml:space="preserve"> </w:t>
      </w:r>
      <w:r w:rsidR="00FB1FCB">
        <w:t>and</w:t>
      </w:r>
      <w:r>
        <w:t xml:space="preserve"> a laccase paralog</w:t>
      </w:r>
      <w:r w:rsidR="00F44782">
        <w:t>,</w:t>
      </w:r>
      <w:r>
        <w:t xml:space="preserve"> were co-expressed with D9 (GRMZM2G336337). LigB, which in </w:t>
      </w:r>
      <w:r w:rsidR="00F44782">
        <w:t>a</w:t>
      </w:r>
      <w:r>
        <w:t xml:space="preserve">ngiosperms </w:t>
      </w:r>
      <w:r w:rsidR="00FB1FCB">
        <w:t xml:space="preserve">such as </w:t>
      </w:r>
      <w:r w:rsidR="00F44782" w:rsidRPr="00A02413">
        <w:rPr>
          <w:i/>
        </w:rPr>
        <w:t>Arabidopsis</w:t>
      </w:r>
      <w:r>
        <w:t xml:space="preserve"> is only known to be required for the formation of a pioneer specialized metabolite of no known function, was linked to QTL for multiple ions including Cd, Mn, Zn, and N</w:t>
      </w:r>
      <w:r w:rsidR="00C47684">
        <w:t>i. CCR1, however, was only in the HPO set</w:t>
      </w:r>
      <w:r>
        <w:t xml:space="preserve"> for Cd. The Laccase</w:t>
      </w:r>
      <w:r w:rsidR="00F44782">
        <w:t>-</w:t>
      </w:r>
      <w:r>
        <w:t>12 gene (GRMZM2G336337) was also a multi-ionomic hit with linked SNPs affecting Cd</w:t>
      </w:r>
      <w:r w:rsidRPr="002F5C76">
        <w:t>, Fe, and P</w:t>
      </w:r>
      <w:r>
        <w:t>.</w:t>
      </w:r>
      <w:r w:rsidR="00C85204">
        <w:t xml:space="preserve"> </w:t>
      </w:r>
      <w:r>
        <w:t xml:space="preserve">Genes co-expressed with D9 also were identified in the ZmPAN network. Consistent with the hypothesis that maize DELLA regulated the type II </w:t>
      </w:r>
      <w:r>
        <w:lastRenderedPageBreak/>
        <w:t xml:space="preserve">iron uptake mechanism used by grasses, the nicotianamine </w:t>
      </w:r>
      <w:commentRangeStart w:id="45"/>
      <w:r>
        <w:t>syntase3</w:t>
      </w:r>
      <w:commentRangeEnd w:id="45"/>
      <w:r w:rsidR="00725AA4">
        <w:rPr>
          <w:rStyle w:val="CommentReference"/>
        </w:rPr>
        <w:commentReference w:id="45"/>
      </w:r>
      <w:r>
        <w:t xml:space="preserve"> gene (GRMZM2G439195, ZmPAN-Cd), which is required for making the type II iron chelators, was both a Cd GWAS hit and substantially co-expressed with D9 in the ZmPAN network</w:t>
      </w:r>
      <w:r w:rsidR="00A96EA7">
        <w:t>,</w:t>
      </w:r>
      <w:r>
        <w:t xml:space="preserve"> such that it contributed to the identification of D9 as an HPO gene for Cd.</w:t>
      </w:r>
    </w:p>
    <w:p w14:paraId="61970299" w14:textId="49C2E56E" w:rsidR="00624BC1" w:rsidRPr="00624BC1" w:rsidRDefault="009E7663" w:rsidP="0002261A">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4755AAA8" w:rsidR="007C768D" w:rsidRDefault="007E08F8" w:rsidP="00852BDB">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8C22D3">
        <w:t>In addition to genes with known roles in elemental homeostasis, H</w:t>
      </w:r>
      <w:r w:rsidR="00C47684">
        <w:t>PO gene sets</w:t>
      </w:r>
      <w:r w:rsidR="008C22D3">
        <w:t xml:space="preserve"> for some ionomic traits included multiple genes encoding known members of the same pathway or protein complex. This suggest</w:t>
      </w:r>
      <w:r w:rsidR="00C47684">
        <w:t>s</w:t>
      </w:r>
      <w:r w:rsidR="00A90EBC">
        <w:t xml:space="preserve"> </w:t>
      </w:r>
      <w:r w:rsidR="008C22D3">
        <w:t xml:space="preserve">that biological signal was enriched by our novel combination of expression level polymorphisms and GWAS and </w:t>
      </w:r>
      <w:r w:rsidR="00A90EBC">
        <w:t xml:space="preserve">provided </w:t>
      </w:r>
      <w:r w:rsidR="008C22D3">
        <w:t xml:space="preserve">evidence of novel associations between multiple pathways and elemental homeostasis. </w:t>
      </w:r>
    </w:p>
    <w:p w14:paraId="21C37C86" w14:textId="6726294C" w:rsidR="008C22D3" w:rsidRPr="00B750E1" w:rsidRDefault="007E08F8" w:rsidP="00852BDB">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GRMZM2G138060)</w:t>
      </w:r>
      <w:r w:rsidR="007C768D" w:rsidRPr="009E6F05">
        <w:fldChar w:fldCharType="begin" w:fldLock="1"/>
      </w:r>
      <w:r w:rsidR="00983C68">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"&lt;sup&gt;57&lt;/sup&gt;", "plainTextFormattedCitation" : "57", "previouslyFormattedCitation" : "(I. R. Baxter et al. 2014)" }, "properties" : { "noteIndex" : 0 }, "schema" : "https://github.com/citation-style-language/schema/raw/master/csl-citation.json" }</w:instrText>
      </w:r>
      <w:r w:rsidR="007C768D" w:rsidRPr="009E6F05">
        <w:fldChar w:fldCharType="separate"/>
      </w:r>
      <w:r w:rsidR="00983C68" w:rsidRPr="00983C68">
        <w:rPr>
          <w:noProof/>
          <w:vertAlign w:val="superscript"/>
        </w:rPr>
        <w:t>57</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6D108A">
        <w:rPr>
          <w:i/>
        </w:rPr>
        <w:t>su1</w:t>
      </w:r>
      <w:r w:rsidR="007C768D" w:rsidRPr="007C768D">
        <w:t xml:space="preserve"> allele were previously tested for ionomic effects</w:t>
      </w:r>
      <w:r w:rsidR="00000311">
        <w:fldChar w:fldCharType="begin" w:fldLock="1"/>
      </w:r>
      <w:r w:rsidR="00983C68">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"&lt;sup&gt;57&lt;/sup&gt;", "plainTextFormattedCitation" : "57", "previouslyFormattedCitation" : "(I. R. Baxter et al. 2014)" }, "properties" : { "noteIndex" : 0 }, "schema" : "https://github.com/citation-style-language/schema/raw/master/csl-citation.json" }</w:instrText>
      </w:r>
      <w:r w:rsidR="00000311">
        <w:fldChar w:fldCharType="separate"/>
      </w:r>
      <w:r w:rsidR="00983C68" w:rsidRPr="00983C68">
        <w:rPr>
          <w:noProof/>
          <w:vertAlign w:val="superscript"/>
        </w:rPr>
        <w:t>57</w:t>
      </w:r>
      <w:r w:rsidR="00000311">
        <w:fldChar w:fldCharType="end"/>
      </w:r>
      <w:r w:rsidR="007C768D" w:rsidRPr="007C768D">
        <w:t xml:space="preserve">. This demonstrated that segregation for a loss of function allele at </w:t>
      </w:r>
      <w:r w:rsidR="007C768D" w:rsidRPr="006D108A">
        <w:rPr>
          <w:i/>
        </w:rPr>
        <w:t>su1</w:t>
      </w:r>
      <w:r w:rsidR="007C768D" w:rsidRPr="007C768D">
        <w:t>, on the cob, affected the levels of P, S, K, Ca, Mn, Fe, As, Se, and Rb in the seed</w:t>
      </w:r>
      <w:r w:rsidR="007C768D" w:rsidRPr="009E6F05">
        <w:fldChar w:fldCharType="begin" w:fldLock="1"/>
      </w:r>
      <w:r w:rsidR="00983C68">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"&lt;sup&gt;57&lt;/sup&gt;", "plainTextFormattedCitation" : "57", "previouslyFormattedCitation" : "(I. R. Baxter et al. 2014)" }, "properties" : { "noteIndex" : 0 }, "schema" : "https://github.com/citation-style-language/schema/raw/master/csl-citation.json" }</w:instrText>
      </w:r>
      <w:r w:rsidR="007C768D" w:rsidRPr="009E6F05">
        <w:fldChar w:fldCharType="separate"/>
      </w:r>
      <w:r w:rsidR="00983C68" w:rsidRPr="00983C68">
        <w:rPr>
          <w:noProof/>
          <w:vertAlign w:val="superscript"/>
        </w:rPr>
        <w:t>57</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725AA4">
        <w:t xml:space="preserve">the </w:t>
      </w:r>
      <w:r w:rsidR="00012680">
        <w:t>association panel</w:t>
      </w:r>
      <w:r w:rsidR="007C768D" w:rsidRPr="007C768D">
        <w:t xml:space="preserve">. It is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C80535">
        <w:fldChar w:fldCharType="begin" w:fldLock="1"/>
      </w:r>
      <w:r w:rsidR="00983C68">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"&lt;sup&gt;53&lt;/sup&gt;", "plainTextFormattedCitation" : "53", "previouslyFormattedCitation" : "(Wang et al. 2009)" }, "properties" : { "noteIndex" : 0 }, "schema" : "https://github.com/citation-style-language/schema/raw/master/csl-citation.json" }</w:instrText>
      </w:r>
      <w:r w:rsidR="00C80535">
        <w:fldChar w:fldCharType="separate"/>
      </w:r>
      <w:r w:rsidR="00983C68" w:rsidRPr="00983C68">
        <w:rPr>
          <w:noProof/>
          <w:vertAlign w:val="superscript"/>
        </w:rPr>
        <w:t>53</w:t>
      </w:r>
      <w:r w:rsidR="00C80535">
        <w:fldChar w:fldCharType="end"/>
      </w:r>
      <w:r w:rsidR="00605ECF">
        <w:t>)</w:t>
      </w:r>
      <w:r w:rsidR="007C768D" w:rsidRPr="007C768D">
        <w:t xml:space="preserve">, might also </w:t>
      </w:r>
      <w:r w:rsidR="00BE6319">
        <w:t>have effects throughout</w:t>
      </w:r>
      <w:r w:rsidR="007C768D" w:rsidRPr="007C768D">
        <w:t xml:space="preserve"> the seed ionome beyond a dramatic loss of seed starch. This may result from coordinate regulation </w:t>
      </w:r>
      <w:r w:rsidR="00340496">
        <w:t>of</w:t>
      </w:r>
      <w:r w:rsidR="007C768D" w:rsidRPr="007C768D">
        <w:t xml:space="preserve"> the encoded isoamylase and other root-expressed determinants of S and Se metabolism, or</w:t>
      </w:r>
      <w:r w:rsidR="00FB0107">
        <w:t xml:space="preserve"> from</w:t>
      </w:r>
      <w:r w:rsidR="007C768D" w:rsidRPr="007C768D">
        <w:t xml:space="preserve"> unexpected coordination between root and seed expression networks. The finding that HPO network neighbors for P were enriched </w:t>
      </w:r>
      <w:commentRangeStart w:id="46"/>
      <w:r w:rsidR="007C768D" w:rsidRPr="007C768D">
        <w:t>among</w:t>
      </w:r>
      <w:commentRangeEnd w:id="46"/>
      <w:r w:rsidR="00221F39">
        <w:rPr>
          <w:rStyle w:val="CommentReference"/>
        </w:rPr>
        <w:commentReference w:id="46"/>
      </w:r>
      <w:r w:rsidR="007C768D" w:rsidRPr="007C768D">
        <w:t xml:space="preserve">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0B0BA4">
        <w:t>Fig. 8</w:t>
      </w:r>
      <w:r w:rsidR="00850F45">
        <w:fldChar w:fldCharType="end"/>
      </w:r>
      <w:r w:rsidR="00850F45">
        <w:t>)</w:t>
      </w:r>
      <w:r w:rsidR="00B750E1">
        <w:t>.</w:t>
      </w:r>
    </w:p>
    <w:p w14:paraId="638CDBA5" w14:textId="06B4B30B" w:rsidR="008C22D3" w:rsidRPr="00EF1080" w:rsidRDefault="008B0F95" w:rsidP="00852BDB">
      <w:pPr>
        <w:rPr>
          <w:sz w:val="18"/>
          <w:szCs w:val="18"/>
          <w:shd w:val="clear" w:color="auto" w:fill="FFF2CC"/>
        </w:rPr>
      </w:pPr>
      <w:r>
        <w:t>Our</w:t>
      </w:r>
      <w:r w:rsidR="00012680">
        <w:t xml:space="preserve"> combined</w:t>
      </w:r>
      <w:r>
        <w:t xml:space="preserve"> analysis of </w:t>
      </w:r>
      <w:r w:rsidR="00012680">
        <w:t>loci</w:t>
      </w:r>
      <w:r w:rsidR="00962236">
        <w:t>-</w:t>
      </w:r>
      <w:r w:rsidR="00012680">
        <w:t xml:space="preserve">linked </w:t>
      </w:r>
      <w:r>
        <w:t xml:space="preserve">GWAS </w:t>
      </w:r>
      <w:r w:rsidR="00012680">
        <w:t xml:space="preserve">SNPs and gene co-expression networks identified a large number of HPO genes </w:t>
      </w:r>
      <w:r w:rsidR="00654A4C">
        <w:t>associated with</w:t>
      </w:r>
      <w:r>
        <w:t xml:space="preserve"> </w:t>
      </w:r>
      <w:r w:rsidR="008C22D3">
        <w:t xml:space="preserve">Se </w:t>
      </w:r>
      <w:r w:rsidR="00012680">
        <w:t xml:space="preserve">accumulation. </w:t>
      </w:r>
      <w:r w:rsidR="0036374C">
        <w:t>Several</w:t>
      </w:r>
      <w:r w:rsidR="008C22D3">
        <w:t xml:space="preserve"> genes with known effects </w:t>
      </w:r>
      <w:r w:rsidR="008C22D3">
        <w:lastRenderedPageBreak/>
        <w:t xml:space="preserve">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w:t>
      </w:r>
      <w:r w:rsidR="00962236">
        <w:t>a</w:t>
      </w:r>
      <w:r w:rsidR="008C22D3">
        <w:t xml:space="preserve">denylyl-sulfate kinase (adenosine-5'-phosphosulfate </w:t>
      </w:r>
      <w:r w:rsidR="00962236">
        <w:t>[</w:t>
      </w:r>
      <w:r w:rsidR="008C22D3">
        <w:t>APS</w:t>
      </w:r>
      <w:r w:rsidR="00962236">
        <w:t>]</w:t>
      </w:r>
      <w:r w:rsidR="008C22D3">
        <w:t xml:space="preserve">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w:t>
      </w:r>
      <w:commentRangeStart w:id="47"/>
      <w:r w:rsidR="002A1D73">
        <w:t>desulfurulyase</w:t>
      </w:r>
      <w:commentRangeEnd w:id="47"/>
      <w:r w:rsidR="00962236">
        <w:rPr>
          <w:rStyle w:val="CommentReference"/>
        </w:rPr>
        <w:commentReference w:id="47"/>
      </w:r>
      <w:r w:rsidR="002A1D73">
        <w:t xml:space="preserv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0C286063" w:rsidR="00EF1080" w:rsidRDefault="002A1D73" w:rsidP="00852BDB">
      <w:r>
        <w:t>Based on</w:t>
      </w:r>
      <w:r w:rsidRPr="00B750E1">
        <w:t xml:space="preserve"> </w:t>
      </w:r>
      <w:r w:rsidR="00B750E1" w:rsidRPr="00B750E1">
        <w:t>the work of Chao et al.</w:t>
      </w:r>
      <w:r>
        <w:t xml:space="preserve"> in </w:t>
      </w:r>
      <w:r w:rsidR="00D97A24" w:rsidRPr="00852BDB">
        <w:rPr>
          <w:i/>
        </w:rPr>
        <w:t>A</w:t>
      </w:r>
      <w:r w:rsidRPr="00852BDB">
        <w:rPr>
          <w:i/>
        </w:rPr>
        <w:t>rabidopsis</w:t>
      </w:r>
      <w:r w:rsidR="006D4E49">
        <w:t>,</w:t>
      </w:r>
      <w:r w:rsidR="00B750E1" w:rsidRPr="00B750E1">
        <w:t xml:space="preserve"> alterations in cell size and cell division in the root are expected to have effects on K accumulation in leaves</w:t>
      </w:r>
      <w:r w:rsidR="00B750E1">
        <w:fldChar w:fldCharType="begin" w:fldLock="1"/>
      </w:r>
      <w:r w:rsidR="00983C68">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"&lt;sup&gt;45&lt;/sup&gt;", "plainTextFormattedCitation" : "45", "previouslyFormattedCitation" : "(Chao et al. 2011)" }, "properties" : { "noteIndex" : 0 }, "schema" : "https://github.com/citation-style-language/schema/raw/master/csl-citation.json" }</w:instrText>
      </w:r>
      <w:r w:rsidR="00B750E1">
        <w:fldChar w:fldCharType="separate"/>
      </w:r>
      <w:r w:rsidR="00983C68" w:rsidRPr="00983C68">
        <w:rPr>
          <w:noProof/>
          <w:vertAlign w:val="superscript"/>
        </w:rPr>
        <w:t>45</w:t>
      </w:r>
      <w:r w:rsidR="00B750E1">
        <w:fldChar w:fldCharType="end"/>
      </w:r>
      <w:r w:rsidR="00B750E1" w:rsidRPr="00B750E1">
        <w:t>.</w:t>
      </w:r>
      <w:r w:rsidR="0002261A">
        <w:t xml:space="preserve"> </w:t>
      </w:r>
      <w:r w:rsidR="00B750E1" w:rsidRPr="00B750E1">
        <w:t xml:space="preserve">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w:t>
      </w:r>
      <w:commentRangeStart w:id="48"/>
      <w:r w:rsidR="00B750E1" w:rsidRPr="00852BDB">
        <w:rPr>
          <w:highlight w:val="yellow"/>
        </w:rPr>
        <w:t>E2F</w:t>
      </w:r>
      <w:commentRangeEnd w:id="48"/>
      <w:r w:rsidR="00CD07C0">
        <w:rPr>
          <w:rStyle w:val="CommentReference"/>
        </w:rPr>
        <w:commentReference w:id="48"/>
      </w:r>
      <w:r w:rsidR="00B750E1" w:rsidRPr="00B750E1">
        <w:t xml:space="preserve">-like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found, a </w:t>
      </w:r>
      <w:r w:rsidR="00A26961">
        <w:t xml:space="preserve">further </w:t>
      </w:r>
      <w:r w:rsidR="00B750E1" w:rsidRPr="00B750E1">
        <w:t>indication</w:t>
      </w:r>
      <w:r w:rsidR="00A26961">
        <w:t xml:space="preserve"> </w:t>
      </w:r>
      <w:r w:rsidR="00B750E1" w:rsidRPr="00B750E1">
        <w:t>that cell</w:t>
      </w:r>
      <w:r w:rsidR="00F1359B">
        <w:t>-</w:t>
      </w:r>
      <w:r w:rsidR="00B750E1" w:rsidRPr="00B750E1">
        <w:t>cycle regulation via these proteins</w:t>
      </w:r>
      <w:r w:rsidR="00784446">
        <w:t>’</w:t>
      </w:r>
      <w:r w:rsidR="00B750E1" w:rsidRPr="00B750E1">
        <w:t xml:space="preserve"> interactions could provide a common mechanism for these associations. Histone deacetylases from the </w:t>
      </w:r>
      <w:r w:rsidR="00B750E1" w:rsidRPr="00852BDB">
        <w:rPr>
          <w:highlight w:val="yellow"/>
        </w:rPr>
        <w:t>RPD3</w:t>
      </w:r>
      <w:r w:rsidR="00B750E1" w:rsidRPr="00B750E1">
        <w:t xml:space="preserve"> family are known to interact with RBR proteins as well. T</w:t>
      </w:r>
      <w:r w:rsidR="00B750E1" w:rsidRPr="00CD07C0">
        <w:t>he RPD3-l</w:t>
      </w:r>
      <w:r w:rsidR="00B750E1" w:rsidRPr="00B750E1">
        <w:t xml:space="preserve">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 xml:space="preserve">-Rb). The </w:t>
      </w:r>
      <w:r w:rsidR="006F3064" w:rsidRPr="00632B41">
        <w:rPr>
          <w:i/>
        </w:rPr>
        <w:t>A</w:t>
      </w:r>
      <w:r w:rsidR="00B750E1" w:rsidRPr="00632B41">
        <w:rPr>
          <w:i/>
        </w:rPr>
        <w:t>rabidopsis</w:t>
      </w:r>
      <w:r w:rsidR="00B750E1" w:rsidRPr="00B750E1">
        <w:t xml:space="preserve"> homologs of both </w:t>
      </w:r>
      <w:r w:rsidR="00B750E1" w:rsidRPr="00CD07C0">
        <w:t>MSI</w:t>
      </w:r>
      <w:r w:rsidR="00B750E1" w:rsidRPr="00B750E1">
        <w:t xml:space="preserve"> and this histone deacetylase have</w:t>
      </w:r>
      <w:r w:rsidR="00A26961">
        <w:t xml:space="preserve"> known </w:t>
      </w:r>
      <w:r w:rsidR="00B750E1" w:rsidRPr="00B750E1">
        <w:t>roles</w:t>
      </w:r>
      <w:r w:rsidR="00A26961">
        <w:t xml:space="preserve"> as</w:t>
      </w:r>
      <w:r w:rsidR="00B750E1" w:rsidRPr="00B750E1">
        <w:t xml:space="preserve"> histone chaperones, and the latter directly binds </w:t>
      </w:r>
      <w:r w:rsidR="00962236">
        <w:t>h</w:t>
      </w:r>
      <w:r w:rsidR="00B750E1" w:rsidRPr="00B750E1">
        <w:t xml:space="preserve">istone H2B. Remarkably, histone H2B (GRMZM2G401147; </w:t>
      </w:r>
      <w:r>
        <w:t>Zm</w:t>
      </w:r>
      <w:r w:rsidR="00B750E1" w:rsidRPr="00B750E1">
        <w:t xml:space="preserve">SAM-Rb) was also an HPO hit. Lastly, an </w:t>
      </w:r>
      <w:r w:rsidR="00962236">
        <w:t>a</w:t>
      </w:r>
      <w:r w:rsidR="00B750E1" w:rsidRPr="00B750E1">
        <w:t xml:space="preserve">ctin utilizing </w:t>
      </w:r>
      <w:r w:rsidR="00B750E1" w:rsidRPr="00632B41">
        <w:rPr>
          <w:highlight w:val="yellow"/>
        </w:rPr>
        <w:t>SNF2</w:t>
      </w:r>
      <w:r w:rsidR="00B750E1" w:rsidRPr="00B750E1">
        <w:t>-l</w:t>
      </w:r>
      <w:r w:rsidR="009E4F5F">
        <w:t xml:space="preserve">ike </w:t>
      </w:r>
      <w:r w:rsidR="009E4F5F" w:rsidRPr="007529A1">
        <w:rPr>
          <w:i/>
        </w:rPr>
        <w:t>chromatin regulator18</w:t>
      </w:r>
      <w:r w:rsidR="009E4F5F">
        <w:t xml:space="preserve"> (G</w:t>
      </w:r>
      <w:r w:rsidR="00B750E1" w:rsidRPr="00B750E1">
        <w:t>RMZM2G126774</w:t>
      </w:r>
      <w:r w:rsidR="00CD07C0">
        <w:t>;</w:t>
      </w:r>
      <w:r w:rsidR="00B750E1" w:rsidRPr="00B750E1">
        <w:t xml:space="preserve">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w:t>
      </w:r>
      <w:r w:rsidR="00CD07C0">
        <w:t>,</w:t>
      </w:r>
      <w:r w:rsidR="00B750E1" w:rsidRPr="00B750E1">
        <w:t xml:space="preserve"> these demonstrate a strong enrichment for known protein-protein interactors important for chromatin regulation and cell</w:t>
      </w:r>
      <w:r w:rsidR="00F1359B">
        <w:t>-</w:t>
      </w:r>
      <w:r w:rsidR="00B750E1" w:rsidRPr="00B750E1">
        <w:t>cycle control among the HPO set for the K analog Rb.</w:t>
      </w:r>
    </w:p>
    <w:p w14:paraId="5473F4A8" w14:textId="0836A532" w:rsidR="008C22D3" w:rsidRPr="00E7352B" w:rsidRDefault="008C22D3" w:rsidP="00852BDB">
      <w:pPr>
        <w:rPr>
          <w:rFonts w:eastAsia="Times New Roman" w:cs="Times New Roman"/>
        </w:rPr>
      </w:pPr>
      <w:r>
        <w:t>A number of</w:t>
      </w:r>
      <w:r w:rsidR="00EB4A1D">
        <w:t xml:space="preserve"> transporters</w:t>
      </w:r>
      <w:r>
        <w:t xml:space="preserve"> with known roles in ionome homeostasis were </w:t>
      </w:r>
      <w:r w:rsidR="00784446">
        <w:t xml:space="preserve">also </w:t>
      </w:r>
      <w:r>
        <w:t>identified among the HPO genes. Among these were a P</w:t>
      </w:r>
      <w:r w:rsidR="00CD07C0">
        <w:t>-</w:t>
      </w:r>
      <w:r>
        <w:t xml:space="preserve">type ATPase transporter of the </w:t>
      </w:r>
      <w:r w:rsidRPr="00632B41">
        <w:rPr>
          <w:highlight w:val="yellow"/>
        </w:rPr>
        <w:t>ACA P2</w:t>
      </w:r>
      <w:r w:rsidR="005A49F6" w:rsidRPr="00632B41">
        <w:rPr>
          <w:highlight w:val="yellow"/>
        </w:rPr>
        <w:t>B</w:t>
      </w:r>
      <w:r w:rsidR="005A49F6">
        <w:t xml:space="preserve"> subfamily 4 (GRMZM2G140328;</w:t>
      </w:r>
      <w:r w:rsidR="00653691">
        <w:t xml:space="preserve"> ZmRoot</w:t>
      </w:r>
      <w:r>
        <w:t>-Sr) encoding a homolog of known plasma membrane localized Ca tr</w:t>
      </w:r>
      <w:r w:rsidR="00B920A4">
        <w:t>ansporters in multiple species</w:t>
      </w:r>
      <w:r w:rsidR="00B920A4">
        <w:fldChar w:fldCharType="begin" w:fldLock="1"/>
      </w:r>
      <w:r w:rsidR="00983C68">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"&lt;sup&gt;58&lt;/sup&gt;", "plainTextFormattedCitation" : "58", "previouslyFormattedCitation" : "(I. Baxter et al. 2003)" }, "properties" : { "noteIndex" : 0 }, "schema" : "https://github.com/citation-style-language/schema/raw/master/csl-citation.json" }</w:instrText>
      </w:r>
      <w:r w:rsidR="00B920A4">
        <w:fldChar w:fldCharType="separate"/>
      </w:r>
      <w:r w:rsidR="00983C68" w:rsidRPr="00983C68">
        <w:rPr>
          <w:noProof/>
          <w:vertAlign w:val="superscript"/>
        </w:rPr>
        <w:t>58</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-As)</w:t>
      </w:r>
      <w:r w:rsidR="00924AF7">
        <w:fldChar w:fldCharType="begin" w:fldLock="1"/>
      </w:r>
      <w:r w:rsidR="00983C68">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"&lt;sup&gt;59&lt;/sup&gt;", "plainTextFormattedCitation" : "59", "previouslyFormattedCitation" : "(Badri et al. 2007)" }, "properties" : { "noteIndex" : 0 }, "schema" : "https://github.com/citation-style-language/schema/raw/master/csl-citation.json" }</w:instrText>
      </w:r>
      <w:r w:rsidR="00924AF7">
        <w:fldChar w:fldCharType="separate"/>
      </w:r>
      <w:r w:rsidR="00983C68" w:rsidRPr="00983C68">
        <w:rPr>
          <w:noProof/>
          <w:vertAlign w:val="superscript"/>
        </w:rPr>
        <w:t>59</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w:t>
      </w:r>
      <w:r w:rsidR="00EB4A1D">
        <w:t xml:space="preserve"> </w:t>
      </w:r>
      <w:r>
        <w:t>a sulfa</w:t>
      </w:r>
      <w:r w:rsidR="00ED76D3">
        <w:t>te transporter (GRMZM2G44480</w:t>
      </w:r>
      <w:r w:rsidR="004F3BDC">
        <w:t>1</w:t>
      </w:r>
      <w:r w:rsidR="002554FF">
        <w:t>;</w:t>
      </w:r>
      <w:r w:rsidR="00ED76D3">
        <w:t xml:space="preserve"> ZmRoot</w:t>
      </w:r>
      <w:r>
        <w:t>-K), a cationic amino acid t</w:t>
      </w:r>
      <w:r w:rsidR="00E16482">
        <w:t>ransporter (AC207755.3_FG005;</w:t>
      </w:r>
      <w:r w:rsidR="00485A86">
        <w:t xml:space="preserve"> </w:t>
      </w:r>
      <w:r w:rsidR="00485A86">
        <w:lastRenderedPageBreak/>
        <w:t>ZmPAN-Cd, ZmPAN</w:t>
      </w:r>
      <w:r>
        <w:t>-Mo), and an</w:t>
      </w:r>
      <w:r w:rsidR="00EB4A1D">
        <w:t xml:space="preserve"> </w:t>
      </w:r>
      <w:r>
        <w:t>inosito</w:t>
      </w:r>
      <w:r w:rsidR="003E35A6">
        <w:t>l transporter (GRMZM2G142063;</w:t>
      </w:r>
      <w:r w:rsidR="00485A86">
        <w:t xml:space="preserve"> ZmRoot-Fe, ZmRoot-Cd, ZmRoot-</w:t>
      </w:r>
      <w:r>
        <w:t>Sr).</w:t>
      </w:r>
    </w:p>
    <w:p w14:paraId="4D6A259A" w14:textId="25A66D11" w:rsidR="006E1DB2" w:rsidRDefault="00234CCE" w:rsidP="00852BDB">
      <w:r>
        <w:t>Cadmium is well measured by ICP-MS</w:t>
      </w:r>
      <w:r w:rsidR="008C22D3">
        <w:t xml:space="preserve"> and affected by substantial genetic variance</w:t>
      </w:r>
      <w:r w:rsidR="001C2F18">
        <w:fldChar w:fldCharType="begin" w:fldLock="1"/>
      </w:r>
      <w:r w:rsidR="00983C68">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"&lt;sup&gt;43&lt;/sup&gt;", "plainTextFormattedCitation" : "43", "previouslyFormattedCitation" : "(Ziegler et al. 2017)" }, "properties" : { "noteIndex" : 0 }, "schema" : "https://github.com/citation-style-language/schema/raw/master/csl-citation.json" }</w:instrText>
      </w:r>
      <w:r w:rsidR="001C2F18">
        <w:fldChar w:fldCharType="separate"/>
      </w:r>
      <w:r w:rsidR="00983C68" w:rsidRPr="00983C68">
        <w:rPr>
          <w:noProof/>
          <w:vertAlign w:val="superscript"/>
        </w:rPr>
        <w:t>43</w:t>
      </w:r>
      <w:r w:rsidR="001C2F18">
        <w:fldChar w:fldCharType="end"/>
      </w:r>
      <w:r w:rsidR="008C22D3">
        <w:t xml:space="preserve">. We detected the largest number of </w:t>
      </w:r>
      <w:r w:rsidR="004F3BDC">
        <w:t>HPO</w:t>
      </w:r>
      <w:r w:rsidR="0078184A">
        <w:t xml:space="preserve"> candidate genes</w:t>
      </w:r>
      <w:r w:rsidR="002A24C6">
        <w:t xml:space="preserve"> </w:t>
      </w:r>
      <w:r w:rsidR="008C22D3">
        <w:t>for Cd</w:t>
      </w:r>
      <w:r w:rsidR="00D911E2">
        <w:t xml:space="preserve"> </w:t>
      </w:r>
      <w:r w:rsidR="002A24C6">
        <w:t>(209</w:t>
      </w:r>
      <w:r w:rsidR="00D911E2">
        <w:t xml:space="preserve"> genes</w:t>
      </w:r>
      <w:r w:rsidR="002A24C6">
        <w:t xml:space="preserve">; </w:t>
      </w:r>
      <w:r w:rsidR="002554FF">
        <w:t>s</w:t>
      </w:r>
      <w:r w:rsidR="002A24C6">
        <w:t xml:space="preserve">ee </w:t>
      </w:r>
      <w:r w:rsidR="00D911E2">
        <w:fldChar w:fldCharType="begin"/>
      </w:r>
      <w:r w:rsidR="00D911E2">
        <w:instrText xml:space="preserve"> REF _Ref485996339 \h </w:instrText>
      </w:r>
      <w:r w:rsidR="00BD7995">
        <w:instrText xml:space="preserve"> \* MERGEFORMAT </w:instrText>
      </w:r>
      <w:r w:rsidR="00D911E2">
        <w:fldChar w:fldCharType="separate"/>
      </w:r>
      <w:r w:rsidR="000B0BA4">
        <w:t>Table 4</w:t>
      </w:r>
      <w:r w:rsidR="00D911E2">
        <w:fldChar w:fldCharType="end"/>
      </w:r>
      <w:r w:rsidR="002A24C6">
        <w:t>)</w:t>
      </w:r>
      <w:r w:rsidR="008C22D3">
        <w:t xml:space="preserve">. Among these were the maize </w:t>
      </w:r>
      <w:r w:rsidR="008C22D3" w:rsidRPr="00E7352B">
        <w:rPr>
          <w:i/>
        </w:rPr>
        <w:t>glossy2</w:t>
      </w:r>
      <w:r w:rsidR="008C22D3">
        <w:t xml:space="preserve"> gene </w:t>
      </w:r>
      <w:r w:rsidR="0078184A">
        <w:t>(GRMZM2G098239</w:t>
      </w:r>
      <w:r w:rsidR="002554FF">
        <w:t>;</w:t>
      </w:r>
      <w:r w:rsidR="0078184A">
        <w:t xml:space="preserve"> ZmPAN-Cd)</w:t>
      </w:r>
      <w:r w:rsidR="00EB4A1D">
        <w:t>,</w:t>
      </w:r>
      <w:r w:rsidR="0078184A">
        <w:t xml:space="preserve"> which is</w:t>
      </w:r>
      <w:r w:rsidR="008C22D3">
        <w:t xml:space="preserve"> responsible for a step in the biosynthesis of hydrophobic barriers</w:t>
      </w:r>
      <w:r w:rsidR="00D319F4">
        <w:fldChar w:fldCharType="begin" w:fldLock="1"/>
      </w:r>
      <w:r w:rsidR="00983C68">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"&lt;sup&gt;60&lt;/sup&gt;", "plainTextFormattedCitation" : "60", "previouslyFormattedCitation" : "(Tacke et al. 1995)" }, "properties" : { "noteIndex" : 0 }, "schema" : "https://github.com/citation-style-language/schema/raw/master/csl-citation.json" }</w:instrText>
      </w:r>
      <w:r w:rsidR="00D319F4">
        <w:fldChar w:fldCharType="separate"/>
      </w:r>
      <w:r w:rsidR="00983C68" w:rsidRPr="00983C68">
        <w:rPr>
          <w:noProof/>
          <w:vertAlign w:val="superscript"/>
        </w:rPr>
        <w:t>60</w:t>
      </w:r>
      <w:r w:rsidR="00D319F4">
        <w:fldChar w:fldCharType="end"/>
      </w:r>
      <w:r w:rsidR="00E7352B" w:rsidRPr="00E7352B">
        <w:t>.</w:t>
      </w:r>
      <w:r w:rsidR="008C22D3">
        <w:t xml:space="preserve"> This implicates the biosynthesis and deposition of h</w:t>
      </w:r>
      <w:r>
        <w:t>ydrophobic molecules</w:t>
      </w:r>
      <w:r w:rsidR="008C22D3">
        <w:t xml:space="preserve"> in accumulation of ions and may point to root processes, rather than epicuticular waxes deposition, as the primary mode by which these genes may affect water dynamics. </w:t>
      </w:r>
      <w:r w:rsidR="00987DF9">
        <w:t xml:space="preserve">An </w:t>
      </w:r>
      <w:r w:rsidR="008C22D3" w:rsidRPr="00632B41">
        <w:rPr>
          <w:highlight w:val="yellow"/>
        </w:rPr>
        <w:t>ARR1</w:t>
      </w:r>
      <w:r w:rsidR="008C22D3">
        <w:t>-like gene</w:t>
      </w:r>
      <w:r w:rsidR="00987DF9">
        <w:t>,</w:t>
      </w:r>
      <w:r w:rsidR="008C22D3">
        <w:t xml:space="preserve"> GRMZM2G067702</w:t>
      </w:r>
      <w:r w:rsidR="00987DF9">
        <w:t>,</w:t>
      </w:r>
      <w:r w:rsidR="008C22D3">
        <w:t xml:space="preserve"> was </w:t>
      </w:r>
      <w:r w:rsidR="00EB4A1D">
        <w:t xml:space="preserve">also </w:t>
      </w:r>
      <w:r w:rsidR="008C22D3">
        <w:t xml:space="preserve">an HPO gene </w:t>
      </w:r>
      <w:r w:rsidR="00EB4A1D">
        <w:t xml:space="preserve">associated </w:t>
      </w:r>
      <w:r w:rsidR="008C22D3">
        <w:t>with Cd</w:t>
      </w:r>
      <w:r w:rsidR="003A4844">
        <w:t xml:space="preserve"> (ZmRoot)</w:t>
      </w:r>
      <w:r w:rsidR="008C22D3">
        <w:t xml:space="preserve">. Previous work has shown that ARR genes from </w:t>
      </w:r>
      <w:r w:rsidR="008C22D3" w:rsidRPr="00632B41">
        <w:rPr>
          <w:i/>
        </w:rPr>
        <w:t>Arabidopsis</w:t>
      </w:r>
      <w:r w:rsidR="008C22D3">
        <w:t xml:space="preserve"> are </w:t>
      </w:r>
      <w:r w:rsidR="00987DF9">
        <w:t xml:space="preserve">expressed </w:t>
      </w:r>
      <w:r w:rsidR="008C22D3">
        <w:t>in the stele</w:t>
      </w:r>
      <w:r w:rsidR="002554FF">
        <w:t>,</w:t>
      </w:r>
      <w:r w:rsidR="008C22D3">
        <w:t xml:space="preserve"> where they regulate the activity of </w:t>
      </w:r>
      <w:r w:rsidR="008C22D3" w:rsidRPr="00632B41">
        <w:rPr>
          <w:highlight w:val="yellow"/>
        </w:rPr>
        <w:t>HKT</w:t>
      </w:r>
      <w:r w:rsidR="008C22D3">
        <w:t>1</w:t>
      </w:r>
      <w:r w:rsidR="000D3FBC">
        <w:fldChar w:fldCharType="begin" w:fldLock="1"/>
      </w:r>
      <w:r w:rsidR="00983C68">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"&lt;sup&gt;61&lt;/sup&gt;", "plainTextFormattedCitation" : "61", "previouslyFormattedCitation" : "(Mason et al. 2010)" }, "properties" : { "noteIndex" : 0 }, "schema" : "https://github.com/citation-style-language/schema/raw/master/csl-citation.json" }</w:instrText>
      </w:r>
      <w:r w:rsidR="000D3FBC">
        <w:fldChar w:fldCharType="separate"/>
      </w:r>
      <w:r w:rsidR="00983C68" w:rsidRPr="00983C68">
        <w:rPr>
          <w:noProof/>
          <w:vertAlign w:val="superscript"/>
        </w:rPr>
        <w:t>61</w:t>
      </w:r>
      <w:r w:rsidR="000D3FBC">
        <w:fldChar w:fldCharType="end"/>
      </w:r>
      <w:r w:rsidR="008C22D3">
        <w:t xml:space="preserve">. This gene was expressed at the highest level in the stele at 3 </w:t>
      </w:r>
      <w:r w:rsidR="000F4CD2">
        <w:t xml:space="preserve">days after </w:t>
      </w:r>
      <w:r w:rsidR="00453439">
        <w:t>sowing</w:t>
      </w:r>
      <w:r w:rsidR="008C22D3">
        <w:t>.</w:t>
      </w:r>
      <w:bookmarkStart w:id="49" w:name="_Ref469995568"/>
    </w:p>
    <w:p w14:paraId="276A3C0A" w14:textId="03A6A450" w:rsidR="00335FB6" w:rsidRPr="0089389D" w:rsidRDefault="00196CB6" w:rsidP="00852BDB">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852BDB">
      <w:pPr>
        <w:pStyle w:val="Heading1"/>
      </w:pPr>
      <w:bookmarkStart w:id="50" w:name="_Ref487125611"/>
      <w:r>
        <w:t>Discussion</w:t>
      </w:r>
      <w:bookmarkEnd w:id="49"/>
      <w:bookmarkEnd w:id="50"/>
    </w:p>
    <w:p w14:paraId="092C6C61" w14:textId="1AF78D0A" w:rsidR="008B2A55" w:rsidRDefault="008B2A55" w:rsidP="00852BDB">
      <w:pPr>
        <w:pStyle w:val="Heading3"/>
      </w:pPr>
      <w:r>
        <w:t>The effects of linkage disequilibrium</w:t>
      </w:r>
    </w:p>
    <w:p w14:paraId="0DCBCE29" w14:textId="2DEE37DC" w:rsidR="00382E9B" w:rsidRDefault="004C123B" w:rsidP="00852BD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 xml:space="preserve">more </w:t>
      </w:r>
      <w:r w:rsidR="0096174A">
        <w:t>mechanistic understanding of these traits</w:t>
      </w:r>
      <w:r>
        <w:t xml:space="preserve">. </w:t>
      </w:r>
      <w:r w:rsidR="00F560BC">
        <w:t>Marker SNPs identified by a GWA</w:t>
      </w:r>
      <w:r w:rsidR="0032776F">
        <w:t>S</w:t>
      </w:r>
      <w:r>
        <w:t xml:space="preserve"> provide an initial lead on a region of interest, but due to linkage disequilibrium, the candidate region can be quite broad</w:t>
      </w:r>
      <w:r w:rsidR="002D44AC">
        <w:t xml:space="preserve"> and </w:t>
      </w:r>
      <w:r>
        <w:t>implicate many potentially causal genes. In addition to LD, many SNPs identified by GWAS studies lie in regulatory regions quite far from their target genes</w:t>
      </w:r>
      <w:r w:rsidR="008446EC" w:rsidRPr="008446EC">
        <w:fldChar w:fldCharType="begin" w:fldLock="1"/>
      </w:r>
      <w:r w:rsidR="00983C68">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"&lt;sup&gt;12\u201314&lt;/sup&gt;", "plainTextFormattedCitation" : "12\u201314",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983C68" w:rsidRPr="00983C68">
        <w:rPr>
          <w:noProof/>
          <w:vertAlign w:val="superscript"/>
        </w:rPr>
        <w:t>12–14</w:t>
      </w:r>
      <w:r w:rsidR="008446EC" w:rsidRPr="008446EC">
        <w:fldChar w:fldCharType="end"/>
      </w:r>
      <w:r w:rsidRPr="008446EC">
        <w:t>.</w:t>
      </w:r>
      <w:r>
        <w:t xml:space="preserve"> </w:t>
      </w:r>
      <w:r w:rsidR="0029761B">
        <w:t xml:space="preserve">Additionally, factors such as bias due to </w:t>
      </w:r>
      <w:r w:rsidR="0029761B" w:rsidRPr="00632B41">
        <w:rPr>
          <w:i/>
        </w:rPr>
        <w:t>cis</w:t>
      </w:r>
      <w:r w:rsidR="0029761B">
        <w:t xml:space="preserve"> co-expression</w:t>
      </w:r>
      <w:r w:rsidR="003831C8">
        <w:t xml:space="preserve">, as well as </w:t>
      </w:r>
      <w:r w:rsidR="0029761B">
        <w:t>different co-expression metrics and networks</w:t>
      </w:r>
      <w:r w:rsidR="003831C8">
        <w:t>,</w:t>
      </w:r>
      <w:r w:rsidR="0029761B">
        <w:t xml:space="preserve"> and network</w:t>
      </w:r>
      <w:r w:rsidR="005329BA">
        <w:t xml:space="preserve"> parameters</w:t>
      </w:r>
      <w:r w:rsidR="0029761B">
        <w:t xml:space="preserve"> need to be considered</w:t>
      </w:r>
      <w:r w:rsidR="003831C8">
        <w:t xml:space="preserve"> </w:t>
      </w:r>
      <w:r w:rsidR="0029761B">
        <w:t>in order to identify co-expression signal.</w:t>
      </w:r>
    </w:p>
    <w:p w14:paraId="5EB0AA79" w14:textId="32968D34" w:rsidR="002F0734" w:rsidRDefault="004C123B" w:rsidP="00852BDB">
      <w:r>
        <w:lastRenderedPageBreak/>
        <w:t>These factors can result in</w:t>
      </w:r>
      <w:r w:rsidR="00A7402C">
        <w:t xml:space="preserve"> a very large (upward of 57% of all genes here) and </w:t>
      </w:r>
      <w:r w:rsidR="0096170A">
        <w:t>ambiguous</w:t>
      </w:r>
      <w:r w:rsidR="00A7402C">
        <w:t xml:space="preserve"> set of</w:t>
      </w:r>
      <w:r>
        <w:t xml:space="preserve"> candidate genes. A common approach to interpreting such a locus is through manual inspection of the genome region of interest with a goal of identifying candidate genes whose function is consistent with the phenotype of interest, which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Our approach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p>
    <w:p w14:paraId="3A88CAE9" w14:textId="5E2AF927" w:rsidR="001D06EE" w:rsidRDefault="004C123B" w:rsidP="00852BDB">
      <w:r>
        <w:t xml:space="preserve">We demonstrate that 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BD7995">
        <w:instrText xml:space="preserve"> \* MERGEFORMAT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0B0BA4">
        <w:t>Table 4</w:t>
      </w:r>
      <w:r w:rsidR="002319EE">
        <w:fldChar w:fldCharType="end"/>
      </w:r>
      <w:r w:rsidR="002319EE">
        <w:t>)</w:t>
      </w:r>
      <w:r w:rsidR="00052FF5">
        <w:t>.</w:t>
      </w:r>
      <w:r w:rsidR="00E51BA9">
        <w:t xml:space="preserve"> Previ</w:t>
      </w:r>
      <w:r w:rsidR="00274970">
        <w:t>ous studies in maize found that</w:t>
      </w:r>
      <w:r w:rsidR="00E51BA9">
        <w:t xml:space="preserve"> while LD decays rapidly in maize (~1</w:t>
      </w:r>
      <w:r w:rsidR="009B716E">
        <w:t xml:space="preserve"> </w:t>
      </w:r>
      <w:r w:rsidR="00E51BA9">
        <w:t xml:space="preserve">kb), the variance </w:t>
      </w:r>
      <w:r w:rsidR="00FC1BA7">
        <w:t xml:space="preserve">can be </w:t>
      </w:r>
      <w:r w:rsidR="00E51BA9">
        <w:t xml:space="preserve">large due to </w:t>
      </w:r>
      <w:r w:rsidR="00FC1BA7">
        <w:t>the functional allele segregating</w:t>
      </w:r>
      <w:r w:rsidR="002032D3">
        <w:t xml:space="preserve"> </w:t>
      </w:r>
      <w:r w:rsidR="00FC1BA7">
        <w:t>in a small number of lines</w:t>
      </w:r>
      <w:r w:rsidR="00FC1BA7">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"&lt;sup&gt;2&lt;/sup&gt;", "plainTextFormattedCitation" : "2", "previouslyFormattedCitation" : "(Wallace et al. 2014)" }, "properties" : { "noteIndex" : 0 }, "schema" : "https://github.com/citation-style-language/schema/raw/master/csl-citation.json" }</w:instrText>
      </w:r>
      <w:r w:rsidR="00FC1BA7">
        <w:fldChar w:fldCharType="separate"/>
      </w:r>
      <w:r w:rsidR="00983C68" w:rsidRPr="00983C68">
        <w:rPr>
          <w:noProof/>
          <w:vertAlign w:val="superscript"/>
        </w:rPr>
        <w:t>2</w:t>
      </w:r>
      <w:r w:rsidR="00FC1BA7">
        <w:fldChar w:fldCharType="end"/>
      </w:r>
      <w:r w:rsidR="00FC1BA7">
        <w:t xml:space="preserve">. Additionally, Wallace et al. showed that the causal polymorphism is likely to reside in regulatory regions, </w:t>
      </w:r>
      <w:r w:rsidR="009E7D32">
        <w:t xml:space="preserve">that is, </w:t>
      </w:r>
      <w:r w:rsidR="00FC1BA7">
        <w:t>outside of exonic regions. Until we precisely understand the regulatory landscape</w:t>
      </w:r>
      <w:r w:rsidR="00043536">
        <w:t xml:space="preserve"> in the species being studied</w:t>
      </w:r>
      <w:r w:rsidR="002032D3">
        <w:t xml:space="preserve">, </w:t>
      </w:r>
      <w:r w:rsidR="00FC1BA7">
        <w:t>even the most powerful GW</w:t>
      </w:r>
      <w:r w:rsidR="00043536">
        <w:t>A</w:t>
      </w:r>
      <w:r w:rsidR="009124A5">
        <w:t>S</w:t>
      </w:r>
      <w:r w:rsidR="00043536">
        <w:t xml:space="preserve">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xml:space="preserve">, which are implicated with both GWAS </w:t>
      </w:r>
      <w:r w:rsidR="000A3EDD">
        <w:t>and</w:t>
      </w:r>
      <w:r w:rsidR="00FC1BA7">
        <w:t xml:space="preserve"> gene expression,</w:t>
      </w:r>
      <w:r>
        <w:t xml:space="preserve"> were</w:t>
      </w:r>
      <w:r w:rsidR="00FC1BA7">
        <w:t xml:space="preserve"> often</w:t>
      </w:r>
      <w:r>
        <w:t xml:space="preserve"> not</w:t>
      </w:r>
      <w:r w:rsidR="002032D3">
        <w:t xml:space="preserve"> </w:t>
      </w:r>
      <w:r>
        <w:t>the closest genes to the identified SNPs and</w:t>
      </w:r>
      <w:r w:rsidR="000A3EDD">
        <w:t>,</w:t>
      </w:r>
      <w:r>
        <w:t xml:space="preserve"> thus, would not have been identified using the </w:t>
      </w:r>
      <w:r w:rsidR="007134FE">
        <w:t xml:space="preserve">common </w:t>
      </w:r>
      <w:r>
        <w:t>approach of</w:t>
      </w:r>
      <w:r w:rsidR="002032D3">
        <w:t xml:space="preserve"> prioritizing</w:t>
      </w:r>
      <w:r>
        <w:t xml:space="preserve"> the genes closest to each marker SNP (</w:t>
      </w:r>
      <w:r w:rsidR="00134E49">
        <w:fldChar w:fldCharType="begin"/>
      </w:r>
      <w:r w:rsidR="00134E49">
        <w:instrText xml:space="preserve"> REF _Ref489428564 \h </w:instrText>
      </w:r>
      <w:r w:rsidR="00BD7995">
        <w:instrText xml:space="preserve"> \* MERGEFORMAT </w:instrText>
      </w:r>
      <w:r w:rsidR="00134E49">
        <w:fldChar w:fldCharType="separate"/>
      </w:r>
      <w:r w:rsidR="000B0BA4">
        <w:t>Fig. 6</w:t>
      </w:r>
      <w:r w:rsidR="00134E49">
        <w:fldChar w:fldCharType="end"/>
      </w:r>
      <w:r w:rsidRPr="00134E49">
        <w:t>).</w:t>
      </w:r>
    </w:p>
    <w:p w14:paraId="7A2D313F" w14:textId="2127B15E" w:rsidR="00DF3C96" w:rsidRDefault="00DF3C96" w:rsidP="00852BDB">
      <w:pPr>
        <w:pStyle w:val="Heading3"/>
      </w:pPr>
      <w:r>
        <w:t>Establishing performance expectations of Camoco</w:t>
      </w:r>
    </w:p>
    <w:p w14:paraId="2CDD1627" w14:textId="07A9B879" w:rsidR="004C123B" w:rsidRDefault="004C123B" w:rsidP="00852BDB">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w:t>
      </w:r>
      <w:r>
        <w:lastRenderedPageBreak/>
        <w:t>strong candidates for the</w:t>
      </w:r>
      <w:r w:rsidR="00006069">
        <w:t xml:space="preserve"> most</w:t>
      </w:r>
      <w:r>
        <w:t xml:space="preserve"> traits examined), but we expect there are exceptional</w:t>
      </w:r>
      <w:r w:rsidR="00006069">
        <w:t xml:space="preserve"> traits</w:t>
      </w:r>
      <w:r>
        <w:t xml:space="preserve"> and</w:t>
      </w:r>
      <w:commentRangeStart w:id="51"/>
      <w:r>
        <w:t xml:space="preserve"> causal genes</w:t>
      </w:r>
      <w:r w:rsidR="000A3EDD">
        <w:t xml:space="preserve"> that </w:t>
      </w:r>
      <w:r w:rsidR="00006069">
        <w:t>wil</w:t>
      </w:r>
      <w:commentRangeEnd w:id="51"/>
      <w:r w:rsidR="000A3EDD">
        <w:rPr>
          <w:rStyle w:val="CommentReference"/>
        </w:rPr>
        <w:commentReference w:id="51"/>
      </w:r>
      <w:r w:rsidR="00006069">
        <w:t>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852BDB">
      <w:pPr>
        <w:pStyle w:val="Heading3"/>
      </w:pPr>
      <w:r>
        <w:t>Camoco</w:t>
      </w:r>
      <w:r w:rsidR="000A3EDD">
        <w:t>-</w:t>
      </w:r>
      <w:r>
        <w:t xml:space="preserve">discovered </w:t>
      </w:r>
      <w:r w:rsidR="007D29CF">
        <w:t>gene sets</w:t>
      </w:r>
      <w:r>
        <w:t xml:space="preserve"> are as coherent as GO terms</w:t>
      </w:r>
    </w:p>
    <w:p w14:paraId="38A790EA" w14:textId="6625CFD7" w:rsidR="0021466E" w:rsidRDefault="004C123B" w:rsidP="00852BDB">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852BDB">
      <w:r>
        <w:t xml:space="preserve">At the same window/flank parameter setting noted above, </w:t>
      </w:r>
      <w:r w:rsidR="006C58E2">
        <w:t xml:space="preserve">we </w:t>
      </w:r>
      <w:r>
        <w:t xml:space="preserve">were able to make significant discoveries </w:t>
      </w:r>
      <w:r w:rsidR="00E47124">
        <w:t xml:space="preserve">(genes with FDR </w:t>
      </w:r>
      <w:r w:rsidR="00E47124">
        <w:t>≤</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852BDB">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 xml:space="preserve">strong </w:t>
      </w:r>
      <w:commentRangeStart w:id="52"/>
      <w:r w:rsidR="007D7DBD">
        <w:t>as</w:t>
      </w:r>
      <w:commentRangeEnd w:id="52"/>
      <w:r w:rsidR="00464A2C">
        <w:rPr>
          <w:rStyle w:val="CommentReference"/>
        </w:rPr>
        <w:commentReference w:id="52"/>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 xml:space="preserve">gene sets </w:t>
      </w:r>
      <w:r w:rsidR="00524E7D">
        <w:lastRenderedPageBreak/>
        <w:t>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4E1674B9" w:rsidR="004C123B" w:rsidRDefault="004C123B" w:rsidP="00852BDB">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983C68">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"&lt;sup&gt;1&lt;/sup&gt;", "plainTextFormattedCitation" : "1", "previouslyFormattedCitation" : "(McMullen et al. 2009)" }, "properties" : { "noteIndex" : 0 }, "schema" : "https://github.com/citation-style-language/schema/raw/master/csl-citation.json" }</w:instrText>
      </w:r>
      <w:r w:rsidR="00850126" w:rsidRPr="00850126">
        <w:fldChar w:fldCharType="separate"/>
      </w:r>
      <w:r w:rsidR="00983C68" w:rsidRPr="00983C68">
        <w:rPr>
          <w:noProof/>
          <w:vertAlign w:val="superscript"/>
        </w:rPr>
        <w:t>1</w:t>
      </w:r>
      <w:r w:rsidR="00850126" w:rsidRPr="00850126">
        <w:fldChar w:fldCharType="end"/>
      </w:r>
      <w:r>
        <w:t xml:space="preserve">). Our results suggest that these sets of loci, </w:t>
      </w:r>
      <w:r w:rsidR="00A57DB2">
        <w:t xml:space="preserve">combined with </w:t>
      </w:r>
      <w:r>
        <w:t>a proper mapping to the genes they represent,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852BDB">
      <w:pPr>
        <w:pStyle w:val="Heading3"/>
      </w:pPr>
      <w:r>
        <w:t>Co-expression context matters</w:t>
      </w:r>
    </w:p>
    <w:p w14:paraId="3B70E8AF" w14:textId="33BD442B" w:rsidR="003C16CC" w:rsidRDefault="004C123B" w:rsidP="00852BD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0B0BA4">
        <w:t>Table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983C68">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"&lt;sup&gt;34&lt;/sup&gt;", "plainTextFormattedCitation" : "34", "previouslyFormattedCitation" : "(Robert J. Schaefer, Briskine, Springer, and Myers 2014)" }, "properties" : { "noteIndex" : 0 }, "schema" : "https://github.com/citation-style-language/schema/raw/master/csl-citation.json" }</w:instrText>
      </w:r>
      <w:r w:rsidR="009029D0">
        <w:fldChar w:fldCharType="separate"/>
      </w:r>
      <w:r w:rsidR="00983C68" w:rsidRPr="00983C68">
        <w:rPr>
          <w:noProof/>
          <w:vertAlign w:val="superscript"/>
        </w:rPr>
        <w:t>34</w:t>
      </w:r>
      <w:r w:rsidR="009029D0">
        <w:fldChar w:fldCharType="end"/>
      </w:r>
      <w:r w:rsidR="003F0DEB">
        <w:t xml:space="preserve">. </w:t>
      </w:r>
    </w:p>
    <w:p w14:paraId="759B5857" w14:textId="66AC3183" w:rsidR="003F0DEB" w:rsidRDefault="004C123B" w:rsidP="00852BDB">
      <w:r>
        <w:lastRenderedPageBreak/>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7C3A722A" w:rsidR="0007635B" w:rsidRDefault="009A0805" w:rsidP="00852BDB">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0B0BA4">
        <w:t>Table 4</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0B0BA4">
        <w:t>Supp. Fig</w:t>
      </w:r>
      <w:r w:rsidR="009B716E">
        <w:t>.</w:t>
      </w:r>
      <w:r w:rsidR="000B0BA4">
        <w:t xml:space="preserv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8F71DC" w:rsidRPr="00E630E0">
        <w:t xml:space="preserve">in </w:t>
      </w:r>
      <w:r w:rsidR="004E7C60" w:rsidRPr="00E630E0">
        <w:t>fact</w:t>
      </w:r>
      <w:r w:rsidR="00374F73" w:rsidRPr="00E630E0">
        <w:t xml:space="preserve"> </w:t>
      </w:r>
      <w:r w:rsidR="008E42C4">
        <w:t>related</w:t>
      </w:r>
      <w:r w:rsidR="0007635B" w:rsidRPr="00E630E0">
        <w:t>.</w:t>
      </w:r>
      <w:r w:rsidR="00271E79">
        <w:t xml:space="preserve"> 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0B0BA4">
        <w:t>Supp. Table 7</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3E8414" w:rsidR="004C123B" w:rsidRPr="004C123B" w:rsidRDefault="004C123B" w:rsidP="00852BDB">
      <w:r>
        <w:lastRenderedPageBreak/>
        <w:t>In general, our results strongly suggest that co-expression networks derived from expression profiling of 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852BDB">
      <w:pPr>
        <w:pStyle w:val="Heading1"/>
      </w:pPr>
      <w:r>
        <w:t>Conclusion</w:t>
      </w:r>
    </w:p>
    <w:p w14:paraId="16B58200" w14:textId="11F30F1C" w:rsidR="0019799E" w:rsidRPr="0019799E" w:rsidRDefault="00E3277B" w:rsidP="00852BDB">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77777777" w:rsidR="00400A66" w:rsidRPr="00400A66" w:rsidRDefault="006B33EA" w:rsidP="00852BDB">
      <w:pPr>
        <w:pStyle w:val="Heading1"/>
      </w:pPr>
      <w:bookmarkStart w:id="53" w:name="_Ref463088833"/>
      <w:r>
        <w:t>Materials and Methods</w:t>
      </w:r>
      <w:bookmarkEnd w:id="53"/>
    </w:p>
    <w:p w14:paraId="28A526A3" w14:textId="77777777" w:rsidR="008D2BA7" w:rsidRDefault="008D2BA7" w:rsidP="0002261A">
      <w:pPr>
        <w:pStyle w:val="Heading2"/>
      </w:pPr>
      <w:r>
        <w:t>Software implementation of Camoco</w:t>
      </w:r>
    </w:p>
    <w:p w14:paraId="62C7F429" w14:textId="69465319" w:rsidR="008D2BA7" w:rsidRDefault="008D2BA7" w:rsidP="004C4530">
      <w:pPr>
        <w:jc w:val="left"/>
      </w:pPr>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4C4530">
      <w:pPr>
        <w:jc w:val="left"/>
      </w:pPr>
      <w:r>
        <w:lastRenderedPageBreak/>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7701E6F5" w:rsidR="00164372" w:rsidRDefault="004B7D5A" w:rsidP="004C4530">
      <w:pPr>
        <w:jc w:val="left"/>
      </w:pPr>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 and run Camoco are available at</w:t>
      </w:r>
      <w:r w:rsidR="00797003">
        <w:t xml:space="preserve"> </w:t>
      </w:r>
      <w:hyperlink r:id="rId12" w:history="1">
        <w:r w:rsidR="00B341BD" w:rsidRPr="00AD382F">
          <w:rPr>
            <w:rStyle w:val="Hyperlink"/>
            <w:color w:val="034990" w:themeColor="hyperlink" w:themeShade="BF"/>
          </w:rPr>
          <w:t>http://github.com/schae234/Camoco</w:t>
        </w:r>
      </w:hyperlink>
      <w:r>
        <w:t>.</w:t>
      </w:r>
      <w:r w:rsidR="00797003">
        <w:t xml:space="preserve"> </w:t>
      </w:r>
      <w:r w:rsidR="00164372">
        <w:t xml:space="preserve">Camoco version 0.5.0 was used </w:t>
      </w:r>
      <w:r w:rsidR="00DE21A2">
        <w:t>for this article</w:t>
      </w:r>
      <w:r w:rsidR="00164372">
        <w:t>.</w:t>
      </w:r>
    </w:p>
    <w:p w14:paraId="7637DEFB" w14:textId="77777777" w:rsidR="00B341BD" w:rsidRPr="00B87472" w:rsidRDefault="0031705A" w:rsidP="0002261A">
      <w:pPr>
        <w:pStyle w:val="Heading2"/>
      </w:pPr>
      <w:r>
        <w:t>Construction quality control</w:t>
      </w:r>
      <w:r w:rsidR="00B341BD">
        <w:t xml:space="preserve"> of co-expression networks</w:t>
      </w:r>
    </w:p>
    <w:p w14:paraId="58723C91" w14:textId="77777777" w:rsidR="007255FD" w:rsidRPr="00456B26" w:rsidRDefault="00330ED2" w:rsidP="00D5232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5B8E7B11" w:rsidR="007255FD" w:rsidRDefault="007255FD" w:rsidP="00D5232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038A57C8" w:rsidR="00101EAA" w:rsidRDefault="00101EAA" w:rsidP="00D5232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983C68">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"&lt;sup&gt;41&lt;/sup&gt;", "plainTextFormattedCitation" : "41", "previouslyFormattedCitation" : "(Ghazalpour et al. 2006)" }, "properties" : { "noteIndex" : 0 }, "schema" : "https://github.com/citation-style-language/schema/raw/master/csl-citation.json" }</w:instrText>
      </w:r>
      <w:r>
        <w:fldChar w:fldCharType="separate"/>
      </w:r>
      <w:r w:rsidR="00983C68" w:rsidRPr="00983C68">
        <w:rPr>
          <w:noProof/>
          <w:vertAlign w:val="superscript"/>
        </w:rPr>
        <w:t>41</w:t>
      </w:r>
      <w:r>
        <w:fldChar w:fldCharType="end"/>
      </w:r>
      <w:r>
        <w:t>.</w:t>
      </w:r>
    </w:p>
    <w:p w14:paraId="57866215" w14:textId="688AB3CF" w:rsidR="007255FD" w:rsidRDefault="00330ED2" w:rsidP="00D5232A">
      <w:pPr>
        <w:pStyle w:val="Heading3"/>
      </w:pPr>
      <w:r>
        <w:t>Zm</w:t>
      </w:r>
      <w:r w:rsidR="004645C0">
        <w:t xml:space="preserve">SAM: A </w:t>
      </w:r>
      <w:r w:rsidR="0046474E">
        <w:t>m</w:t>
      </w:r>
      <w:r w:rsidR="004645C0">
        <w:t>aize RNA-S</w:t>
      </w:r>
      <w:r w:rsidRPr="004E79F7">
        <w:t xml:space="preserve">eq </w:t>
      </w:r>
      <w:r w:rsidR="0046474E" w:rsidRPr="004E79F7">
        <w:t>tissue a</w:t>
      </w:r>
      <w:r w:rsidRPr="004E79F7">
        <w:t>tlas co-expression networ</w:t>
      </w:r>
      <w:r>
        <w:t>k</w:t>
      </w:r>
    </w:p>
    <w:p w14:paraId="596D98F1" w14:textId="04A7082B" w:rsidR="00DF6622" w:rsidRPr="00456B26" w:rsidRDefault="00BF0C79" w:rsidP="00D5232A">
      <w:r>
        <w:t xml:space="preserve">Publicly available gene expression data </w:t>
      </w:r>
      <w:r w:rsidR="0046474E">
        <w:t>were</w:t>
      </w:r>
      <w:r>
        <w:t xml:space="preserve"> generated from Stelpflug et al</w:t>
      </w:r>
      <w:r>
        <w:fldChar w:fldCharType="begin" w:fldLock="1"/>
      </w:r>
      <w:r w:rsidR="00983C68">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"&lt;sup&gt;38&lt;/sup&gt;", "plainTextFormattedCitation" : "38", "previouslyFormattedCitation" : "(Stelpflug et al. 2015)" }, "properties" : { "noteIndex" : 0 }, "schema" : "https://github.com/citation-style-language/schema/raw/master/csl-citation.json" }</w:instrText>
      </w:r>
      <w:r>
        <w:fldChar w:fldCharType="separate"/>
      </w:r>
      <w:r w:rsidR="00983C68" w:rsidRPr="00983C68">
        <w:rPr>
          <w:noProof/>
          <w:vertAlign w:val="superscript"/>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w:t>
      </w:r>
      <w:r w:rsidR="00DF6622">
        <w:lastRenderedPageBreak/>
        <w:t>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58A498A9" w:rsidR="00101EAA" w:rsidRPr="00456B26" w:rsidRDefault="00DF6622" w:rsidP="00D5232A">
      <w:r>
        <w:fldChar w:fldCharType="begin"/>
      </w:r>
      <w:r>
        <w:instrText xml:space="preserve"> REF _Ref447013895 \h  \* MERGEFORMAT </w:instrText>
      </w:r>
      <w:r>
        <w:fldChar w:fldCharType="separate"/>
      </w:r>
      <w:r w:rsidR="000B0BA4">
        <w:t>Supp. Fig.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3D06ED16" w:rsidR="00330ED2" w:rsidRDefault="00330ED2" w:rsidP="00D5232A">
      <w:pPr>
        <w:pStyle w:val="Heading3"/>
      </w:pPr>
      <w:r>
        <w:t xml:space="preserve">ZmRoot: A </w:t>
      </w:r>
      <w:r w:rsidR="009B716E">
        <w:t>genotypically diverse maize root co-expression network</w:t>
      </w:r>
    </w:p>
    <w:p w14:paraId="3C08C986" w14:textId="4965044F" w:rsidR="003363AF" w:rsidRDefault="003363AF" w:rsidP="00D5232A">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983C68">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"&lt;sup&gt;62&lt;/sup&gt;", "plainTextFormattedCitation" : "62", "previouslyFormattedCitation" : "(Lindgreen 2012)" }, "properties" : { "noteIndex" : 0 }, "schema" : "https://github.com/citation-style-language/schema/raw/master/csl-citation.json" }</w:instrText>
      </w:r>
      <w:r>
        <w:fldChar w:fldCharType="separate"/>
      </w:r>
      <w:r w:rsidR="00983C68" w:rsidRPr="00983C68">
        <w:rPr>
          <w:noProof/>
          <w:vertAlign w:val="superscript"/>
        </w:rPr>
        <w:t>62</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323487">
        <w:rPr>
          <w:highlight w:val="yellow"/>
        </w:rPr>
        <w:t>BWA</w:t>
      </w:r>
      <w:r>
        <w:fldChar w:fldCharType="begin" w:fldLock="1"/>
      </w:r>
      <w:r w:rsidR="00983C68">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"&lt;sup&gt;63,64&lt;/sup&gt;", "plainTextFormattedCitation" : "63,64", "previouslyFormattedCitation" : "(H. Li and Durbin 2009; Schubert et al. 2014)" }, "properties" : { "noteIndex" : 0 }, "schema" : "https://github.com/citation-style-language/schema/raw/master/csl-citation.json" }</w:instrText>
      </w:r>
      <w:r>
        <w:fldChar w:fldCharType="separate"/>
      </w:r>
      <w:r w:rsidR="00983C68" w:rsidRPr="00983C68">
        <w:rPr>
          <w:noProof/>
          <w:vertAlign w:val="superscript"/>
        </w:rPr>
        <w:t>63,64</w:t>
      </w:r>
      <w:r>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B6B956D" w:rsidR="007255FD" w:rsidRPr="00456B26" w:rsidRDefault="003363AF" w:rsidP="00D5232A">
      <w:r w:rsidRPr="002A34B2">
        <w:t xml:space="preserve">Quantification of gene expression levels into FPKM was done using a </w:t>
      </w:r>
      <w:r>
        <w:t xml:space="preserve">modified version of </w:t>
      </w:r>
      <w:r w:rsidRPr="00323487">
        <w:rPr>
          <w:highlight w:val="yellow"/>
        </w:rPr>
        <w:t>HTSeq</w:t>
      </w:r>
      <w:r>
        <w:t xml:space="preserve"> that quantifies both paired- and unpaired-end reads</w:t>
      </w:r>
      <w:r>
        <w:fldChar w:fldCharType="begin" w:fldLock="1"/>
      </w:r>
      <w:r w:rsidR="00983C68">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"&lt;sup&gt;65&lt;/sup&gt;", "plainTextFormattedCitation" : "65", "previouslyFormattedCitation" : "(Anders, Pyl, and Huber 2014)" }, "properties" : { "noteIndex" : 0 }, "schema" : "https://github.com/citation-style-language/schema/raw/master/csl-citation.json" }</w:instrText>
      </w:r>
      <w:r>
        <w:fldChar w:fldCharType="separate"/>
      </w:r>
      <w:r w:rsidR="00983C68" w:rsidRPr="00983C68">
        <w:rPr>
          <w:noProof/>
          <w:vertAlign w:val="superscript"/>
        </w:rPr>
        <w:t>65</w:t>
      </w:r>
      <w:r>
        <w:fldChar w:fldCharType="end"/>
      </w:r>
      <w:r w:rsidR="009C2CAC">
        <w:t>,</w:t>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5A5AFCC4" w:rsidR="00097BC0" w:rsidRPr="005B5BAE" w:rsidRDefault="00D04EE5" w:rsidP="0002261A">
      <w:pPr>
        <w:pStyle w:val="Heading2"/>
      </w:pPr>
      <w:r>
        <w:lastRenderedPageBreak/>
        <w:t>SNP-to-</w:t>
      </w:r>
      <w:r w:rsidR="00145345">
        <w:t>g</w:t>
      </w:r>
      <w:r w:rsidR="00C571E9">
        <w:t>ene m</w:t>
      </w:r>
      <w:r w:rsidR="00097BC0">
        <w:t>apping</w:t>
      </w:r>
      <w:r w:rsidR="00C571E9">
        <w:t xml:space="preserve"> and effective loci</w:t>
      </w:r>
    </w:p>
    <w:p w14:paraId="71FF43E1" w14:textId="404FE701" w:rsidR="00C51B9A" w:rsidRDefault="00097BC0" w:rsidP="00323487">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02261A">
      <w:pPr>
        <w:pStyle w:val="Heading2"/>
      </w:pPr>
      <w:r w:rsidRPr="004727BA">
        <w:t xml:space="preserve">Calculating </w:t>
      </w:r>
      <w:r w:rsidR="008533FD">
        <w:t>subnetwork density and locality</w:t>
      </w:r>
    </w:p>
    <w:p w14:paraId="5DA9001F" w14:textId="2E0CDB5C" w:rsidR="00047C4E" w:rsidRDefault="00D13B6D" w:rsidP="00323487">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9C2CAC">
      <w:pPr>
        <w:pStyle w:val="Heading3"/>
        <w:jc w:val="left"/>
        <w:rPr>
          <w:rFonts w:eastAsiaTheme="minorEastAsia"/>
        </w:rPr>
      </w:pPr>
      <w:bookmarkStart w:id="54" w:name="_Ref447101528"/>
      <w:r w:rsidRPr="0045686C">
        <w:rPr>
          <w:rFonts w:eastAsiaTheme="minorEastAsia"/>
        </w:rPr>
        <w:t>Eq.</w:t>
      </w:r>
      <w:r w:rsidR="00145345">
        <w:rPr>
          <w:rFonts w:eastAsiaTheme="minorEastAsia"/>
        </w:rPr>
        <w:t xml:space="preserve"> </w:t>
      </w:r>
      <w:r w:rsidRPr="0045686C">
        <w:rPr>
          <w:rFonts w:eastAsiaTheme="minorEastAsia"/>
        </w:rPr>
        <w:t>1</w:t>
      </w:r>
      <w:bookmarkEnd w:id="54"/>
    </w:p>
    <w:p w14:paraId="5CFBC04F" w14:textId="77777777" w:rsidR="00EF5E7C" w:rsidRDefault="002A41DF" w:rsidP="009C2CAC">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323487">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323487">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w:t>
      </w:r>
      <w:r w:rsidR="004047D8">
        <w:lastRenderedPageBreak/>
        <w:t>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9C2CAC">
      <w:pPr>
        <w:pStyle w:val="Heading3"/>
        <w:jc w:val="left"/>
      </w:pPr>
      <w:bookmarkStart w:id="55" w:name="_Ref447101545"/>
      <w:bookmarkStart w:id="56" w:name="_Ref464049667"/>
      <w:r>
        <w:t>Eq.</w:t>
      </w:r>
      <w:bookmarkEnd w:id="55"/>
      <w:r w:rsidR="00145345">
        <w:t xml:space="preserve"> </w:t>
      </w:r>
      <w:r w:rsidR="0020783F">
        <w:t>2</w:t>
      </w:r>
      <w:bookmarkEnd w:id="56"/>
    </w:p>
    <w:p w14:paraId="23A18B42" w14:textId="73BAA332" w:rsidR="003F2435" w:rsidRPr="003F2435" w:rsidRDefault="00680409" w:rsidP="009C2CAC">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323487">
      <w:r>
        <w:t>Gene</w:t>
      </w:r>
      <w:r w:rsidR="00CC7F9B">
        <w:t>-</w:t>
      </w:r>
      <w:r>
        <w:t>specific density is calculated by considering subnetwork interactions on a per-gene basis:</w:t>
      </w:r>
    </w:p>
    <w:p w14:paraId="3F40912B" w14:textId="580F2053" w:rsidR="0020783F" w:rsidRDefault="0020783F" w:rsidP="009C2CAC">
      <w:pPr>
        <w:pStyle w:val="Heading3"/>
        <w:jc w:val="left"/>
        <w:rPr>
          <w:rFonts w:eastAsiaTheme="minorEastAsia"/>
        </w:rPr>
      </w:pPr>
      <w:bookmarkStart w:id="57" w:name="_Ref447101563"/>
      <w:bookmarkStart w:id="58" w:name="_Ref464738379"/>
      <w:r w:rsidRPr="0045686C">
        <w:rPr>
          <w:rFonts w:eastAsiaTheme="minorEastAsia"/>
        </w:rPr>
        <w:t>Eq.</w:t>
      </w:r>
      <w:bookmarkEnd w:id="57"/>
      <w:r w:rsidR="00145345">
        <w:rPr>
          <w:rFonts w:eastAsiaTheme="minorEastAsia"/>
        </w:rPr>
        <w:t xml:space="preserve"> </w:t>
      </w:r>
      <w:r>
        <w:rPr>
          <w:rFonts w:eastAsiaTheme="minorEastAsia"/>
        </w:rPr>
        <w:t>3</w:t>
      </w:r>
      <w:bookmarkEnd w:id="58"/>
    </w:p>
    <w:p w14:paraId="2B0DE368" w14:textId="5573E73C" w:rsidR="0020783F" w:rsidRPr="002E6613" w:rsidRDefault="0020783F" w:rsidP="009C2CAC">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9C2CAC">
      <w:pPr>
        <w:jc w:val="left"/>
      </w:pPr>
    </w:p>
    <w:p w14:paraId="16FB8440" w14:textId="51797D28" w:rsidR="00503064" w:rsidRDefault="004047D8" w:rsidP="009C2CAC">
      <w:pPr>
        <w:jc w:val="left"/>
      </w:pPr>
      <w:r>
        <w:t>Gene locality residuals can be interpreted independently to identify gene</w:t>
      </w:r>
      <w:r w:rsidR="007B1CB5">
        <w:t>-</w:t>
      </w:r>
      <w:r>
        <w:t>specific locality:</w:t>
      </w:r>
    </w:p>
    <w:p w14:paraId="4A0D3CED" w14:textId="2ED3CAE5" w:rsidR="00503064" w:rsidRDefault="00F93BF5" w:rsidP="009C2CAC">
      <w:pPr>
        <w:pStyle w:val="Heading3"/>
        <w:jc w:val="left"/>
      </w:pPr>
      <w:bookmarkStart w:id="59" w:name="_Ref447101571"/>
      <w:r>
        <w:t>Eq.</w:t>
      </w:r>
      <w:r w:rsidR="000853EA">
        <w:t xml:space="preserve"> </w:t>
      </w:r>
      <w:r w:rsidR="00503064">
        <w:t>4</w:t>
      </w:r>
      <w:bookmarkEnd w:id="59"/>
    </w:p>
    <w:p w14:paraId="78E73A58" w14:textId="4FF13FB8" w:rsidR="003F2435" w:rsidRDefault="00037F55" w:rsidP="009C2CAC">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323487">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9C2CAC">
      <w:pPr>
        <w:jc w:val="left"/>
      </w:pPr>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397E79DA" w:rsidR="00FE1B03" w:rsidRDefault="00FE1B03" w:rsidP="0002261A">
      <w:pPr>
        <w:pStyle w:val="Heading2"/>
      </w:pPr>
      <w:r>
        <w:t xml:space="preserve">Simulating </w:t>
      </w:r>
      <w:r w:rsidR="007A3AFF">
        <w:t>GWAS</w:t>
      </w:r>
      <w:r>
        <w:t xml:space="preserve"> using </w:t>
      </w:r>
      <w:r w:rsidR="00145345">
        <w:t>gene ontolo</w:t>
      </w:r>
      <w:r>
        <w:t>gy (GO) terms</w:t>
      </w:r>
    </w:p>
    <w:p w14:paraId="26CBC357" w14:textId="301406B8" w:rsidR="00C92B64" w:rsidRDefault="00D03396" w:rsidP="00323487">
      <w:r>
        <w:t>GO</w:t>
      </w:r>
      <w:r w:rsidR="00B0215A">
        <w:fldChar w:fldCharType="begin" w:fldLock="1"/>
      </w:r>
      <w:r w:rsidR="00983C68">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"&lt;sup&gt;66&lt;/sup&gt;", "plainTextFormattedCitation" : "66", "previouslyFormattedCitation" : "(Harris et al. 2004)" }, "properties" : { "noteIndex" : 0 }, "schema" : "https://github.com/citation-style-language/schema/raw/master/csl-citation.json" }</w:instrText>
      </w:r>
      <w:r w:rsidR="00B0215A">
        <w:fldChar w:fldCharType="separate"/>
      </w:r>
      <w:r w:rsidR="00983C68" w:rsidRPr="00983C68">
        <w:rPr>
          <w:noProof/>
          <w:vertAlign w:val="superscript"/>
        </w:rPr>
        <w:t>66</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323487">
      <w:pPr>
        <w:pStyle w:val="Heading3"/>
      </w:pPr>
      <w:r>
        <w:lastRenderedPageBreak/>
        <w:t>Missing Candidate Rate</w:t>
      </w:r>
    </w:p>
    <w:p w14:paraId="278D39C0" w14:textId="77777777" w:rsidR="00D64D8E" w:rsidRPr="00294A97" w:rsidRDefault="00D64D8E" w:rsidP="00323487">
      <w:pPr>
        <w:pStyle w:val="Heading3"/>
      </w:pPr>
      <w:bookmarkStart w:id="60" w:name="_Ref484125232"/>
      <w:r>
        <w:t>Eq.</w:t>
      </w:r>
      <w:r w:rsidR="005936F2">
        <w:t xml:space="preserve"> 6</w:t>
      </w:r>
      <w:bookmarkEnd w:id="60"/>
    </w:p>
    <w:p w14:paraId="6FED4933" w14:textId="0C8D4ED4" w:rsidR="00D64D8E" w:rsidRPr="00D64D8E" w:rsidRDefault="00D64D8E" w:rsidP="00323487">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323487">
      <w:pPr>
        <w:pStyle w:val="Heading3"/>
      </w:pPr>
      <w:r>
        <w:t>False Candidate Rate</w:t>
      </w:r>
    </w:p>
    <w:p w14:paraId="04799335" w14:textId="77777777" w:rsidR="005936F2" w:rsidRDefault="005936F2" w:rsidP="00323487">
      <w:pPr>
        <w:pStyle w:val="Heading3"/>
      </w:pPr>
      <w:bookmarkStart w:id="61" w:name="_Ref458775441"/>
      <w:bookmarkStart w:id="62" w:name="_Ref484125256"/>
      <w:r>
        <w:t>Eq. 7</w:t>
      </w:r>
      <w:bookmarkEnd w:id="61"/>
      <w:bookmarkEnd w:id="62"/>
    </w:p>
    <w:p w14:paraId="4710FB8C" w14:textId="0A92A520" w:rsidR="005936F2" w:rsidRDefault="005936F2" w:rsidP="00323487">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18EF28A" w14:textId="77777777" w:rsidR="005936F2" w:rsidRDefault="005936F2" w:rsidP="00323487">
      <w:pPr>
        <w:pStyle w:val="Heading3"/>
      </w:pPr>
    </w:p>
    <w:p w14:paraId="13FB7951" w14:textId="30A8B8E8" w:rsidR="00486D6A" w:rsidRDefault="00C02FF3" w:rsidP="00323487">
      <w:pPr>
        <w:pStyle w:val="Heading3"/>
      </w:pPr>
      <w:r>
        <w:t xml:space="preserve">Simulating </w:t>
      </w:r>
      <w:r w:rsidR="00145345">
        <w:t>m</w:t>
      </w:r>
      <w:r>
        <w:t>issing candidate gene rate (MCR)</w:t>
      </w:r>
    </w:p>
    <w:p w14:paraId="3169E288" w14:textId="47CE90B2" w:rsidR="00DD40C1" w:rsidRDefault="005D2F9C" w:rsidP="00323487">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323487">
      <w:pPr>
        <w:pStyle w:val="Heading3"/>
      </w:pPr>
      <w:r>
        <w:t xml:space="preserve">Adding false candidate genes by expanding </w:t>
      </w:r>
      <w:r w:rsidR="00D04EE5">
        <w:t>SNP-to-gene</w:t>
      </w:r>
      <w:r>
        <w:t xml:space="preserve"> mapping parameters</w:t>
      </w:r>
    </w:p>
    <w:p w14:paraId="78D91B39" w14:textId="63FA340C" w:rsidR="00FE1B03" w:rsidRDefault="0067206C" w:rsidP="00323487">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02261A">
      <w:pPr>
        <w:pStyle w:val="Heading2"/>
      </w:pPr>
      <w:r>
        <w:t xml:space="preserve">Maize </w:t>
      </w:r>
      <w:r w:rsidR="00145345">
        <w:t>i</w:t>
      </w:r>
      <w:r w:rsidR="00393ABF">
        <w:t>onome GWAS</w:t>
      </w:r>
    </w:p>
    <w:p w14:paraId="72DBC8DF" w14:textId="0AAA1CB8" w:rsidR="00EC6A5D" w:rsidRDefault="00393ABF" w:rsidP="003C73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983C68">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"&lt;sup&gt;43&lt;/sup&gt;", "plainTextFormattedCitation" : "43", "previouslyFormattedCitation" : "(Ziegler et al. 2017)" }, "properties" : { "noteIndex" : 0 }, "schema" : "https://github.com/citation-style-language/schema/raw/master/csl-citation.json" }</w:instrText>
      </w:r>
      <w:r w:rsidR="009430C5">
        <w:fldChar w:fldCharType="separate"/>
      </w:r>
      <w:r w:rsidR="00983C68" w:rsidRPr="00983C68">
        <w:rPr>
          <w:noProof/>
          <w:vertAlign w:val="superscript"/>
        </w:rPr>
        <w:t>43</w:t>
      </w:r>
      <w:r w:rsidR="009430C5">
        <w:fldChar w:fldCharType="end"/>
      </w:r>
      <w:r>
        <w:t xml:space="preserve"> Outliers were removed from single</w:t>
      </w:r>
      <w:r w:rsidR="00F9373B">
        <w:t>-</w:t>
      </w:r>
      <w:r>
        <w:t>seed measurements using median absolute deviation</w:t>
      </w:r>
      <w:r w:rsidR="00800A0A">
        <w:fldChar w:fldCharType="begin" w:fldLock="1"/>
      </w:r>
      <w:r w:rsidR="00983C68">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"&lt;sup&gt;67&lt;/sup&gt;", "plainTextFormattedCitation" : "67", "previouslyFormattedCitation" : "(Davies and Gather 2012)" }, "properties" : { "noteIndex" : 0 }, "schema" : "https://github.com/citation-style-language/schema/raw/master/csl-citation.json" }</w:instrText>
      </w:r>
      <w:r w:rsidR="00800A0A">
        <w:fldChar w:fldCharType="separate"/>
      </w:r>
      <w:r w:rsidR="00983C68" w:rsidRPr="00983C68">
        <w:rPr>
          <w:noProof/>
          <w:vertAlign w:val="superscript"/>
        </w:rPr>
        <w:t>67</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983C68">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"&lt;sup&gt;68&lt;/sup&gt;", "plainTextFormattedCitation" : "68", "previouslyFormattedCitation" : "(Hung et al. 2012)" }, "properties" : { "noteIndex" : 0 }, "schema" : "https://github.com/citation-style-language/schema/raw/master/csl-citation.json" }</w:instrText>
      </w:r>
      <w:r w:rsidR="00800A0A">
        <w:fldChar w:fldCharType="separate"/>
      </w:r>
      <w:r w:rsidR="00983C68" w:rsidRPr="00983C68">
        <w:rPr>
          <w:noProof/>
          <w:vertAlign w:val="superscript"/>
        </w:rPr>
        <w:t>68</w:t>
      </w:r>
      <w:r w:rsidR="00800A0A">
        <w:fldChar w:fldCharType="end"/>
      </w:r>
      <w:r>
        <w:t>. Joint</w:t>
      </w:r>
      <w:r w:rsidR="0036558F">
        <w:t>-</w:t>
      </w:r>
      <w:r>
        <w:t xml:space="preserve">linkage analysis was run using </w:t>
      </w:r>
      <w:r>
        <w:lastRenderedPageBreak/>
        <w:t>TASSEL version 3.0</w:t>
      </w:r>
      <w:r w:rsidR="00800A0A">
        <w:fldChar w:fldCharType="begin" w:fldLock="1"/>
      </w:r>
      <w:r w:rsidR="00983C68">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"&lt;sup&gt;69&lt;/sup&gt;", "plainTextFormattedCitation" : "69", "previouslyFormattedCitation" : "(Bradbury et al. 2007)" }, "properties" : { "noteIndex" : 0 }, "schema" : "https://github.com/citation-style-language/schema/raw/master/csl-citation.json" }</w:instrText>
      </w:r>
      <w:r w:rsidR="00800A0A">
        <w:fldChar w:fldCharType="separate"/>
      </w:r>
      <w:r w:rsidR="00983C68" w:rsidRPr="00983C68">
        <w:rPr>
          <w:noProof/>
          <w:vertAlign w:val="superscript"/>
        </w:rPr>
        <w:t>69</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983C68">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"&lt;sup&gt;70&lt;/sup&gt;", "plainTextFormattedCitation" : "70", "previouslyFormattedCitation" : "(Elshire et al. 2011)" }, "properties" : { "noteIndex" : 0 }, "schema" : "https://github.com/citation-style-language/schema/raw/master/csl-citation.json" }</w:instrText>
      </w:r>
      <w:r w:rsidR="00800A0A">
        <w:fldChar w:fldCharType="separate"/>
      </w:r>
      <w:r w:rsidR="00983C68" w:rsidRPr="00983C68">
        <w:rPr>
          <w:noProof/>
          <w:vertAlign w:val="superscript"/>
        </w:rPr>
        <w:t>70</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30EBB536" w:rsidR="00393ABF" w:rsidRDefault="00393ABF" w:rsidP="003C73E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"&lt;sup&gt;2,5,7&lt;/sup&gt;", "plainTextFormattedCitation" : "2,5,7", "previouslyFormattedCitation" : "(Wallace et al. 2014; Cook et al. 2012; Tian et al. 2011)" }, "properties" : { "noteIndex" : 0 }, "schema" : "https://github.com/citation-style-language/schema/raw/master/csl-citation.json" }</w:instrText>
      </w:r>
      <w:r w:rsidR="00B45FE3">
        <w:fldChar w:fldCharType="separate"/>
      </w:r>
      <w:r w:rsidR="00983C68" w:rsidRPr="00983C68">
        <w:rPr>
          <w:noProof/>
          <w:vertAlign w:val="superscript"/>
        </w:rPr>
        <w:t>2,5,7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5E4C797D" w:rsidR="006F36A4" w:rsidRDefault="00393ABF" w:rsidP="003C73EA">
      <w:r>
        <w:t>The final input SNP dataset contained 28.9 million SNPs obtained from the maize HapMap1</w:t>
      </w:r>
      <w:r w:rsidR="00C557DC">
        <w:fldChar w:fldCharType="begin" w:fldLock="1"/>
      </w:r>
      <w:r w:rsidR="00983C68">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"&lt;sup&gt;8&lt;/sup&gt;", "plainTextFormattedCitation" : "8", "previouslyFormattedCitation" : "(Gore et al. 2009)" }, "properties" : { "noteIndex" : 0 }, "schema" : "https://github.com/citation-style-language/schema/raw/master/csl-citation.json" }</w:instrText>
      </w:r>
      <w:r w:rsidR="00C557DC">
        <w:fldChar w:fldCharType="separate"/>
      </w:r>
      <w:r w:rsidR="00983C68" w:rsidRPr="00983C68">
        <w:rPr>
          <w:noProof/>
          <w:vertAlign w:val="superscript"/>
        </w:rPr>
        <w:t>8</w:t>
      </w:r>
      <w:r w:rsidR="00C557DC">
        <w:fldChar w:fldCharType="end"/>
      </w:r>
      <w:r>
        <w:t>, the maize HapMap2</w:t>
      </w:r>
      <w:r w:rsidR="00C557DC">
        <w:fldChar w:fldCharType="begin" w:fldLock="1"/>
      </w:r>
      <w:r w:rsidR="00983C68">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"&lt;sup&gt;71&lt;/sup&gt;", "plainTextFormattedCitation" : "71", "previouslyFormattedCitation" : "(Chia et al. 2012)" }, "properties" : { "noteIndex" : 0 }, "schema" : "https://github.com/citation-style-language/schema/raw/master/csl-citation.json" }</w:instrText>
      </w:r>
      <w:r w:rsidR="00C557DC">
        <w:fldChar w:fldCharType="separate"/>
      </w:r>
      <w:r w:rsidR="00983C68" w:rsidRPr="00983C68">
        <w:rPr>
          <w:noProof/>
          <w:vertAlign w:val="superscript"/>
        </w:rPr>
        <w:t>71</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983C68">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"&lt;sup&gt;2,71&lt;/sup&gt;", "plainTextFormattedCitation" : "2,71", "previouslyFormattedCitation" : "(Wallace et al. 2014; Chia et al. 2012)" }, "properties" : { "noteIndex" : 0 }, "schema" : "https://github.com/citation-style-language/schema/raw/master/csl-citation.json" }</w:instrText>
      </w:r>
      <w:r w:rsidR="003F1192">
        <w:fldChar w:fldCharType="separate"/>
      </w:r>
      <w:r w:rsidR="00983C68" w:rsidRPr="00983C68">
        <w:rPr>
          <w:noProof/>
          <w:vertAlign w:val="superscript"/>
        </w:rPr>
        <w:t>2,71</w:t>
      </w:r>
      <w:r w:rsidR="003F1192">
        <w:fldChar w:fldCharType="end"/>
      </w:r>
      <w:r>
        <w:t xml:space="preserve">. These </w:t>
      </w:r>
      <w:r w:rsidR="00052D84">
        <w:t>~</w:t>
      </w:r>
      <w:r>
        <w:t>30 million markers were projected onto all 5</w:t>
      </w:r>
      <w:r>
        <w:t>,</w:t>
      </w:r>
      <w:r>
        <w:t>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983C68">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"&lt;sup&gt;44&lt;/sup&gt;", "plainTextFormattedCitation" : "44", "previouslyFormattedCitation" : "(Valdar et al. 2009)" }, "properties" : { "noteIndex" : 0 }, "schema" : "https://github.com/citation-style-language/schema/raw/master/csl-citation.json" }</w:instrText>
      </w:r>
      <w:r w:rsidR="003F1192">
        <w:fldChar w:fldCharType="separate"/>
      </w:r>
      <w:r w:rsidR="00983C68" w:rsidRPr="00983C68">
        <w:rPr>
          <w:noProof/>
          <w:vertAlign w:val="superscript"/>
        </w:rPr>
        <w:t>44</w:t>
      </w:r>
      <w:r w:rsidR="003F1192">
        <w:fldChar w:fldCharType="end"/>
      </w:r>
      <w:r w:rsidR="00145345">
        <w:t>.</w:t>
      </w:r>
    </w:p>
    <w:p w14:paraId="13268F5B" w14:textId="2F14D4A7" w:rsidR="00DF4642" w:rsidRDefault="00DF4642" w:rsidP="0002261A">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3C73E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3C73E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32B62C22" w:rsidR="00DF4642" w:rsidRDefault="00135F35" w:rsidP="003C73EA">
      <w:r>
        <w:lastRenderedPageBreak/>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 co-expression. For example, for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02261A">
      <w:pPr>
        <w:pStyle w:val="Heading2"/>
      </w:pPr>
      <w:r>
        <w:t>Reduced</w:t>
      </w:r>
      <w:r w:rsidR="004802BE">
        <w:t>-</w:t>
      </w:r>
      <w:r>
        <w:t>accession ZmPAN networks</w:t>
      </w:r>
    </w:p>
    <w:p w14:paraId="08B3B8F4" w14:textId="4F967039" w:rsidR="006B33EA" w:rsidRDefault="00331862" w:rsidP="0068745C">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71CB1226" w14:textId="77777777" w:rsidR="006B33EA" w:rsidRDefault="006B33EA" w:rsidP="0068745C">
      <w:pPr>
        <w:pStyle w:val="Heading1"/>
      </w:pPr>
      <w:r>
        <w:t>References</w:t>
      </w:r>
    </w:p>
    <w:p w14:paraId="28E7DECF" w14:textId="268A7D84" w:rsidR="00983C68" w:rsidRPr="00983C68" w:rsidRDefault="003F1192" w:rsidP="0068745C">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983C68" w:rsidRPr="00983C68">
        <w:rPr>
          <w:rFonts w:ascii="Calibri" w:hAnsi="Calibri" w:cs="Times New Roman"/>
          <w:noProof/>
          <w:szCs w:val="24"/>
        </w:rPr>
        <w:t>1.</w:t>
      </w:r>
      <w:r w:rsidR="00983C68" w:rsidRPr="00983C68">
        <w:rPr>
          <w:rFonts w:ascii="Calibri" w:hAnsi="Calibri" w:cs="Times New Roman"/>
          <w:noProof/>
          <w:szCs w:val="24"/>
        </w:rPr>
        <w:tab/>
        <w:t xml:space="preserve">McMullen, M. D. </w:t>
      </w:r>
      <w:r w:rsidR="00983C68" w:rsidRPr="00983C68">
        <w:rPr>
          <w:rFonts w:ascii="Calibri" w:hAnsi="Calibri" w:cs="Times New Roman"/>
          <w:i/>
          <w:iCs/>
          <w:noProof/>
          <w:szCs w:val="24"/>
        </w:rPr>
        <w:t>et al.</w:t>
      </w:r>
      <w:r w:rsidR="00983C68" w:rsidRPr="00983C68">
        <w:rPr>
          <w:rFonts w:ascii="Calibri" w:hAnsi="Calibri" w:cs="Times New Roman"/>
          <w:noProof/>
          <w:szCs w:val="24"/>
        </w:rPr>
        <w:t xml:space="preserve"> Genetic properties of the maize nested association mapping population. </w:t>
      </w:r>
      <w:r w:rsidR="00983C68" w:rsidRPr="00983C68">
        <w:rPr>
          <w:rFonts w:ascii="Calibri" w:hAnsi="Calibri" w:cs="Times New Roman"/>
          <w:i/>
          <w:iCs/>
          <w:noProof/>
          <w:szCs w:val="24"/>
        </w:rPr>
        <w:t>Science</w:t>
      </w:r>
      <w:r w:rsidR="00983C68" w:rsidRPr="00983C68">
        <w:rPr>
          <w:rFonts w:ascii="Calibri" w:hAnsi="Calibri" w:cs="Times New Roman"/>
          <w:noProof/>
          <w:szCs w:val="24"/>
        </w:rPr>
        <w:t xml:space="preserve"> </w:t>
      </w:r>
      <w:r w:rsidR="00983C68" w:rsidRPr="00983C68">
        <w:rPr>
          <w:rFonts w:ascii="Calibri" w:hAnsi="Calibri" w:cs="Times New Roman"/>
          <w:b/>
          <w:bCs/>
          <w:noProof/>
          <w:szCs w:val="24"/>
        </w:rPr>
        <w:t>325,</w:t>
      </w:r>
      <w:r w:rsidR="00983C68" w:rsidRPr="00983C68">
        <w:rPr>
          <w:rFonts w:ascii="Calibri" w:hAnsi="Calibri" w:cs="Times New Roman"/>
          <w:noProof/>
          <w:szCs w:val="24"/>
        </w:rPr>
        <w:t xml:space="preserve"> 737–40 (2009).</w:t>
      </w:r>
    </w:p>
    <w:p w14:paraId="625B8483"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w:t>
      </w:r>
      <w:r w:rsidRPr="00983C68">
        <w:rPr>
          <w:rFonts w:ascii="Calibri" w:hAnsi="Calibri" w:cs="Times New Roman"/>
          <w:noProof/>
          <w:szCs w:val="24"/>
        </w:rPr>
        <w:tab/>
        <w:t xml:space="preserve">Wallace, J. G. </w:t>
      </w:r>
      <w:r w:rsidRPr="00983C68">
        <w:rPr>
          <w:rFonts w:ascii="Calibri" w:hAnsi="Calibri" w:cs="Times New Roman"/>
          <w:i/>
          <w:iCs/>
          <w:noProof/>
          <w:szCs w:val="24"/>
        </w:rPr>
        <w:t>et al.</w:t>
      </w:r>
      <w:r w:rsidRPr="00983C68">
        <w:rPr>
          <w:rFonts w:ascii="Calibri" w:hAnsi="Calibri" w:cs="Times New Roman"/>
          <w:noProof/>
          <w:szCs w:val="24"/>
        </w:rPr>
        <w:t xml:space="preserve"> Association mapping across numerous traits reveals patterns of functional variation in maize. </w:t>
      </w:r>
      <w:r w:rsidRPr="00983C68">
        <w:rPr>
          <w:rFonts w:ascii="Calibri" w:hAnsi="Calibri" w:cs="Times New Roman"/>
          <w:i/>
          <w:iCs/>
          <w:noProof/>
          <w:szCs w:val="24"/>
        </w:rPr>
        <w:t>PLoS Genet.</w:t>
      </w:r>
      <w:r w:rsidRPr="00983C68">
        <w:rPr>
          <w:rFonts w:ascii="Calibri" w:hAnsi="Calibri" w:cs="Times New Roman"/>
          <w:noProof/>
          <w:szCs w:val="24"/>
        </w:rPr>
        <w:t xml:space="preserve"> </w:t>
      </w:r>
      <w:r w:rsidRPr="00983C68">
        <w:rPr>
          <w:rFonts w:ascii="Calibri" w:hAnsi="Calibri" w:cs="Times New Roman"/>
          <w:b/>
          <w:bCs/>
          <w:noProof/>
          <w:szCs w:val="24"/>
        </w:rPr>
        <w:t>10,</w:t>
      </w:r>
      <w:r w:rsidRPr="00983C68">
        <w:rPr>
          <w:rFonts w:ascii="Calibri" w:hAnsi="Calibri" w:cs="Times New Roman"/>
          <w:noProof/>
          <w:szCs w:val="24"/>
        </w:rPr>
        <w:t xml:space="preserve"> e1004845 (2014).</w:t>
      </w:r>
    </w:p>
    <w:p w14:paraId="6BF7833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w:t>
      </w:r>
      <w:r w:rsidRPr="00983C68">
        <w:rPr>
          <w:rFonts w:ascii="Calibri" w:hAnsi="Calibri" w:cs="Times New Roman"/>
          <w:noProof/>
          <w:szCs w:val="24"/>
        </w:rPr>
        <w:tab/>
        <w:t xml:space="preserve">Buckler, E. S. </w:t>
      </w:r>
      <w:r w:rsidRPr="00983C68">
        <w:rPr>
          <w:rFonts w:ascii="Calibri" w:hAnsi="Calibri" w:cs="Times New Roman"/>
          <w:i/>
          <w:iCs/>
          <w:noProof/>
          <w:szCs w:val="24"/>
        </w:rPr>
        <w:t>et al.</w:t>
      </w:r>
      <w:r w:rsidRPr="00983C68">
        <w:rPr>
          <w:rFonts w:ascii="Calibri" w:hAnsi="Calibri" w:cs="Times New Roman"/>
          <w:noProof/>
          <w:szCs w:val="24"/>
        </w:rPr>
        <w:t xml:space="preserve"> The genetic architecture of maize flowering time. </w:t>
      </w:r>
      <w:r w:rsidRPr="00983C68">
        <w:rPr>
          <w:rFonts w:ascii="Calibri" w:hAnsi="Calibri" w:cs="Times New Roman"/>
          <w:i/>
          <w:iCs/>
          <w:noProof/>
          <w:szCs w:val="24"/>
        </w:rPr>
        <w:t>Science</w:t>
      </w:r>
      <w:r w:rsidRPr="00983C68">
        <w:rPr>
          <w:rFonts w:ascii="Calibri" w:hAnsi="Calibri" w:cs="Times New Roman"/>
          <w:noProof/>
          <w:szCs w:val="24"/>
        </w:rPr>
        <w:t xml:space="preserve"> </w:t>
      </w:r>
      <w:r w:rsidRPr="00983C68">
        <w:rPr>
          <w:rFonts w:ascii="Calibri" w:hAnsi="Calibri" w:cs="Times New Roman"/>
          <w:b/>
          <w:bCs/>
          <w:noProof/>
          <w:szCs w:val="24"/>
        </w:rPr>
        <w:t>325,</w:t>
      </w:r>
      <w:r w:rsidRPr="00983C68">
        <w:rPr>
          <w:rFonts w:ascii="Calibri" w:hAnsi="Calibri" w:cs="Times New Roman"/>
          <w:noProof/>
          <w:szCs w:val="24"/>
        </w:rPr>
        <w:t xml:space="preserve"> 714–8 (2009).</w:t>
      </w:r>
    </w:p>
    <w:p w14:paraId="11717E7E"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w:t>
      </w:r>
      <w:r w:rsidRPr="00983C68">
        <w:rPr>
          <w:rFonts w:ascii="Calibri" w:hAnsi="Calibri" w:cs="Times New Roman"/>
          <w:noProof/>
          <w:szCs w:val="24"/>
        </w:rPr>
        <w:tab/>
        <w:t xml:space="preserve">Peiffer, J. A. </w:t>
      </w:r>
      <w:r w:rsidRPr="00983C68">
        <w:rPr>
          <w:rFonts w:ascii="Calibri" w:hAnsi="Calibri" w:cs="Times New Roman"/>
          <w:i/>
          <w:iCs/>
          <w:noProof/>
          <w:szCs w:val="24"/>
        </w:rPr>
        <w:t>et al.</w:t>
      </w:r>
      <w:r w:rsidRPr="00983C68">
        <w:rPr>
          <w:rFonts w:ascii="Calibri" w:hAnsi="Calibri" w:cs="Times New Roman"/>
          <w:noProof/>
          <w:szCs w:val="24"/>
        </w:rPr>
        <w:t xml:space="preserve"> The Genetic Architecture of Maize Height. </w:t>
      </w:r>
      <w:r w:rsidRPr="00983C68">
        <w:rPr>
          <w:rFonts w:ascii="Calibri" w:hAnsi="Calibri" w:cs="Times New Roman"/>
          <w:i/>
          <w:iCs/>
          <w:noProof/>
          <w:szCs w:val="24"/>
        </w:rPr>
        <w:t>Genetics</w:t>
      </w:r>
      <w:r w:rsidRPr="00983C68">
        <w:rPr>
          <w:rFonts w:ascii="Calibri" w:hAnsi="Calibri" w:cs="Times New Roman"/>
          <w:noProof/>
          <w:szCs w:val="24"/>
        </w:rPr>
        <w:t xml:space="preserve"> (2014). doi:10.1534/genetics.113.159152</w:t>
      </w:r>
    </w:p>
    <w:p w14:paraId="4A0E7387"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w:t>
      </w:r>
      <w:r w:rsidRPr="00983C68">
        <w:rPr>
          <w:rFonts w:ascii="Calibri" w:hAnsi="Calibri" w:cs="Times New Roman"/>
          <w:noProof/>
          <w:szCs w:val="24"/>
        </w:rPr>
        <w:tab/>
        <w:t xml:space="preserve">Tian, F. </w:t>
      </w:r>
      <w:r w:rsidRPr="00983C68">
        <w:rPr>
          <w:rFonts w:ascii="Calibri" w:hAnsi="Calibri" w:cs="Times New Roman"/>
          <w:i/>
          <w:iCs/>
          <w:noProof/>
          <w:szCs w:val="24"/>
        </w:rPr>
        <w:t>et al.</w:t>
      </w:r>
      <w:r w:rsidRPr="00983C68">
        <w:rPr>
          <w:rFonts w:ascii="Calibri" w:hAnsi="Calibri" w:cs="Times New Roman"/>
          <w:noProof/>
          <w:szCs w:val="24"/>
        </w:rPr>
        <w:t xml:space="preserve"> Genome-wide association study of leaf architecture in the maize nested association mapping population.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43,</w:t>
      </w:r>
      <w:r w:rsidRPr="00983C68">
        <w:rPr>
          <w:rFonts w:ascii="Calibri" w:hAnsi="Calibri" w:cs="Times New Roman"/>
          <w:noProof/>
          <w:szCs w:val="24"/>
        </w:rPr>
        <w:t xml:space="preserve"> 159–62 (2011).</w:t>
      </w:r>
    </w:p>
    <w:p w14:paraId="2772CE06"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w:t>
      </w:r>
      <w:r w:rsidRPr="00983C68">
        <w:rPr>
          <w:rFonts w:ascii="Calibri" w:hAnsi="Calibri" w:cs="Times New Roman"/>
          <w:noProof/>
          <w:szCs w:val="24"/>
        </w:rPr>
        <w:tab/>
        <w:t xml:space="preserve">Kump, K. L. </w:t>
      </w:r>
      <w:r w:rsidRPr="00983C68">
        <w:rPr>
          <w:rFonts w:ascii="Calibri" w:hAnsi="Calibri" w:cs="Times New Roman"/>
          <w:i/>
          <w:iCs/>
          <w:noProof/>
          <w:szCs w:val="24"/>
        </w:rPr>
        <w:t>et al.</w:t>
      </w:r>
      <w:r w:rsidRPr="00983C68">
        <w:rPr>
          <w:rFonts w:ascii="Calibri" w:hAnsi="Calibri" w:cs="Times New Roman"/>
          <w:noProof/>
          <w:szCs w:val="24"/>
        </w:rPr>
        <w:t xml:space="preserve"> Genome-wide association study of quantitative resistance to southern leaf blight in the maize nested association mapping population.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43,</w:t>
      </w:r>
      <w:r w:rsidRPr="00983C68">
        <w:rPr>
          <w:rFonts w:ascii="Calibri" w:hAnsi="Calibri" w:cs="Times New Roman"/>
          <w:noProof/>
          <w:szCs w:val="24"/>
        </w:rPr>
        <w:t xml:space="preserve"> 163–168 (2011).</w:t>
      </w:r>
    </w:p>
    <w:p w14:paraId="7A5676B2"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7.</w:t>
      </w:r>
      <w:r w:rsidRPr="00983C68">
        <w:rPr>
          <w:rFonts w:ascii="Calibri" w:hAnsi="Calibri" w:cs="Times New Roman"/>
          <w:noProof/>
          <w:szCs w:val="24"/>
        </w:rPr>
        <w:tab/>
        <w:t xml:space="preserve">Cook, J. P. </w:t>
      </w:r>
      <w:r w:rsidRPr="00983C68">
        <w:rPr>
          <w:rFonts w:ascii="Calibri" w:hAnsi="Calibri" w:cs="Times New Roman"/>
          <w:i/>
          <w:iCs/>
          <w:noProof/>
          <w:szCs w:val="24"/>
        </w:rPr>
        <w:t>et al.</w:t>
      </w:r>
      <w:r w:rsidRPr="00983C68">
        <w:rPr>
          <w:rFonts w:ascii="Calibri" w:hAnsi="Calibri" w:cs="Times New Roman"/>
          <w:noProof/>
          <w:szCs w:val="24"/>
        </w:rPr>
        <w:t xml:space="preserve"> Genetic architecture of maize kernel composition in the nested association mapping and inbred association panels. </w:t>
      </w:r>
      <w:r w:rsidRPr="00983C68">
        <w:rPr>
          <w:rFonts w:ascii="Calibri" w:hAnsi="Calibri" w:cs="Times New Roman"/>
          <w:i/>
          <w:iCs/>
          <w:noProof/>
          <w:szCs w:val="24"/>
        </w:rPr>
        <w:t>Plant Physiol.</w:t>
      </w:r>
      <w:r w:rsidRPr="00983C68">
        <w:rPr>
          <w:rFonts w:ascii="Calibri" w:hAnsi="Calibri" w:cs="Times New Roman"/>
          <w:noProof/>
          <w:szCs w:val="24"/>
        </w:rPr>
        <w:t xml:space="preserve"> </w:t>
      </w:r>
      <w:r w:rsidRPr="00983C68">
        <w:rPr>
          <w:rFonts w:ascii="Calibri" w:hAnsi="Calibri" w:cs="Times New Roman"/>
          <w:b/>
          <w:bCs/>
          <w:noProof/>
          <w:szCs w:val="24"/>
        </w:rPr>
        <w:t>158,</w:t>
      </w:r>
      <w:r w:rsidRPr="00983C68">
        <w:rPr>
          <w:rFonts w:ascii="Calibri" w:hAnsi="Calibri" w:cs="Times New Roman"/>
          <w:noProof/>
          <w:szCs w:val="24"/>
        </w:rPr>
        <w:t xml:space="preserve"> 824–34 (2012).</w:t>
      </w:r>
    </w:p>
    <w:p w14:paraId="6214858B"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8.</w:t>
      </w:r>
      <w:r w:rsidRPr="00983C68">
        <w:rPr>
          <w:rFonts w:ascii="Calibri" w:hAnsi="Calibri" w:cs="Times New Roman"/>
          <w:noProof/>
          <w:szCs w:val="24"/>
        </w:rPr>
        <w:tab/>
        <w:t xml:space="preserve">Gore, M. a </w:t>
      </w:r>
      <w:r w:rsidRPr="00983C68">
        <w:rPr>
          <w:rFonts w:ascii="Calibri" w:hAnsi="Calibri" w:cs="Times New Roman"/>
          <w:i/>
          <w:iCs/>
          <w:noProof/>
          <w:szCs w:val="24"/>
        </w:rPr>
        <w:t>et al.</w:t>
      </w:r>
      <w:r w:rsidRPr="00983C68">
        <w:rPr>
          <w:rFonts w:ascii="Calibri" w:hAnsi="Calibri" w:cs="Times New Roman"/>
          <w:noProof/>
          <w:szCs w:val="24"/>
        </w:rPr>
        <w:t xml:space="preserve"> A first-generation haplotype map of maize. </w:t>
      </w:r>
      <w:r w:rsidRPr="00983C68">
        <w:rPr>
          <w:rFonts w:ascii="Calibri" w:hAnsi="Calibri" w:cs="Times New Roman"/>
          <w:i/>
          <w:iCs/>
          <w:noProof/>
          <w:szCs w:val="24"/>
        </w:rPr>
        <w:t>Science</w:t>
      </w:r>
      <w:r w:rsidRPr="00983C68">
        <w:rPr>
          <w:rFonts w:ascii="Calibri" w:hAnsi="Calibri" w:cs="Times New Roman"/>
          <w:noProof/>
          <w:szCs w:val="24"/>
        </w:rPr>
        <w:t xml:space="preserve"> </w:t>
      </w:r>
      <w:r w:rsidRPr="00983C68">
        <w:rPr>
          <w:rFonts w:ascii="Calibri" w:hAnsi="Calibri" w:cs="Times New Roman"/>
          <w:b/>
          <w:bCs/>
          <w:noProof/>
          <w:szCs w:val="24"/>
        </w:rPr>
        <w:t>326,</w:t>
      </w:r>
      <w:r w:rsidRPr="00983C68">
        <w:rPr>
          <w:rFonts w:ascii="Calibri" w:hAnsi="Calibri" w:cs="Times New Roman"/>
          <w:noProof/>
          <w:szCs w:val="24"/>
        </w:rPr>
        <w:t xml:space="preserve"> 1115–7 (2009).</w:t>
      </w:r>
    </w:p>
    <w:p w14:paraId="48542181"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9.</w:t>
      </w:r>
      <w:r w:rsidRPr="00983C68">
        <w:rPr>
          <w:rFonts w:ascii="Calibri" w:hAnsi="Calibri" w:cs="Times New Roman"/>
          <w:noProof/>
          <w:szCs w:val="24"/>
        </w:rPr>
        <w:tab/>
        <w:t xml:space="preserve">Morrell, P. L., Toleno, D. M., Lundy, K. E. &amp; Clegg, M. T. Low levels of linkage disequilibrium in wild barley (Hordeum vulgare ssp. spontaneum) despite high rates of self-fertilization. </w:t>
      </w:r>
      <w:r w:rsidRPr="00983C68">
        <w:rPr>
          <w:rFonts w:ascii="Calibri" w:hAnsi="Calibri" w:cs="Times New Roman"/>
          <w:i/>
          <w:iCs/>
          <w:noProof/>
          <w:szCs w:val="24"/>
        </w:rPr>
        <w:t>Proc. Natl. Acad. Sci. U. S. A.</w:t>
      </w:r>
      <w:r w:rsidRPr="00983C68">
        <w:rPr>
          <w:rFonts w:ascii="Calibri" w:hAnsi="Calibri" w:cs="Times New Roman"/>
          <w:noProof/>
          <w:szCs w:val="24"/>
        </w:rPr>
        <w:t xml:space="preserve"> </w:t>
      </w:r>
      <w:r w:rsidRPr="00983C68">
        <w:rPr>
          <w:rFonts w:ascii="Calibri" w:hAnsi="Calibri" w:cs="Times New Roman"/>
          <w:b/>
          <w:bCs/>
          <w:noProof/>
          <w:szCs w:val="24"/>
        </w:rPr>
        <w:t>102,</w:t>
      </w:r>
      <w:r w:rsidRPr="00983C68">
        <w:rPr>
          <w:rFonts w:ascii="Calibri" w:hAnsi="Calibri" w:cs="Times New Roman"/>
          <w:noProof/>
          <w:szCs w:val="24"/>
        </w:rPr>
        <w:t xml:space="preserve"> 2442–2447 (2005).</w:t>
      </w:r>
    </w:p>
    <w:p w14:paraId="5E961CF1"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10.</w:t>
      </w:r>
      <w:r w:rsidRPr="00983C68">
        <w:rPr>
          <w:rFonts w:ascii="Calibri" w:hAnsi="Calibri" w:cs="Times New Roman"/>
          <w:noProof/>
          <w:szCs w:val="24"/>
        </w:rPr>
        <w:tab/>
        <w:t xml:space="preserve">Caldwell, K. S., Russell, J., Langridge, P. &amp; Powell, W. Extreme population-dependent linkage disequilibrium detected in an inbreeding plant species, Hordeum vulgare. </w:t>
      </w:r>
      <w:r w:rsidRPr="00983C68">
        <w:rPr>
          <w:rFonts w:ascii="Calibri" w:hAnsi="Calibri" w:cs="Times New Roman"/>
          <w:i/>
          <w:iCs/>
          <w:noProof/>
          <w:szCs w:val="24"/>
        </w:rPr>
        <w:t>Genetics</w:t>
      </w:r>
      <w:r w:rsidRPr="00983C68">
        <w:rPr>
          <w:rFonts w:ascii="Calibri" w:hAnsi="Calibri" w:cs="Times New Roman"/>
          <w:noProof/>
          <w:szCs w:val="24"/>
        </w:rPr>
        <w:t xml:space="preserve"> </w:t>
      </w:r>
      <w:r w:rsidRPr="00983C68">
        <w:rPr>
          <w:rFonts w:ascii="Calibri" w:hAnsi="Calibri" w:cs="Times New Roman"/>
          <w:b/>
          <w:bCs/>
          <w:noProof/>
          <w:szCs w:val="24"/>
        </w:rPr>
        <w:t>172,</w:t>
      </w:r>
      <w:r w:rsidRPr="00983C68">
        <w:rPr>
          <w:rFonts w:ascii="Calibri" w:hAnsi="Calibri" w:cs="Times New Roman"/>
          <w:noProof/>
          <w:szCs w:val="24"/>
        </w:rPr>
        <w:t xml:space="preserve"> 557–567 (2006).</w:t>
      </w:r>
    </w:p>
    <w:p w14:paraId="3FE1238A"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11.</w:t>
      </w:r>
      <w:r w:rsidRPr="00983C68">
        <w:rPr>
          <w:rFonts w:ascii="Calibri" w:hAnsi="Calibri" w:cs="Times New Roman"/>
          <w:noProof/>
          <w:szCs w:val="24"/>
        </w:rPr>
        <w:tab/>
        <w:t xml:space="preserve">Wray, G. A. The evolutionary significance of cis-regulatory mutations. </w:t>
      </w:r>
      <w:r w:rsidRPr="00983C68">
        <w:rPr>
          <w:rFonts w:ascii="Calibri" w:hAnsi="Calibri" w:cs="Times New Roman"/>
          <w:i/>
          <w:iCs/>
          <w:noProof/>
          <w:szCs w:val="24"/>
        </w:rPr>
        <w:t>Nat. Rev. Genet.</w:t>
      </w:r>
      <w:r w:rsidRPr="00983C68">
        <w:rPr>
          <w:rFonts w:ascii="Calibri" w:hAnsi="Calibri" w:cs="Times New Roman"/>
          <w:noProof/>
          <w:szCs w:val="24"/>
        </w:rPr>
        <w:t xml:space="preserve"> </w:t>
      </w:r>
      <w:r w:rsidRPr="00983C68">
        <w:rPr>
          <w:rFonts w:ascii="Calibri" w:hAnsi="Calibri" w:cs="Times New Roman"/>
          <w:b/>
          <w:bCs/>
          <w:noProof/>
          <w:szCs w:val="24"/>
        </w:rPr>
        <w:t>8,</w:t>
      </w:r>
      <w:r w:rsidRPr="00983C68">
        <w:rPr>
          <w:rFonts w:ascii="Calibri" w:hAnsi="Calibri" w:cs="Times New Roman"/>
          <w:noProof/>
          <w:szCs w:val="24"/>
        </w:rPr>
        <w:t xml:space="preserve"> 206–16 </w:t>
      </w:r>
      <w:r w:rsidRPr="00983C68">
        <w:rPr>
          <w:rFonts w:ascii="Calibri" w:hAnsi="Calibri" w:cs="Times New Roman"/>
          <w:noProof/>
          <w:szCs w:val="24"/>
        </w:rPr>
        <w:lastRenderedPageBreak/>
        <w:t>(2007).</w:t>
      </w:r>
    </w:p>
    <w:p w14:paraId="3B1D44BE"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12.</w:t>
      </w:r>
      <w:r w:rsidRPr="00983C68">
        <w:rPr>
          <w:rFonts w:ascii="Calibri" w:hAnsi="Calibri" w:cs="Times New Roman"/>
          <w:noProof/>
          <w:szCs w:val="24"/>
        </w:rPr>
        <w:tab/>
        <w:t xml:space="preserve">Clark, R. M., Wagler, T. N., Quijada, P. &amp; Doebley, J. A distant upstream enhancer at the maize domestication gene tb1 has pleiotropic effects on plant and inflorescent architecture.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38,</w:t>
      </w:r>
      <w:r w:rsidRPr="00983C68">
        <w:rPr>
          <w:rFonts w:ascii="Calibri" w:hAnsi="Calibri" w:cs="Times New Roman"/>
          <w:noProof/>
          <w:szCs w:val="24"/>
        </w:rPr>
        <w:t xml:space="preserve"> 594–7 (2006).</w:t>
      </w:r>
    </w:p>
    <w:p w14:paraId="6CE2FE2B"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13.</w:t>
      </w:r>
      <w:r w:rsidRPr="00983C68">
        <w:rPr>
          <w:rFonts w:ascii="Calibri" w:hAnsi="Calibri" w:cs="Times New Roman"/>
          <w:noProof/>
          <w:szCs w:val="24"/>
        </w:rPr>
        <w:tab/>
        <w:t xml:space="preserve">Castelletti, S., Tuberosa, R., Pindo, M. &amp; Salvi, S. A MITE transposon insertion is associated with differential methylation at the maize flowering time QTL Vgt1. </w:t>
      </w:r>
      <w:r w:rsidRPr="00983C68">
        <w:rPr>
          <w:rFonts w:ascii="Calibri" w:hAnsi="Calibri" w:cs="Times New Roman"/>
          <w:i/>
          <w:iCs/>
          <w:noProof/>
          <w:szCs w:val="24"/>
        </w:rPr>
        <w:t>G3 (Bethesda).</w:t>
      </w:r>
      <w:r w:rsidRPr="00983C68">
        <w:rPr>
          <w:rFonts w:ascii="Calibri" w:hAnsi="Calibri" w:cs="Times New Roman"/>
          <w:noProof/>
          <w:szCs w:val="24"/>
        </w:rPr>
        <w:t xml:space="preserve"> </w:t>
      </w:r>
      <w:r w:rsidRPr="00983C68">
        <w:rPr>
          <w:rFonts w:ascii="Calibri" w:hAnsi="Calibri" w:cs="Times New Roman"/>
          <w:b/>
          <w:bCs/>
          <w:noProof/>
          <w:szCs w:val="24"/>
        </w:rPr>
        <w:t>4,</w:t>
      </w:r>
      <w:r w:rsidRPr="00983C68">
        <w:rPr>
          <w:rFonts w:ascii="Calibri" w:hAnsi="Calibri" w:cs="Times New Roman"/>
          <w:noProof/>
          <w:szCs w:val="24"/>
        </w:rPr>
        <w:t xml:space="preserve"> 805–12 (2014).</w:t>
      </w:r>
    </w:p>
    <w:p w14:paraId="5B3DACF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14.</w:t>
      </w:r>
      <w:r w:rsidRPr="00983C68">
        <w:rPr>
          <w:rFonts w:ascii="Calibri" w:hAnsi="Calibri" w:cs="Times New Roman"/>
          <w:noProof/>
          <w:szCs w:val="24"/>
        </w:rPr>
        <w:tab/>
        <w:t xml:space="preserve">Louwers, M. </w:t>
      </w:r>
      <w:r w:rsidRPr="00983C68">
        <w:rPr>
          <w:rFonts w:ascii="Calibri" w:hAnsi="Calibri" w:cs="Times New Roman"/>
          <w:i/>
          <w:iCs/>
          <w:noProof/>
          <w:szCs w:val="24"/>
        </w:rPr>
        <w:t>et al.</w:t>
      </w:r>
      <w:r w:rsidRPr="00983C68">
        <w:rPr>
          <w:rFonts w:ascii="Calibri" w:hAnsi="Calibri" w:cs="Times New Roman"/>
          <w:noProof/>
          <w:szCs w:val="24"/>
        </w:rPr>
        <w:t xml:space="preserve"> Tissue- and expression level-specific chromatin looping at maize b1 epialleles.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21,</w:t>
      </w:r>
      <w:r w:rsidRPr="00983C68">
        <w:rPr>
          <w:rFonts w:ascii="Calibri" w:hAnsi="Calibri" w:cs="Times New Roman"/>
          <w:noProof/>
          <w:szCs w:val="24"/>
        </w:rPr>
        <w:t xml:space="preserve"> 832–42 (2009).</w:t>
      </w:r>
    </w:p>
    <w:p w14:paraId="68211E39"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15.</w:t>
      </w:r>
      <w:r w:rsidRPr="00983C68">
        <w:rPr>
          <w:rFonts w:ascii="Calibri" w:hAnsi="Calibri" w:cs="Times New Roman"/>
          <w:noProof/>
          <w:szCs w:val="24"/>
        </w:rPr>
        <w:tab/>
        <w:t xml:space="preserve">Andorf, C. M. </w:t>
      </w:r>
      <w:r w:rsidRPr="00983C68">
        <w:rPr>
          <w:rFonts w:ascii="Calibri" w:hAnsi="Calibri" w:cs="Times New Roman"/>
          <w:i/>
          <w:iCs/>
          <w:noProof/>
          <w:szCs w:val="24"/>
        </w:rPr>
        <w:t>et al.</w:t>
      </w:r>
      <w:r w:rsidRPr="00983C68">
        <w:rPr>
          <w:rFonts w:ascii="Calibri" w:hAnsi="Calibri" w:cs="Times New Roman"/>
          <w:noProof/>
          <w:szCs w:val="24"/>
        </w:rPr>
        <w:t xml:space="preserve"> MaizeGDB update: new tools, data and interface for the maize model organism database. </w:t>
      </w:r>
      <w:r w:rsidRPr="00983C68">
        <w:rPr>
          <w:rFonts w:ascii="Calibri" w:hAnsi="Calibri" w:cs="Times New Roman"/>
          <w:i/>
          <w:iCs/>
          <w:noProof/>
          <w:szCs w:val="24"/>
        </w:rPr>
        <w:t>Nucleic Acids Res.</w:t>
      </w:r>
      <w:r w:rsidRPr="00983C68">
        <w:rPr>
          <w:rFonts w:ascii="Calibri" w:hAnsi="Calibri" w:cs="Times New Roman"/>
          <w:noProof/>
          <w:szCs w:val="24"/>
        </w:rPr>
        <w:t xml:space="preserve"> gkv1007 (2015). doi:10.1093/nar/gkv1007</w:t>
      </w:r>
    </w:p>
    <w:p w14:paraId="59916E23"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16.</w:t>
      </w:r>
      <w:r w:rsidRPr="00983C68">
        <w:rPr>
          <w:rFonts w:ascii="Calibri" w:hAnsi="Calibri" w:cs="Times New Roman"/>
          <w:noProof/>
          <w:szCs w:val="24"/>
        </w:rPr>
        <w:tab/>
        <w:t xml:space="preserve">Eisen, M. B., Spellman, P. T., Brown, P. O. &amp; Botstein, D. Cluster analysis and display of genome-wide expression patterns. </w:t>
      </w:r>
      <w:r w:rsidRPr="00983C68">
        <w:rPr>
          <w:rFonts w:ascii="Calibri" w:hAnsi="Calibri" w:cs="Times New Roman"/>
          <w:i/>
          <w:iCs/>
          <w:noProof/>
          <w:szCs w:val="24"/>
        </w:rPr>
        <w:t>Proc. Natl. Acad. Sci.</w:t>
      </w:r>
      <w:r w:rsidRPr="00983C68">
        <w:rPr>
          <w:rFonts w:ascii="Calibri" w:hAnsi="Calibri" w:cs="Times New Roman"/>
          <w:noProof/>
          <w:szCs w:val="24"/>
        </w:rPr>
        <w:t xml:space="preserve"> </w:t>
      </w:r>
      <w:r w:rsidRPr="00983C68">
        <w:rPr>
          <w:rFonts w:ascii="Calibri" w:hAnsi="Calibri" w:cs="Times New Roman"/>
          <w:b/>
          <w:bCs/>
          <w:noProof/>
          <w:szCs w:val="24"/>
        </w:rPr>
        <w:t>95,</w:t>
      </w:r>
      <w:r w:rsidRPr="00983C68">
        <w:rPr>
          <w:rFonts w:ascii="Calibri" w:hAnsi="Calibri" w:cs="Times New Roman"/>
          <w:noProof/>
          <w:szCs w:val="24"/>
        </w:rPr>
        <w:t xml:space="preserve"> 14863–14868 (1998).</w:t>
      </w:r>
    </w:p>
    <w:p w14:paraId="3B3B111A"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17.</w:t>
      </w:r>
      <w:r w:rsidRPr="00983C68">
        <w:rPr>
          <w:rFonts w:ascii="Calibri" w:hAnsi="Calibri" w:cs="Times New Roman"/>
          <w:noProof/>
          <w:szCs w:val="24"/>
        </w:rPr>
        <w:tab/>
        <w:t xml:space="preserve">Schaefer, R. J., Briskine, R., Springer, N. M. &amp; Myers, C. L. Discovering functional modules across diverse maize transcriptomes using COB, the co-expression browser.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(2014).</w:t>
      </w:r>
    </w:p>
    <w:p w14:paraId="640BEADC"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18.</w:t>
      </w:r>
      <w:r w:rsidRPr="00983C68">
        <w:rPr>
          <w:rFonts w:ascii="Calibri" w:hAnsi="Calibri" w:cs="Times New Roman"/>
          <w:noProof/>
          <w:szCs w:val="24"/>
        </w:rPr>
        <w:tab/>
        <w:t xml:space="preserve">Mochida, K., Uehara-Yamaguchi, Y., Yoshida, T., Sakurai, T. &amp; Shinozaki, K. Global landscape of a co-expressed gene network in barley and its application to gene discovery in Triticeae crops. </w:t>
      </w:r>
      <w:r w:rsidRPr="00983C68">
        <w:rPr>
          <w:rFonts w:ascii="Calibri" w:hAnsi="Calibri" w:cs="Times New Roman"/>
          <w:i/>
          <w:iCs/>
          <w:noProof/>
          <w:szCs w:val="24"/>
        </w:rPr>
        <w:t>Plant Cell Physiol.</w:t>
      </w:r>
      <w:r w:rsidRPr="00983C68">
        <w:rPr>
          <w:rFonts w:ascii="Calibri" w:hAnsi="Calibri" w:cs="Times New Roman"/>
          <w:noProof/>
          <w:szCs w:val="24"/>
        </w:rPr>
        <w:t xml:space="preserve"> </w:t>
      </w:r>
      <w:r w:rsidRPr="00983C68">
        <w:rPr>
          <w:rFonts w:ascii="Calibri" w:hAnsi="Calibri" w:cs="Times New Roman"/>
          <w:b/>
          <w:bCs/>
          <w:noProof/>
          <w:szCs w:val="24"/>
        </w:rPr>
        <w:t>52,</w:t>
      </w:r>
      <w:r w:rsidRPr="00983C68">
        <w:rPr>
          <w:rFonts w:ascii="Calibri" w:hAnsi="Calibri" w:cs="Times New Roman"/>
          <w:noProof/>
          <w:szCs w:val="24"/>
        </w:rPr>
        <w:t xml:space="preserve"> 785–803 (2011).</w:t>
      </w:r>
    </w:p>
    <w:p w14:paraId="383DE0A6"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19.</w:t>
      </w:r>
      <w:r w:rsidRPr="00983C68">
        <w:rPr>
          <w:rFonts w:ascii="Calibri" w:hAnsi="Calibri" w:cs="Times New Roman"/>
          <w:noProof/>
          <w:szCs w:val="24"/>
        </w:rPr>
        <w:tab/>
        <w:t xml:space="preserve">Obayashi, T. </w:t>
      </w:r>
      <w:r w:rsidRPr="00983C68">
        <w:rPr>
          <w:rFonts w:ascii="Calibri" w:hAnsi="Calibri" w:cs="Times New Roman"/>
          <w:i/>
          <w:iCs/>
          <w:noProof/>
          <w:szCs w:val="24"/>
        </w:rPr>
        <w:t>et al.</w:t>
      </w:r>
      <w:r w:rsidRPr="00983C68">
        <w:rPr>
          <w:rFonts w:ascii="Calibri" w:hAnsi="Calibri" w:cs="Times New Roman"/>
          <w:noProof/>
          <w:szCs w:val="24"/>
        </w:rPr>
        <w:t xml:space="preserve"> ATTED-II in 2014: Evaluation of Gene Coexpression in Agriculturally Important Plants. </w:t>
      </w:r>
      <w:r w:rsidRPr="00983C68">
        <w:rPr>
          <w:rFonts w:ascii="Calibri" w:hAnsi="Calibri" w:cs="Times New Roman"/>
          <w:i/>
          <w:iCs/>
          <w:noProof/>
          <w:szCs w:val="24"/>
        </w:rPr>
        <w:t>Plant Cell Physiol.</w:t>
      </w:r>
      <w:r w:rsidRPr="00983C68">
        <w:rPr>
          <w:rFonts w:ascii="Calibri" w:hAnsi="Calibri" w:cs="Times New Roman"/>
          <w:noProof/>
          <w:szCs w:val="24"/>
        </w:rPr>
        <w:t xml:space="preserve"> </w:t>
      </w:r>
      <w:r w:rsidRPr="00983C68">
        <w:rPr>
          <w:rFonts w:ascii="Calibri" w:hAnsi="Calibri" w:cs="Times New Roman"/>
          <w:b/>
          <w:bCs/>
          <w:noProof/>
          <w:szCs w:val="24"/>
        </w:rPr>
        <w:t>55,</w:t>
      </w:r>
      <w:r w:rsidRPr="00983C68">
        <w:rPr>
          <w:rFonts w:ascii="Calibri" w:hAnsi="Calibri" w:cs="Times New Roman"/>
          <w:noProof/>
          <w:szCs w:val="24"/>
        </w:rPr>
        <w:t xml:space="preserve"> e6–e6 (2014).</w:t>
      </w:r>
    </w:p>
    <w:p w14:paraId="38E01B4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20.</w:t>
      </w:r>
      <w:r w:rsidRPr="00983C68">
        <w:rPr>
          <w:rFonts w:ascii="Calibri" w:hAnsi="Calibri" w:cs="Times New Roman"/>
          <w:noProof/>
          <w:szCs w:val="24"/>
        </w:rPr>
        <w:tab/>
        <w:t xml:space="preserve">Sarkar, N. K., Kim, Y.-K. &amp; Grover, A. Coexpression network analysis associated with call of rice seedlings for encountering heat stress. </w:t>
      </w:r>
      <w:r w:rsidRPr="00983C68">
        <w:rPr>
          <w:rFonts w:ascii="Calibri" w:hAnsi="Calibri" w:cs="Times New Roman"/>
          <w:i/>
          <w:iCs/>
          <w:noProof/>
          <w:szCs w:val="24"/>
        </w:rPr>
        <w:t>Plant Mol. Biol.</w:t>
      </w:r>
      <w:r w:rsidRPr="00983C68">
        <w:rPr>
          <w:rFonts w:ascii="Calibri" w:hAnsi="Calibri" w:cs="Times New Roman"/>
          <w:noProof/>
          <w:szCs w:val="24"/>
        </w:rPr>
        <w:t xml:space="preserve"> </w:t>
      </w:r>
      <w:r w:rsidRPr="00983C68">
        <w:rPr>
          <w:rFonts w:ascii="Calibri" w:hAnsi="Calibri" w:cs="Times New Roman"/>
          <w:b/>
          <w:bCs/>
          <w:noProof/>
          <w:szCs w:val="24"/>
        </w:rPr>
        <w:t>84,</w:t>
      </w:r>
      <w:r w:rsidRPr="00983C68">
        <w:rPr>
          <w:rFonts w:ascii="Calibri" w:hAnsi="Calibri" w:cs="Times New Roman"/>
          <w:noProof/>
          <w:szCs w:val="24"/>
        </w:rPr>
        <w:t xml:space="preserve"> 125–143 (2014).</w:t>
      </w:r>
    </w:p>
    <w:p w14:paraId="0882ED2D"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21.</w:t>
      </w:r>
      <w:r w:rsidRPr="00983C68">
        <w:rPr>
          <w:rFonts w:ascii="Calibri" w:hAnsi="Calibri" w:cs="Times New Roman"/>
          <w:noProof/>
          <w:szCs w:val="24"/>
        </w:rPr>
        <w:tab/>
        <w:t xml:space="preserve">Zheng, Z.-L. &amp; Zhao, Y. Transcriptome comparison and gene coexpression network analysis provide a systems view of citrus response to ‘Candidatus Liberibacter asiaticus’ infection. </w:t>
      </w:r>
      <w:r w:rsidRPr="00983C68">
        <w:rPr>
          <w:rFonts w:ascii="Calibri" w:hAnsi="Calibri" w:cs="Times New Roman"/>
          <w:i/>
          <w:iCs/>
          <w:noProof/>
          <w:szCs w:val="24"/>
        </w:rPr>
        <w:t>BMC Genomics</w:t>
      </w:r>
      <w:r w:rsidRPr="00983C68">
        <w:rPr>
          <w:rFonts w:ascii="Calibri" w:hAnsi="Calibri" w:cs="Times New Roman"/>
          <w:noProof/>
          <w:szCs w:val="24"/>
        </w:rPr>
        <w:t xml:space="preserve"> </w:t>
      </w:r>
      <w:r w:rsidRPr="00983C68">
        <w:rPr>
          <w:rFonts w:ascii="Calibri" w:hAnsi="Calibri" w:cs="Times New Roman"/>
          <w:b/>
          <w:bCs/>
          <w:noProof/>
          <w:szCs w:val="24"/>
        </w:rPr>
        <w:t>14,</w:t>
      </w:r>
      <w:r w:rsidRPr="00983C68">
        <w:rPr>
          <w:rFonts w:ascii="Calibri" w:hAnsi="Calibri" w:cs="Times New Roman"/>
          <w:noProof/>
          <w:szCs w:val="24"/>
        </w:rPr>
        <w:t xml:space="preserve"> 27 (2013).</w:t>
      </w:r>
    </w:p>
    <w:p w14:paraId="21D19949"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22.</w:t>
      </w:r>
      <w:r w:rsidRPr="00983C68">
        <w:rPr>
          <w:rFonts w:ascii="Calibri" w:hAnsi="Calibri" w:cs="Times New Roman"/>
          <w:noProof/>
          <w:szCs w:val="24"/>
        </w:rPr>
        <w:tab/>
        <w:t xml:space="preserve">Ozaki, S. </w:t>
      </w:r>
      <w:r w:rsidRPr="00983C68">
        <w:rPr>
          <w:rFonts w:ascii="Calibri" w:hAnsi="Calibri" w:cs="Times New Roman"/>
          <w:i/>
          <w:iCs/>
          <w:noProof/>
          <w:szCs w:val="24"/>
        </w:rPr>
        <w:t>et al.</w:t>
      </w:r>
      <w:r w:rsidRPr="00983C68">
        <w:rPr>
          <w:rFonts w:ascii="Calibri" w:hAnsi="Calibri" w:cs="Times New Roman"/>
          <w:noProof/>
          <w:szCs w:val="24"/>
        </w:rPr>
        <w:t xml:space="preserve"> Coexpression analysis of tomato genes and experimental verification of coordinated expression of genes found in a functionally enriched coexpression module. </w:t>
      </w:r>
      <w:r w:rsidRPr="00983C68">
        <w:rPr>
          <w:rFonts w:ascii="Calibri" w:hAnsi="Calibri" w:cs="Times New Roman"/>
          <w:i/>
          <w:iCs/>
          <w:noProof/>
          <w:szCs w:val="24"/>
        </w:rPr>
        <w:t>DNA Res.</w:t>
      </w:r>
      <w:r w:rsidRPr="00983C68">
        <w:rPr>
          <w:rFonts w:ascii="Calibri" w:hAnsi="Calibri" w:cs="Times New Roman"/>
          <w:noProof/>
          <w:szCs w:val="24"/>
        </w:rPr>
        <w:t xml:space="preserve"> </w:t>
      </w:r>
      <w:r w:rsidRPr="00983C68">
        <w:rPr>
          <w:rFonts w:ascii="Calibri" w:hAnsi="Calibri" w:cs="Times New Roman"/>
          <w:b/>
          <w:bCs/>
          <w:noProof/>
          <w:szCs w:val="24"/>
        </w:rPr>
        <w:t>17,</w:t>
      </w:r>
      <w:r w:rsidRPr="00983C68">
        <w:rPr>
          <w:rFonts w:ascii="Calibri" w:hAnsi="Calibri" w:cs="Times New Roman"/>
          <w:noProof/>
          <w:szCs w:val="24"/>
        </w:rPr>
        <w:t xml:space="preserve"> 105–16 (2010).</w:t>
      </w:r>
    </w:p>
    <w:p w14:paraId="00F2595E"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23.</w:t>
      </w:r>
      <w:r w:rsidRPr="00983C68">
        <w:rPr>
          <w:rFonts w:ascii="Calibri" w:hAnsi="Calibri" w:cs="Times New Roman"/>
          <w:noProof/>
          <w:szCs w:val="24"/>
        </w:rPr>
        <w:tab/>
        <w:t xml:space="preserve">Swanson-Wagner, R. </w:t>
      </w:r>
      <w:r w:rsidRPr="00983C68">
        <w:rPr>
          <w:rFonts w:ascii="Calibri" w:hAnsi="Calibri" w:cs="Times New Roman"/>
          <w:i/>
          <w:iCs/>
          <w:noProof/>
          <w:szCs w:val="24"/>
        </w:rPr>
        <w:t>et al.</w:t>
      </w:r>
      <w:r w:rsidRPr="00983C68">
        <w:rPr>
          <w:rFonts w:ascii="Calibri" w:hAnsi="Calibri" w:cs="Times New Roman"/>
          <w:noProof/>
          <w:szCs w:val="24"/>
        </w:rPr>
        <w:t xml:space="preserve"> Reshaping of the maize transcriptome by domestication. </w:t>
      </w:r>
      <w:r w:rsidRPr="00983C68">
        <w:rPr>
          <w:rFonts w:ascii="Calibri" w:hAnsi="Calibri" w:cs="Times New Roman"/>
          <w:i/>
          <w:iCs/>
          <w:noProof/>
          <w:szCs w:val="24"/>
        </w:rPr>
        <w:t>PNAS</w:t>
      </w:r>
      <w:r w:rsidRPr="00983C68">
        <w:rPr>
          <w:rFonts w:ascii="Calibri" w:hAnsi="Calibri" w:cs="Times New Roman"/>
          <w:noProof/>
          <w:szCs w:val="24"/>
        </w:rPr>
        <w:t xml:space="preserve"> </w:t>
      </w:r>
      <w:r w:rsidRPr="00983C68">
        <w:rPr>
          <w:rFonts w:ascii="Calibri" w:hAnsi="Calibri" w:cs="Times New Roman"/>
          <w:b/>
          <w:bCs/>
          <w:noProof/>
          <w:szCs w:val="24"/>
        </w:rPr>
        <w:t>109,</w:t>
      </w:r>
      <w:r w:rsidRPr="00983C68">
        <w:rPr>
          <w:rFonts w:ascii="Calibri" w:hAnsi="Calibri" w:cs="Times New Roman"/>
          <w:noProof/>
          <w:szCs w:val="24"/>
        </w:rPr>
        <w:t xml:space="preserve"> 11878–11883 (2012).</w:t>
      </w:r>
    </w:p>
    <w:p w14:paraId="6C5B2870"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24.</w:t>
      </w:r>
      <w:r w:rsidRPr="00983C68">
        <w:rPr>
          <w:rFonts w:ascii="Calibri" w:hAnsi="Calibri" w:cs="Times New Roman"/>
          <w:noProof/>
          <w:szCs w:val="24"/>
        </w:rPr>
        <w:tab/>
        <w:t xml:space="preserve">Wolfe, C. J., Kohane, I. S. &amp; Butte, A. J. Systematic survey reveals general applicability of ‘guilt-by-association’ within gene coexpression networks. </w:t>
      </w:r>
      <w:r w:rsidRPr="00983C68">
        <w:rPr>
          <w:rFonts w:ascii="Calibri" w:hAnsi="Calibri" w:cs="Times New Roman"/>
          <w:i/>
          <w:iCs/>
          <w:noProof/>
          <w:szCs w:val="24"/>
        </w:rPr>
        <w:t>BMC Bioinformatics</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227 (2005).</w:t>
      </w:r>
    </w:p>
    <w:p w14:paraId="002B40DC"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25.</w:t>
      </w:r>
      <w:r w:rsidRPr="00983C68">
        <w:rPr>
          <w:rFonts w:ascii="Calibri" w:hAnsi="Calibri" w:cs="Times New Roman"/>
          <w:noProof/>
          <w:szCs w:val="24"/>
        </w:rPr>
        <w:tab/>
        <w:t xml:space="preserve">Ritchie, M. D., Holzinger, E. R., Li, R., Pendergrass, S. A. &amp; Kim, D. Methods of integrating data to uncover genotype–phenotype interactions. </w:t>
      </w:r>
      <w:r w:rsidRPr="00983C68">
        <w:rPr>
          <w:rFonts w:ascii="Calibri" w:hAnsi="Calibri" w:cs="Times New Roman"/>
          <w:i/>
          <w:iCs/>
          <w:noProof/>
          <w:szCs w:val="24"/>
        </w:rPr>
        <w:t>Nat. Rev. Genet.</w:t>
      </w:r>
      <w:r w:rsidRPr="00983C68">
        <w:rPr>
          <w:rFonts w:ascii="Calibri" w:hAnsi="Calibri" w:cs="Times New Roman"/>
          <w:noProof/>
          <w:szCs w:val="24"/>
        </w:rPr>
        <w:t xml:space="preserve"> </w:t>
      </w:r>
      <w:r w:rsidRPr="00983C68">
        <w:rPr>
          <w:rFonts w:ascii="Calibri" w:hAnsi="Calibri" w:cs="Times New Roman"/>
          <w:b/>
          <w:bCs/>
          <w:noProof/>
          <w:szCs w:val="24"/>
        </w:rPr>
        <w:t>16,</w:t>
      </w:r>
      <w:r w:rsidRPr="00983C68">
        <w:rPr>
          <w:rFonts w:ascii="Calibri" w:hAnsi="Calibri" w:cs="Times New Roman"/>
          <w:noProof/>
          <w:szCs w:val="24"/>
        </w:rPr>
        <w:t xml:space="preserve"> 85–97 (2015).</w:t>
      </w:r>
    </w:p>
    <w:p w14:paraId="1663F3CB"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26.</w:t>
      </w:r>
      <w:r w:rsidRPr="00983C68">
        <w:rPr>
          <w:rFonts w:ascii="Calibri" w:hAnsi="Calibri" w:cs="Times New Roman"/>
          <w:noProof/>
          <w:szCs w:val="24"/>
        </w:rPr>
        <w:tab/>
        <w:t xml:space="preserve">Li, M., Chen, J., Wang, J., Hu, B. &amp; Chen, G. Modifying the DPClus algorithm for identifying protein complexes based on new topological structures. </w:t>
      </w:r>
      <w:r w:rsidRPr="00983C68">
        <w:rPr>
          <w:rFonts w:ascii="Calibri" w:hAnsi="Calibri" w:cs="Times New Roman"/>
          <w:i/>
          <w:iCs/>
          <w:noProof/>
          <w:szCs w:val="24"/>
        </w:rPr>
        <w:t>BMC Bioinformatics</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398 (2008).</w:t>
      </w:r>
    </w:p>
    <w:p w14:paraId="138C6B3F"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27.</w:t>
      </w:r>
      <w:r w:rsidRPr="00983C68">
        <w:rPr>
          <w:rFonts w:ascii="Calibri" w:hAnsi="Calibri" w:cs="Times New Roman"/>
          <w:noProof/>
          <w:szCs w:val="24"/>
        </w:rPr>
        <w:tab/>
        <w:t xml:space="preserve">Calabrese, G. M. </w:t>
      </w:r>
      <w:r w:rsidRPr="00983C68">
        <w:rPr>
          <w:rFonts w:ascii="Calibri" w:hAnsi="Calibri" w:cs="Times New Roman"/>
          <w:i/>
          <w:iCs/>
          <w:noProof/>
          <w:szCs w:val="24"/>
        </w:rPr>
        <w:t>et al.</w:t>
      </w:r>
      <w:r w:rsidRPr="00983C68">
        <w:rPr>
          <w:rFonts w:ascii="Calibri" w:hAnsi="Calibri" w:cs="Times New Roman"/>
          <w:noProof/>
          <w:szCs w:val="24"/>
        </w:rPr>
        <w:t xml:space="preserve"> Integrating GWAS and Co-expression Network Data Identifies Bone Mineral Density Genes SPTBN1 and MARK3 and an Osteoblast Functional Module. </w:t>
      </w:r>
      <w:r w:rsidRPr="00983C68">
        <w:rPr>
          <w:rFonts w:ascii="Calibri" w:hAnsi="Calibri" w:cs="Times New Roman"/>
          <w:i/>
          <w:iCs/>
          <w:noProof/>
          <w:szCs w:val="24"/>
        </w:rPr>
        <w:t>Cell Syst.</w:t>
      </w:r>
      <w:r w:rsidRPr="00983C68">
        <w:rPr>
          <w:rFonts w:ascii="Calibri" w:hAnsi="Calibri" w:cs="Times New Roman"/>
          <w:noProof/>
          <w:szCs w:val="24"/>
        </w:rPr>
        <w:t xml:space="preserve"> </w:t>
      </w:r>
      <w:r w:rsidRPr="00983C68">
        <w:rPr>
          <w:rFonts w:ascii="Calibri" w:hAnsi="Calibri" w:cs="Times New Roman"/>
          <w:b/>
          <w:bCs/>
          <w:noProof/>
          <w:szCs w:val="24"/>
        </w:rPr>
        <w:t>4,</w:t>
      </w:r>
      <w:r w:rsidRPr="00983C68">
        <w:rPr>
          <w:rFonts w:ascii="Calibri" w:hAnsi="Calibri" w:cs="Times New Roman"/>
          <w:noProof/>
          <w:szCs w:val="24"/>
        </w:rPr>
        <w:t xml:space="preserve"> 46–59.e4 (2017).</w:t>
      </w:r>
    </w:p>
    <w:p w14:paraId="0CFB1016"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lastRenderedPageBreak/>
        <w:t>28.</w:t>
      </w:r>
      <w:r w:rsidRPr="00983C68">
        <w:rPr>
          <w:rFonts w:ascii="Calibri" w:hAnsi="Calibri" w:cs="Times New Roman"/>
          <w:noProof/>
          <w:szCs w:val="24"/>
        </w:rPr>
        <w:tab/>
        <w:t xml:space="preserve">Bunyavanich, S. </w:t>
      </w:r>
      <w:r w:rsidRPr="00983C68">
        <w:rPr>
          <w:rFonts w:ascii="Calibri" w:hAnsi="Calibri" w:cs="Times New Roman"/>
          <w:i/>
          <w:iCs/>
          <w:noProof/>
          <w:szCs w:val="24"/>
        </w:rPr>
        <w:t>et al.</w:t>
      </w:r>
      <w:r w:rsidRPr="00983C68">
        <w:rPr>
          <w:rFonts w:ascii="Calibri" w:hAnsi="Calibri" w:cs="Times New Roman"/>
          <w:noProof/>
          <w:szCs w:val="24"/>
        </w:rPr>
        <w:t xml:space="preserve"> Integrated genome-wide association, coexpression network, and expression single nucleotide polymorphism analysis identifies novel pathway in allergic rhinitis. </w:t>
      </w:r>
      <w:r w:rsidRPr="00983C68">
        <w:rPr>
          <w:rFonts w:ascii="Calibri" w:hAnsi="Calibri" w:cs="Times New Roman"/>
          <w:i/>
          <w:iCs/>
          <w:noProof/>
          <w:szCs w:val="24"/>
        </w:rPr>
        <w:t>BMC Med. Genomics</w:t>
      </w:r>
      <w:r w:rsidRPr="00983C68">
        <w:rPr>
          <w:rFonts w:ascii="Calibri" w:hAnsi="Calibri" w:cs="Times New Roman"/>
          <w:noProof/>
          <w:szCs w:val="24"/>
        </w:rPr>
        <w:t xml:space="preserve"> </w:t>
      </w:r>
      <w:r w:rsidRPr="00983C68">
        <w:rPr>
          <w:rFonts w:ascii="Calibri" w:hAnsi="Calibri" w:cs="Times New Roman"/>
          <w:b/>
          <w:bCs/>
          <w:noProof/>
          <w:szCs w:val="24"/>
        </w:rPr>
        <w:t>7,</w:t>
      </w:r>
      <w:r w:rsidRPr="00983C68">
        <w:rPr>
          <w:rFonts w:ascii="Calibri" w:hAnsi="Calibri" w:cs="Times New Roman"/>
          <w:noProof/>
          <w:szCs w:val="24"/>
        </w:rPr>
        <w:t xml:space="preserve"> 48 (2014).</w:t>
      </w:r>
    </w:p>
    <w:p w14:paraId="16A4CA82"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29.</w:t>
      </w:r>
      <w:r w:rsidRPr="00983C68">
        <w:rPr>
          <w:rFonts w:ascii="Calibri" w:hAnsi="Calibri" w:cs="Times New Roman"/>
          <w:noProof/>
          <w:szCs w:val="24"/>
        </w:rPr>
        <w:tab/>
        <w:t xml:space="preserve">Taşan, M. </w:t>
      </w:r>
      <w:r w:rsidRPr="00983C68">
        <w:rPr>
          <w:rFonts w:ascii="Calibri" w:hAnsi="Calibri" w:cs="Times New Roman"/>
          <w:i/>
          <w:iCs/>
          <w:noProof/>
          <w:szCs w:val="24"/>
        </w:rPr>
        <w:t>et al.</w:t>
      </w:r>
      <w:r w:rsidRPr="00983C68">
        <w:rPr>
          <w:rFonts w:ascii="Calibri" w:hAnsi="Calibri" w:cs="Times New Roman"/>
          <w:noProof/>
          <w:szCs w:val="24"/>
        </w:rPr>
        <w:t xml:space="preserve"> Selecting causal genes from genome-wide association studies via functionally coherent subnetworks. </w:t>
      </w:r>
      <w:r w:rsidRPr="00983C68">
        <w:rPr>
          <w:rFonts w:ascii="Calibri" w:hAnsi="Calibri" w:cs="Times New Roman"/>
          <w:b/>
          <w:bCs/>
          <w:noProof/>
          <w:szCs w:val="24"/>
        </w:rPr>
        <w:t>12,</w:t>
      </w:r>
      <w:r w:rsidRPr="00983C68">
        <w:rPr>
          <w:rFonts w:ascii="Calibri" w:hAnsi="Calibri" w:cs="Times New Roman"/>
          <w:noProof/>
          <w:szCs w:val="24"/>
        </w:rPr>
        <w:t xml:space="preserve"> (2014).</w:t>
      </w:r>
    </w:p>
    <w:p w14:paraId="4AF990D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30.</w:t>
      </w:r>
      <w:r w:rsidRPr="00983C68">
        <w:rPr>
          <w:rFonts w:ascii="Calibri" w:hAnsi="Calibri" w:cs="Times New Roman"/>
          <w:noProof/>
          <w:szCs w:val="24"/>
        </w:rPr>
        <w:tab/>
        <w:t xml:space="preserve">USDA. </w:t>
      </w:r>
      <w:r w:rsidRPr="00983C68">
        <w:rPr>
          <w:rFonts w:ascii="Calibri" w:hAnsi="Calibri" w:cs="Times New Roman"/>
          <w:i/>
          <w:iCs/>
          <w:noProof/>
          <w:szCs w:val="24"/>
        </w:rPr>
        <w:t>Crop Production 2015 Summary</w:t>
      </w:r>
      <w:r w:rsidRPr="00983C68">
        <w:rPr>
          <w:rFonts w:ascii="Calibri" w:hAnsi="Calibri" w:cs="Times New Roman"/>
          <w:noProof/>
          <w:szCs w:val="24"/>
        </w:rPr>
        <w:t>. (2016).</w:t>
      </w:r>
    </w:p>
    <w:p w14:paraId="633622D6"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31.</w:t>
      </w:r>
      <w:r w:rsidRPr="00983C68">
        <w:rPr>
          <w:rFonts w:ascii="Calibri" w:hAnsi="Calibri" w:cs="Times New Roman"/>
          <w:noProof/>
          <w:szCs w:val="24"/>
        </w:rPr>
        <w:tab/>
        <w:t xml:space="preserve">Baxter, I. Ionomics: The functional genomics of elements. </w:t>
      </w:r>
      <w:r w:rsidRPr="00983C68">
        <w:rPr>
          <w:rFonts w:ascii="Calibri" w:hAnsi="Calibri" w:cs="Times New Roman"/>
          <w:i/>
          <w:iCs/>
          <w:noProof/>
          <w:szCs w:val="24"/>
        </w:rPr>
        <w:t>Brief. Funct. Genomics</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149–56 (2010).</w:t>
      </w:r>
    </w:p>
    <w:p w14:paraId="2EE34788"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32.</w:t>
      </w:r>
      <w:r w:rsidRPr="00983C68">
        <w:rPr>
          <w:rFonts w:ascii="Calibri" w:hAnsi="Calibri" w:cs="Times New Roman"/>
          <w:noProof/>
          <w:szCs w:val="24"/>
        </w:rPr>
        <w:tab/>
        <w:t xml:space="preserve">Guerinot, M. Lou &amp; Salt, D. E. Fortified Foods and Phytoremediation . Two Sides of the Same Coin 1. </w:t>
      </w:r>
      <w:r w:rsidRPr="00983C68">
        <w:rPr>
          <w:rFonts w:ascii="Calibri" w:hAnsi="Calibri" w:cs="Times New Roman"/>
          <w:b/>
          <w:bCs/>
          <w:noProof/>
          <w:szCs w:val="24"/>
        </w:rPr>
        <w:t>3755,</w:t>
      </w:r>
      <w:r w:rsidRPr="00983C68">
        <w:rPr>
          <w:rFonts w:ascii="Calibri" w:hAnsi="Calibri" w:cs="Times New Roman"/>
          <w:noProof/>
          <w:szCs w:val="24"/>
        </w:rPr>
        <w:t xml:space="preserve"> (2017).</w:t>
      </w:r>
    </w:p>
    <w:p w14:paraId="603BF370"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33.</w:t>
      </w:r>
      <w:r w:rsidRPr="00983C68">
        <w:rPr>
          <w:rFonts w:ascii="Calibri" w:hAnsi="Calibri" w:cs="Times New Roman"/>
          <w:noProof/>
          <w:szCs w:val="24"/>
        </w:rPr>
        <w:tab/>
        <w:t xml:space="preserve">Baxter, I. R. </w:t>
      </w:r>
      <w:r w:rsidRPr="00983C68">
        <w:rPr>
          <w:rFonts w:ascii="Calibri" w:hAnsi="Calibri" w:cs="Times New Roman"/>
          <w:i/>
          <w:iCs/>
          <w:noProof/>
          <w:szCs w:val="24"/>
        </w:rPr>
        <w:t>et al.</w:t>
      </w:r>
      <w:r w:rsidRPr="00983C68">
        <w:rPr>
          <w:rFonts w:ascii="Calibri" w:hAnsi="Calibri" w:cs="Times New Roman"/>
          <w:noProof/>
          <w:szCs w:val="24"/>
        </w:rPr>
        <w:t xml:space="preserve"> The leaf ionome as a multivariable system to detect a plant’s physiological status. </w:t>
      </w:r>
      <w:r w:rsidRPr="00983C68">
        <w:rPr>
          <w:rFonts w:ascii="Calibri" w:hAnsi="Calibri" w:cs="Times New Roman"/>
          <w:i/>
          <w:iCs/>
          <w:noProof/>
          <w:szCs w:val="24"/>
        </w:rPr>
        <w:t>Proc. Natl. Acad. Sci. U. S. A.</w:t>
      </w:r>
      <w:r w:rsidRPr="00983C68">
        <w:rPr>
          <w:rFonts w:ascii="Calibri" w:hAnsi="Calibri" w:cs="Times New Roman"/>
          <w:noProof/>
          <w:szCs w:val="24"/>
        </w:rPr>
        <w:t xml:space="preserve"> </w:t>
      </w:r>
      <w:r w:rsidRPr="00983C68">
        <w:rPr>
          <w:rFonts w:ascii="Calibri" w:hAnsi="Calibri" w:cs="Times New Roman"/>
          <w:b/>
          <w:bCs/>
          <w:noProof/>
          <w:szCs w:val="24"/>
        </w:rPr>
        <w:t>105,</w:t>
      </w:r>
      <w:r w:rsidRPr="00983C68">
        <w:rPr>
          <w:rFonts w:ascii="Calibri" w:hAnsi="Calibri" w:cs="Times New Roman"/>
          <w:noProof/>
          <w:szCs w:val="24"/>
        </w:rPr>
        <w:t xml:space="preserve"> 12081–6 (2008).</w:t>
      </w:r>
    </w:p>
    <w:p w14:paraId="76F6F104"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34.</w:t>
      </w:r>
      <w:r w:rsidRPr="00983C68">
        <w:rPr>
          <w:rFonts w:ascii="Calibri" w:hAnsi="Calibri" w:cs="Times New Roman"/>
          <w:noProof/>
          <w:szCs w:val="24"/>
        </w:rPr>
        <w:tab/>
        <w:t xml:space="preserve">Schaefer, R. J., Briskine, R., Springer, N. M. &amp; Myers, C. L. Discovering functional modules across diverse maize transcriptomes using COB, the co-expression browser.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99193 (2014).</w:t>
      </w:r>
    </w:p>
    <w:p w14:paraId="7A8924C7"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35.</w:t>
      </w:r>
      <w:r w:rsidRPr="00983C68">
        <w:rPr>
          <w:rFonts w:ascii="Calibri" w:hAnsi="Calibri" w:cs="Times New Roman"/>
          <w:noProof/>
          <w:szCs w:val="24"/>
        </w:rPr>
        <w:tab/>
        <w:t xml:space="preserve">Swanson-Wagner, R. </w:t>
      </w:r>
      <w:r w:rsidRPr="00983C68">
        <w:rPr>
          <w:rFonts w:ascii="Calibri" w:hAnsi="Calibri" w:cs="Times New Roman"/>
          <w:i/>
          <w:iCs/>
          <w:noProof/>
          <w:szCs w:val="24"/>
        </w:rPr>
        <w:t>et al.</w:t>
      </w:r>
      <w:r w:rsidRPr="00983C68">
        <w:rPr>
          <w:rFonts w:ascii="Calibri" w:hAnsi="Calibri" w:cs="Times New Roman"/>
          <w:noProof/>
          <w:szCs w:val="24"/>
        </w:rPr>
        <w:t xml:space="preserve"> Reshaping of the maize transcriptome by domestication. </w:t>
      </w:r>
      <w:r w:rsidRPr="00983C68">
        <w:rPr>
          <w:rFonts w:ascii="Calibri" w:hAnsi="Calibri" w:cs="Times New Roman"/>
          <w:i/>
          <w:iCs/>
          <w:noProof/>
          <w:szCs w:val="24"/>
        </w:rPr>
        <w:t>Proc. Natl. Acad. Sci. U. S. A.</w:t>
      </w:r>
      <w:r w:rsidRPr="00983C68">
        <w:rPr>
          <w:rFonts w:ascii="Calibri" w:hAnsi="Calibri" w:cs="Times New Roman"/>
          <w:noProof/>
          <w:szCs w:val="24"/>
        </w:rPr>
        <w:t xml:space="preserve"> </w:t>
      </w:r>
      <w:r w:rsidRPr="00983C68">
        <w:rPr>
          <w:rFonts w:ascii="Calibri" w:hAnsi="Calibri" w:cs="Times New Roman"/>
          <w:b/>
          <w:bCs/>
          <w:noProof/>
          <w:szCs w:val="24"/>
        </w:rPr>
        <w:t>109,</w:t>
      </w:r>
      <w:r w:rsidRPr="00983C68">
        <w:rPr>
          <w:rFonts w:ascii="Calibri" w:hAnsi="Calibri" w:cs="Times New Roman"/>
          <w:noProof/>
          <w:szCs w:val="24"/>
        </w:rPr>
        <w:t xml:space="preserve"> (2012).</w:t>
      </w:r>
    </w:p>
    <w:p w14:paraId="7A54F01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36.</w:t>
      </w:r>
      <w:r w:rsidRPr="00983C68">
        <w:rPr>
          <w:rFonts w:ascii="Calibri" w:hAnsi="Calibri" w:cs="Times New Roman"/>
          <w:noProof/>
          <w:szCs w:val="24"/>
        </w:rPr>
        <w:tab/>
        <w:t xml:space="preserve">Schaefer, R. J., Michno, J.-M. &amp; Myers, C. L. Unraveling gene function in agricultural species using gene co-expression networks. </w:t>
      </w:r>
      <w:r w:rsidRPr="00983C68">
        <w:rPr>
          <w:rFonts w:ascii="Calibri" w:hAnsi="Calibri" w:cs="Times New Roman"/>
          <w:i/>
          <w:iCs/>
          <w:noProof/>
          <w:szCs w:val="24"/>
        </w:rPr>
        <w:t>Biochim. Biophys. Acta - Gene Regul. Mech.</w:t>
      </w:r>
      <w:r w:rsidRPr="00983C68">
        <w:rPr>
          <w:rFonts w:ascii="Calibri" w:hAnsi="Calibri" w:cs="Times New Roman"/>
          <w:noProof/>
          <w:szCs w:val="24"/>
        </w:rPr>
        <w:t xml:space="preserve"> (2016). doi:10.1016/j.bbagrm.2016.07.016</w:t>
      </w:r>
    </w:p>
    <w:p w14:paraId="278B575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37.</w:t>
      </w:r>
      <w:r w:rsidRPr="00983C68">
        <w:rPr>
          <w:rFonts w:ascii="Calibri" w:hAnsi="Calibri" w:cs="Times New Roman"/>
          <w:noProof/>
          <w:szCs w:val="24"/>
        </w:rPr>
        <w:tab/>
        <w:t xml:space="preserve">Hirsch, C. N. </w:t>
      </w:r>
      <w:r w:rsidRPr="00983C68">
        <w:rPr>
          <w:rFonts w:ascii="Calibri" w:hAnsi="Calibri" w:cs="Times New Roman"/>
          <w:i/>
          <w:iCs/>
          <w:noProof/>
          <w:szCs w:val="24"/>
        </w:rPr>
        <w:t>et al.</w:t>
      </w:r>
      <w:r w:rsidRPr="00983C68">
        <w:rPr>
          <w:rFonts w:ascii="Calibri" w:hAnsi="Calibri" w:cs="Times New Roman"/>
          <w:noProof/>
          <w:szCs w:val="24"/>
        </w:rPr>
        <w:t xml:space="preserve"> Insights into the maize pan-genome and pan-transcriptome.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26,</w:t>
      </w:r>
      <w:r w:rsidRPr="00983C68">
        <w:rPr>
          <w:rFonts w:ascii="Calibri" w:hAnsi="Calibri" w:cs="Times New Roman"/>
          <w:noProof/>
          <w:szCs w:val="24"/>
        </w:rPr>
        <w:t xml:space="preserve"> 121–35 (2014).</w:t>
      </w:r>
    </w:p>
    <w:p w14:paraId="27A21B8A"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38.</w:t>
      </w:r>
      <w:r w:rsidRPr="00983C68">
        <w:rPr>
          <w:rFonts w:ascii="Calibri" w:hAnsi="Calibri" w:cs="Times New Roman"/>
          <w:noProof/>
          <w:szCs w:val="24"/>
        </w:rPr>
        <w:tab/>
        <w:t xml:space="preserve">Stelpflug, S. C. </w:t>
      </w:r>
      <w:r w:rsidRPr="00983C68">
        <w:rPr>
          <w:rFonts w:ascii="Calibri" w:hAnsi="Calibri" w:cs="Times New Roman"/>
          <w:i/>
          <w:iCs/>
          <w:noProof/>
          <w:szCs w:val="24"/>
        </w:rPr>
        <w:t>et al.</w:t>
      </w:r>
      <w:r w:rsidRPr="00983C68">
        <w:rPr>
          <w:rFonts w:ascii="Calibri" w:hAnsi="Calibri" w:cs="Times New Roman"/>
          <w:noProof/>
          <w:szCs w:val="24"/>
        </w:rPr>
        <w:t xml:space="preserve"> An expanded maize gene expression atlas based on RNA-sequencing and its use to explore root development. </w:t>
      </w:r>
      <w:r w:rsidRPr="00983C68">
        <w:rPr>
          <w:rFonts w:ascii="Calibri" w:hAnsi="Calibri" w:cs="Times New Roman"/>
          <w:i/>
          <w:iCs/>
          <w:noProof/>
          <w:szCs w:val="24"/>
        </w:rPr>
        <w:t>Plant Genome</w:t>
      </w:r>
      <w:r w:rsidRPr="00983C68">
        <w:rPr>
          <w:rFonts w:ascii="Calibri" w:hAnsi="Calibri" w:cs="Times New Roman"/>
          <w:noProof/>
          <w:szCs w:val="24"/>
        </w:rPr>
        <w:t xml:space="preserve"> 314–362 (2015). doi:10.3835/plantgenome2015.04.0025</w:t>
      </w:r>
    </w:p>
    <w:p w14:paraId="110757CD"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39.</w:t>
      </w:r>
      <w:r w:rsidRPr="00983C68">
        <w:rPr>
          <w:rFonts w:ascii="Calibri" w:hAnsi="Calibri" w:cs="Times New Roman"/>
          <w:noProof/>
          <w:szCs w:val="24"/>
        </w:rPr>
        <w:tab/>
        <w:t xml:space="preserve">Schaefer, R. J. </w:t>
      </w:r>
      <w:r w:rsidRPr="00983C68">
        <w:rPr>
          <w:rFonts w:ascii="Calibri" w:hAnsi="Calibri" w:cs="Times New Roman"/>
          <w:i/>
          <w:iCs/>
          <w:noProof/>
          <w:szCs w:val="24"/>
        </w:rPr>
        <w:t>et al.</w:t>
      </w:r>
      <w:r w:rsidRPr="00983C68">
        <w:rPr>
          <w:rFonts w:ascii="Calibri" w:hAnsi="Calibri" w:cs="Times New Roman"/>
          <w:noProof/>
          <w:szCs w:val="24"/>
        </w:rPr>
        <w:t xml:space="preserve"> Discovering functional modules across diverse maize transcriptomes using COB, the co-expression browser.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99193 (2014).</w:t>
      </w:r>
    </w:p>
    <w:p w14:paraId="61BFFEB4" w14:textId="0F50DAEA"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40.</w:t>
      </w:r>
      <w:r w:rsidRPr="00983C68">
        <w:rPr>
          <w:rFonts w:ascii="Calibri" w:hAnsi="Calibri" w:cs="Times New Roman"/>
          <w:noProof/>
          <w:szCs w:val="24"/>
        </w:rPr>
        <w:tab/>
        <w:t>Dongen, S. van. MCL: A Cluster Algo</w:t>
      </w:r>
      <w:r w:rsidR="00305A2F">
        <w:rPr>
          <w:rFonts w:ascii="Calibri" w:hAnsi="Calibri" w:cs="Times New Roman"/>
          <w:noProof/>
          <w:szCs w:val="24"/>
        </w:rPr>
        <w:t>r</w:t>
      </w:r>
      <w:r w:rsidRPr="00983C68">
        <w:rPr>
          <w:rFonts w:ascii="Calibri" w:hAnsi="Calibri" w:cs="Times New Roman"/>
          <w:noProof/>
          <w:szCs w:val="24"/>
        </w:rPr>
        <w:t>ithm for Graphs. (2000).</w:t>
      </w:r>
    </w:p>
    <w:p w14:paraId="1D9B382D"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41.</w:t>
      </w:r>
      <w:r w:rsidRPr="00983C68">
        <w:rPr>
          <w:rFonts w:ascii="Calibri" w:hAnsi="Calibri" w:cs="Times New Roman"/>
          <w:noProof/>
          <w:szCs w:val="24"/>
        </w:rPr>
        <w:tab/>
        <w:t xml:space="preserve">Ghazalpour, A. </w:t>
      </w:r>
      <w:r w:rsidRPr="00983C68">
        <w:rPr>
          <w:rFonts w:ascii="Calibri" w:hAnsi="Calibri" w:cs="Times New Roman"/>
          <w:i/>
          <w:iCs/>
          <w:noProof/>
          <w:szCs w:val="24"/>
        </w:rPr>
        <w:t>et al.</w:t>
      </w:r>
      <w:r w:rsidRPr="00983C68">
        <w:rPr>
          <w:rFonts w:ascii="Calibri" w:hAnsi="Calibri" w:cs="Times New Roman"/>
          <w:noProof/>
          <w:szCs w:val="24"/>
        </w:rPr>
        <w:t xml:space="preserve"> Integrating genetic and network analysis to characterize genes related to mouse weight. </w:t>
      </w:r>
      <w:r w:rsidRPr="00983C68">
        <w:rPr>
          <w:rFonts w:ascii="Calibri" w:hAnsi="Calibri" w:cs="Times New Roman"/>
          <w:i/>
          <w:iCs/>
          <w:noProof/>
          <w:szCs w:val="24"/>
        </w:rPr>
        <w:t>PLoS Genet.</w:t>
      </w:r>
      <w:r w:rsidRPr="00983C68">
        <w:rPr>
          <w:rFonts w:ascii="Calibri" w:hAnsi="Calibri" w:cs="Times New Roman"/>
          <w:noProof/>
          <w:szCs w:val="24"/>
        </w:rPr>
        <w:t xml:space="preserve"> </w:t>
      </w:r>
      <w:r w:rsidRPr="00983C68">
        <w:rPr>
          <w:rFonts w:ascii="Calibri" w:hAnsi="Calibri" w:cs="Times New Roman"/>
          <w:b/>
          <w:bCs/>
          <w:noProof/>
          <w:szCs w:val="24"/>
        </w:rPr>
        <w:t>2,</w:t>
      </w:r>
      <w:r w:rsidRPr="00983C68">
        <w:rPr>
          <w:rFonts w:ascii="Calibri" w:hAnsi="Calibri" w:cs="Times New Roman"/>
          <w:noProof/>
          <w:szCs w:val="24"/>
        </w:rPr>
        <w:t xml:space="preserve"> e130 (2006).</w:t>
      </w:r>
    </w:p>
    <w:p w14:paraId="66C6E8B1"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42.</w:t>
      </w:r>
      <w:r w:rsidRPr="00983C68">
        <w:rPr>
          <w:rFonts w:ascii="Calibri" w:hAnsi="Calibri" w:cs="Times New Roman"/>
          <w:noProof/>
          <w:szCs w:val="24"/>
        </w:rPr>
        <w:tab/>
        <w:t xml:space="preserve">Baxter, I. &amp; Dilkes, B. P. Elemental profiles reflect plant adaptations to the environment. </w:t>
      </w:r>
      <w:r w:rsidRPr="00983C68">
        <w:rPr>
          <w:rFonts w:ascii="Calibri" w:hAnsi="Calibri" w:cs="Times New Roman"/>
          <w:i/>
          <w:iCs/>
          <w:noProof/>
          <w:szCs w:val="24"/>
        </w:rPr>
        <w:t>Science</w:t>
      </w:r>
      <w:r w:rsidRPr="00983C68">
        <w:rPr>
          <w:rFonts w:ascii="Calibri" w:hAnsi="Calibri" w:cs="Times New Roman"/>
          <w:noProof/>
          <w:szCs w:val="24"/>
        </w:rPr>
        <w:t xml:space="preserve"> </w:t>
      </w:r>
      <w:r w:rsidRPr="00983C68">
        <w:rPr>
          <w:rFonts w:ascii="Calibri" w:hAnsi="Calibri" w:cs="Times New Roman"/>
          <w:b/>
          <w:bCs/>
          <w:noProof/>
          <w:szCs w:val="24"/>
        </w:rPr>
        <w:t>336,</w:t>
      </w:r>
      <w:r w:rsidRPr="00983C68">
        <w:rPr>
          <w:rFonts w:ascii="Calibri" w:hAnsi="Calibri" w:cs="Times New Roman"/>
          <w:noProof/>
          <w:szCs w:val="24"/>
        </w:rPr>
        <w:t xml:space="preserve"> 1661–3 (2012).</w:t>
      </w:r>
    </w:p>
    <w:p w14:paraId="77D9C00A"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43.</w:t>
      </w:r>
      <w:r w:rsidRPr="00983C68">
        <w:rPr>
          <w:rFonts w:ascii="Calibri" w:hAnsi="Calibri" w:cs="Times New Roman"/>
          <w:noProof/>
          <w:szCs w:val="24"/>
        </w:rPr>
        <w:tab/>
        <w:t xml:space="preserve">Ziegler, G. </w:t>
      </w:r>
      <w:r w:rsidRPr="00983C68">
        <w:rPr>
          <w:rFonts w:ascii="Calibri" w:hAnsi="Calibri" w:cs="Times New Roman"/>
          <w:i/>
          <w:iCs/>
          <w:noProof/>
          <w:szCs w:val="24"/>
        </w:rPr>
        <w:t>et al.</w:t>
      </w:r>
      <w:r w:rsidRPr="00983C68">
        <w:rPr>
          <w:rFonts w:ascii="Calibri" w:hAnsi="Calibri" w:cs="Times New Roman"/>
          <w:noProof/>
          <w:szCs w:val="24"/>
        </w:rPr>
        <w:t xml:space="preserve"> Elemental Accumulation in Kernels of the Maize Nested Association Mapping Panel Reveals Signals of Gene by Environment Interactions. </w:t>
      </w:r>
      <w:r w:rsidRPr="00983C68">
        <w:rPr>
          <w:rFonts w:ascii="Calibri" w:hAnsi="Calibri" w:cs="Times New Roman"/>
          <w:i/>
          <w:iCs/>
          <w:noProof/>
          <w:szCs w:val="24"/>
        </w:rPr>
        <w:t>bioRxiv</w:t>
      </w:r>
      <w:r w:rsidRPr="00983C68">
        <w:rPr>
          <w:rFonts w:ascii="Calibri" w:hAnsi="Calibri" w:cs="Times New Roman"/>
          <w:noProof/>
          <w:szCs w:val="24"/>
        </w:rPr>
        <w:t xml:space="preserve"> (2017).</w:t>
      </w:r>
    </w:p>
    <w:p w14:paraId="77A9357E"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44.</w:t>
      </w:r>
      <w:r w:rsidRPr="00983C68">
        <w:rPr>
          <w:rFonts w:ascii="Calibri" w:hAnsi="Calibri" w:cs="Times New Roman"/>
          <w:noProof/>
          <w:szCs w:val="24"/>
        </w:rPr>
        <w:tab/>
        <w:t xml:space="preserve">Valdar, W., Holmes, C. C., Mott, R. &amp; Flint, J. Mapping in structured populations by resample model averaging. </w:t>
      </w:r>
      <w:r w:rsidRPr="00983C68">
        <w:rPr>
          <w:rFonts w:ascii="Calibri" w:hAnsi="Calibri" w:cs="Times New Roman"/>
          <w:i/>
          <w:iCs/>
          <w:noProof/>
          <w:szCs w:val="24"/>
        </w:rPr>
        <w:t>Genetics</w:t>
      </w:r>
      <w:r w:rsidRPr="00983C68">
        <w:rPr>
          <w:rFonts w:ascii="Calibri" w:hAnsi="Calibri" w:cs="Times New Roman"/>
          <w:noProof/>
          <w:szCs w:val="24"/>
        </w:rPr>
        <w:t xml:space="preserve"> </w:t>
      </w:r>
      <w:r w:rsidRPr="00983C68">
        <w:rPr>
          <w:rFonts w:ascii="Calibri" w:hAnsi="Calibri" w:cs="Times New Roman"/>
          <w:b/>
          <w:bCs/>
          <w:noProof/>
          <w:szCs w:val="24"/>
        </w:rPr>
        <w:t>182,</w:t>
      </w:r>
      <w:r w:rsidRPr="00983C68">
        <w:rPr>
          <w:rFonts w:ascii="Calibri" w:hAnsi="Calibri" w:cs="Times New Roman"/>
          <w:noProof/>
          <w:szCs w:val="24"/>
        </w:rPr>
        <w:t xml:space="preserve"> 1263–77 (2009).</w:t>
      </w:r>
    </w:p>
    <w:p w14:paraId="31761856"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45.</w:t>
      </w:r>
      <w:r w:rsidRPr="00983C68">
        <w:rPr>
          <w:rFonts w:ascii="Calibri" w:hAnsi="Calibri" w:cs="Times New Roman"/>
          <w:noProof/>
          <w:szCs w:val="24"/>
        </w:rPr>
        <w:tab/>
        <w:t xml:space="preserve">Chao, D.-Y. </w:t>
      </w:r>
      <w:r w:rsidRPr="00983C68">
        <w:rPr>
          <w:rFonts w:ascii="Calibri" w:hAnsi="Calibri" w:cs="Times New Roman"/>
          <w:i/>
          <w:iCs/>
          <w:noProof/>
          <w:szCs w:val="24"/>
        </w:rPr>
        <w:t>et al.</w:t>
      </w:r>
      <w:r w:rsidRPr="00983C68">
        <w:rPr>
          <w:rFonts w:ascii="Calibri" w:hAnsi="Calibri" w:cs="Times New Roman"/>
          <w:noProof/>
          <w:szCs w:val="24"/>
        </w:rPr>
        <w:t xml:space="preserve"> Sphingolipids in the Root Play an Important Role in Regulating the Leaf Ionome in Arabidopsis thaliana.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23,</w:t>
      </w:r>
      <w:r w:rsidRPr="00983C68">
        <w:rPr>
          <w:rFonts w:ascii="Calibri" w:hAnsi="Calibri" w:cs="Times New Roman"/>
          <w:noProof/>
          <w:szCs w:val="24"/>
        </w:rPr>
        <w:t xml:space="preserve"> 1061–1081 (2011).</w:t>
      </w:r>
    </w:p>
    <w:p w14:paraId="1A9074EF"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lastRenderedPageBreak/>
        <w:t>46.</w:t>
      </w:r>
      <w:r w:rsidRPr="00983C68">
        <w:rPr>
          <w:rFonts w:ascii="Calibri" w:hAnsi="Calibri" w:cs="Times New Roman"/>
          <w:noProof/>
          <w:szCs w:val="24"/>
        </w:rPr>
        <w:tab/>
        <w:t xml:space="preserve">Fan, J., Zhai, Z., Yan, C. &amp; Xu, C. Arabidopsis TRIGALACTOSYLDIACYLGLYCEROL5 Interacts with TGD1, TGD2, and TGD4 to Facilitate Lipid Transfer from the Endoplasmic Reticulum to Plastids. </w:t>
      </w:r>
      <w:r w:rsidRPr="00983C68">
        <w:rPr>
          <w:rFonts w:ascii="Calibri" w:hAnsi="Calibri" w:cs="Times New Roman"/>
          <w:i/>
          <w:iCs/>
          <w:noProof/>
          <w:szCs w:val="24"/>
        </w:rPr>
        <w:t>Plant Cell</w:t>
      </w:r>
      <w:r w:rsidRPr="00983C68">
        <w:rPr>
          <w:rFonts w:ascii="Calibri" w:hAnsi="Calibri" w:cs="Times New Roman"/>
          <w:noProof/>
          <w:szCs w:val="24"/>
        </w:rPr>
        <w:t xml:space="preserve"> </w:t>
      </w:r>
      <w:r w:rsidRPr="00983C68">
        <w:rPr>
          <w:rFonts w:ascii="Calibri" w:hAnsi="Calibri" w:cs="Times New Roman"/>
          <w:b/>
          <w:bCs/>
          <w:noProof/>
          <w:szCs w:val="24"/>
        </w:rPr>
        <w:t>27,</w:t>
      </w:r>
      <w:r w:rsidRPr="00983C68">
        <w:rPr>
          <w:rFonts w:ascii="Calibri" w:hAnsi="Calibri" w:cs="Times New Roman"/>
          <w:noProof/>
          <w:szCs w:val="24"/>
        </w:rPr>
        <w:t xml:space="preserve"> tpc.15.00394 (2015).</w:t>
      </w:r>
    </w:p>
    <w:p w14:paraId="32E2B88F"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47.</w:t>
      </w:r>
      <w:r w:rsidRPr="00983C68">
        <w:rPr>
          <w:rFonts w:ascii="Calibri" w:hAnsi="Calibri" w:cs="Times New Roman"/>
          <w:noProof/>
          <w:szCs w:val="24"/>
        </w:rPr>
        <w:tab/>
        <w:t xml:space="preserve">Katagiri, T. </w:t>
      </w:r>
      <w:r w:rsidRPr="00983C68">
        <w:rPr>
          <w:rFonts w:ascii="Calibri" w:hAnsi="Calibri" w:cs="Times New Roman"/>
          <w:i/>
          <w:iCs/>
          <w:noProof/>
          <w:szCs w:val="24"/>
        </w:rPr>
        <w:t>et al.</w:t>
      </w:r>
      <w:r w:rsidRPr="00983C68">
        <w:rPr>
          <w:rFonts w:ascii="Calibri" w:hAnsi="Calibri" w:cs="Times New Roman"/>
          <w:noProof/>
          <w:szCs w:val="24"/>
        </w:rPr>
        <w:t xml:space="preserve"> An important role of phosphatidic acid in ABA signaling during germination in Arabidopsis thaliana. </w:t>
      </w:r>
      <w:r w:rsidRPr="00983C68">
        <w:rPr>
          <w:rFonts w:ascii="Calibri" w:hAnsi="Calibri" w:cs="Times New Roman"/>
          <w:i/>
          <w:iCs/>
          <w:noProof/>
          <w:szCs w:val="24"/>
        </w:rPr>
        <w:t>Plant J.</w:t>
      </w:r>
      <w:r w:rsidRPr="00983C68">
        <w:rPr>
          <w:rFonts w:ascii="Calibri" w:hAnsi="Calibri" w:cs="Times New Roman"/>
          <w:noProof/>
          <w:szCs w:val="24"/>
        </w:rPr>
        <w:t xml:space="preserve"> </w:t>
      </w:r>
      <w:r w:rsidRPr="00983C68">
        <w:rPr>
          <w:rFonts w:ascii="Calibri" w:hAnsi="Calibri" w:cs="Times New Roman"/>
          <w:b/>
          <w:bCs/>
          <w:noProof/>
          <w:szCs w:val="24"/>
        </w:rPr>
        <w:t>43,</w:t>
      </w:r>
      <w:r w:rsidRPr="00983C68">
        <w:rPr>
          <w:rFonts w:ascii="Calibri" w:hAnsi="Calibri" w:cs="Times New Roman"/>
          <w:noProof/>
          <w:szCs w:val="24"/>
        </w:rPr>
        <w:t xml:space="preserve"> 107–117 (2005).</w:t>
      </w:r>
    </w:p>
    <w:p w14:paraId="3ECF279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48.</w:t>
      </w:r>
      <w:r w:rsidRPr="00983C68">
        <w:rPr>
          <w:rFonts w:ascii="Calibri" w:hAnsi="Calibri" w:cs="Times New Roman"/>
          <w:noProof/>
          <w:szCs w:val="24"/>
        </w:rPr>
        <w:tab/>
        <w:t xml:space="preserve">Roston, R. L., Gao, J., Murcha, M. W., Whelan, J. &amp; Benning, C. TGD1, -2, and -3 proteins involved in lipid trafficking form ATP-binding cassette (ABC) transporter with multiple substrate-binding proteins. </w:t>
      </w:r>
      <w:r w:rsidRPr="00983C68">
        <w:rPr>
          <w:rFonts w:ascii="Calibri" w:hAnsi="Calibri" w:cs="Times New Roman"/>
          <w:i/>
          <w:iCs/>
          <w:noProof/>
          <w:szCs w:val="24"/>
        </w:rPr>
        <w:t>J. Biol. Chem.</w:t>
      </w:r>
      <w:r w:rsidRPr="00983C68">
        <w:rPr>
          <w:rFonts w:ascii="Calibri" w:hAnsi="Calibri" w:cs="Times New Roman"/>
          <w:noProof/>
          <w:szCs w:val="24"/>
        </w:rPr>
        <w:t xml:space="preserve"> </w:t>
      </w:r>
      <w:r w:rsidRPr="00983C68">
        <w:rPr>
          <w:rFonts w:ascii="Calibri" w:hAnsi="Calibri" w:cs="Times New Roman"/>
          <w:b/>
          <w:bCs/>
          <w:noProof/>
          <w:szCs w:val="24"/>
        </w:rPr>
        <w:t>287,</w:t>
      </w:r>
      <w:r w:rsidRPr="00983C68">
        <w:rPr>
          <w:rFonts w:ascii="Calibri" w:hAnsi="Calibri" w:cs="Times New Roman"/>
          <w:noProof/>
          <w:szCs w:val="24"/>
        </w:rPr>
        <w:t xml:space="preserve"> 21406–21415 (2012).</w:t>
      </w:r>
    </w:p>
    <w:p w14:paraId="2C2E4C9B"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49.</w:t>
      </w:r>
      <w:r w:rsidRPr="00983C68">
        <w:rPr>
          <w:rFonts w:ascii="Calibri" w:hAnsi="Calibri" w:cs="Times New Roman"/>
          <w:noProof/>
          <w:szCs w:val="24"/>
        </w:rPr>
        <w:tab/>
        <w:t xml:space="preserve">Lawrence, C. J., Dong, Q., Polacco, M. L., Seigfried, T. E. &amp; Brendel, V. MaizeGDB, the community database for maize genetics and genomics. </w:t>
      </w:r>
      <w:r w:rsidRPr="00983C68">
        <w:rPr>
          <w:rFonts w:ascii="Calibri" w:hAnsi="Calibri" w:cs="Times New Roman"/>
          <w:i/>
          <w:iCs/>
          <w:noProof/>
          <w:szCs w:val="24"/>
        </w:rPr>
        <w:t>Nucleic Acids Res.</w:t>
      </w:r>
      <w:r w:rsidRPr="00983C68">
        <w:rPr>
          <w:rFonts w:ascii="Calibri" w:hAnsi="Calibri" w:cs="Times New Roman"/>
          <w:noProof/>
          <w:szCs w:val="24"/>
        </w:rPr>
        <w:t xml:space="preserve"> </w:t>
      </w:r>
      <w:r w:rsidRPr="00983C68">
        <w:rPr>
          <w:rFonts w:ascii="Calibri" w:hAnsi="Calibri" w:cs="Times New Roman"/>
          <w:b/>
          <w:bCs/>
          <w:noProof/>
          <w:szCs w:val="24"/>
        </w:rPr>
        <w:t>32,</w:t>
      </w:r>
      <w:r w:rsidRPr="00983C68">
        <w:rPr>
          <w:rFonts w:ascii="Calibri" w:hAnsi="Calibri" w:cs="Times New Roman"/>
          <w:noProof/>
          <w:szCs w:val="24"/>
        </w:rPr>
        <w:t xml:space="preserve"> D393-7 (2004).</w:t>
      </w:r>
    </w:p>
    <w:p w14:paraId="073DA91C"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50.</w:t>
      </w:r>
      <w:r w:rsidRPr="00983C68">
        <w:rPr>
          <w:rFonts w:ascii="Calibri" w:hAnsi="Calibri" w:cs="Times New Roman"/>
          <w:noProof/>
          <w:szCs w:val="24"/>
        </w:rPr>
        <w:tab/>
        <w:t xml:space="preserve">Winkler, R. G. &amp; Freeling, M. Physiological genetics of the dominant gibberellin-nonresponsive maize dwarfs, Dwart8 and Dwart9. </w:t>
      </w:r>
      <w:r w:rsidRPr="00983C68">
        <w:rPr>
          <w:rFonts w:ascii="Calibri" w:hAnsi="Calibri" w:cs="Times New Roman"/>
          <w:i/>
          <w:iCs/>
          <w:noProof/>
          <w:szCs w:val="24"/>
        </w:rPr>
        <w:t>Planta</w:t>
      </w:r>
      <w:r w:rsidRPr="00983C68">
        <w:rPr>
          <w:rFonts w:ascii="Calibri" w:hAnsi="Calibri" w:cs="Times New Roman"/>
          <w:noProof/>
          <w:szCs w:val="24"/>
        </w:rPr>
        <w:t xml:space="preserve"> </w:t>
      </w:r>
      <w:r w:rsidRPr="00983C68">
        <w:rPr>
          <w:rFonts w:ascii="Calibri" w:hAnsi="Calibri" w:cs="Times New Roman"/>
          <w:b/>
          <w:bCs/>
          <w:noProof/>
          <w:szCs w:val="24"/>
        </w:rPr>
        <w:t>193,</w:t>
      </w:r>
      <w:r w:rsidRPr="00983C68">
        <w:rPr>
          <w:rFonts w:ascii="Calibri" w:hAnsi="Calibri" w:cs="Times New Roman"/>
          <w:noProof/>
          <w:szCs w:val="24"/>
        </w:rPr>
        <w:t xml:space="preserve"> 341–348 (1994).</w:t>
      </w:r>
    </w:p>
    <w:p w14:paraId="638D3FA2"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51.</w:t>
      </w:r>
      <w:r w:rsidRPr="00983C68">
        <w:rPr>
          <w:rFonts w:ascii="Calibri" w:hAnsi="Calibri" w:cs="Times New Roman"/>
          <w:noProof/>
          <w:szCs w:val="24"/>
        </w:rPr>
        <w:tab/>
        <w:t xml:space="preserve">Lawit, S. J., Wych, H. M., Xu, D., Kundu, S. &amp; Tomes, D. T. Maize della proteins dwarf plant8 and dwarf plant9 as modulators of plant development. </w:t>
      </w:r>
      <w:r w:rsidRPr="00983C68">
        <w:rPr>
          <w:rFonts w:ascii="Calibri" w:hAnsi="Calibri" w:cs="Times New Roman"/>
          <w:i/>
          <w:iCs/>
          <w:noProof/>
          <w:szCs w:val="24"/>
        </w:rPr>
        <w:t>Plant Cell Physiol.</w:t>
      </w:r>
      <w:r w:rsidRPr="00983C68">
        <w:rPr>
          <w:rFonts w:ascii="Calibri" w:hAnsi="Calibri" w:cs="Times New Roman"/>
          <w:noProof/>
          <w:szCs w:val="24"/>
        </w:rPr>
        <w:t xml:space="preserve"> </w:t>
      </w:r>
      <w:r w:rsidRPr="00983C68">
        <w:rPr>
          <w:rFonts w:ascii="Calibri" w:hAnsi="Calibri" w:cs="Times New Roman"/>
          <w:b/>
          <w:bCs/>
          <w:noProof/>
          <w:szCs w:val="24"/>
        </w:rPr>
        <w:t>51,</w:t>
      </w:r>
      <w:r w:rsidRPr="00983C68">
        <w:rPr>
          <w:rFonts w:ascii="Calibri" w:hAnsi="Calibri" w:cs="Times New Roman"/>
          <w:noProof/>
          <w:szCs w:val="24"/>
        </w:rPr>
        <w:t xml:space="preserve"> 1854–1868 (2010).</w:t>
      </w:r>
    </w:p>
    <w:p w14:paraId="3CCF06FD"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52.</w:t>
      </w:r>
      <w:r w:rsidRPr="00983C68">
        <w:rPr>
          <w:rFonts w:ascii="Calibri" w:hAnsi="Calibri" w:cs="Times New Roman"/>
          <w:noProof/>
          <w:szCs w:val="24"/>
        </w:rPr>
        <w:tab/>
        <w:t xml:space="preserve">Fu, J. </w:t>
      </w:r>
      <w:r w:rsidRPr="00983C68">
        <w:rPr>
          <w:rFonts w:ascii="Calibri" w:hAnsi="Calibri" w:cs="Times New Roman"/>
          <w:i/>
          <w:iCs/>
          <w:noProof/>
          <w:szCs w:val="24"/>
        </w:rPr>
        <w:t>et al.</w:t>
      </w:r>
      <w:r w:rsidRPr="00983C68">
        <w:rPr>
          <w:rFonts w:ascii="Calibri" w:hAnsi="Calibri" w:cs="Times New Roman"/>
          <w:noProof/>
          <w:szCs w:val="24"/>
        </w:rPr>
        <w:t xml:space="preserve"> A Tandem Array of </w:t>
      </w:r>
      <w:r w:rsidRPr="00983C68">
        <w:rPr>
          <w:rFonts w:ascii="Calibri" w:hAnsi="Calibri" w:cs="Times New Roman"/>
          <w:i/>
          <w:iCs/>
          <w:noProof/>
          <w:szCs w:val="24"/>
        </w:rPr>
        <w:t>ent</w:t>
      </w:r>
      <w:r w:rsidRPr="00983C68">
        <w:rPr>
          <w:rFonts w:ascii="Calibri" w:hAnsi="Calibri" w:cs="Times New Roman"/>
          <w:noProof/>
          <w:szCs w:val="24"/>
        </w:rPr>
        <w:t xml:space="preserve"> -Kaurene Synthases in Maize with Roles in Gibberellin and More Specialized Metabolism. </w:t>
      </w:r>
      <w:r w:rsidRPr="00983C68">
        <w:rPr>
          <w:rFonts w:ascii="Calibri" w:hAnsi="Calibri" w:cs="Times New Roman"/>
          <w:i/>
          <w:iCs/>
          <w:noProof/>
          <w:szCs w:val="24"/>
        </w:rPr>
        <w:t>Plant Physiol.</w:t>
      </w:r>
      <w:r w:rsidRPr="00983C68">
        <w:rPr>
          <w:rFonts w:ascii="Calibri" w:hAnsi="Calibri" w:cs="Times New Roman"/>
          <w:noProof/>
          <w:szCs w:val="24"/>
        </w:rPr>
        <w:t xml:space="preserve"> </w:t>
      </w:r>
      <w:r w:rsidRPr="00983C68">
        <w:rPr>
          <w:rFonts w:ascii="Calibri" w:hAnsi="Calibri" w:cs="Times New Roman"/>
          <w:b/>
          <w:bCs/>
          <w:noProof/>
          <w:szCs w:val="24"/>
        </w:rPr>
        <w:t>170,</w:t>
      </w:r>
      <w:r w:rsidRPr="00983C68">
        <w:rPr>
          <w:rFonts w:ascii="Calibri" w:hAnsi="Calibri" w:cs="Times New Roman"/>
          <w:noProof/>
          <w:szCs w:val="24"/>
        </w:rPr>
        <w:t xml:space="preserve"> 742–751 (2016).</w:t>
      </w:r>
    </w:p>
    <w:p w14:paraId="6D4BE948"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53.</w:t>
      </w:r>
      <w:r w:rsidRPr="00983C68">
        <w:rPr>
          <w:rFonts w:ascii="Calibri" w:hAnsi="Calibri" w:cs="Times New Roman"/>
          <w:noProof/>
          <w:szCs w:val="24"/>
        </w:rPr>
        <w:tab/>
        <w:t xml:space="preserve">Wang, X. </w:t>
      </w:r>
      <w:r w:rsidRPr="00983C68">
        <w:rPr>
          <w:rFonts w:ascii="Calibri" w:hAnsi="Calibri" w:cs="Times New Roman"/>
          <w:i/>
          <w:iCs/>
          <w:noProof/>
          <w:szCs w:val="24"/>
        </w:rPr>
        <w:t>et al.</w:t>
      </w:r>
      <w:r w:rsidRPr="00983C68">
        <w:rPr>
          <w:rFonts w:ascii="Calibri" w:hAnsi="Calibri" w:cs="Times New Roman"/>
          <w:noProof/>
          <w:szCs w:val="24"/>
        </w:rPr>
        <w:t xml:space="preserve"> Genome-Wide and Organ-Specific Landscapes of Epigenetic Modifications and Their Relationships to mRNA and Small RNA Transcriptomes in Maize. </w:t>
      </w:r>
      <w:r w:rsidRPr="00983C68">
        <w:rPr>
          <w:rFonts w:ascii="Calibri" w:hAnsi="Calibri" w:cs="Times New Roman"/>
          <w:i/>
          <w:iCs/>
          <w:noProof/>
          <w:szCs w:val="24"/>
        </w:rPr>
        <w:t>Plant Cell Online</w:t>
      </w:r>
      <w:r w:rsidRPr="00983C68">
        <w:rPr>
          <w:rFonts w:ascii="Calibri" w:hAnsi="Calibri" w:cs="Times New Roman"/>
          <w:noProof/>
          <w:szCs w:val="24"/>
        </w:rPr>
        <w:t xml:space="preserve"> </w:t>
      </w:r>
      <w:r w:rsidRPr="00983C68">
        <w:rPr>
          <w:rFonts w:ascii="Calibri" w:hAnsi="Calibri" w:cs="Times New Roman"/>
          <w:b/>
          <w:bCs/>
          <w:noProof/>
          <w:szCs w:val="24"/>
        </w:rPr>
        <w:t>21,</w:t>
      </w:r>
      <w:r w:rsidRPr="00983C68">
        <w:rPr>
          <w:rFonts w:ascii="Calibri" w:hAnsi="Calibri" w:cs="Times New Roman"/>
          <w:noProof/>
          <w:szCs w:val="24"/>
        </w:rPr>
        <w:t xml:space="preserve"> 1053–1069 (2009).</w:t>
      </w:r>
    </w:p>
    <w:p w14:paraId="1441530A"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54.</w:t>
      </w:r>
      <w:r w:rsidRPr="00983C68">
        <w:rPr>
          <w:rFonts w:ascii="Calibri" w:hAnsi="Calibri" w:cs="Times New Roman"/>
          <w:noProof/>
          <w:szCs w:val="24"/>
        </w:rPr>
        <w:tab/>
        <w:t xml:space="preserve">Asaro, A. </w:t>
      </w:r>
      <w:r w:rsidRPr="00983C68">
        <w:rPr>
          <w:rFonts w:ascii="Calibri" w:hAnsi="Calibri" w:cs="Times New Roman"/>
          <w:i/>
          <w:iCs/>
          <w:noProof/>
          <w:szCs w:val="24"/>
        </w:rPr>
        <w:t>et al.</w:t>
      </w:r>
      <w:r w:rsidRPr="00983C68">
        <w:rPr>
          <w:rFonts w:ascii="Calibri" w:hAnsi="Calibri" w:cs="Times New Roman"/>
          <w:noProof/>
          <w:szCs w:val="24"/>
        </w:rPr>
        <w:t xml:space="preserve"> The Interaction of Genotype and Environment Determines Variation in the Maize Kernel Ionome. </w:t>
      </w:r>
      <w:r w:rsidRPr="00983C68">
        <w:rPr>
          <w:rFonts w:ascii="Calibri" w:hAnsi="Calibri" w:cs="Times New Roman"/>
          <w:i/>
          <w:iCs/>
          <w:noProof/>
          <w:szCs w:val="24"/>
        </w:rPr>
        <w:t>G3&amp;amp;#58; Genes|Genomes|Genetics</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4175–4183 (2016).</w:t>
      </w:r>
    </w:p>
    <w:p w14:paraId="291B5F0E"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55.</w:t>
      </w:r>
      <w:r w:rsidRPr="00983C68">
        <w:rPr>
          <w:rFonts w:ascii="Calibri" w:hAnsi="Calibri" w:cs="Times New Roman"/>
          <w:noProof/>
          <w:szCs w:val="24"/>
        </w:rPr>
        <w:tab/>
        <w:t xml:space="preserve">Wild, M. </w:t>
      </w:r>
      <w:r w:rsidRPr="00983C68">
        <w:rPr>
          <w:rFonts w:ascii="Calibri" w:hAnsi="Calibri" w:cs="Times New Roman"/>
          <w:i/>
          <w:iCs/>
          <w:noProof/>
          <w:szCs w:val="24"/>
        </w:rPr>
        <w:t>et al.</w:t>
      </w:r>
      <w:r w:rsidRPr="00983C68">
        <w:rPr>
          <w:rFonts w:ascii="Calibri" w:hAnsi="Calibri" w:cs="Times New Roman"/>
          <w:noProof/>
          <w:szCs w:val="24"/>
        </w:rPr>
        <w:t xml:space="preserve"> Tissue-Specific Regulation of Gibberellin Signaling Fine-Tunes Arabidopsis Iron-Deficiency Responses. </w:t>
      </w:r>
      <w:r w:rsidRPr="00983C68">
        <w:rPr>
          <w:rFonts w:ascii="Calibri" w:hAnsi="Calibri" w:cs="Times New Roman"/>
          <w:i/>
          <w:iCs/>
          <w:noProof/>
          <w:szCs w:val="24"/>
        </w:rPr>
        <w:t>Dev. Cell</w:t>
      </w:r>
      <w:r w:rsidRPr="00983C68">
        <w:rPr>
          <w:rFonts w:ascii="Calibri" w:hAnsi="Calibri" w:cs="Times New Roman"/>
          <w:noProof/>
          <w:szCs w:val="24"/>
        </w:rPr>
        <w:t xml:space="preserve"> </w:t>
      </w:r>
      <w:r w:rsidRPr="00983C68">
        <w:rPr>
          <w:rFonts w:ascii="Calibri" w:hAnsi="Calibri" w:cs="Times New Roman"/>
          <w:b/>
          <w:bCs/>
          <w:noProof/>
          <w:szCs w:val="24"/>
        </w:rPr>
        <w:t>37,</w:t>
      </w:r>
      <w:r w:rsidRPr="00983C68">
        <w:rPr>
          <w:rFonts w:ascii="Calibri" w:hAnsi="Calibri" w:cs="Times New Roman"/>
          <w:noProof/>
          <w:szCs w:val="24"/>
        </w:rPr>
        <w:t xml:space="preserve"> 190–200 (2016).</w:t>
      </w:r>
    </w:p>
    <w:p w14:paraId="1A1A6D50"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56.</w:t>
      </w:r>
      <w:r w:rsidRPr="00983C68">
        <w:rPr>
          <w:rFonts w:ascii="Calibri" w:hAnsi="Calibri" w:cs="Times New Roman"/>
          <w:noProof/>
          <w:szCs w:val="24"/>
        </w:rPr>
        <w:tab/>
        <w:t xml:space="preserve">Monaco, M. K. </w:t>
      </w:r>
      <w:r w:rsidRPr="00983C68">
        <w:rPr>
          <w:rFonts w:ascii="Calibri" w:hAnsi="Calibri" w:cs="Times New Roman"/>
          <w:i/>
          <w:iCs/>
          <w:noProof/>
          <w:szCs w:val="24"/>
        </w:rPr>
        <w:t>et al.</w:t>
      </w:r>
      <w:r w:rsidRPr="00983C68">
        <w:rPr>
          <w:rFonts w:ascii="Calibri" w:hAnsi="Calibri" w:cs="Times New Roman"/>
          <w:noProof/>
          <w:szCs w:val="24"/>
        </w:rPr>
        <w:t xml:space="preserve"> Maize Metabolic Network Construction and Transcriptome Analysis. </w:t>
      </w:r>
      <w:r w:rsidRPr="00983C68">
        <w:rPr>
          <w:rFonts w:ascii="Calibri" w:hAnsi="Calibri" w:cs="Times New Roman"/>
          <w:i/>
          <w:iCs/>
          <w:noProof/>
          <w:szCs w:val="24"/>
        </w:rPr>
        <w:t>Plant Genome</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0 (2013).</w:t>
      </w:r>
    </w:p>
    <w:p w14:paraId="02E045A5"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57.</w:t>
      </w:r>
      <w:r w:rsidRPr="00983C68">
        <w:rPr>
          <w:rFonts w:ascii="Calibri" w:hAnsi="Calibri" w:cs="Times New Roman"/>
          <w:noProof/>
          <w:szCs w:val="24"/>
        </w:rPr>
        <w:tab/>
        <w:t xml:space="preserve">Baxter, I. R. </w:t>
      </w:r>
      <w:r w:rsidRPr="00983C68">
        <w:rPr>
          <w:rFonts w:ascii="Calibri" w:hAnsi="Calibri" w:cs="Times New Roman"/>
          <w:i/>
          <w:iCs/>
          <w:noProof/>
          <w:szCs w:val="24"/>
        </w:rPr>
        <w:t>et al.</w:t>
      </w:r>
      <w:r w:rsidRPr="00983C68">
        <w:rPr>
          <w:rFonts w:ascii="Calibri" w:hAnsi="Calibri" w:cs="Times New Roman"/>
          <w:noProof/>
          <w:szCs w:val="24"/>
        </w:rPr>
        <w:t xml:space="preserve"> Single-kernel ionomic profiles are highly heritable indicators of genetic and environmental influences on elemental accumulation in maize grain (Zea mays).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(2014).</w:t>
      </w:r>
    </w:p>
    <w:p w14:paraId="70DC8B87"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58.</w:t>
      </w:r>
      <w:r w:rsidRPr="00983C68">
        <w:rPr>
          <w:rFonts w:ascii="Calibri" w:hAnsi="Calibri" w:cs="Times New Roman"/>
          <w:noProof/>
          <w:szCs w:val="24"/>
        </w:rPr>
        <w:tab/>
        <w:t xml:space="preserve">Baxter, I. </w:t>
      </w:r>
      <w:r w:rsidRPr="00983C68">
        <w:rPr>
          <w:rFonts w:ascii="Calibri" w:hAnsi="Calibri" w:cs="Times New Roman"/>
          <w:i/>
          <w:iCs/>
          <w:noProof/>
          <w:szCs w:val="24"/>
        </w:rPr>
        <w:t>et al.</w:t>
      </w:r>
      <w:r w:rsidRPr="00983C68">
        <w:rPr>
          <w:rFonts w:ascii="Calibri" w:hAnsi="Calibri" w:cs="Times New Roman"/>
          <w:noProof/>
          <w:szCs w:val="24"/>
        </w:rPr>
        <w:t xml:space="preserve"> Genomic Comparison of P-Type ATPase Ion Pumps in Arabidopsis and Rice 1. </w:t>
      </w:r>
      <w:r w:rsidRPr="00983C68">
        <w:rPr>
          <w:rFonts w:ascii="Calibri" w:hAnsi="Calibri" w:cs="Times New Roman"/>
          <w:b/>
          <w:bCs/>
          <w:noProof/>
          <w:szCs w:val="24"/>
        </w:rPr>
        <w:t>132,</w:t>
      </w:r>
      <w:r w:rsidRPr="00983C68">
        <w:rPr>
          <w:rFonts w:ascii="Calibri" w:hAnsi="Calibri" w:cs="Times New Roman"/>
          <w:noProof/>
          <w:szCs w:val="24"/>
        </w:rPr>
        <w:t xml:space="preserve"> 618–628 (2003).</w:t>
      </w:r>
    </w:p>
    <w:p w14:paraId="57E1A9EA"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59.</w:t>
      </w:r>
      <w:r w:rsidRPr="00983C68">
        <w:rPr>
          <w:rFonts w:ascii="Calibri" w:hAnsi="Calibri" w:cs="Times New Roman"/>
          <w:noProof/>
          <w:szCs w:val="24"/>
        </w:rPr>
        <w:tab/>
        <w:t xml:space="preserve">Badri, D. V. </w:t>
      </w:r>
      <w:r w:rsidRPr="00983C68">
        <w:rPr>
          <w:rFonts w:ascii="Calibri" w:hAnsi="Calibri" w:cs="Times New Roman"/>
          <w:i/>
          <w:iCs/>
          <w:noProof/>
          <w:szCs w:val="24"/>
        </w:rPr>
        <w:t>et al.</w:t>
      </w:r>
      <w:r w:rsidRPr="00983C68">
        <w:rPr>
          <w:rFonts w:ascii="Calibri" w:hAnsi="Calibri" w:cs="Times New Roman"/>
          <w:noProof/>
          <w:szCs w:val="24"/>
        </w:rPr>
        <w:t xml:space="preserve"> Altered Profile of Secondary Metabolites in the Root Exudates of Arabidopsis ATP-Binding Cassette Transporter Mutants. </w:t>
      </w:r>
      <w:r w:rsidRPr="00983C68">
        <w:rPr>
          <w:rFonts w:ascii="Calibri" w:hAnsi="Calibri" w:cs="Times New Roman"/>
          <w:i/>
          <w:iCs/>
          <w:noProof/>
          <w:szCs w:val="24"/>
        </w:rPr>
        <w:t>Plant Physiol.</w:t>
      </w:r>
      <w:r w:rsidRPr="00983C68">
        <w:rPr>
          <w:rFonts w:ascii="Calibri" w:hAnsi="Calibri" w:cs="Times New Roman"/>
          <w:noProof/>
          <w:szCs w:val="24"/>
        </w:rPr>
        <w:t xml:space="preserve"> </w:t>
      </w:r>
      <w:r w:rsidRPr="00983C68">
        <w:rPr>
          <w:rFonts w:ascii="Calibri" w:hAnsi="Calibri" w:cs="Times New Roman"/>
          <w:b/>
          <w:bCs/>
          <w:noProof/>
          <w:szCs w:val="24"/>
        </w:rPr>
        <w:t>146,</w:t>
      </w:r>
      <w:r w:rsidRPr="00983C68">
        <w:rPr>
          <w:rFonts w:ascii="Calibri" w:hAnsi="Calibri" w:cs="Times New Roman"/>
          <w:noProof/>
          <w:szCs w:val="24"/>
        </w:rPr>
        <w:t xml:space="preserve"> 762–771 (2007).</w:t>
      </w:r>
    </w:p>
    <w:p w14:paraId="074047C2"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60.</w:t>
      </w:r>
      <w:r w:rsidRPr="00983C68">
        <w:rPr>
          <w:rFonts w:ascii="Calibri" w:hAnsi="Calibri" w:cs="Times New Roman"/>
          <w:noProof/>
          <w:szCs w:val="24"/>
        </w:rPr>
        <w:tab/>
        <w:t xml:space="preserve">Tacke, E. </w:t>
      </w:r>
      <w:r w:rsidRPr="00983C68">
        <w:rPr>
          <w:rFonts w:ascii="Calibri" w:hAnsi="Calibri" w:cs="Times New Roman"/>
          <w:i/>
          <w:iCs/>
          <w:noProof/>
          <w:szCs w:val="24"/>
        </w:rPr>
        <w:t>et al.</w:t>
      </w:r>
      <w:r w:rsidRPr="00983C68">
        <w:rPr>
          <w:rFonts w:ascii="Calibri" w:hAnsi="Calibri" w:cs="Times New Roman"/>
          <w:noProof/>
          <w:szCs w:val="24"/>
        </w:rPr>
        <w:t xml:space="preserve"> Transposon tagging of the maize Glossy2 locus with the transposable element En/Spm. </w:t>
      </w:r>
      <w:r w:rsidRPr="00983C68">
        <w:rPr>
          <w:rFonts w:ascii="Calibri" w:hAnsi="Calibri" w:cs="Times New Roman"/>
          <w:i/>
          <w:iCs/>
          <w:noProof/>
          <w:szCs w:val="24"/>
        </w:rPr>
        <w:t>The Plant Journal</w:t>
      </w:r>
      <w:r w:rsidRPr="00983C68">
        <w:rPr>
          <w:rFonts w:ascii="Calibri" w:hAnsi="Calibri" w:cs="Times New Roman"/>
          <w:noProof/>
          <w:szCs w:val="24"/>
        </w:rPr>
        <w:t xml:space="preserve"> </w:t>
      </w:r>
      <w:r w:rsidRPr="00983C68">
        <w:rPr>
          <w:rFonts w:ascii="Calibri" w:hAnsi="Calibri" w:cs="Times New Roman"/>
          <w:b/>
          <w:bCs/>
          <w:noProof/>
          <w:szCs w:val="24"/>
        </w:rPr>
        <w:t>8,</w:t>
      </w:r>
      <w:r w:rsidRPr="00983C68">
        <w:rPr>
          <w:rFonts w:ascii="Calibri" w:hAnsi="Calibri" w:cs="Times New Roman"/>
          <w:noProof/>
          <w:szCs w:val="24"/>
        </w:rPr>
        <w:t xml:space="preserve"> 907–917 (1995).</w:t>
      </w:r>
    </w:p>
    <w:p w14:paraId="480D9779"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61.</w:t>
      </w:r>
      <w:r w:rsidRPr="00983C68">
        <w:rPr>
          <w:rFonts w:ascii="Calibri" w:hAnsi="Calibri" w:cs="Times New Roman"/>
          <w:noProof/>
          <w:szCs w:val="24"/>
        </w:rPr>
        <w:tab/>
        <w:t xml:space="preserve">Mason, M. G. </w:t>
      </w:r>
      <w:r w:rsidRPr="00983C68">
        <w:rPr>
          <w:rFonts w:ascii="Calibri" w:hAnsi="Calibri" w:cs="Times New Roman"/>
          <w:i/>
          <w:iCs/>
          <w:noProof/>
          <w:szCs w:val="24"/>
        </w:rPr>
        <w:t>et al.</w:t>
      </w:r>
      <w:r w:rsidRPr="00983C68">
        <w:rPr>
          <w:rFonts w:ascii="Calibri" w:hAnsi="Calibri" w:cs="Times New Roman"/>
          <w:noProof/>
          <w:szCs w:val="24"/>
        </w:rPr>
        <w:t xml:space="preserve"> Type-B response regulators ARR1 and ARR12 regulate expression of AtHKT1;1 and accumulation of sodium in Arabidopsis shoots. </w:t>
      </w:r>
      <w:r w:rsidRPr="00983C68">
        <w:rPr>
          <w:rFonts w:ascii="Calibri" w:hAnsi="Calibri" w:cs="Times New Roman"/>
          <w:i/>
          <w:iCs/>
          <w:noProof/>
          <w:szCs w:val="24"/>
        </w:rPr>
        <w:t>Plant J.</w:t>
      </w:r>
      <w:r w:rsidRPr="00983C68">
        <w:rPr>
          <w:rFonts w:ascii="Calibri" w:hAnsi="Calibri" w:cs="Times New Roman"/>
          <w:noProof/>
          <w:szCs w:val="24"/>
        </w:rPr>
        <w:t xml:space="preserve"> </w:t>
      </w:r>
      <w:r w:rsidRPr="00983C68">
        <w:rPr>
          <w:rFonts w:ascii="Calibri" w:hAnsi="Calibri" w:cs="Times New Roman"/>
          <w:b/>
          <w:bCs/>
          <w:noProof/>
          <w:szCs w:val="24"/>
        </w:rPr>
        <w:t>64,</w:t>
      </w:r>
      <w:r w:rsidRPr="00983C68">
        <w:rPr>
          <w:rFonts w:ascii="Calibri" w:hAnsi="Calibri" w:cs="Times New Roman"/>
          <w:noProof/>
          <w:szCs w:val="24"/>
        </w:rPr>
        <w:t xml:space="preserve"> 753–763 (2010).</w:t>
      </w:r>
    </w:p>
    <w:p w14:paraId="4C78C710"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62.</w:t>
      </w:r>
      <w:r w:rsidRPr="00983C68">
        <w:rPr>
          <w:rFonts w:ascii="Calibri" w:hAnsi="Calibri" w:cs="Times New Roman"/>
          <w:noProof/>
          <w:szCs w:val="24"/>
        </w:rPr>
        <w:tab/>
        <w:t xml:space="preserve">Lindgreen, S. AdapterRemoval: easy cleaning of next-generation sequencing reads. </w:t>
      </w:r>
      <w:r w:rsidRPr="00983C68">
        <w:rPr>
          <w:rFonts w:ascii="Calibri" w:hAnsi="Calibri" w:cs="Times New Roman"/>
          <w:i/>
          <w:iCs/>
          <w:noProof/>
          <w:szCs w:val="24"/>
        </w:rPr>
        <w:t>BMC Res. Notes</w:t>
      </w:r>
      <w:r w:rsidRPr="00983C68">
        <w:rPr>
          <w:rFonts w:ascii="Calibri" w:hAnsi="Calibri" w:cs="Times New Roman"/>
          <w:noProof/>
          <w:szCs w:val="24"/>
        </w:rPr>
        <w:t xml:space="preserve"> </w:t>
      </w:r>
      <w:r w:rsidRPr="00983C68">
        <w:rPr>
          <w:rFonts w:ascii="Calibri" w:hAnsi="Calibri" w:cs="Times New Roman"/>
          <w:b/>
          <w:bCs/>
          <w:noProof/>
          <w:szCs w:val="24"/>
        </w:rPr>
        <w:t>5,</w:t>
      </w:r>
      <w:r w:rsidRPr="00983C68">
        <w:rPr>
          <w:rFonts w:ascii="Calibri" w:hAnsi="Calibri" w:cs="Times New Roman"/>
          <w:noProof/>
          <w:szCs w:val="24"/>
        </w:rPr>
        <w:t xml:space="preserve"> 337 (2012).</w:t>
      </w:r>
    </w:p>
    <w:p w14:paraId="50797CF0"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lastRenderedPageBreak/>
        <w:t>63.</w:t>
      </w:r>
      <w:r w:rsidRPr="00983C68">
        <w:rPr>
          <w:rFonts w:ascii="Calibri" w:hAnsi="Calibri" w:cs="Times New Roman"/>
          <w:noProof/>
          <w:szCs w:val="24"/>
        </w:rPr>
        <w:tab/>
        <w:t xml:space="preserve">Li, H. &amp; Durbin, R. Fast and accurate short read alignment with Burrows-Wheeler transform. </w:t>
      </w:r>
      <w:r w:rsidRPr="00983C68">
        <w:rPr>
          <w:rFonts w:ascii="Calibri" w:hAnsi="Calibri" w:cs="Times New Roman"/>
          <w:i/>
          <w:iCs/>
          <w:noProof/>
          <w:szCs w:val="24"/>
        </w:rPr>
        <w:t>Bioinformatics</w:t>
      </w:r>
      <w:r w:rsidRPr="00983C68">
        <w:rPr>
          <w:rFonts w:ascii="Calibri" w:hAnsi="Calibri" w:cs="Times New Roman"/>
          <w:noProof/>
          <w:szCs w:val="24"/>
        </w:rPr>
        <w:t xml:space="preserve"> </w:t>
      </w:r>
      <w:r w:rsidRPr="00983C68">
        <w:rPr>
          <w:rFonts w:ascii="Calibri" w:hAnsi="Calibri" w:cs="Times New Roman"/>
          <w:b/>
          <w:bCs/>
          <w:noProof/>
          <w:szCs w:val="24"/>
        </w:rPr>
        <w:t>25,</w:t>
      </w:r>
      <w:r w:rsidRPr="00983C68">
        <w:rPr>
          <w:rFonts w:ascii="Calibri" w:hAnsi="Calibri" w:cs="Times New Roman"/>
          <w:noProof/>
          <w:szCs w:val="24"/>
        </w:rPr>
        <w:t xml:space="preserve"> 1754–60 (2009).</w:t>
      </w:r>
    </w:p>
    <w:p w14:paraId="5FBAF201"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64.</w:t>
      </w:r>
      <w:r w:rsidRPr="00983C68">
        <w:rPr>
          <w:rFonts w:ascii="Calibri" w:hAnsi="Calibri" w:cs="Times New Roman"/>
          <w:noProof/>
          <w:szCs w:val="24"/>
        </w:rPr>
        <w:tab/>
        <w:t xml:space="preserve">Schubert, M. </w:t>
      </w:r>
      <w:r w:rsidRPr="00983C68">
        <w:rPr>
          <w:rFonts w:ascii="Calibri" w:hAnsi="Calibri" w:cs="Times New Roman"/>
          <w:i/>
          <w:iCs/>
          <w:noProof/>
          <w:szCs w:val="24"/>
        </w:rPr>
        <w:t>et al.</w:t>
      </w:r>
      <w:r w:rsidRPr="00983C68">
        <w:rPr>
          <w:rFonts w:ascii="Calibri" w:hAnsi="Calibri" w:cs="Times New Roman"/>
          <w:noProof/>
          <w:szCs w:val="24"/>
        </w:rPr>
        <w:t xml:space="preserve"> Characterization of ancient and modern genomes by SNP detection and phylogenomic and metagenomic analysis using PALEOMIX. </w:t>
      </w:r>
      <w:r w:rsidRPr="00983C68">
        <w:rPr>
          <w:rFonts w:ascii="Calibri" w:hAnsi="Calibri" w:cs="Times New Roman"/>
          <w:i/>
          <w:iCs/>
          <w:noProof/>
          <w:szCs w:val="24"/>
        </w:rPr>
        <w:t>Nat. Protoc.</w:t>
      </w:r>
      <w:r w:rsidRPr="00983C68">
        <w:rPr>
          <w:rFonts w:ascii="Calibri" w:hAnsi="Calibri" w:cs="Times New Roman"/>
          <w:noProof/>
          <w:szCs w:val="24"/>
        </w:rPr>
        <w:t xml:space="preserve"> </w:t>
      </w:r>
      <w:r w:rsidRPr="00983C68">
        <w:rPr>
          <w:rFonts w:ascii="Calibri" w:hAnsi="Calibri" w:cs="Times New Roman"/>
          <w:b/>
          <w:bCs/>
          <w:noProof/>
          <w:szCs w:val="24"/>
        </w:rPr>
        <w:t>9,</w:t>
      </w:r>
      <w:r w:rsidRPr="00983C68">
        <w:rPr>
          <w:rFonts w:ascii="Calibri" w:hAnsi="Calibri" w:cs="Times New Roman"/>
          <w:noProof/>
          <w:szCs w:val="24"/>
        </w:rPr>
        <w:t xml:space="preserve"> 1056–82 (2014).</w:t>
      </w:r>
    </w:p>
    <w:p w14:paraId="21E30301"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65.</w:t>
      </w:r>
      <w:r w:rsidRPr="00983C68">
        <w:rPr>
          <w:rFonts w:ascii="Calibri" w:hAnsi="Calibri" w:cs="Times New Roman"/>
          <w:noProof/>
          <w:szCs w:val="24"/>
        </w:rPr>
        <w:tab/>
        <w:t xml:space="preserve">Anders, S., Pyl, P. T. &amp; Huber, W. HTSeq - A Python framework to work with high-throughput sequencing data. </w:t>
      </w:r>
      <w:r w:rsidRPr="00983C68">
        <w:rPr>
          <w:rFonts w:ascii="Calibri" w:hAnsi="Calibri" w:cs="Times New Roman"/>
          <w:i/>
          <w:iCs/>
          <w:noProof/>
          <w:szCs w:val="24"/>
        </w:rPr>
        <w:t>Bioinformatics</w:t>
      </w:r>
      <w:r w:rsidRPr="00983C68">
        <w:rPr>
          <w:rFonts w:ascii="Calibri" w:hAnsi="Calibri" w:cs="Times New Roman"/>
          <w:noProof/>
          <w:szCs w:val="24"/>
        </w:rPr>
        <w:t xml:space="preserve"> </w:t>
      </w:r>
      <w:r w:rsidRPr="00983C68">
        <w:rPr>
          <w:rFonts w:ascii="Calibri" w:hAnsi="Calibri" w:cs="Times New Roman"/>
          <w:b/>
          <w:bCs/>
          <w:noProof/>
          <w:szCs w:val="24"/>
        </w:rPr>
        <w:t>31,</w:t>
      </w:r>
      <w:r w:rsidRPr="00983C68">
        <w:rPr>
          <w:rFonts w:ascii="Calibri" w:hAnsi="Calibri" w:cs="Times New Roman"/>
          <w:noProof/>
          <w:szCs w:val="24"/>
        </w:rPr>
        <w:t xml:space="preserve"> 166–169 (2014).</w:t>
      </w:r>
    </w:p>
    <w:p w14:paraId="1CF713C2"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66.</w:t>
      </w:r>
      <w:r w:rsidRPr="00983C68">
        <w:rPr>
          <w:rFonts w:ascii="Calibri" w:hAnsi="Calibri" w:cs="Times New Roman"/>
          <w:noProof/>
          <w:szCs w:val="24"/>
        </w:rPr>
        <w:tab/>
        <w:t xml:space="preserve">Harris, M. a </w:t>
      </w:r>
      <w:r w:rsidRPr="00983C68">
        <w:rPr>
          <w:rFonts w:ascii="Calibri" w:hAnsi="Calibri" w:cs="Times New Roman"/>
          <w:i/>
          <w:iCs/>
          <w:noProof/>
          <w:szCs w:val="24"/>
        </w:rPr>
        <w:t>et al.</w:t>
      </w:r>
      <w:r w:rsidRPr="00983C68">
        <w:rPr>
          <w:rFonts w:ascii="Calibri" w:hAnsi="Calibri" w:cs="Times New Roman"/>
          <w:noProof/>
          <w:szCs w:val="24"/>
        </w:rPr>
        <w:t xml:space="preserve"> The Gene Ontology (GO) database and informatics resource. </w:t>
      </w:r>
      <w:r w:rsidRPr="00983C68">
        <w:rPr>
          <w:rFonts w:ascii="Calibri" w:hAnsi="Calibri" w:cs="Times New Roman"/>
          <w:i/>
          <w:iCs/>
          <w:noProof/>
          <w:szCs w:val="24"/>
        </w:rPr>
        <w:t>Nucleic Acids Res.</w:t>
      </w:r>
      <w:r w:rsidRPr="00983C68">
        <w:rPr>
          <w:rFonts w:ascii="Calibri" w:hAnsi="Calibri" w:cs="Times New Roman"/>
          <w:noProof/>
          <w:szCs w:val="24"/>
        </w:rPr>
        <w:t xml:space="preserve"> </w:t>
      </w:r>
      <w:r w:rsidRPr="00983C68">
        <w:rPr>
          <w:rFonts w:ascii="Calibri" w:hAnsi="Calibri" w:cs="Times New Roman"/>
          <w:b/>
          <w:bCs/>
          <w:noProof/>
          <w:szCs w:val="24"/>
        </w:rPr>
        <w:t>32,</w:t>
      </w:r>
      <w:r w:rsidRPr="00983C68">
        <w:rPr>
          <w:rFonts w:ascii="Calibri" w:hAnsi="Calibri" w:cs="Times New Roman"/>
          <w:noProof/>
          <w:szCs w:val="24"/>
        </w:rPr>
        <w:t xml:space="preserve"> D258-61 (2004).</w:t>
      </w:r>
    </w:p>
    <w:p w14:paraId="4DBDBD83"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67.</w:t>
      </w:r>
      <w:r w:rsidRPr="00983C68">
        <w:rPr>
          <w:rFonts w:ascii="Calibri" w:hAnsi="Calibri" w:cs="Times New Roman"/>
          <w:noProof/>
          <w:szCs w:val="24"/>
        </w:rPr>
        <w:tab/>
        <w:t xml:space="preserve">Davies, L. &amp; Gather, U. The Identification of Multiple Outliers. </w:t>
      </w:r>
      <w:r w:rsidRPr="00983C68">
        <w:rPr>
          <w:rFonts w:ascii="Calibri" w:hAnsi="Calibri" w:cs="Times New Roman"/>
          <w:i/>
          <w:iCs/>
          <w:noProof/>
          <w:szCs w:val="24"/>
        </w:rPr>
        <w:t>J. Am. Stat. Assoc.</w:t>
      </w:r>
      <w:r w:rsidRPr="00983C68">
        <w:rPr>
          <w:rFonts w:ascii="Calibri" w:hAnsi="Calibri" w:cs="Times New Roman"/>
          <w:noProof/>
          <w:szCs w:val="24"/>
        </w:rPr>
        <w:t xml:space="preserve"> (2012).</w:t>
      </w:r>
    </w:p>
    <w:p w14:paraId="031C21BC"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68.</w:t>
      </w:r>
      <w:r w:rsidRPr="00983C68">
        <w:rPr>
          <w:rFonts w:ascii="Calibri" w:hAnsi="Calibri" w:cs="Times New Roman"/>
          <w:noProof/>
          <w:szCs w:val="24"/>
        </w:rPr>
        <w:tab/>
        <w:t xml:space="preserve">Hung, H.-Y. </w:t>
      </w:r>
      <w:r w:rsidRPr="00983C68">
        <w:rPr>
          <w:rFonts w:ascii="Calibri" w:hAnsi="Calibri" w:cs="Times New Roman"/>
          <w:i/>
          <w:iCs/>
          <w:noProof/>
          <w:szCs w:val="24"/>
        </w:rPr>
        <w:t>et al.</w:t>
      </w:r>
      <w:r w:rsidRPr="00983C68">
        <w:rPr>
          <w:rFonts w:ascii="Calibri" w:hAnsi="Calibri" w:cs="Times New Roman"/>
          <w:noProof/>
          <w:szCs w:val="24"/>
        </w:rPr>
        <w:t xml:space="preserve"> The relationship between parental genetic or phenotypic divergence and progeny variation in the maize nested association mapping population. </w:t>
      </w:r>
      <w:r w:rsidRPr="00983C68">
        <w:rPr>
          <w:rFonts w:ascii="Calibri" w:hAnsi="Calibri" w:cs="Times New Roman"/>
          <w:i/>
          <w:iCs/>
          <w:noProof/>
          <w:szCs w:val="24"/>
        </w:rPr>
        <w:t>Heredity (Edinb).</w:t>
      </w:r>
      <w:r w:rsidRPr="00983C68">
        <w:rPr>
          <w:rFonts w:ascii="Calibri" w:hAnsi="Calibri" w:cs="Times New Roman"/>
          <w:noProof/>
          <w:szCs w:val="24"/>
        </w:rPr>
        <w:t xml:space="preserve"> </w:t>
      </w:r>
      <w:r w:rsidRPr="00983C68">
        <w:rPr>
          <w:rFonts w:ascii="Calibri" w:hAnsi="Calibri" w:cs="Times New Roman"/>
          <w:b/>
          <w:bCs/>
          <w:noProof/>
          <w:szCs w:val="24"/>
        </w:rPr>
        <w:t>108,</w:t>
      </w:r>
      <w:r w:rsidRPr="00983C68">
        <w:rPr>
          <w:rFonts w:ascii="Calibri" w:hAnsi="Calibri" w:cs="Times New Roman"/>
          <w:noProof/>
          <w:szCs w:val="24"/>
        </w:rPr>
        <w:t xml:space="preserve"> 490–9 (2012).</w:t>
      </w:r>
    </w:p>
    <w:p w14:paraId="6946E649"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69.</w:t>
      </w:r>
      <w:r w:rsidRPr="00983C68">
        <w:rPr>
          <w:rFonts w:ascii="Calibri" w:hAnsi="Calibri" w:cs="Times New Roman"/>
          <w:noProof/>
          <w:szCs w:val="24"/>
        </w:rPr>
        <w:tab/>
        <w:t xml:space="preserve">Bradbury, P. J. </w:t>
      </w:r>
      <w:r w:rsidRPr="00983C68">
        <w:rPr>
          <w:rFonts w:ascii="Calibri" w:hAnsi="Calibri" w:cs="Times New Roman"/>
          <w:i/>
          <w:iCs/>
          <w:noProof/>
          <w:szCs w:val="24"/>
        </w:rPr>
        <w:t>et al.</w:t>
      </w:r>
      <w:r w:rsidRPr="00983C68">
        <w:rPr>
          <w:rFonts w:ascii="Calibri" w:hAnsi="Calibri" w:cs="Times New Roman"/>
          <w:noProof/>
          <w:szCs w:val="24"/>
        </w:rPr>
        <w:t xml:space="preserve"> TASSEL: software for association mapping of complex traits in diverse samples. </w:t>
      </w:r>
      <w:r w:rsidRPr="00983C68">
        <w:rPr>
          <w:rFonts w:ascii="Calibri" w:hAnsi="Calibri" w:cs="Times New Roman"/>
          <w:i/>
          <w:iCs/>
          <w:noProof/>
          <w:szCs w:val="24"/>
        </w:rPr>
        <w:t>Bioinformatics</w:t>
      </w:r>
      <w:r w:rsidRPr="00983C68">
        <w:rPr>
          <w:rFonts w:ascii="Calibri" w:hAnsi="Calibri" w:cs="Times New Roman"/>
          <w:noProof/>
          <w:szCs w:val="24"/>
        </w:rPr>
        <w:t xml:space="preserve"> </w:t>
      </w:r>
      <w:r w:rsidRPr="00983C68">
        <w:rPr>
          <w:rFonts w:ascii="Calibri" w:hAnsi="Calibri" w:cs="Times New Roman"/>
          <w:b/>
          <w:bCs/>
          <w:noProof/>
          <w:szCs w:val="24"/>
        </w:rPr>
        <w:t>23,</w:t>
      </w:r>
      <w:r w:rsidRPr="00983C68">
        <w:rPr>
          <w:rFonts w:ascii="Calibri" w:hAnsi="Calibri" w:cs="Times New Roman"/>
          <w:noProof/>
          <w:szCs w:val="24"/>
        </w:rPr>
        <w:t xml:space="preserve"> 2633–5 (2007).</w:t>
      </w:r>
    </w:p>
    <w:p w14:paraId="5FFD792E" w14:textId="77777777" w:rsidR="00983C68" w:rsidRPr="00983C68" w:rsidRDefault="00983C68" w:rsidP="0068745C">
      <w:pPr>
        <w:widowControl w:val="0"/>
        <w:autoSpaceDE w:val="0"/>
        <w:autoSpaceDN w:val="0"/>
        <w:adjustRightInd w:val="0"/>
        <w:spacing w:line="240" w:lineRule="auto"/>
        <w:ind w:left="640" w:hanging="640"/>
        <w:rPr>
          <w:rFonts w:ascii="Calibri" w:hAnsi="Calibri" w:cs="Times New Roman"/>
          <w:noProof/>
          <w:szCs w:val="24"/>
        </w:rPr>
      </w:pPr>
      <w:r w:rsidRPr="00983C68">
        <w:rPr>
          <w:rFonts w:ascii="Calibri" w:hAnsi="Calibri" w:cs="Times New Roman"/>
          <w:noProof/>
          <w:szCs w:val="24"/>
        </w:rPr>
        <w:t>70.</w:t>
      </w:r>
      <w:r w:rsidRPr="00983C68">
        <w:rPr>
          <w:rFonts w:ascii="Calibri" w:hAnsi="Calibri" w:cs="Times New Roman"/>
          <w:noProof/>
          <w:szCs w:val="24"/>
        </w:rPr>
        <w:tab/>
        <w:t xml:space="preserve">Elshire, R. J. </w:t>
      </w:r>
      <w:r w:rsidRPr="00983C68">
        <w:rPr>
          <w:rFonts w:ascii="Calibri" w:hAnsi="Calibri" w:cs="Times New Roman"/>
          <w:i/>
          <w:iCs/>
          <w:noProof/>
          <w:szCs w:val="24"/>
        </w:rPr>
        <w:t>et al.</w:t>
      </w:r>
      <w:r w:rsidRPr="00983C68">
        <w:rPr>
          <w:rFonts w:ascii="Calibri" w:hAnsi="Calibri" w:cs="Times New Roman"/>
          <w:noProof/>
          <w:szCs w:val="24"/>
        </w:rPr>
        <w:t xml:space="preserve"> A robust, simple genotyping-by-sequencing (GBS) approach for high diversity species. </w:t>
      </w:r>
      <w:r w:rsidRPr="00983C68">
        <w:rPr>
          <w:rFonts w:ascii="Calibri" w:hAnsi="Calibri" w:cs="Times New Roman"/>
          <w:i/>
          <w:iCs/>
          <w:noProof/>
          <w:szCs w:val="24"/>
        </w:rPr>
        <w:t>PLoS One</w:t>
      </w:r>
      <w:r w:rsidRPr="00983C68">
        <w:rPr>
          <w:rFonts w:ascii="Calibri" w:hAnsi="Calibri" w:cs="Times New Roman"/>
          <w:noProof/>
          <w:szCs w:val="24"/>
        </w:rPr>
        <w:t xml:space="preserve"> </w:t>
      </w:r>
      <w:r w:rsidRPr="00983C68">
        <w:rPr>
          <w:rFonts w:ascii="Calibri" w:hAnsi="Calibri" w:cs="Times New Roman"/>
          <w:b/>
          <w:bCs/>
          <w:noProof/>
          <w:szCs w:val="24"/>
        </w:rPr>
        <w:t>6,</w:t>
      </w:r>
      <w:r w:rsidRPr="00983C68">
        <w:rPr>
          <w:rFonts w:ascii="Calibri" w:hAnsi="Calibri" w:cs="Times New Roman"/>
          <w:noProof/>
          <w:szCs w:val="24"/>
        </w:rPr>
        <w:t xml:space="preserve"> e19379 (2011).</w:t>
      </w:r>
    </w:p>
    <w:p w14:paraId="1A1EB174" w14:textId="77777777" w:rsidR="00983C68" w:rsidRPr="00983C68" w:rsidRDefault="00983C68" w:rsidP="0068745C">
      <w:pPr>
        <w:widowControl w:val="0"/>
        <w:autoSpaceDE w:val="0"/>
        <w:autoSpaceDN w:val="0"/>
        <w:adjustRightInd w:val="0"/>
        <w:spacing w:line="240" w:lineRule="auto"/>
        <w:ind w:left="640" w:hanging="640"/>
        <w:rPr>
          <w:rFonts w:ascii="Calibri" w:hAnsi="Calibri"/>
          <w:noProof/>
        </w:rPr>
      </w:pPr>
      <w:r w:rsidRPr="00983C68">
        <w:rPr>
          <w:rFonts w:ascii="Calibri" w:hAnsi="Calibri" w:cs="Times New Roman"/>
          <w:noProof/>
          <w:szCs w:val="24"/>
        </w:rPr>
        <w:t>71.</w:t>
      </w:r>
      <w:r w:rsidRPr="00983C68">
        <w:rPr>
          <w:rFonts w:ascii="Calibri" w:hAnsi="Calibri" w:cs="Times New Roman"/>
          <w:noProof/>
          <w:szCs w:val="24"/>
        </w:rPr>
        <w:tab/>
        <w:t xml:space="preserve">Chia, J.-M. </w:t>
      </w:r>
      <w:r w:rsidRPr="00983C68">
        <w:rPr>
          <w:rFonts w:ascii="Calibri" w:hAnsi="Calibri" w:cs="Times New Roman"/>
          <w:i/>
          <w:iCs/>
          <w:noProof/>
          <w:szCs w:val="24"/>
        </w:rPr>
        <w:t>et al.</w:t>
      </w:r>
      <w:r w:rsidRPr="00983C68">
        <w:rPr>
          <w:rFonts w:ascii="Calibri" w:hAnsi="Calibri" w:cs="Times New Roman"/>
          <w:noProof/>
          <w:szCs w:val="24"/>
        </w:rPr>
        <w:t xml:space="preserve"> Maize HapMap2 identifies extant variation from a genome in flux. </w:t>
      </w:r>
      <w:r w:rsidRPr="00983C68">
        <w:rPr>
          <w:rFonts w:ascii="Calibri" w:hAnsi="Calibri" w:cs="Times New Roman"/>
          <w:i/>
          <w:iCs/>
          <w:noProof/>
          <w:szCs w:val="24"/>
        </w:rPr>
        <w:t>Nat. Genet.</w:t>
      </w:r>
      <w:r w:rsidRPr="00983C68">
        <w:rPr>
          <w:rFonts w:ascii="Calibri" w:hAnsi="Calibri" w:cs="Times New Roman"/>
          <w:noProof/>
          <w:szCs w:val="24"/>
        </w:rPr>
        <w:t xml:space="preserve"> </w:t>
      </w:r>
      <w:r w:rsidRPr="00983C68">
        <w:rPr>
          <w:rFonts w:ascii="Calibri" w:hAnsi="Calibri" w:cs="Times New Roman"/>
          <w:b/>
          <w:bCs/>
          <w:noProof/>
          <w:szCs w:val="24"/>
        </w:rPr>
        <w:t>44,</w:t>
      </w:r>
      <w:r w:rsidRPr="00983C68">
        <w:rPr>
          <w:rFonts w:ascii="Calibri" w:hAnsi="Calibri" w:cs="Times New Roman"/>
          <w:noProof/>
          <w:szCs w:val="24"/>
        </w:rPr>
        <w:t xml:space="preserve"> 803–7 (2012).</w:t>
      </w:r>
    </w:p>
    <w:p w14:paraId="30D49D57" w14:textId="77777777" w:rsidR="00904378" w:rsidRPr="00904378" w:rsidRDefault="003F1192" w:rsidP="0068745C">
      <w:r>
        <w:fldChar w:fldCharType="end"/>
      </w:r>
    </w:p>
    <w:p w14:paraId="67A4E9D2" w14:textId="77777777" w:rsidR="006B33EA" w:rsidRDefault="005F2ACB" w:rsidP="0068745C">
      <w:pPr>
        <w:pStyle w:val="Heading1"/>
      </w:pPr>
      <w:r>
        <w:t>Supplementary Figures</w:t>
      </w:r>
    </w:p>
    <w:p w14:paraId="3CAB079D" w14:textId="77777777" w:rsidR="00C45906" w:rsidRDefault="00C45906" w:rsidP="0002261A">
      <w:pPr>
        <w:pStyle w:val="Heading2"/>
      </w:pPr>
      <w:bookmarkStart w:id="63" w:name="_Ref447013206"/>
      <w:r>
        <w:t xml:space="preserve">Supp. </w:t>
      </w:r>
      <w:r w:rsidR="00DB7771">
        <w:t>Fig</w:t>
      </w:r>
      <w:r w:rsidR="0077751E">
        <w:t xml:space="preserve">. </w:t>
      </w:r>
      <w:r>
        <w:t>1</w:t>
      </w:r>
      <w:bookmarkEnd w:id="63"/>
    </w:p>
    <w:p w14:paraId="084FE236" w14:textId="6F277375" w:rsidR="00DB7771" w:rsidRDefault="00DB7771" w:rsidP="0068745C">
      <w:pPr>
        <w:pStyle w:val="Heading3"/>
      </w:pPr>
      <w:r>
        <w:t>ZmPAN</w:t>
      </w:r>
      <w:r w:rsidR="00145345">
        <w:t xml:space="preserve"> network health</w:t>
      </w:r>
    </w:p>
    <w:p w14:paraId="7BA5F2BA" w14:textId="1309F34E" w:rsidR="00DB7771" w:rsidRPr="0065007C" w:rsidRDefault="00DB7771" w:rsidP="0068745C">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02261A">
      <w:pPr>
        <w:pStyle w:val="Heading2"/>
      </w:pPr>
      <w:bookmarkStart w:id="64" w:name="_Ref447013895"/>
      <w:r>
        <w:t xml:space="preserve">Supp. </w:t>
      </w:r>
      <w:r w:rsidR="00DB7771">
        <w:t>Fig</w:t>
      </w:r>
      <w:r w:rsidR="0077751E">
        <w:t>.</w:t>
      </w:r>
      <w:r>
        <w:t xml:space="preserve"> 2</w:t>
      </w:r>
      <w:bookmarkEnd w:id="64"/>
    </w:p>
    <w:p w14:paraId="302F6CD2" w14:textId="12E5730F" w:rsidR="00DB7771" w:rsidRPr="00DB7771" w:rsidRDefault="00DB7771" w:rsidP="0068745C">
      <w:pPr>
        <w:pStyle w:val="Heading3"/>
      </w:pPr>
      <w:r>
        <w:t xml:space="preserve">ZmSAM </w:t>
      </w:r>
      <w:r w:rsidR="00145345">
        <w:t>network heal</w:t>
      </w:r>
      <w:r>
        <w:t>th</w:t>
      </w:r>
    </w:p>
    <w:p w14:paraId="266E79F9" w14:textId="3868E3F7" w:rsidR="00DB7771" w:rsidRDefault="008F4971" w:rsidP="0068745C">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lastRenderedPageBreak/>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774A1C72" w14:textId="77777777" w:rsidR="00C50EC2" w:rsidRDefault="00C50EC2" w:rsidP="0068745C"/>
    <w:p w14:paraId="71323D31" w14:textId="77777777" w:rsidR="00C50EC2" w:rsidRDefault="00C50EC2" w:rsidP="0002261A">
      <w:pPr>
        <w:pStyle w:val="Heading2"/>
      </w:pPr>
      <w:bookmarkStart w:id="65" w:name="_Ref447015478"/>
      <w:r>
        <w:t>Supp. Fig</w:t>
      </w:r>
      <w:r w:rsidR="00412AFA">
        <w:t>.</w:t>
      </w:r>
      <w:r>
        <w:t xml:space="preserve"> 3</w:t>
      </w:r>
      <w:bookmarkEnd w:id="65"/>
    </w:p>
    <w:p w14:paraId="2F6283B4" w14:textId="721D6F03" w:rsidR="00C50EC2" w:rsidRDefault="00C50EC2" w:rsidP="0068745C">
      <w:pPr>
        <w:pStyle w:val="Heading3"/>
      </w:pPr>
      <w:r>
        <w:t xml:space="preserve">ZmRoot </w:t>
      </w:r>
      <w:r w:rsidR="00145345">
        <w:t>network he</w:t>
      </w:r>
      <w:r>
        <w:t>alth</w:t>
      </w:r>
    </w:p>
    <w:p w14:paraId="71635074" w14:textId="62C8B11C" w:rsidR="00FD6539" w:rsidRDefault="00FD6539" w:rsidP="0068745C">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745C">
      <w:pPr>
        <w:pStyle w:val="Subtitle"/>
      </w:pPr>
    </w:p>
    <w:p w14:paraId="7CB739F5" w14:textId="77777777" w:rsidR="0020050D" w:rsidRPr="0045686C" w:rsidRDefault="0020050D" w:rsidP="0002261A">
      <w:pPr>
        <w:pStyle w:val="Heading2"/>
      </w:pPr>
      <w:bookmarkStart w:id="66" w:name="_Ref447187909"/>
      <w:r>
        <w:t>Supp. Fig. 4</w:t>
      </w:r>
      <w:bookmarkEnd w:id="66"/>
    </w:p>
    <w:p w14:paraId="1C3760BF" w14:textId="77777777" w:rsidR="00857489" w:rsidRDefault="00380825" w:rsidP="0068745C">
      <w:pPr>
        <w:pStyle w:val="Heading3"/>
      </w:pPr>
      <w:r>
        <w:t xml:space="preserve">MCR </w:t>
      </w:r>
      <w:r w:rsidR="00E814FD">
        <w:t>supplemental figure</w:t>
      </w:r>
    </w:p>
    <w:p w14:paraId="138732DE" w14:textId="6D3C66FC" w:rsidR="0020050D" w:rsidRDefault="00961027" w:rsidP="0068745C">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44B719F5" w14:textId="77777777" w:rsidR="002002F7" w:rsidRDefault="002002F7" w:rsidP="0002261A">
      <w:pPr>
        <w:pStyle w:val="Heading2"/>
      </w:pPr>
      <w:bookmarkStart w:id="67" w:name="_Ref470857301"/>
      <w:r>
        <w:t>Supp. Fig. 5</w:t>
      </w:r>
      <w:bookmarkEnd w:id="67"/>
    </w:p>
    <w:p w14:paraId="3F6BA565" w14:textId="77777777" w:rsidR="002002F7" w:rsidRDefault="00E814FD" w:rsidP="0068745C">
      <w:pPr>
        <w:pStyle w:val="Heading3"/>
      </w:pPr>
      <w:r>
        <w:t>FCR supplemental figure</w:t>
      </w:r>
    </w:p>
    <w:p w14:paraId="1FB4E1EB" w14:textId="1380257F" w:rsidR="00AC5717" w:rsidRDefault="00886E74" w:rsidP="0068745C">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w:t>
      </w:r>
      <w:r w:rsidR="00E814FD">
        <w:lastRenderedPageBreak/>
        <w:t xml:space="preserve">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794BC01F" w14:textId="77777777" w:rsidR="00AC5717" w:rsidRDefault="00AC5717" w:rsidP="0002261A">
      <w:pPr>
        <w:pStyle w:val="Heading2"/>
      </w:pPr>
      <w:bookmarkStart w:id="68" w:name="_Ref481678956"/>
      <w:r>
        <w:t>Supp. Figure 6</w:t>
      </w:r>
      <w:bookmarkEnd w:id="68"/>
    </w:p>
    <w:p w14:paraId="6A16579A" w14:textId="6812681F" w:rsidR="000F3B6F" w:rsidRDefault="00EE4CCD" w:rsidP="0068745C">
      <w:pPr>
        <w:pStyle w:val="Heading3"/>
      </w:pPr>
      <w:r>
        <w:t>Distribution</w:t>
      </w:r>
      <w:r w:rsidR="000F3B6F">
        <w:t xml:space="preserve"> of Pearson correlation coefficients between gene</w:t>
      </w:r>
      <w:r w:rsidR="00145345">
        <w:t>-</w:t>
      </w:r>
      <w:r w:rsidR="000F3B6F">
        <w:t>specific density and locality</w:t>
      </w:r>
    </w:p>
    <w:p w14:paraId="762B8FF9" w14:textId="1BC03F56" w:rsidR="000E781A" w:rsidRDefault="007A0C38" w:rsidP="0068745C">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745C">
      <w:pPr>
        <w:pStyle w:val="Heading1"/>
      </w:pPr>
      <w:r>
        <w:t>Supplementary Files</w:t>
      </w:r>
    </w:p>
    <w:p w14:paraId="175E0D59" w14:textId="77777777" w:rsidR="00ED6B5D" w:rsidRDefault="00ED6B5D" w:rsidP="0002261A">
      <w:pPr>
        <w:pStyle w:val="Heading2"/>
      </w:pPr>
      <w:bookmarkStart w:id="69" w:name="_Ref463332505"/>
      <w:r>
        <w:t>Supp</w:t>
      </w:r>
      <w:r w:rsidR="000A7CE0">
        <w:t>.</w:t>
      </w:r>
      <w:r>
        <w:t xml:space="preserve"> File 1</w:t>
      </w:r>
      <w:bookmarkEnd w:id="69"/>
    </w:p>
    <w:p w14:paraId="0E32C2BD" w14:textId="0BAABE78" w:rsidR="00ED6B5D" w:rsidRDefault="00ED6B5D" w:rsidP="0068745C">
      <w:pPr>
        <w:pStyle w:val="Heading3"/>
      </w:pPr>
      <w:r>
        <w:t xml:space="preserve">Quality control and </w:t>
      </w:r>
      <w:r w:rsidR="00145345">
        <w:t>c</w:t>
      </w:r>
      <w:r>
        <w:t>o-expression networks overview</w:t>
      </w:r>
    </w:p>
    <w:p w14:paraId="4C657F5E" w14:textId="77777777" w:rsidR="005F2ACB" w:rsidRDefault="000A7CE0" w:rsidP="0068745C">
      <w:pPr>
        <w:pStyle w:val="Subtitle"/>
      </w:pPr>
      <w:r>
        <w:t>This file contains log information, quality control parameters, and network build parameters for gene co-expression networks.</w:t>
      </w:r>
    </w:p>
    <w:p w14:paraId="6CD419B6" w14:textId="77777777" w:rsidR="005F2ACB" w:rsidRDefault="005F2ACB" w:rsidP="0068745C">
      <w:pPr>
        <w:pStyle w:val="Heading1"/>
      </w:pPr>
      <w:r>
        <w:t>Supplementary Tables</w:t>
      </w:r>
    </w:p>
    <w:p w14:paraId="1FEB41FF" w14:textId="77777777" w:rsidR="00247FEC" w:rsidRDefault="00247FEC" w:rsidP="0002261A">
      <w:pPr>
        <w:pStyle w:val="Heading2"/>
      </w:pPr>
      <w:bookmarkStart w:id="70" w:name="_Ref479246505"/>
      <w:r>
        <w:t>Supp. Table 1</w:t>
      </w:r>
      <w:bookmarkEnd w:id="70"/>
    </w:p>
    <w:p w14:paraId="1F4F9640" w14:textId="77777777" w:rsidR="00247FEC" w:rsidRDefault="00301559" w:rsidP="0068745C">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8745C">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02261A">
      <w:pPr>
        <w:pStyle w:val="Heading2"/>
      </w:pPr>
      <w:bookmarkStart w:id="71" w:name="_Ref483825641"/>
      <w:r>
        <w:lastRenderedPageBreak/>
        <w:t>Supp. Table 2</w:t>
      </w:r>
      <w:bookmarkEnd w:id="71"/>
    </w:p>
    <w:p w14:paraId="6767D020" w14:textId="77777777" w:rsidR="00301559" w:rsidRDefault="00301559" w:rsidP="0068745C">
      <w:pPr>
        <w:pStyle w:val="Heading3"/>
      </w:pPr>
      <w:r>
        <w:t>Network MCL cluster gene assignments</w:t>
      </w:r>
    </w:p>
    <w:p w14:paraId="14A838EA" w14:textId="5FA17FB8" w:rsidR="00634DFC" w:rsidRDefault="002E7652" w:rsidP="0068745C">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02261A">
      <w:pPr>
        <w:pStyle w:val="Heading2"/>
      </w:pPr>
      <w:bookmarkStart w:id="72" w:name="_Ref494793753"/>
      <w:r>
        <w:t>Supp. Table 3</w:t>
      </w:r>
      <w:bookmarkEnd w:id="72"/>
    </w:p>
    <w:p w14:paraId="23662C7F" w14:textId="117DED48" w:rsidR="00976C8A" w:rsidRDefault="00976C8A" w:rsidP="0068745C">
      <w:pPr>
        <w:pStyle w:val="Heading3"/>
      </w:pPr>
      <w:r>
        <w:t>Network MCL cluster GO enrichment</w:t>
      </w:r>
    </w:p>
    <w:p w14:paraId="2704907D" w14:textId="0A092ADD" w:rsidR="00976C8A" w:rsidRPr="00976C8A" w:rsidRDefault="00F31445" w:rsidP="00145345">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DE04DC2" w:rsidR="00573EC0" w:rsidRDefault="00573EC0" w:rsidP="0002261A">
      <w:pPr>
        <w:pStyle w:val="Heading2"/>
      </w:pPr>
      <w:bookmarkStart w:id="73" w:name="_Ref479248756"/>
      <w:r>
        <w:t>Supp. Table</w:t>
      </w:r>
      <w:r w:rsidR="00415A2E">
        <w:t xml:space="preserve"> 4</w:t>
      </w:r>
      <w:bookmarkEnd w:id="73"/>
    </w:p>
    <w:p w14:paraId="44CF6947" w14:textId="10082D5B" w:rsidR="00573EC0" w:rsidRDefault="00573EC0" w:rsidP="0068745C">
      <w:pPr>
        <w:pStyle w:val="Heading3"/>
      </w:pPr>
      <w:r>
        <w:t>Network signal of GO terms with various levels of MCR/FCR</w:t>
      </w:r>
    </w:p>
    <w:p w14:paraId="6406A840" w14:textId="59F14550" w:rsidR="008A3B8C" w:rsidRPr="00256622" w:rsidRDefault="00DF2FBA" w:rsidP="0068745C">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02261A">
      <w:pPr>
        <w:pStyle w:val="Heading2"/>
      </w:pPr>
      <w:bookmarkStart w:id="74" w:name="_Ref479162360"/>
      <w:bookmarkStart w:id="75" w:name="_Ref479250924"/>
      <w:r>
        <w:t>Supp. Table</w:t>
      </w:r>
      <w:r w:rsidR="00D419A5">
        <w:t xml:space="preserve"> 5</w:t>
      </w:r>
      <w:bookmarkEnd w:id="74"/>
      <w:bookmarkEnd w:id="75"/>
    </w:p>
    <w:p w14:paraId="149ADDDF" w14:textId="7F8A72C6" w:rsidR="00301559" w:rsidRDefault="00301559" w:rsidP="0068745C">
      <w:pPr>
        <w:pStyle w:val="Heading3"/>
      </w:pPr>
      <w:r>
        <w:t xml:space="preserve">Maize </w:t>
      </w:r>
      <w:r w:rsidR="00145345">
        <w:t>grain ion</w:t>
      </w:r>
      <w:r>
        <w:t xml:space="preserve">ome GWAS </w:t>
      </w:r>
      <w:r w:rsidR="00145345">
        <w:t>network overlap candidate ge</w:t>
      </w:r>
      <w:r>
        <w:t>nes</w:t>
      </w:r>
    </w:p>
    <w:p w14:paraId="143E77FA" w14:textId="113D988B" w:rsidR="00301559" w:rsidRDefault="00301559" w:rsidP="0068745C">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145345">
        <w:t xml:space="preserve"> </w:t>
      </w:r>
      <w:r w:rsidR="000B0BA4">
        <w:t>3</w:t>
      </w:r>
      <w:r>
        <w:fldChar w:fldCharType="end"/>
      </w:r>
      <w:r>
        <w:t>) or locality (</w:t>
      </w:r>
      <w:r>
        <w:fldChar w:fldCharType="begin"/>
      </w:r>
      <w:r>
        <w:instrText xml:space="preserve"> REF _Ref447101571 \h  \* MERGEFORMAT </w:instrText>
      </w:r>
      <w:r>
        <w:fldChar w:fldCharType="separate"/>
      </w:r>
      <w:r w:rsidR="000B0BA4">
        <w:t>Eq.</w:t>
      </w:r>
      <w:r w:rsidR="00145345">
        <w:t xml:space="preserve"> </w:t>
      </w:r>
      <w:r w:rsidR="000B0BA4">
        <w:t>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02261A">
      <w:pPr>
        <w:pStyle w:val="Heading2"/>
      </w:pPr>
      <w:bookmarkStart w:id="76" w:name="_Ref480187199"/>
      <w:r>
        <w:lastRenderedPageBreak/>
        <w:t>Supp. Table</w:t>
      </w:r>
      <w:r w:rsidR="00D419A5">
        <w:t xml:space="preserve"> 6</w:t>
      </w:r>
      <w:bookmarkEnd w:id="76"/>
    </w:p>
    <w:p w14:paraId="390116F7" w14:textId="64836F2B" w:rsidR="0099107B" w:rsidRDefault="0099107B" w:rsidP="0068745C">
      <w:pPr>
        <w:pStyle w:val="Heading3"/>
      </w:pPr>
      <w:r>
        <w:t xml:space="preserve">Maize </w:t>
      </w:r>
      <w:r w:rsidR="00145345">
        <w:t>grain iono</w:t>
      </w:r>
      <w:r>
        <w:t xml:space="preserve">me GWAS </w:t>
      </w:r>
      <w:r w:rsidR="00145345">
        <w:t>high</w:t>
      </w:r>
      <w:r w:rsidR="00145345">
        <w:t>-</w:t>
      </w:r>
      <w:r w:rsidR="00145345">
        <w:t>priority o</w:t>
      </w:r>
      <w:r>
        <w:t>verlap</w:t>
      </w:r>
      <w:r w:rsidR="0017480F">
        <w:t xml:space="preserve"> (HPO)</w:t>
      </w:r>
      <w:r>
        <w:t xml:space="preserve"> </w:t>
      </w:r>
      <w:r w:rsidR="00145345">
        <w:t>candidate ge</w:t>
      </w:r>
      <w:r>
        <w:t>nes</w:t>
      </w:r>
    </w:p>
    <w:p w14:paraId="79DAD5A6" w14:textId="73366483" w:rsidR="00DF5470" w:rsidRDefault="0017480F" w:rsidP="0068745C">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4F4DA384" w:rsidR="003A4EB2" w:rsidRDefault="003A4EB2" w:rsidP="0002261A">
      <w:pPr>
        <w:pStyle w:val="Heading2"/>
      </w:pPr>
      <w:bookmarkStart w:id="77" w:name="_Ref486516422"/>
      <w:r>
        <w:t>Supp. Table</w:t>
      </w:r>
      <w:r w:rsidR="00D419A5">
        <w:t xml:space="preserve"> 7</w:t>
      </w:r>
      <w:bookmarkEnd w:id="77"/>
    </w:p>
    <w:p w14:paraId="3AF90F38" w14:textId="77777777" w:rsidR="003A4EB2" w:rsidRDefault="003A4EB2" w:rsidP="0068745C">
      <w:pPr>
        <w:pStyle w:val="Heading3"/>
      </w:pPr>
      <w:r>
        <w:t>HPO genes discovered with networks built from accessions subsets</w:t>
      </w:r>
    </w:p>
    <w:p w14:paraId="7FC9B54D" w14:textId="3483F94F" w:rsidR="003A4EB2" w:rsidRDefault="00871A6F" w:rsidP="0068745C">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0933D7">
        <w:rPr>
          <w:highlight w:val="yellow"/>
        </w:rPr>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E64F6F1" w:rsidR="002F7BB4" w:rsidRDefault="002F7BB4" w:rsidP="0002261A">
      <w:pPr>
        <w:pStyle w:val="Heading2"/>
      </w:pPr>
      <w:bookmarkStart w:id="78" w:name="_Ref486581168"/>
      <w:r>
        <w:t>Supp. Table</w:t>
      </w:r>
      <w:r w:rsidR="00D419A5">
        <w:t xml:space="preserve"> 8</w:t>
      </w:r>
      <w:bookmarkEnd w:id="78"/>
    </w:p>
    <w:p w14:paraId="61321DD6" w14:textId="4C51046D" w:rsidR="002F7BB4" w:rsidRDefault="002F7BB4" w:rsidP="000933D7">
      <w:pPr>
        <w:pStyle w:val="Heading3"/>
      </w:pPr>
      <w:r>
        <w:t xml:space="preserve">Multiple </w:t>
      </w:r>
      <w:r w:rsidR="00566BF8">
        <w:t>e</w:t>
      </w:r>
      <w:r>
        <w:t>lement HPO gene list</w:t>
      </w:r>
    </w:p>
    <w:p w14:paraId="5AAF849D" w14:textId="23F43FFA" w:rsidR="002F7BB4" w:rsidRPr="002F7BB4" w:rsidRDefault="002F7BB4" w:rsidP="000933D7">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600915C1" w:rsidR="00DF5470" w:rsidRDefault="00DF5470" w:rsidP="0002261A">
      <w:pPr>
        <w:pStyle w:val="Heading2"/>
      </w:pPr>
      <w:bookmarkStart w:id="79" w:name="_Ref479316734"/>
      <w:bookmarkStart w:id="80" w:name="_Ref486000980"/>
      <w:r>
        <w:t>Supp. Table</w:t>
      </w:r>
      <w:r w:rsidR="00D419A5">
        <w:t xml:space="preserve"> 9</w:t>
      </w:r>
      <w:bookmarkEnd w:id="79"/>
      <w:bookmarkEnd w:id="80"/>
    </w:p>
    <w:p w14:paraId="25B09B77" w14:textId="2E09F0F3" w:rsidR="00DF5470" w:rsidRDefault="00DF5470" w:rsidP="000933D7">
      <w:pPr>
        <w:pStyle w:val="Heading3"/>
      </w:pPr>
      <w:r>
        <w:t>Element</w:t>
      </w:r>
      <w:r w:rsidR="00566BF8">
        <w:t xml:space="preserve"> gene ontology enrich</w:t>
      </w:r>
      <w:r>
        <w:t>ment</w:t>
      </w:r>
    </w:p>
    <w:p w14:paraId="0348F5E8" w14:textId="0FD66258" w:rsidR="00D04EE5" w:rsidRDefault="00DF5470" w:rsidP="000933D7">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0F73713B" w:rsidR="009C78B5" w:rsidRDefault="009C78B5" w:rsidP="0002261A">
      <w:pPr>
        <w:pStyle w:val="Heading2"/>
      </w:pPr>
      <w:bookmarkStart w:id="81" w:name="_Ref481755630"/>
      <w:bookmarkStart w:id="82" w:name="_Ref483912443"/>
      <w:bookmarkStart w:id="83" w:name="_Ref486581620"/>
      <w:r>
        <w:t>Supp. Table</w:t>
      </w:r>
      <w:r w:rsidR="00D419A5">
        <w:t xml:space="preserve"> 10</w:t>
      </w:r>
      <w:bookmarkEnd w:id="81"/>
      <w:bookmarkEnd w:id="82"/>
      <w:bookmarkEnd w:id="83"/>
    </w:p>
    <w:p w14:paraId="432A3CED" w14:textId="7F12F051" w:rsidR="009C78B5" w:rsidRDefault="009C78B5" w:rsidP="000933D7">
      <w:pPr>
        <w:pStyle w:val="Heading3"/>
      </w:pPr>
      <w:r>
        <w:t xml:space="preserve">HPO plus neighbors </w:t>
      </w:r>
      <w:r w:rsidR="00566BF8">
        <w:t>gene ontology enri</w:t>
      </w:r>
      <w:r>
        <w:t>chment</w:t>
      </w:r>
    </w:p>
    <w:p w14:paraId="467032DA" w14:textId="4E39C85E" w:rsidR="009C78B5" w:rsidRPr="005609E9" w:rsidRDefault="00515562" w:rsidP="000933D7">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6B4C2A">
        <w:t xml:space="preserve"> terms (hypergeometric test). </w:t>
      </w:r>
    </w:p>
    <w:p w14:paraId="595BBE78" w14:textId="77777777" w:rsidR="009C78B5" w:rsidRPr="009C78B5" w:rsidRDefault="009C78B5" w:rsidP="000933D7"/>
    <w:sectPr w:rsidR="009C78B5" w:rsidRPr="009C78B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ob" w:date="2017-11-13T13:12:00Z" w:initials="r">
    <w:p w14:paraId="2702CD3F" w14:textId="4BBB785E" w:rsidR="000E7B9A" w:rsidRDefault="000E7B9A">
      <w:pPr>
        <w:pStyle w:val="CommentText"/>
      </w:pPr>
      <w:r>
        <w:rPr>
          <w:rStyle w:val="CommentReference"/>
        </w:rPr>
        <w:annotationRef/>
      </w:r>
      <w:r>
        <w:t>The molecular identities of genes responsible for trait variation also ascribe function to biological pathways and processes that are affected by the identified variants.</w:t>
      </w:r>
    </w:p>
  </w:comment>
  <w:comment w:id="14" w:author="Joanna Dinsmore" w:date="2017-11-09T14:43:00Z" w:initials="JD">
    <w:p w14:paraId="75D5366C" w14:textId="019DCBF0" w:rsidR="00C10B25" w:rsidRDefault="00C10B25">
      <w:pPr>
        <w:pStyle w:val="CommentText"/>
      </w:pPr>
      <w:r>
        <w:rPr>
          <w:rStyle w:val="CommentReference"/>
        </w:rPr>
        <w:annotationRef/>
      </w:r>
      <w:r>
        <w:t>To be parallel with the next paragraph; OK?</w:t>
      </w:r>
    </w:p>
  </w:comment>
  <w:comment w:id="15" w:author="Joanna Dinsmore" w:date="2017-11-09T14:43:00Z" w:initials="JD">
    <w:p w14:paraId="37255CDD" w14:textId="53A9506D" w:rsidR="00C10B25" w:rsidRDefault="00C10B25">
      <w:pPr>
        <w:pStyle w:val="CommentText"/>
      </w:pPr>
      <w:r>
        <w:rPr>
          <w:rStyle w:val="CommentReference"/>
        </w:rPr>
        <w:annotationRef/>
      </w:r>
      <w:r>
        <w:t>Perhaps not entirely clear what “this” refers to; you describe a situation, but call “this” a “rate”. Could it be described as “this resulting error rate”? (I may be completely misunderstanding!)</w:t>
      </w:r>
    </w:p>
  </w:comment>
  <w:comment w:id="16" w:author="Joanna Dinsmore" w:date="2017-11-09T14:43:00Z" w:initials="JD">
    <w:p w14:paraId="09063E3F" w14:textId="1409EA9C" w:rsidR="00C10B25" w:rsidRDefault="00C10B25">
      <w:pPr>
        <w:pStyle w:val="CommentText"/>
      </w:pPr>
      <w:r>
        <w:rPr>
          <w:rStyle w:val="CommentReference"/>
        </w:rPr>
        <w:annotationRef/>
      </w:r>
      <w:r>
        <w:t>Same “this” query as above....</w:t>
      </w:r>
    </w:p>
  </w:comment>
  <w:comment w:id="22" w:author="Joanna Dinsmore" w:date="2017-11-10T10:52:00Z" w:initials="JD">
    <w:p w14:paraId="2374E7B1" w14:textId="1DE65248" w:rsidR="00C10B25" w:rsidRDefault="00C10B25">
      <w:pPr>
        <w:pStyle w:val="CommentText"/>
      </w:pPr>
      <w:r>
        <w:rPr>
          <w:rStyle w:val="CommentReference"/>
        </w:rPr>
        <w:annotationRef/>
      </w:r>
      <w:r>
        <w:t>I’m unfamiliar with this term (and this is the only place in the manuscript it appears); as mean, or is there perhaps a better word?</w:t>
      </w:r>
    </w:p>
  </w:comment>
  <w:comment w:id="23" w:author="Joanna Dinsmore" w:date="2017-11-09T15:07:00Z" w:initials="JD">
    <w:p w14:paraId="648299C2" w14:textId="264CC1FC" w:rsidR="00C10B25" w:rsidRDefault="00C10B25">
      <w:pPr>
        <w:pStyle w:val="CommentText"/>
      </w:pPr>
      <w:r>
        <w:rPr>
          <w:rStyle w:val="CommentReference"/>
        </w:rPr>
        <w:annotationRef/>
      </w:r>
      <w:r>
        <w:t xml:space="preserve">I vote for active voice, but the choice is yours! </w:t>
      </w:r>
    </w:p>
  </w:comment>
  <w:comment w:id="26" w:author="Joanna Dinsmore" w:date="2017-11-10T14:46:00Z" w:initials="JD">
    <w:p w14:paraId="6B183A13" w14:textId="597FF14F" w:rsidR="00C10B25" w:rsidRDefault="00C10B25">
      <w:pPr>
        <w:pStyle w:val="CommentText"/>
      </w:pPr>
      <w:r>
        <w:rPr>
          <w:rStyle w:val="CommentReference"/>
        </w:rPr>
        <w:annotationRef/>
      </w:r>
      <w:r>
        <w:t>“and”?</w:t>
      </w:r>
    </w:p>
  </w:comment>
  <w:comment w:id="27" w:author="Joanna Dinsmore" w:date="2017-11-09T15:18:00Z" w:initials="JD">
    <w:p w14:paraId="13DD3668" w14:textId="5AC0B7A6" w:rsidR="00C10B25" w:rsidRDefault="00C10B25">
      <w:pPr>
        <w:pStyle w:val="CommentText"/>
      </w:pPr>
      <w:r>
        <w:rPr>
          <w:rStyle w:val="CommentReference"/>
        </w:rPr>
        <w:annotationRef/>
      </w:r>
      <w:r>
        <w:t>Only 9 elements are listed here; pls provide the 10th.</w:t>
      </w:r>
    </w:p>
  </w:comment>
  <w:comment w:id="30" w:author="Joanna Dinsmore" w:date="2017-11-10T14:45:00Z" w:initials="JD">
    <w:p w14:paraId="3ADE51FD" w14:textId="30D5152E" w:rsidR="00C10B25" w:rsidRDefault="00C10B25">
      <w:pPr>
        <w:pStyle w:val="CommentText"/>
      </w:pPr>
      <w:r>
        <w:rPr>
          <w:rStyle w:val="CommentReference"/>
        </w:rPr>
        <w:annotationRef/>
      </w:r>
      <w:r>
        <w:t>“produced results for”?</w:t>
      </w:r>
    </w:p>
  </w:comment>
  <w:comment w:id="32" w:author="Joanna Dinsmore" w:date="2017-11-10T11:20:00Z" w:initials="JD">
    <w:p w14:paraId="0BE9B07B" w14:textId="27F07262" w:rsidR="00C10B25" w:rsidRDefault="00C10B25">
      <w:pPr>
        <w:pStyle w:val="CommentText"/>
      </w:pPr>
      <w:r>
        <w:rPr>
          <w:rStyle w:val="CommentReference"/>
        </w:rPr>
        <w:annotationRef/>
      </w:r>
      <w:r>
        <w:t>“due to”?</w:t>
      </w:r>
    </w:p>
  </w:comment>
  <w:comment w:id="36" w:author="Joanna Dinsmore" w:date="2017-11-10T11:41:00Z" w:initials="JD">
    <w:p w14:paraId="44C8AB6A" w14:textId="63A48F14" w:rsidR="00C10B25" w:rsidRDefault="00C10B25">
      <w:pPr>
        <w:pStyle w:val="CommentText"/>
      </w:pPr>
      <w:r>
        <w:rPr>
          <w:rStyle w:val="CommentReference"/>
        </w:rPr>
        <w:annotationRef/>
      </w:r>
      <w:r>
        <w:t xml:space="preserve">As written, this wasn’t a complete sentence; does this edit fix that? Please check. </w:t>
      </w:r>
    </w:p>
  </w:comment>
  <w:comment w:id="38" w:author="Joanna Dinsmore" w:date="2017-11-10T11:48:00Z" w:initials="JD">
    <w:p w14:paraId="1D10FD0E" w14:textId="3FE7A2AF" w:rsidR="00C10B25" w:rsidRPr="008B0EBA" w:rsidRDefault="00C10B25">
      <w:pPr>
        <w:pStyle w:val="CommentText"/>
      </w:pPr>
      <w:r>
        <w:rPr>
          <w:rStyle w:val="CommentReference"/>
        </w:rPr>
        <w:annotationRef/>
      </w:r>
      <w:r>
        <w:t>I do not pretend to understand gene nomenclature. However, FYI, I did see many instances of “</w:t>
      </w:r>
      <w:r>
        <w:rPr>
          <w:i/>
        </w:rPr>
        <w:t>D8-Mpl</w:t>
      </w:r>
      <w:r>
        <w:t>”, i.e., with a cap M. Is the lowercase OK?</w:t>
      </w:r>
    </w:p>
  </w:comment>
  <w:comment w:id="42" w:author="Joanna Dinsmore" w:date="2017-11-10T11:54:00Z" w:initials="JD">
    <w:p w14:paraId="7958C234" w14:textId="7683CAF7" w:rsidR="00C10B25" w:rsidRDefault="00C10B25">
      <w:pPr>
        <w:pStyle w:val="CommentText"/>
      </w:pPr>
      <w:r>
        <w:rPr>
          <w:rStyle w:val="CommentReference"/>
        </w:rPr>
        <w:annotationRef/>
      </w:r>
      <w:r>
        <w:t>Should this be Dwarf9? (Please check/confirm caps scheme.)</w:t>
      </w:r>
    </w:p>
  </w:comment>
  <w:comment w:id="44" w:author="Joanna Dinsmore" w:date="2017-11-10T12:07:00Z" w:initials="JD">
    <w:p w14:paraId="3D783506" w14:textId="23B45FBA" w:rsidR="00C10B25" w:rsidRDefault="00C10B25">
      <w:pPr>
        <w:pStyle w:val="CommentText"/>
      </w:pPr>
      <w:r>
        <w:rPr>
          <w:rStyle w:val="CommentReference"/>
        </w:rPr>
        <w:annotationRef/>
      </w:r>
      <w:r>
        <w:t>Should any of these gene names be italicized?</w:t>
      </w:r>
    </w:p>
  </w:comment>
  <w:comment w:id="45" w:author="Joanna Dinsmore" w:date="2017-11-10T12:11:00Z" w:initials="JD">
    <w:p w14:paraId="02BCFEE2" w14:textId="7D0CB3DA" w:rsidR="00C10B25" w:rsidRDefault="00C10B25">
      <w:pPr>
        <w:pStyle w:val="CommentText"/>
      </w:pPr>
      <w:r>
        <w:rPr>
          <w:rStyle w:val="CommentReference"/>
        </w:rPr>
        <w:annotationRef/>
      </w:r>
      <w:r>
        <w:t>“synthase”? “synthase3”?</w:t>
      </w:r>
    </w:p>
  </w:comment>
  <w:comment w:id="46" w:author="Joanna Dinsmore" w:date="2017-11-10T12:15:00Z" w:initials="JD">
    <w:p w14:paraId="10600FE3" w14:textId="513C9796" w:rsidR="00C10B25" w:rsidRDefault="00C10B25">
      <w:pPr>
        <w:pStyle w:val="CommentText"/>
      </w:pPr>
      <w:r>
        <w:rPr>
          <w:rStyle w:val="CommentReference"/>
        </w:rPr>
        <w:annotationRef/>
      </w:r>
      <w:r>
        <w:t>“in”?</w:t>
      </w:r>
    </w:p>
  </w:comment>
  <w:comment w:id="47" w:author="Joanna Dinsmore" w:date="2017-11-10T12:17:00Z" w:initials="JD">
    <w:p w14:paraId="2D37D33B" w14:textId="4CD91B4D" w:rsidR="00C10B25" w:rsidRDefault="00C10B25">
      <w:pPr>
        <w:pStyle w:val="CommentText"/>
      </w:pPr>
      <w:r>
        <w:rPr>
          <w:rStyle w:val="CommentReference"/>
        </w:rPr>
        <w:annotationRef/>
      </w:r>
      <w:r>
        <w:t>“desulfurase”?</w:t>
      </w:r>
    </w:p>
  </w:comment>
  <w:comment w:id="48" w:author="Joanna Dinsmore" w:date="2017-11-10T14:51:00Z" w:initials="JD">
    <w:p w14:paraId="2B828CB1" w14:textId="007E0820" w:rsidR="00C10B25" w:rsidRDefault="00C10B25">
      <w:pPr>
        <w:pStyle w:val="CommentText"/>
      </w:pPr>
      <w:r>
        <w:rPr>
          <w:rStyle w:val="CommentReference"/>
        </w:rPr>
        <w:annotationRef/>
      </w:r>
      <w:r>
        <w:t>The highlighted acronyms appear only once (or twice) and are not spelled out; OK? (I’ll continue to highlight any other such cases.)</w:t>
      </w:r>
    </w:p>
  </w:comment>
  <w:comment w:id="51" w:author="Joanna Dinsmore" w:date="2017-11-10T13:19:00Z" w:initials="JD">
    <w:p w14:paraId="2672A9F8" w14:textId="53F02925" w:rsidR="00C10B25" w:rsidRDefault="00C10B25">
      <w:pPr>
        <w:pStyle w:val="CommentText"/>
      </w:pPr>
      <w:r>
        <w:rPr>
          <w:rStyle w:val="CommentReference"/>
        </w:rPr>
        <w:annotationRef/>
      </w:r>
      <w:r>
        <w:t>Edit as meant?</w:t>
      </w:r>
    </w:p>
  </w:comment>
  <w:comment w:id="52" w:author="Joanna Dinsmore" w:date="2017-11-10T13:23:00Z" w:initials="JD">
    <w:p w14:paraId="76163871" w14:textId="4A68DABF" w:rsidR="00C10B25" w:rsidRDefault="00C10B25">
      <w:pPr>
        <w:pStyle w:val="CommentText"/>
      </w:pPr>
      <w:r>
        <w:rPr>
          <w:rStyle w:val="CommentReference"/>
        </w:rPr>
        <w:annotationRef/>
      </w:r>
      <w:r>
        <w:t>As meant?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2CD3F" w15:done="0"/>
  <w15:commentEx w15:paraId="75D5366C" w15:done="0"/>
  <w15:commentEx w15:paraId="37255CDD" w15:done="0"/>
  <w15:commentEx w15:paraId="09063E3F" w15:done="0"/>
  <w15:commentEx w15:paraId="2374E7B1" w15:done="0"/>
  <w15:commentEx w15:paraId="648299C2" w15:done="0"/>
  <w15:commentEx w15:paraId="6B183A13" w15:done="0"/>
  <w15:commentEx w15:paraId="13DD3668" w15:done="0"/>
  <w15:commentEx w15:paraId="3ADE51FD" w15:done="0"/>
  <w15:commentEx w15:paraId="0BE9B07B" w15:done="0"/>
  <w15:commentEx w15:paraId="44C8AB6A" w15:done="0"/>
  <w15:commentEx w15:paraId="1D10FD0E" w15:done="0"/>
  <w15:commentEx w15:paraId="7958C234" w15:done="0"/>
  <w15:commentEx w15:paraId="3D783506" w15:done="0"/>
  <w15:commentEx w15:paraId="02BCFEE2" w15:done="0"/>
  <w15:commentEx w15:paraId="10600FE3" w15:done="0"/>
  <w15:commentEx w15:paraId="2D37D33B" w15:done="0"/>
  <w15:commentEx w15:paraId="2B828CB1" w15:done="0"/>
  <w15:commentEx w15:paraId="2672A9F8" w15:done="0"/>
  <w15:commentEx w15:paraId="76163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E24E1" w14:textId="77777777" w:rsidR="00C10B25" w:rsidRDefault="00C10B25" w:rsidP="006804EA">
      <w:r>
        <w:separator/>
      </w:r>
    </w:p>
  </w:endnote>
  <w:endnote w:type="continuationSeparator" w:id="0">
    <w:p w14:paraId="3B6FA9CD" w14:textId="77777777" w:rsidR="00C10B25" w:rsidRDefault="00C10B25" w:rsidP="006804EA">
      <w:r>
        <w:continuationSeparator/>
      </w:r>
    </w:p>
  </w:endnote>
  <w:endnote w:type="continuationNotice" w:id="1">
    <w:p w14:paraId="24489B62" w14:textId="77777777" w:rsidR="00C10B25" w:rsidRDefault="00C10B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61146161" w:rsidR="00C10B25" w:rsidRDefault="00C10B25" w:rsidP="006804EA">
        <w:pPr>
          <w:pStyle w:val="Footer"/>
        </w:pPr>
        <w:r>
          <w:fldChar w:fldCharType="begin"/>
        </w:r>
        <w:r w:rsidRPr="006A5509">
          <w:instrText xml:space="preserve"> PAGE   \* MERGEFORMAT </w:instrText>
        </w:r>
        <w:r>
          <w:fldChar w:fldCharType="separate"/>
        </w:r>
        <w:r w:rsidR="00DE0A16">
          <w:rPr>
            <w:noProof/>
          </w:rPr>
          <w:t>7</w:t>
        </w:r>
        <w:r>
          <w:rPr>
            <w:noProof/>
          </w:rPr>
          <w:fldChar w:fldCharType="end"/>
        </w:r>
      </w:p>
    </w:sdtContent>
  </w:sdt>
  <w:p w14:paraId="1B93D360" w14:textId="77777777" w:rsidR="00C10B25" w:rsidRDefault="00C10B25"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A7B48" w14:textId="77777777" w:rsidR="00C10B25" w:rsidRDefault="00C10B25" w:rsidP="006804EA">
      <w:r>
        <w:separator/>
      </w:r>
    </w:p>
  </w:footnote>
  <w:footnote w:type="continuationSeparator" w:id="0">
    <w:p w14:paraId="36504591" w14:textId="77777777" w:rsidR="00C10B25" w:rsidRDefault="00C10B25" w:rsidP="006804EA">
      <w:r>
        <w:continuationSeparator/>
      </w:r>
    </w:p>
  </w:footnote>
  <w:footnote w:type="continuationNotice" w:id="1">
    <w:p w14:paraId="77F394E9" w14:textId="77777777" w:rsidR="00C10B25" w:rsidRDefault="00C10B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C10B25" w:rsidRDefault="00C10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311"/>
    <w:rsid w:val="000008AC"/>
    <w:rsid w:val="00000EC8"/>
    <w:rsid w:val="0000230A"/>
    <w:rsid w:val="000028B9"/>
    <w:rsid w:val="00002A0F"/>
    <w:rsid w:val="00003079"/>
    <w:rsid w:val="000037D3"/>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61A"/>
    <w:rsid w:val="00022D1E"/>
    <w:rsid w:val="000230AE"/>
    <w:rsid w:val="0002382F"/>
    <w:rsid w:val="00023B30"/>
    <w:rsid w:val="00023C5E"/>
    <w:rsid w:val="00024087"/>
    <w:rsid w:val="000249BD"/>
    <w:rsid w:val="00024A8F"/>
    <w:rsid w:val="0002616A"/>
    <w:rsid w:val="000269ED"/>
    <w:rsid w:val="00027159"/>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F55"/>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2E7"/>
    <w:rsid w:val="000534C7"/>
    <w:rsid w:val="000537C5"/>
    <w:rsid w:val="00053C75"/>
    <w:rsid w:val="00054166"/>
    <w:rsid w:val="00054501"/>
    <w:rsid w:val="00054552"/>
    <w:rsid w:val="0005469E"/>
    <w:rsid w:val="000548F2"/>
    <w:rsid w:val="00055EE4"/>
    <w:rsid w:val="000561D7"/>
    <w:rsid w:val="000565B8"/>
    <w:rsid w:val="000565D6"/>
    <w:rsid w:val="00056987"/>
    <w:rsid w:val="000572EF"/>
    <w:rsid w:val="0005741C"/>
    <w:rsid w:val="00057F8B"/>
    <w:rsid w:val="0006124C"/>
    <w:rsid w:val="000616A6"/>
    <w:rsid w:val="00061C7D"/>
    <w:rsid w:val="00061C86"/>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512"/>
    <w:rsid w:val="00074DFA"/>
    <w:rsid w:val="00074E58"/>
    <w:rsid w:val="00074EEA"/>
    <w:rsid w:val="000756EF"/>
    <w:rsid w:val="00075B59"/>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72C5"/>
    <w:rsid w:val="00087866"/>
    <w:rsid w:val="00087DC9"/>
    <w:rsid w:val="00090417"/>
    <w:rsid w:val="00091644"/>
    <w:rsid w:val="00091669"/>
    <w:rsid w:val="00091B42"/>
    <w:rsid w:val="00091EBF"/>
    <w:rsid w:val="00092892"/>
    <w:rsid w:val="00093372"/>
    <w:rsid w:val="000933D7"/>
    <w:rsid w:val="000939DF"/>
    <w:rsid w:val="000942CF"/>
    <w:rsid w:val="00094D01"/>
    <w:rsid w:val="0009516B"/>
    <w:rsid w:val="00095363"/>
    <w:rsid w:val="00095628"/>
    <w:rsid w:val="0009639C"/>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EDD"/>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9EA"/>
    <w:rsid w:val="000C62F2"/>
    <w:rsid w:val="000C65EF"/>
    <w:rsid w:val="000C6B4B"/>
    <w:rsid w:val="000C6DCB"/>
    <w:rsid w:val="000C6F1D"/>
    <w:rsid w:val="000C7C75"/>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31B0"/>
    <w:rsid w:val="000F32EE"/>
    <w:rsid w:val="000F3622"/>
    <w:rsid w:val="000F3B6F"/>
    <w:rsid w:val="000F3BCF"/>
    <w:rsid w:val="000F4144"/>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4226"/>
    <w:rsid w:val="0011506B"/>
    <w:rsid w:val="0011532C"/>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22B8"/>
    <w:rsid w:val="00132CEC"/>
    <w:rsid w:val="00132EBC"/>
    <w:rsid w:val="001331FA"/>
    <w:rsid w:val="00133517"/>
    <w:rsid w:val="00133DDF"/>
    <w:rsid w:val="00134164"/>
    <w:rsid w:val="001345B8"/>
    <w:rsid w:val="00134655"/>
    <w:rsid w:val="00134E49"/>
    <w:rsid w:val="00135D18"/>
    <w:rsid w:val="00135DED"/>
    <w:rsid w:val="00135F35"/>
    <w:rsid w:val="001366DA"/>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604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86A5C"/>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2F48"/>
    <w:rsid w:val="001A35D6"/>
    <w:rsid w:val="001A4E01"/>
    <w:rsid w:val="001A50B4"/>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9EE"/>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4DD7"/>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856"/>
    <w:rsid w:val="002B0996"/>
    <w:rsid w:val="002B0E34"/>
    <w:rsid w:val="002B131F"/>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80B"/>
    <w:rsid w:val="002C19B0"/>
    <w:rsid w:val="002C22EA"/>
    <w:rsid w:val="002C245C"/>
    <w:rsid w:val="002C3A8D"/>
    <w:rsid w:val="002C3E70"/>
    <w:rsid w:val="002C3ED2"/>
    <w:rsid w:val="002C3F7F"/>
    <w:rsid w:val="002C4AD4"/>
    <w:rsid w:val="002C5568"/>
    <w:rsid w:val="002C5586"/>
    <w:rsid w:val="002C6CFA"/>
    <w:rsid w:val="002D1E0D"/>
    <w:rsid w:val="002D1FB1"/>
    <w:rsid w:val="002D2173"/>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5336"/>
    <w:rsid w:val="002E6613"/>
    <w:rsid w:val="002E684F"/>
    <w:rsid w:val="002E74B3"/>
    <w:rsid w:val="002E753C"/>
    <w:rsid w:val="002E7652"/>
    <w:rsid w:val="002E7664"/>
    <w:rsid w:val="002E7C85"/>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379C"/>
    <w:rsid w:val="0030398E"/>
    <w:rsid w:val="00304598"/>
    <w:rsid w:val="0030483D"/>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566"/>
    <w:rsid w:val="00326640"/>
    <w:rsid w:val="00326F55"/>
    <w:rsid w:val="0032776F"/>
    <w:rsid w:val="00327B8B"/>
    <w:rsid w:val="00330340"/>
    <w:rsid w:val="00330666"/>
    <w:rsid w:val="00330ED2"/>
    <w:rsid w:val="00331116"/>
    <w:rsid w:val="00331207"/>
    <w:rsid w:val="0033134C"/>
    <w:rsid w:val="003317D6"/>
    <w:rsid w:val="00331862"/>
    <w:rsid w:val="00332B7B"/>
    <w:rsid w:val="00333516"/>
    <w:rsid w:val="00333FD3"/>
    <w:rsid w:val="00333FD6"/>
    <w:rsid w:val="00334912"/>
    <w:rsid w:val="00334D14"/>
    <w:rsid w:val="00335009"/>
    <w:rsid w:val="00335A6D"/>
    <w:rsid w:val="00335D1C"/>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50A3"/>
    <w:rsid w:val="003C57D9"/>
    <w:rsid w:val="003C5DD4"/>
    <w:rsid w:val="003C65E8"/>
    <w:rsid w:val="003C6798"/>
    <w:rsid w:val="003C6FC8"/>
    <w:rsid w:val="003C73EA"/>
    <w:rsid w:val="003C7B9D"/>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6D1"/>
    <w:rsid w:val="003E601F"/>
    <w:rsid w:val="003E612A"/>
    <w:rsid w:val="003E666C"/>
    <w:rsid w:val="003E6D1F"/>
    <w:rsid w:val="003E6DD8"/>
    <w:rsid w:val="003E79AA"/>
    <w:rsid w:val="003E7EB9"/>
    <w:rsid w:val="003F01CE"/>
    <w:rsid w:val="003F0355"/>
    <w:rsid w:val="003F0C65"/>
    <w:rsid w:val="003F0DEB"/>
    <w:rsid w:val="003F1192"/>
    <w:rsid w:val="003F1336"/>
    <w:rsid w:val="003F182C"/>
    <w:rsid w:val="003F1C30"/>
    <w:rsid w:val="003F2435"/>
    <w:rsid w:val="003F25C5"/>
    <w:rsid w:val="003F2C9E"/>
    <w:rsid w:val="003F3090"/>
    <w:rsid w:val="003F34C7"/>
    <w:rsid w:val="003F3F60"/>
    <w:rsid w:val="003F3FA6"/>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3058F"/>
    <w:rsid w:val="0043176D"/>
    <w:rsid w:val="00431848"/>
    <w:rsid w:val="00431DC1"/>
    <w:rsid w:val="00432089"/>
    <w:rsid w:val="0043296A"/>
    <w:rsid w:val="00433466"/>
    <w:rsid w:val="004334C9"/>
    <w:rsid w:val="00433DA9"/>
    <w:rsid w:val="00435398"/>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499"/>
    <w:rsid w:val="00477A35"/>
    <w:rsid w:val="00477CC5"/>
    <w:rsid w:val="004802BE"/>
    <w:rsid w:val="00480561"/>
    <w:rsid w:val="004809C2"/>
    <w:rsid w:val="004815FE"/>
    <w:rsid w:val="00481769"/>
    <w:rsid w:val="004819B2"/>
    <w:rsid w:val="00481AB7"/>
    <w:rsid w:val="00481F8C"/>
    <w:rsid w:val="00482035"/>
    <w:rsid w:val="00482E60"/>
    <w:rsid w:val="004830CA"/>
    <w:rsid w:val="004848FD"/>
    <w:rsid w:val="00484B9A"/>
    <w:rsid w:val="004858F5"/>
    <w:rsid w:val="00485A8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B35"/>
    <w:rsid w:val="00497F8F"/>
    <w:rsid w:val="004A07D1"/>
    <w:rsid w:val="004A0A39"/>
    <w:rsid w:val="004A0E67"/>
    <w:rsid w:val="004A0F3B"/>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78F"/>
    <w:rsid w:val="004A687F"/>
    <w:rsid w:val="004A766D"/>
    <w:rsid w:val="004A7CF1"/>
    <w:rsid w:val="004B02B7"/>
    <w:rsid w:val="004B0328"/>
    <w:rsid w:val="004B108E"/>
    <w:rsid w:val="004B197B"/>
    <w:rsid w:val="004B21B7"/>
    <w:rsid w:val="004B2281"/>
    <w:rsid w:val="004B4724"/>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E35"/>
    <w:rsid w:val="004F701A"/>
    <w:rsid w:val="004F7292"/>
    <w:rsid w:val="004F7366"/>
    <w:rsid w:val="004F7E99"/>
    <w:rsid w:val="005000F1"/>
    <w:rsid w:val="0050011C"/>
    <w:rsid w:val="005010D5"/>
    <w:rsid w:val="005014B7"/>
    <w:rsid w:val="00502688"/>
    <w:rsid w:val="00502CDE"/>
    <w:rsid w:val="00503064"/>
    <w:rsid w:val="005038AA"/>
    <w:rsid w:val="00504AAA"/>
    <w:rsid w:val="00504BFA"/>
    <w:rsid w:val="00505220"/>
    <w:rsid w:val="005055E5"/>
    <w:rsid w:val="00505DEF"/>
    <w:rsid w:val="0050694A"/>
    <w:rsid w:val="00506D36"/>
    <w:rsid w:val="00507083"/>
    <w:rsid w:val="005074A6"/>
    <w:rsid w:val="00507696"/>
    <w:rsid w:val="005076AF"/>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8E9"/>
    <w:rsid w:val="00533BD1"/>
    <w:rsid w:val="00534074"/>
    <w:rsid w:val="00534295"/>
    <w:rsid w:val="00534444"/>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5EC"/>
    <w:rsid w:val="00556982"/>
    <w:rsid w:val="0055784A"/>
    <w:rsid w:val="00557C03"/>
    <w:rsid w:val="00557E64"/>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2E6"/>
    <w:rsid w:val="005823AB"/>
    <w:rsid w:val="00582DC9"/>
    <w:rsid w:val="00582F5F"/>
    <w:rsid w:val="005832BD"/>
    <w:rsid w:val="005839BA"/>
    <w:rsid w:val="00584799"/>
    <w:rsid w:val="0058485E"/>
    <w:rsid w:val="005849AC"/>
    <w:rsid w:val="005851B2"/>
    <w:rsid w:val="005852D4"/>
    <w:rsid w:val="00585D4C"/>
    <w:rsid w:val="00585DFC"/>
    <w:rsid w:val="0058622B"/>
    <w:rsid w:val="005869B7"/>
    <w:rsid w:val="005869FC"/>
    <w:rsid w:val="00587619"/>
    <w:rsid w:val="0059002E"/>
    <w:rsid w:val="00590058"/>
    <w:rsid w:val="00591219"/>
    <w:rsid w:val="00592318"/>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80B"/>
    <w:rsid w:val="00613047"/>
    <w:rsid w:val="00613A06"/>
    <w:rsid w:val="00613C5B"/>
    <w:rsid w:val="00614ACB"/>
    <w:rsid w:val="0061500D"/>
    <w:rsid w:val="006151DF"/>
    <w:rsid w:val="0061641F"/>
    <w:rsid w:val="00616577"/>
    <w:rsid w:val="0061690A"/>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3C15"/>
    <w:rsid w:val="00644C0B"/>
    <w:rsid w:val="006454D8"/>
    <w:rsid w:val="00645D3E"/>
    <w:rsid w:val="0064632D"/>
    <w:rsid w:val="00646361"/>
    <w:rsid w:val="0064661C"/>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33E9"/>
    <w:rsid w:val="006734E5"/>
    <w:rsid w:val="00673874"/>
    <w:rsid w:val="006739B3"/>
    <w:rsid w:val="00673AFD"/>
    <w:rsid w:val="00673E11"/>
    <w:rsid w:val="00673F4B"/>
    <w:rsid w:val="006744A5"/>
    <w:rsid w:val="00674ACD"/>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F7F"/>
    <w:rsid w:val="00696767"/>
    <w:rsid w:val="00696B2B"/>
    <w:rsid w:val="006A0089"/>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EED"/>
    <w:rsid w:val="006D0F06"/>
    <w:rsid w:val="006D108A"/>
    <w:rsid w:val="006D1E44"/>
    <w:rsid w:val="006D25F0"/>
    <w:rsid w:val="006D2665"/>
    <w:rsid w:val="006D3023"/>
    <w:rsid w:val="006D34E1"/>
    <w:rsid w:val="006D491A"/>
    <w:rsid w:val="006D4E49"/>
    <w:rsid w:val="006D51F7"/>
    <w:rsid w:val="006D58D8"/>
    <w:rsid w:val="006D630E"/>
    <w:rsid w:val="006D71B1"/>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635B"/>
    <w:rsid w:val="006F6720"/>
    <w:rsid w:val="006F7438"/>
    <w:rsid w:val="006F7A19"/>
    <w:rsid w:val="007000CC"/>
    <w:rsid w:val="00700588"/>
    <w:rsid w:val="007007C9"/>
    <w:rsid w:val="007017F0"/>
    <w:rsid w:val="007018AE"/>
    <w:rsid w:val="0070199A"/>
    <w:rsid w:val="00702A93"/>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7C5"/>
    <w:rsid w:val="0071500D"/>
    <w:rsid w:val="00715731"/>
    <w:rsid w:val="00715D50"/>
    <w:rsid w:val="00715EC2"/>
    <w:rsid w:val="0071659D"/>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1913"/>
    <w:rsid w:val="00731A6A"/>
    <w:rsid w:val="007324F2"/>
    <w:rsid w:val="00732500"/>
    <w:rsid w:val="00732E5C"/>
    <w:rsid w:val="007336FC"/>
    <w:rsid w:val="00733C2F"/>
    <w:rsid w:val="00734260"/>
    <w:rsid w:val="007366BA"/>
    <w:rsid w:val="0073753E"/>
    <w:rsid w:val="00737D75"/>
    <w:rsid w:val="007402A9"/>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78D"/>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003"/>
    <w:rsid w:val="00797B22"/>
    <w:rsid w:val="007A0C38"/>
    <w:rsid w:val="007A10CF"/>
    <w:rsid w:val="007A118D"/>
    <w:rsid w:val="007A1479"/>
    <w:rsid w:val="007A1A6F"/>
    <w:rsid w:val="007A1F83"/>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80"/>
    <w:rsid w:val="007A6B38"/>
    <w:rsid w:val="007A7737"/>
    <w:rsid w:val="007B0ED1"/>
    <w:rsid w:val="007B1098"/>
    <w:rsid w:val="007B162B"/>
    <w:rsid w:val="007B176D"/>
    <w:rsid w:val="007B1AB0"/>
    <w:rsid w:val="007B1C5D"/>
    <w:rsid w:val="007B1CB5"/>
    <w:rsid w:val="007B1ED4"/>
    <w:rsid w:val="007B280A"/>
    <w:rsid w:val="007B3040"/>
    <w:rsid w:val="007B3F33"/>
    <w:rsid w:val="007B42A1"/>
    <w:rsid w:val="007B4617"/>
    <w:rsid w:val="007B4E89"/>
    <w:rsid w:val="007B5204"/>
    <w:rsid w:val="007B520B"/>
    <w:rsid w:val="007B5225"/>
    <w:rsid w:val="007B5301"/>
    <w:rsid w:val="007B5942"/>
    <w:rsid w:val="007B5AAD"/>
    <w:rsid w:val="007B5F22"/>
    <w:rsid w:val="007B719D"/>
    <w:rsid w:val="007B7880"/>
    <w:rsid w:val="007B7B1F"/>
    <w:rsid w:val="007C06A9"/>
    <w:rsid w:val="007C16C1"/>
    <w:rsid w:val="007C1F74"/>
    <w:rsid w:val="007C307B"/>
    <w:rsid w:val="007C34C6"/>
    <w:rsid w:val="007C4FDA"/>
    <w:rsid w:val="007C5904"/>
    <w:rsid w:val="007C5ABE"/>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3561"/>
    <w:rsid w:val="007E3D77"/>
    <w:rsid w:val="007E457F"/>
    <w:rsid w:val="007E48E1"/>
    <w:rsid w:val="007E48F3"/>
    <w:rsid w:val="007E5923"/>
    <w:rsid w:val="007E621D"/>
    <w:rsid w:val="007E6222"/>
    <w:rsid w:val="007E7048"/>
    <w:rsid w:val="007E7323"/>
    <w:rsid w:val="007E78BF"/>
    <w:rsid w:val="007F0396"/>
    <w:rsid w:val="007F14A3"/>
    <w:rsid w:val="007F1F1F"/>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9"/>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E11"/>
    <w:rsid w:val="00894FFD"/>
    <w:rsid w:val="00895024"/>
    <w:rsid w:val="00895942"/>
    <w:rsid w:val="008967F3"/>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66A"/>
    <w:rsid w:val="008A39C6"/>
    <w:rsid w:val="008A3B8C"/>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E51"/>
    <w:rsid w:val="008B0EBA"/>
    <w:rsid w:val="008B0F95"/>
    <w:rsid w:val="008B1601"/>
    <w:rsid w:val="008B1F58"/>
    <w:rsid w:val="008B2203"/>
    <w:rsid w:val="008B2765"/>
    <w:rsid w:val="008B2882"/>
    <w:rsid w:val="008B2A55"/>
    <w:rsid w:val="008B2E5C"/>
    <w:rsid w:val="008B39B8"/>
    <w:rsid w:val="008B45E6"/>
    <w:rsid w:val="008B4AD4"/>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5A1"/>
    <w:rsid w:val="008D3842"/>
    <w:rsid w:val="008D39B3"/>
    <w:rsid w:val="008D417E"/>
    <w:rsid w:val="008D41DC"/>
    <w:rsid w:val="008D4B3E"/>
    <w:rsid w:val="008D4DAB"/>
    <w:rsid w:val="008D51F6"/>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7E"/>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A8C"/>
    <w:rsid w:val="00917021"/>
    <w:rsid w:val="0091760F"/>
    <w:rsid w:val="00917AD0"/>
    <w:rsid w:val="00917FCE"/>
    <w:rsid w:val="009205AD"/>
    <w:rsid w:val="009205AE"/>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9E4"/>
    <w:rsid w:val="00930BBB"/>
    <w:rsid w:val="00930D2E"/>
    <w:rsid w:val="009311F3"/>
    <w:rsid w:val="009318C1"/>
    <w:rsid w:val="00931901"/>
    <w:rsid w:val="00931BA8"/>
    <w:rsid w:val="0093253C"/>
    <w:rsid w:val="00932861"/>
    <w:rsid w:val="00933132"/>
    <w:rsid w:val="009331B7"/>
    <w:rsid w:val="00933596"/>
    <w:rsid w:val="00933AC1"/>
    <w:rsid w:val="00933B18"/>
    <w:rsid w:val="0093403B"/>
    <w:rsid w:val="009345FD"/>
    <w:rsid w:val="009347FF"/>
    <w:rsid w:val="009349DE"/>
    <w:rsid w:val="00934F65"/>
    <w:rsid w:val="00934F73"/>
    <w:rsid w:val="00935FB7"/>
    <w:rsid w:val="009362D0"/>
    <w:rsid w:val="00936E26"/>
    <w:rsid w:val="009376EB"/>
    <w:rsid w:val="00937C58"/>
    <w:rsid w:val="00937DB1"/>
    <w:rsid w:val="00940164"/>
    <w:rsid w:val="009406B6"/>
    <w:rsid w:val="00940F5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71E9"/>
    <w:rsid w:val="009500DD"/>
    <w:rsid w:val="00950217"/>
    <w:rsid w:val="009506DB"/>
    <w:rsid w:val="00950B61"/>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7ADC"/>
    <w:rsid w:val="009601F2"/>
    <w:rsid w:val="00960353"/>
    <w:rsid w:val="0096081D"/>
    <w:rsid w:val="00961027"/>
    <w:rsid w:val="009616A5"/>
    <w:rsid w:val="0096170A"/>
    <w:rsid w:val="0096174A"/>
    <w:rsid w:val="009618F0"/>
    <w:rsid w:val="00962236"/>
    <w:rsid w:val="009628B8"/>
    <w:rsid w:val="0096300D"/>
    <w:rsid w:val="009635CB"/>
    <w:rsid w:val="00963777"/>
    <w:rsid w:val="00963B34"/>
    <w:rsid w:val="0096463B"/>
    <w:rsid w:val="00964A92"/>
    <w:rsid w:val="009654B8"/>
    <w:rsid w:val="009654EB"/>
    <w:rsid w:val="00966002"/>
    <w:rsid w:val="009662CE"/>
    <w:rsid w:val="009669F2"/>
    <w:rsid w:val="00966D0B"/>
    <w:rsid w:val="0096703C"/>
    <w:rsid w:val="00967056"/>
    <w:rsid w:val="00967571"/>
    <w:rsid w:val="00970AA0"/>
    <w:rsid w:val="009716A3"/>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63D9"/>
    <w:rsid w:val="009A6409"/>
    <w:rsid w:val="009A643A"/>
    <w:rsid w:val="009A668F"/>
    <w:rsid w:val="009A6E69"/>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C0071"/>
    <w:rsid w:val="009C0B25"/>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75EC"/>
    <w:rsid w:val="009D7728"/>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F05"/>
    <w:rsid w:val="009E7283"/>
    <w:rsid w:val="009E7663"/>
    <w:rsid w:val="009E7D32"/>
    <w:rsid w:val="009F0070"/>
    <w:rsid w:val="009F0F98"/>
    <w:rsid w:val="009F16E3"/>
    <w:rsid w:val="009F2658"/>
    <w:rsid w:val="009F39E2"/>
    <w:rsid w:val="009F3F31"/>
    <w:rsid w:val="009F46C6"/>
    <w:rsid w:val="009F4E3A"/>
    <w:rsid w:val="009F4F79"/>
    <w:rsid w:val="009F5D22"/>
    <w:rsid w:val="009F6A66"/>
    <w:rsid w:val="009F72DB"/>
    <w:rsid w:val="00A000B3"/>
    <w:rsid w:val="00A00326"/>
    <w:rsid w:val="00A01586"/>
    <w:rsid w:val="00A01A46"/>
    <w:rsid w:val="00A01B9B"/>
    <w:rsid w:val="00A01C31"/>
    <w:rsid w:val="00A01CFF"/>
    <w:rsid w:val="00A02BC3"/>
    <w:rsid w:val="00A02D14"/>
    <w:rsid w:val="00A039A8"/>
    <w:rsid w:val="00A03F2D"/>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EE8"/>
    <w:rsid w:val="00A2304A"/>
    <w:rsid w:val="00A23A5B"/>
    <w:rsid w:val="00A2437F"/>
    <w:rsid w:val="00A244AE"/>
    <w:rsid w:val="00A245D1"/>
    <w:rsid w:val="00A25953"/>
    <w:rsid w:val="00A25A69"/>
    <w:rsid w:val="00A25DFF"/>
    <w:rsid w:val="00A25EB9"/>
    <w:rsid w:val="00A25F87"/>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979"/>
    <w:rsid w:val="00A37B83"/>
    <w:rsid w:val="00A40606"/>
    <w:rsid w:val="00A406D7"/>
    <w:rsid w:val="00A406E7"/>
    <w:rsid w:val="00A41316"/>
    <w:rsid w:val="00A4136F"/>
    <w:rsid w:val="00A413BA"/>
    <w:rsid w:val="00A43822"/>
    <w:rsid w:val="00A4469A"/>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6A37"/>
    <w:rsid w:val="00A570DC"/>
    <w:rsid w:val="00A57265"/>
    <w:rsid w:val="00A576F1"/>
    <w:rsid w:val="00A57DB2"/>
    <w:rsid w:val="00A605F7"/>
    <w:rsid w:val="00A611C8"/>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5BC"/>
    <w:rsid w:val="00A67D22"/>
    <w:rsid w:val="00A67E42"/>
    <w:rsid w:val="00A70A3C"/>
    <w:rsid w:val="00A71256"/>
    <w:rsid w:val="00A71A15"/>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B24"/>
    <w:rsid w:val="00AB46E6"/>
    <w:rsid w:val="00AB4B79"/>
    <w:rsid w:val="00AB4ECD"/>
    <w:rsid w:val="00AB5068"/>
    <w:rsid w:val="00AB64D5"/>
    <w:rsid w:val="00AB68CF"/>
    <w:rsid w:val="00AB7613"/>
    <w:rsid w:val="00AB785E"/>
    <w:rsid w:val="00AC0E9D"/>
    <w:rsid w:val="00AC1656"/>
    <w:rsid w:val="00AC1EF1"/>
    <w:rsid w:val="00AC206D"/>
    <w:rsid w:val="00AC3600"/>
    <w:rsid w:val="00AC4075"/>
    <w:rsid w:val="00AC4B1F"/>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122"/>
    <w:rsid w:val="00AF025C"/>
    <w:rsid w:val="00AF0A3A"/>
    <w:rsid w:val="00AF1337"/>
    <w:rsid w:val="00AF201D"/>
    <w:rsid w:val="00AF20D0"/>
    <w:rsid w:val="00AF21AF"/>
    <w:rsid w:val="00AF3762"/>
    <w:rsid w:val="00AF3A16"/>
    <w:rsid w:val="00AF3E98"/>
    <w:rsid w:val="00AF42A1"/>
    <w:rsid w:val="00AF4E3B"/>
    <w:rsid w:val="00AF54D7"/>
    <w:rsid w:val="00AF5898"/>
    <w:rsid w:val="00AF6436"/>
    <w:rsid w:val="00AF68C8"/>
    <w:rsid w:val="00AF6C12"/>
    <w:rsid w:val="00AF7005"/>
    <w:rsid w:val="00AF79EB"/>
    <w:rsid w:val="00B000EF"/>
    <w:rsid w:val="00B00C7C"/>
    <w:rsid w:val="00B01CFF"/>
    <w:rsid w:val="00B0215A"/>
    <w:rsid w:val="00B02582"/>
    <w:rsid w:val="00B02A47"/>
    <w:rsid w:val="00B036E6"/>
    <w:rsid w:val="00B03A6B"/>
    <w:rsid w:val="00B04002"/>
    <w:rsid w:val="00B04755"/>
    <w:rsid w:val="00B047D5"/>
    <w:rsid w:val="00B04AC8"/>
    <w:rsid w:val="00B05C04"/>
    <w:rsid w:val="00B05FE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D8"/>
    <w:rsid w:val="00B27CCF"/>
    <w:rsid w:val="00B306E9"/>
    <w:rsid w:val="00B30CA1"/>
    <w:rsid w:val="00B30F98"/>
    <w:rsid w:val="00B310CA"/>
    <w:rsid w:val="00B31172"/>
    <w:rsid w:val="00B312CA"/>
    <w:rsid w:val="00B31BB6"/>
    <w:rsid w:val="00B31D4F"/>
    <w:rsid w:val="00B32A52"/>
    <w:rsid w:val="00B3385D"/>
    <w:rsid w:val="00B33B5B"/>
    <w:rsid w:val="00B33EA8"/>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2BFC"/>
    <w:rsid w:val="00B939E9"/>
    <w:rsid w:val="00B93A0B"/>
    <w:rsid w:val="00B94772"/>
    <w:rsid w:val="00B94917"/>
    <w:rsid w:val="00B95386"/>
    <w:rsid w:val="00B95703"/>
    <w:rsid w:val="00B957DF"/>
    <w:rsid w:val="00B96265"/>
    <w:rsid w:val="00B96EB6"/>
    <w:rsid w:val="00B96FBE"/>
    <w:rsid w:val="00B97204"/>
    <w:rsid w:val="00B974C1"/>
    <w:rsid w:val="00BA02D6"/>
    <w:rsid w:val="00BA0362"/>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6A9"/>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82A"/>
    <w:rsid w:val="00BD4B77"/>
    <w:rsid w:val="00BD51B4"/>
    <w:rsid w:val="00BD5B46"/>
    <w:rsid w:val="00BD5B66"/>
    <w:rsid w:val="00BD5DCC"/>
    <w:rsid w:val="00BD5EFA"/>
    <w:rsid w:val="00BD66B1"/>
    <w:rsid w:val="00BD6B23"/>
    <w:rsid w:val="00BD6B47"/>
    <w:rsid w:val="00BD7995"/>
    <w:rsid w:val="00BD7D9E"/>
    <w:rsid w:val="00BE0781"/>
    <w:rsid w:val="00BE09C6"/>
    <w:rsid w:val="00BE169E"/>
    <w:rsid w:val="00BE1D5F"/>
    <w:rsid w:val="00BE2189"/>
    <w:rsid w:val="00BE313E"/>
    <w:rsid w:val="00BE3190"/>
    <w:rsid w:val="00BE436B"/>
    <w:rsid w:val="00BE4A65"/>
    <w:rsid w:val="00BE5388"/>
    <w:rsid w:val="00BE5664"/>
    <w:rsid w:val="00BE5857"/>
    <w:rsid w:val="00BE5CBE"/>
    <w:rsid w:val="00BE5F9D"/>
    <w:rsid w:val="00BE6319"/>
    <w:rsid w:val="00BE6AAA"/>
    <w:rsid w:val="00BE6BFB"/>
    <w:rsid w:val="00BE732B"/>
    <w:rsid w:val="00BE744C"/>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4F7"/>
    <w:rsid w:val="00C15A4A"/>
    <w:rsid w:val="00C15C9F"/>
    <w:rsid w:val="00C15CDE"/>
    <w:rsid w:val="00C16C72"/>
    <w:rsid w:val="00C17968"/>
    <w:rsid w:val="00C2022D"/>
    <w:rsid w:val="00C20986"/>
    <w:rsid w:val="00C20FDF"/>
    <w:rsid w:val="00C212FA"/>
    <w:rsid w:val="00C21A0E"/>
    <w:rsid w:val="00C21D84"/>
    <w:rsid w:val="00C21F51"/>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906"/>
    <w:rsid w:val="00C45ABB"/>
    <w:rsid w:val="00C45EF3"/>
    <w:rsid w:val="00C463EE"/>
    <w:rsid w:val="00C46664"/>
    <w:rsid w:val="00C46D31"/>
    <w:rsid w:val="00C470D7"/>
    <w:rsid w:val="00C47684"/>
    <w:rsid w:val="00C47AE1"/>
    <w:rsid w:val="00C504ED"/>
    <w:rsid w:val="00C50EC2"/>
    <w:rsid w:val="00C51563"/>
    <w:rsid w:val="00C51B9A"/>
    <w:rsid w:val="00C52471"/>
    <w:rsid w:val="00C52F4A"/>
    <w:rsid w:val="00C5313E"/>
    <w:rsid w:val="00C53A5B"/>
    <w:rsid w:val="00C53B99"/>
    <w:rsid w:val="00C53D15"/>
    <w:rsid w:val="00C541D6"/>
    <w:rsid w:val="00C543F8"/>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4B2"/>
    <w:rsid w:val="00CF780B"/>
    <w:rsid w:val="00CF7ABD"/>
    <w:rsid w:val="00D007CA"/>
    <w:rsid w:val="00D019AF"/>
    <w:rsid w:val="00D03396"/>
    <w:rsid w:val="00D037F8"/>
    <w:rsid w:val="00D0395A"/>
    <w:rsid w:val="00D04035"/>
    <w:rsid w:val="00D04EE5"/>
    <w:rsid w:val="00D05585"/>
    <w:rsid w:val="00D05681"/>
    <w:rsid w:val="00D06033"/>
    <w:rsid w:val="00D064CE"/>
    <w:rsid w:val="00D0693D"/>
    <w:rsid w:val="00D06BD3"/>
    <w:rsid w:val="00D06C48"/>
    <w:rsid w:val="00D07F11"/>
    <w:rsid w:val="00D101B6"/>
    <w:rsid w:val="00D107E9"/>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4FEA"/>
    <w:rsid w:val="00D3510B"/>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63A"/>
    <w:rsid w:val="00D6369B"/>
    <w:rsid w:val="00D63B39"/>
    <w:rsid w:val="00D64C73"/>
    <w:rsid w:val="00D64D8E"/>
    <w:rsid w:val="00D654BA"/>
    <w:rsid w:val="00D6598D"/>
    <w:rsid w:val="00D66500"/>
    <w:rsid w:val="00D6677C"/>
    <w:rsid w:val="00D66B87"/>
    <w:rsid w:val="00D67A90"/>
    <w:rsid w:val="00D70768"/>
    <w:rsid w:val="00D72212"/>
    <w:rsid w:val="00D724C4"/>
    <w:rsid w:val="00D72B64"/>
    <w:rsid w:val="00D73850"/>
    <w:rsid w:val="00D739A2"/>
    <w:rsid w:val="00D73E92"/>
    <w:rsid w:val="00D73F2B"/>
    <w:rsid w:val="00D740DA"/>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F4E"/>
    <w:rsid w:val="00D82036"/>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38B"/>
    <w:rsid w:val="00D96BD0"/>
    <w:rsid w:val="00D97A24"/>
    <w:rsid w:val="00DA07F6"/>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2C9"/>
    <w:rsid w:val="00DB38AE"/>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503E"/>
    <w:rsid w:val="00DE624B"/>
    <w:rsid w:val="00DE6B56"/>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79"/>
    <w:rsid w:val="00E127B7"/>
    <w:rsid w:val="00E1360E"/>
    <w:rsid w:val="00E13A8D"/>
    <w:rsid w:val="00E144A6"/>
    <w:rsid w:val="00E15A94"/>
    <w:rsid w:val="00E15BAD"/>
    <w:rsid w:val="00E15E4C"/>
    <w:rsid w:val="00E1623A"/>
    <w:rsid w:val="00E16482"/>
    <w:rsid w:val="00E16850"/>
    <w:rsid w:val="00E16AD5"/>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D7A"/>
    <w:rsid w:val="00E96C88"/>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99"/>
    <w:rsid w:val="00EA5099"/>
    <w:rsid w:val="00EA5D87"/>
    <w:rsid w:val="00EA6103"/>
    <w:rsid w:val="00EA6A23"/>
    <w:rsid w:val="00EA7D00"/>
    <w:rsid w:val="00EA7DEC"/>
    <w:rsid w:val="00EB0039"/>
    <w:rsid w:val="00EB01CE"/>
    <w:rsid w:val="00EB0448"/>
    <w:rsid w:val="00EB0503"/>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6A80"/>
    <w:rsid w:val="00EF721D"/>
    <w:rsid w:val="00EF75BE"/>
    <w:rsid w:val="00F008A3"/>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59B"/>
    <w:rsid w:val="00F13CD2"/>
    <w:rsid w:val="00F1462E"/>
    <w:rsid w:val="00F14C50"/>
    <w:rsid w:val="00F14D83"/>
    <w:rsid w:val="00F1520D"/>
    <w:rsid w:val="00F15613"/>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18AF"/>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696"/>
    <w:rsid w:val="00F80738"/>
    <w:rsid w:val="00F809DB"/>
    <w:rsid w:val="00F80C45"/>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73B"/>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107"/>
    <w:rsid w:val="00FB0B35"/>
    <w:rsid w:val="00FB148D"/>
    <w:rsid w:val="00FB19CB"/>
    <w:rsid w:val="00FB1FCB"/>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78E"/>
    <w:rsid w:val="00FE380D"/>
    <w:rsid w:val="00FE4496"/>
    <w:rsid w:val="00FE54D2"/>
    <w:rsid w:val="00FE54E3"/>
    <w:rsid w:val="00FE70D4"/>
    <w:rsid w:val="00FE75F0"/>
    <w:rsid w:val="00FE799D"/>
    <w:rsid w:val="00FF0923"/>
    <w:rsid w:val="00FF0A1B"/>
    <w:rsid w:val="00FF0CE2"/>
    <w:rsid w:val="00FF12A9"/>
    <w:rsid w:val="00FF1CA7"/>
    <w:rsid w:val="00FF1DBE"/>
    <w:rsid w:val="00FF255A"/>
    <w:rsid w:val="00FF271F"/>
    <w:rsid w:val="00FF2A15"/>
    <w:rsid w:val="00FF2AEE"/>
    <w:rsid w:val="00FF2C21"/>
    <w:rsid w:val="00FF2DA8"/>
    <w:rsid w:val="00FF35BD"/>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7E"/>
    <w:pPr>
      <w:spacing w:line="36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schae234/Camoco"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1B466-4075-4EA5-8EF6-53F61C88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47</Pages>
  <Words>68150</Words>
  <Characters>388461</Characters>
  <Application>Microsoft Office Word</Application>
  <DocSecurity>0</DocSecurity>
  <Lines>3237</Lines>
  <Paragraphs>911</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455700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82</cp:revision>
  <dcterms:created xsi:type="dcterms:W3CDTF">2017-11-09T16:07:00Z</dcterms:created>
  <dcterms:modified xsi:type="dcterms:W3CDTF">2017-11-13T20:37:00Z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http://www.zotero.org/styles/nature</vt:lpwstr>
  </property>
</Properties>
</file>