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6B134" w14:textId="65D2FEA4" w:rsidR="006B33EA" w:rsidRDefault="006B33EA" w:rsidP="006804EA">
      <w:pPr>
        <w:pStyle w:val="Heading1"/>
      </w:pPr>
      <w:r>
        <w:t>Title</w:t>
      </w:r>
    </w:p>
    <w:p w14:paraId="62F8D94D" w14:textId="4B2276E8" w:rsidR="006B33EA" w:rsidRPr="006B33EA" w:rsidRDefault="006B33EA" w:rsidP="006804EA">
      <w:pPr>
        <w:pStyle w:val="Title"/>
      </w:pPr>
      <w:commentRangeStart w:id="0"/>
      <w:r w:rsidRPr="006B33EA">
        <w:t xml:space="preserve">Integrating </w:t>
      </w:r>
      <w:commentRangeEnd w:id="0"/>
      <w:r w:rsidR="0011532C">
        <w:rPr>
          <w:rStyle w:val="CommentReference"/>
          <w:rFonts w:asciiTheme="minorHAnsi" w:eastAsiaTheme="minorHAnsi" w:hAnsiTheme="minorHAnsi" w:cs="Arial"/>
          <w:spacing w:val="0"/>
          <w:kern w:val="0"/>
        </w:rPr>
        <w:commentReference w:id="0"/>
      </w:r>
      <w:r w:rsidR="00453A36">
        <w:t xml:space="preserve">Gene </w:t>
      </w:r>
      <w:r w:rsidRPr="006B33EA">
        <w:t>Co-Expression Networks with GWAS to Detect Causal Genes Driving Elemental Accumulation in Maize</w:t>
      </w:r>
    </w:p>
    <w:p w14:paraId="7FB54EC3" w14:textId="77777777" w:rsidR="006B33EA" w:rsidRDefault="006B33EA" w:rsidP="006804EA">
      <w:pPr>
        <w:pStyle w:val="Heading1"/>
      </w:pPr>
      <w:r>
        <w:t>Authors</w:t>
      </w:r>
    </w:p>
    <w:p w14:paraId="4C102366" w14:textId="29E6DB5C" w:rsidR="00AA7E96" w:rsidRDefault="006B33EA" w:rsidP="006804EA">
      <w:r>
        <w:t>Robert J. Schaefer</w:t>
      </w:r>
      <w:r w:rsidR="00005D7D">
        <w:fldChar w:fldCharType="begin"/>
      </w:r>
      <w:r w:rsidR="00005D7D">
        <w:instrText xml:space="preserve"> REF _Ref488755432 \n \h </w:instrText>
      </w:r>
      <w:r w:rsidR="00005D7D">
        <w:fldChar w:fldCharType="separate"/>
      </w:r>
      <w:r w:rsidR="00005D7D">
        <w:t>1</w:t>
      </w:r>
      <w:r w:rsidR="00005D7D">
        <w:fldChar w:fldCharType="end"/>
      </w:r>
      <w:r w:rsidR="00005D7D">
        <w:t>,</w:t>
      </w:r>
      <w:r w:rsidR="003857C1">
        <w:t xml:space="preserve"> Jean-Michel </w:t>
      </w:r>
      <w:r>
        <w:t>Michno</w:t>
      </w:r>
      <w:r w:rsidR="00005D7D">
        <w:fldChar w:fldCharType="begin"/>
      </w:r>
      <w:r w:rsidR="00005D7D">
        <w:instrText xml:space="preserve"> REF _Ref488755454 \n \h </w:instrText>
      </w:r>
      <w:r w:rsidR="00005D7D">
        <w:fldChar w:fldCharType="separate"/>
      </w:r>
      <w:r w:rsidR="00005D7D">
        <w:t>2</w:t>
      </w:r>
      <w:r w:rsidR="00005D7D">
        <w:fldChar w:fldCharType="end"/>
      </w:r>
      <w:r>
        <w:t>,</w:t>
      </w:r>
      <w:r w:rsidR="00005D7D">
        <w:t xml:space="preserve"> Joseph Jeffers</w:t>
      </w:r>
      <w:r w:rsidR="00005D7D">
        <w:fldChar w:fldCharType="begin"/>
      </w:r>
      <w:r w:rsidR="00005D7D">
        <w:instrText xml:space="preserve"> REF _Ref488755655 \n \h </w:instrText>
      </w:r>
      <w:r w:rsidR="00005D7D">
        <w:fldChar w:fldCharType="separate"/>
      </w:r>
      <w:r w:rsidR="00005D7D">
        <w:t>3</w:t>
      </w:r>
      <w:r w:rsidR="00005D7D">
        <w:fldChar w:fldCharType="end"/>
      </w:r>
      <w:r w:rsidR="00005D7D">
        <w:t>,</w:t>
      </w:r>
      <w:r>
        <w:t xml:space="preserve"> Owen Hoekenga</w:t>
      </w:r>
      <w:r w:rsidR="00005D7D">
        <w:fldChar w:fldCharType="begin"/>
      </w:r>
      <w:r w:rsidR="00005D7D">
        <w:instrText xml:space="preserve"> REF _Ref488755530 \n \h </w:instrText>
      </w:r>
      <w:r w:rsidR="00005D7D">
        <w:fldChar w:fldCharType="separate"/>
      </w:r>
      <w:r w:rsidR="00005D7D">
        <w:t>4</w:t>
      </w:r>
      <w:r w:rsidR="00005D7D">
        <w:fldChar w:fldCharType="end"/>
      </w:r>
      <w:r>
        <w:t>, Brian Dilkes</w:t>
      </w:r>
      <w:r w:rsidR="00005D7D">
        <w:fldChar w:fldCharType="begin"/>
      </w:r>
      <w:r w:rsidR="00005D7D">
        <w:instrText xml:space="preserve"> REF _Ref488755534 \n \h </w:instrText>
      </w:r>
      <w:r w:rsidR="00005D7D">
        <w:fldChar w:fldCharType="separate"/>
      </w:r>
      <w:r w:rsidR="00005D7D">
        <w:t>5</w:t>
      </w:r>
      <w:r w:rsidR="00005D7D">
        <w:fldChar w:fldCharType="end"/>
      </w:r>
      <w:r>
        <w:t>, Ivan Baxter</w:t>
      </w:r>
      <w:r w:rsidR="00005D7D">
        <w:fldChar w:fldCharType="begin"/>
      </w:r>
      <w:r w:rsidR="00005D7D">
        <w:instrText xml:space="preserve"> REF _Ref488755539 \n \h </w:instrText>
      </w:r>
      <w:r w:rsidR="00005D7D">
        <w:fldChar w:fldCharType="separate"/>
      </w:r>
      <w:r w:rsidR="00005D7D">
        <w:t>6</w:t>
      </w:r>
      <w:r w:rsidR="00005D7D">
        <w:fldChar w:fldCharType="end"/>
      </w:r>
      <w:r w:rsidR="00005D7D">
        <w:t>,</w:t>
      </w:r>
      <w:r w:rsidR="00005D7D">
        <w:fldChar w:fldCharType="begin"/>
      </w:r>
      <w:r w:rsidR="00005D7D">
        <w:instrText xml:space="preserve"> REF _Ref488755546 \n \h </w:instrText>
      </w:r>
      <w:r w:rsidR="00005D7D">
        <w:fldChar w:fldCharType="separate"/>
      </w:r>
      <w:r w:rsidR="00005D7D">
        <w:t>7</w:t>
      </w:r>
      <w:r w:rsidR="00005D7D">
        <w:fldChar w:fldCharType="end"/>
      </w:r>
      <w:r>
        <w:t>, Chad L. Myers</w:t>
      </w:r>
      <w:r w:rsidR="00005D7D">
        <w:fldChar w:fldCharType="begin"/>
      </w:r>
      <w:r w:rsidR="00005D7D">
        <w:instrText xml:space="preserve"> REF _Ref488755432 \n \h </w:instrText>
      </w:r>
      <w:r w:rsidR="00005D7D">
        <w:fldChar w:fldCharType="separate"/>
      </w:r>
      <w:r w:rsidR="00005D7D">
        <w:t>1</w:t>
      </w:r>
      <w:r w:rsidR="00005D7D">
        <w:fldChar w:fldCharType="end"/>
      </w:r>
      <w:r w:rsidR="00005D7D">
        <w:t>,</w:t>
      </w:r>
      <w:r w:rsidR="00005D7D">
        <w:fldChar w:fldCharType="begin"/>
      </w:r>
      <w:r w:rsidR="00005D7D">
        <w:instrText xml:space="preserve"> REF _Ref488755655 \n \h </w:instrText>
      </w:r>
      <w:r w:rsidR="00005D7D">
        <w:fldChar w:fldCharType="separate"/>
      </w:r>
      <w:r w:rsidR="00005D7D">
        <w:t>3</w:t>
      </w:r>
      <w:r w:rsidR="00005D7D">
        <w:fldChar w:fldCharType="end"/>
      </w:r>
      <w:r w:rsidR="00005D7D" w:rsidDel="00005D7D">
        <w:rPr>
          <w:vertAlign w:val="superscript"/>
        </w:rPr>
        <w:t xml:space="preserve"> </w:t>
      </w:r>
    </w:p>
    <w:p w14:paraId="53804984" w14:textId="77777777" w:rsidR="006B33EA" w:rsidRDefault="006B33EA" w:rsidP="006804EA">
      <w:pPr>
        <w:pStyle w:val="Heading1"/>
      </w:pPr>
      <w:r>
        <w:t>Affiliations</w:t>
      </w:r>
    </w:p>
    <w:p w14:paraId="7B91315B" w14:textId="0ADEC0FE" w:rsidR="006B33EA" w:rsidRDefault="006B33EA" w:rsidP="00B87472">
      <w:pPr>
        <w:pStyle w:val="ListParagraph"/>
        <w:numPr>
          <w:ilvl w:val="0"/>
          <w:numId w:val="8"/>
        </w:numPr>
      </w:pPr>
      <w:bookmarkStart w:id="1" w:name="_Ref488755432"/>
      <w:r>
        <w:t>Biomedical Informatics and Computational Biology Graduate Program, University of Minnesota, Minneapolis, MN, USA</w:t>
      </w:r>
      <w:bookmarkEnd w:id="1"/>
    </w:p>
    <w:p w14:paraId="0C1F5930" w14:textId="4AD8D831" w:rsidR="006B33EA" w:rsidRDefault="000C62F2" w:rsidP="00B87472">
      <w:pPr>
        <w:pStyle w:val="ListParagraph"/>
        <w:numPr>
          <w:ilvl w:val="0"/>
          <w:numId w:val="8"/>
        </w:numPr>
      </w:pPr>
      <w:bookmarkStart w:id="2" w:name="_Ref488755454"/>
      <w:r>
        <w:t>Department of Agronomy and Plant Genetics</w:t>
      </w:r>
      <w:r w:rsidR="006B33EA">
        <w:t>, University of Minnesota, St. Paul, MN, USA</w:t>
      </w:r>
      <w:bookmarkEnd w:id="2"/>
    </w:p>
    <w:p w14:paraId="523FFC8D" w14:textId="768934BE" w:rsidR="00005D7D" w:rsidRDefault="00005D7D" w:rsidP="00B87472">
      <w:pPr>
        <w:pStyle w:val="ListParagraph"/>
        <w:numPr>
          <w:ilvl w:val="0"/>
          <w:numId w:val="8"/>
        </w:numPr>
      </w:pPr>
      <w:bookmarkStart w:id="3" w:name="_Ref488755655"/>
      <w:r>
        <w:t>Department of Computer Science, University of Minnesota, Minneapolis, MN, USA</w:t>
      </w:r>
      <w:bookmarkEnd w:id="3"/>
    </w:p>
    <w:p w14:paraId="29AD33EC" w14:textId="60F9CAE0" w:rsidR="006B33EA" w:rsidRDefault="00453A36" w:rsidP="00B87472">
      <w:pPr>
        <w:pStyle w:val="ListParagraph"/>
        <w:numPr>
          <w:ilvl w:val="0"/>
          <w:numId w:val="8"/>
        </w:numPr>
      </w:pPr>
      <w:bookmarkStart w:id="4" w:name="_Ref488755530"/>
      <w:r>
        <w:t>Cayuga Genetics Consulting Group LLC</w:t>
      </w:r>
      <w:r w:rsidR="006B33EA">
        <w:t>, Ithaca, NY, USA</w:t>
      </w:r>
      <w:bookmarkEnd w:id="4"/>
    </w:p>
    <w:p w14:paraId="74ADA206" w14:textId="03F987E4" w:rsidR="006B33EA" w:rsidRDefault="006B33EA" w:rsidP="00B87472">
      <w:pPr>
        <w:pStyle w:val="ListParagraph"/>
        <w:numPr>
          <w:ilvl w:val="0"/>
          <w:numId w:val="8"/>
        </w:numPr>
      </w:pPr>
      <w:bookmarkStart w:id="5" w:name="_Ref488755534"/>
      <w:r>
        <w:t>Department of Biochemistry, Purdue University, West Lafayette, IN, USA</w:t>
      </w:r>
      <w:bookmarkEnd w:id="5"/>
    </w:p>
    <w:p w14:paraId="4D1B067E" w14:textId="3F5331D6" w:rsidR="006B4B17" w:rsidRDefault="00E56B10" w:rsidP="00B87472">
      <w:pPr>
        <w:pStyle w:val="ListParagraph"/>
        <w:numPr>
          <w:ilvl w:val="0"/>
          <w:numId w:val="8"/>
        </w:numPr>
      </w:pPr>
      <w:bookmarkStart w:id="6" w:name="_Ref488755539"/>
      <w:r>
        <w:t>Donald Danforth Plant Science Center, St. Louis, MO, USA</w:t>
      </w:r>
      <w:bookmarkEnd w:id="6"/>
    </w:p>
    <w:p w14:paraId="472C1698" w14:textId="04BB53EA" w:rsidR="00005D7D" w:rsidRDefault="006B33EA" w:rsidP="00B87472">
      <w:pPr>
        <w:pStyle w:val="ListParagraph"/>
        <w:numPr>
          <w:ilvl w:val="0"/>
          <w:numId w:val="8"/>
        </w:numPr>
      </w:pPr>
      <w:bookmarkStart w:id="7" w:name="_Ref488755546"/>
      <w:r>
        <w:t>USDA-ARS Plant Genetics Re</w:t>
      </w:r>
      <w:r w:rsidR="00E56B10">
        <w:t>search Unit, St. Louis, MO, USA</w:t>
      </w:r>
      <w:bookmarkEnd w:id="7"/>
    </w:p>
    <w:p w14:paraId="3E9FEC03" w14:textId="77777777" w:rsidR="006B33EA" w:rsidRDefault="006B33EA" w:rsidP="006804EA">
      <w:pPr>
        <w:pStyle w:val="Heading1"/>
      </w:pPr>
      <w:r>
        <w:t>Abstract</w:t>
      </w:r>
    </w:p>
    <w:p w14:paraId="3ABFF11F" w14:textId="4A4EC565" w:rsidR="006B33EA" w:rsidRPr="006B33EA" w:rsidRDefault="00D23002" w:rsidP="006804EA">
      <w:r>
        <w:t xml:space="preserve">Genome wide association studies (GWAS) have identified thousands of loci linked to hundreds of traits in many different species. However, the </w:t>
      </w:r>
      <w:commentRangeStart w:id="8"/>
      <w:del w:id="9" w:author="Brian Dilkes" w:date="2017-07-28T17:07:00Z">
        <w:r w:rsidDel="00244BC9">
          <w:delText xml:space="preserve">causal </w:delText>
        </w:r>
        <w:commentRangeEnd w:id="8"/>
        <w:r w:rsidR="00244BC9" w:rsidDel="00244BC9">
          <w:rPr>
            <w:rStyle w:val="CommentReference"/>
          </w:rPr>
          <w:commentReference w:id="8"/>
        </w:r>
      </w:del>
      <w:r>
        <w:t>genes</w:t>
      </w:r>
      <w:ins w:id="10" w:author="Brian Dilkes" w:date="2017-07-28T17:07:00Z">
        <w:r w:rsidR="00244BC9">
          <w:t xml:space="preserve"> encoding segregating alleles</w:t>
        </w:r>
      </w:ins>
      <w:r>
        <w:t xml:space="preserve"> and the cellular processes they contribute to remain unknown</w:t>
      </w:r>
      <w:r w:rsidR="002932A4">
        <w:t xml:space="preserve"> for most loci</w:t>
      </w:r>
      <w:r>
        <w:t xml:space="preserve">. This problem is </w:t>
      </w:r>
      <w:del w:id="11" w:author="Brian Dilkes" w:date="2017-07-28T17:45:00Z">
        <w:r w:rsidDel="00063F15">
          <w:delText xml:space="preserve">even </w:delText>
        </w:r>
      </w:del>
      <w:r>
        <w:t xml:space="preserve">more pronounced in </w:t>
      </w:r>
      <w:del w:id="12" w:author="Brian Dilkes" w:date="2017-07-28T17:45:00Z">
        <w:r w:rsidDel="00063F15">
          <w:delText xml:space="preserve">non-model </w:delText>
        </w:r>
      </w:del>
      <w:r>
        <w:t xml:space="preserve">species where functional annotations </w:t>
      </w:r>
      <w:commentRangeStart w:id="13"/>
      <w:r>
        <w:t xml:space="preserve">are sparse. </w:t>
      </w:r>
      <w:commentRangeEnd w:id="13"/>
      <w:r w:rsidR="00061FDD">
        <w:rPr>
          <w:rStyle w:val="CommentReference"/>
        </w:rPr>
        <w:commentReference w:id="13"/>
      </w:r>
      <w:r>
        <w:t xml:space="preserve">The </w:t>
      </w:r>
      <w:del w:id="14" w:author="Brian Dilkes" w:date="2017-07-28T17:46:00Z">
        <w:r w:rsidDel="00063F15">
          <w:delText xml:space="preserve">vast amounts of </w:delText>
        </w:r>
      </w:del>
      <w:r w:rsidR="00EF6419">
        <w:t>data available</w:t>
      </w:r>
      <w:r>
        <w:t xml:space="preserve"> from high throughput </w:t>
      </w:r>
      <w:r w:rsidR="00146F28">
        <w:t>sequencing</w:t>
      </w:r>
      <w:r w:rsidR="00BB0D54">
        <w:t>, such as RNA-Seq,</w:t>
      </w:r>
      <w:r>
        <w:t xml:space="preserve"> are a tantalizing resource to</w:t>
      </w:r>
      <w:r w:rsidR="00146F28">
        <w:t xml:space="preserve"> leverage</w:t>
      </w:r>
      <w:r>
        <w:t xml:space="preserve"> </w:t>
      </w:r>
      <w:r w:rsidR="00146F28">
        <w:t>in</w:t>
      </w:r>
      <w:r>
        <w:t xml:space="preserve"> </w:t>
      </w:r>
      <w:r w:rsidR="00146F28">
        <w:t>identifying</w:t>
      </w:r>
      <w:r>
        <w:t xml:space="preserve"> potential candidates </w:t>
      </w:r>
      <w:del w:id="15" w:author="Brian Dilkes" w:date="2017-07-28T17:46:00Z">
        <w:r w:rsidDel="00063F15">
          <w:delText xml:space="preserve">under </w:delText>
        </w:r>
      </w:del>
      <w:ins w:id="16" w:author="Brian Dilkes" w:date="2017-07-28T17:46:00Z">
        <w:r w:rsidR="00063F15">
          <w:t xml:space="preserve">linked to </w:t>
        </w:r>
      </w:ins>
      <w:del w:id="17" w:author="Brian Dilkes" w:date="2017-07-28T17:46:00Z">
        <w:r w:rsidDel="00063F15">
          <w:delText xml:space="preserve">GWAS </w:delText>
        </w:r>
      </w:del>
      <w:r>
        <w:t xml:space="preserve">single nucleotide polymorphisms </w:t>
      </w:r>
      <w:r w:rsidR="0086151A">
        <w:t>(SNPs)</w:t>
      </w:r>
      <w:ins w:id="18" w:author="Brian Dilkes" w:date="2017-07-28T17:46:00Z">
        <w:r w:rsidR="00063F15">
          <w:t xml:space="preserve"> by GWAS</w:t>
        </w:r>
      </w:ins>
      <w:del w:id="19" w:author="Brian Dilkes" w:date="2017-07-28T17:47:00Z">
        <w:r w:rsidR="00BB0D54" w:rsidDel="00063F15">
          <w:delText xml:space="preserve">, though are often underutilized or </w:delText>
        </w:r>
        <w:commentRangeStart w:id="20"/>
        <w:r w:rsidR="00BB0D54" w:rsidDel="00063F15">
          <w:delText>difficult to interpret</w:delText>
        </w:r>
        <w:commentRangeEnd w:id="20"/>
        <w:r w:rsidR="00061FDD" w:rsidDel="00063F15">
          <w:rPr>
            <w:rStyle w:val="CommentReference"/>
          </w:rPr>
          <w:commentReference w:id="20"/>
        </w:r>
      </w:del>
      <w:r w:rsidR="0086151A">
        <w:t xml:space="preserve">. </w:t>
      </w:r>
      <w:r w:rsidR="00BB0D54">
        <w:t xml:space="preserve">Here, we developed a framework to integrate </w:t>
      </w:r>
      <w:del w:id="21" w:author="Brian Dilkes" w:date="2017-07-28T17:47:00Z">
        <w:r w:rsidR="00BB0D54" w:rsidDel="00D4682E">
          <w:delText xml:space="preserve">functional </w:delText>
        </w:r>
      </w:del>
      <w:r w:rsidR="00BB0D54">
        <w:t xml:space="preserve">information </w:t>
      </w:r>
      <w:del w:id="22" w:author="Brian Dilkes" w:date="2017-07-28T17:47:00Z">
        <w:r w:rsidR="00BB0D54" w:rsidDel="00D4682E">
          <w:delText xml:space="preserve">derived </w:delText>
        </w:r>
      </w:del>
      <w:r w:rsidR="00BB0D54">
        <w:t>from RNA-Seq co-expression networks</w:t>
      </w:r>
      <w:r w:rsidR="003E2104">
        <w:t xml:space="preserve"> </w:t>
      </w:r>
      <w:del w:id="23" w:author="Brian Dilkes" w:date="2017-07-28T17:47:00Z">
        <w:r w:rsidR="003E2104" w:rsidDel="00D4682E">
          <w:delText>directly</w:delText>
        </w:r>
        <w:r w:rsidR="00BB0D54" w:rsidDel="00D4682E">
          <w:delText xml:space="preserve"> </w:delText>
        </w:r>
      </w:del>
      <w:r w:rsidR="00BB0D54">
        <w:t xml:space="preserve">with GWAS datasets, establishing significance </w:t>
      </w:r>
      <w:ins w:id="24" w:author="Brian Dilkes" w:date="2017-07-28T17:47:00Z">
        <w:r w:rsidR="00D4682E">
          <w:t xml:space="preserve">of data type cross linkage </w:t>
        </w:r>
      </w:ins>
      <w:r w:rsidR="00BB0D54">
        <w:t xml:space="preserve">with a robust </w:t>
      </w:r>
      <w:r w:rsidR="00290FB4">
        <w:t>null-distribution</w:t>
      </w:r>
      <w:r w:rsidR="00BB0D54">
        <w:t xml:space="preserve"> model.</w:t>
      </w:r>
      <w:r>
        <w:t xml:space="preserve"> </w:t>
      </w:r>
      <w:r w:rsidR="00BB25AC">
        <w:t>We demonstrate</w:t>
      </w:r>
      <w:r>
        <w:t xml:space="preserve"> the </w:t>
      </w:r>
      <w:r w:rsidR="00BB25AC">
        <w:t>precision of our method</w:t>
      </w:r>
      <w:r w:rsidR="003D2D91">
        <w:t xml:space="preserve"> by building three whole g</w:t>
      </w:r>
      <w:r w:rsidR="003E2104">
        <w:t>enome co-expression networks then</w:t>
      </w:r>
      <w:r w:rsidR="00BB25AC">
        <w:t xml:space="preserve"> simulating GWA studies using Gene Ontology (GO) terms</w:t>
      </w:r>
      <w:r w:rsidR="003D2D91">
        <w:t>. We</w:t>
      </w:r>
      <w:r w:rsidR="00BB25AC">
        <w:t xml:space="preserve"> then </w:t>
      </w:r>
      <w:r w:rsidR="00EC258B">
        <w:t>appl</w:t>
      </w:r>
      <w:r w:rsidR="0096463B">
        <w:t>ied</w:t>
      </w:r>
      <w:r w:rsidR="003D2D91">
        <w:t xml:space="preserve"> our method</w:t>
      </w:r>
      <w:r w:rsidR="00BB25AC">
        <w:t xml:space="preserve"> to </w:t>
      </w:r>
      <w:commentRangeStart w:id="25"/>
      <w:r w:rsidR="00BB25AC">
        <w:t>functionall</w:t>
      </w:r>
      <w:commentRangeEnd w:id="25"/>
      <w:r w:rsidR="005F326A">
        <w:rPr>
          <w:rStyle w:val="CommentReference"/>
        </w:rPr>
        <w:commentReference w:id="25"/>
      </w:r>
      <w:r w:rsidR="00BB25AC">
        <w:t xml:space="preserve">y relate loci identified in a </w:t>
      </w:r>
      <w:r w:rsidR="00DB7333">
        <w:t xml:space="preserve">large scale, </w:t>
      </w:r>
      <w:r w:rsidR="00BB25AC">
        <w:t>GWA study examining</w:t>
      </w:r>
      <w:r>
        <w:t xml:space="preserve"> elemental accumulation in maize. </w:t>
      </w:r>
      <w:commentRangeStart w:id="26"/>
      <w:r w:rsidRPr="004F0FE1">
        <w:t>Our results demonstrate</w:t>
      </w:r>
      <w:r w:rsidR="00DB7333" w:rsidRPr="004F0FE1">
        <w:t xml:space="preserve"> that </w:t>
      </w:r>
      <w:ins w:id="27" w:author="Brian Dilkes" w:date="2017-07-28T17:48:00Z">
        <w:r w:rsidR="00D4682E">
          <w:t>formally considering</w:t>
        </w:r>
      </w:ins>
      <w:del w:id="28" w:author="Brian Dilkes" w:date="2017-07-28T17:48:00Z">
        <w:r w:rsidR="00DB7333" w:rsidRPr="004F0FE1" w:rsidDel="00D4682E">
          <w:delText>simply taking</w:delText>
        </w:r>
      </w:del>
      <w:r w:rsidR="00DB7333" w:rsidRPr="004F0FE1">
        <w:t xml:space="preserve"> </w:t>
      </w:r>
      <w:ins w:id="29" w:author="Brian Dilkes" w:date="2017-07-28T17:48:00Z">
        <w:r w:rsidR="00D4682E">
          <w:t xml:space="preserve">additional data types </w:t>
        </w:r>
      </w:ins>
      <w:del w:id="30" w:author="Brian Dilkes" w:date="2017-07-28T17:48:00Z">
        <w:r w:rsidR="00DB7333" w:rsidRPr="004F0FE1" w:rsidDel="00D4682E">
          <w:delText>the closest genes to</w:delText>
        </w:r>
      </w:del>
      <w:ins w:id="31" w:author="Brian Dilkes" w:date="2017-07-28T17:48:00Z">
        <w:r w:rsidR="00D4682E">
          <w:t>improves the</w:t>
        </w:r>
      </w:ins>
      <w:r w:rsidR="00DB7333" w:rsidRPr="004F0FE1">
        <w:t xml:space="preserve"> </w:t>
      </w:r>
      <w:ins w:id="32" w:author="Brian Dilkes" w:date="2017-07-28T17:48:00Z">
        <w:r w:rsidR="00D4682E">
          <w:t xml:space="preserve">biological </w:t>
        </w:r>
      </w:ins>
      <w:r w:rsidR="00DB7333" w:rsidRPr="004F0FE1">
        <w:t>sign</w:t>
      </w:r>
      <w:ins w:id="33" w:author="Brian Dilkes" w:date="2017-07-28T17:48:00Z">
        <w:r w:rsidR="00D4682E">
          <w:t>al present in</w:t>
        </w:r>
      </w:ins>
      <w:del w:id="34" w:author="Brian Dilkes" w:date="2017-07-28T17:49:00Z">
        <w:r w:rsidR="00DB7333" w:rsidRPr="004F0FE1" w:rsidDel="00D4682E">
          <w:delText>ificant</w:delText>
        </w:r>
      </w:del>
      <w:r w:rsidR="00DB7333" w:rsidRPr="004F0FE1">
        <w:t xml:space="preserve"> </w:t>
      </w:r>
      <w:r w:rsidR="00E947C6" w:rsidRPr="004F0FE1">
        <w:t xml:space="preserve">GWAS </w:t>
      </w:r>
      <w:r w:rsidR="00DB7333" w:rsidRPr="004F0FE1">
        <w:t>SNPs</w:t>
      </w:r>
      <w:r w:rsidRPr="004F0FE1">
        <w:t xml:space="preserve"> </w:t>
      </w:r>
      <w:del w:id="35" w:author="Brian Dilkes" w:date="2017-07-28T17:49:00Z">
        <w:r w:rsidRPr="004F0FE1" w:rsidDel="00D4682E">
          <w:delText>will often lead to spurious results</w:delText>
        </w:r>
        <w:commentRangeEnd w:id="26"/>
        <w:r w:rsidR="009D5A1E" w:rsidDel="00D4682E">
          <w:rPr>
            <w:rStyle w:val="CommentReference"/>
          </w:rPr>
          <w:commentReference w:id="26"/>
        </w:r>
      </w:del>
      <w:ins w:id="36" w:author="Brian Dilkes" w:date="2017-07-28T17:49:00Z">
        <w:r w:rsidR="00D4682E">
          <w:t xml:space="preserve">and highlight </w:t>
        </w:r>
      </w:ins>
      <w:del w:id="37" w:author="Brian Dilkes" w:date="2017-07-28T17:49:00Z">
        <w:r w:rsidRPr="004F0FE1" w:rsidDel="00D4682E">
          <w:delText xml:space="preserve"> </w:delText>
        </w:r>
        <w:r w:rsidR="001A7232" w:rsidRPr="004F0FE1" w:rsidDel="00D4682E">
          <w:delText xml:space="preserve">demonstrating </w:delText>
        </w:r>
      </w:del>
      <w:r w:rsidR="001A7232" w:rsidRPr="004F0FE1">
        <w:t>the need for</w:t>
      </w:r>
      <w:r w:rsidRPr="004F0FE1">
        <w:t xml:space="preserve"> proper </w:t>
      </w:r>
      <w:r w:rsidR="00163340" w:rsidRPr="004F0FE1">
        <w:t xml:space="preserve">functional </w:t>
      </w:r>
      <w:r w:rsidRPr="004F0FE1">
        <w:t>modeling and</w:t>
      </w:r>
      <w:r w:rsidR="000123DF" w:rsidRPr="004F0FE1">
        <w:t xml:space="preserve"> </w:t>
      </w:r>
      <w:r w:rsidR="00386733">
        <w:t>a reliable null-distribution</w:t>
      </w:r>
      <w:ins w:id="38" w:author="Brian Dilkes" w:date="2017-07-28T17:49:00Z">
        <w:r w:rsidR="00D4682E">
          <w:t xml:space="preserve"> when attempting to overlay </w:t>
        </w:r>
      </w:ins>
      <w:ins w:id="39" w:author="Brian Dilkes" w:date="2017-07-28T17:50:00Z">
        <w:r w:rsidR="00D4682E">
          <w:t xml:space="preserve">high throughput </w:t>
        </w:r>
      </w:ins>
      <w:ins w:id="40" w:author="Brian Dilkes" w:date="2017-07-28T17:49:00Z">
        <w:r w:rsidR="00D4682E">
          <w:t>data types</w:t>
        </w:r>
      </w:ins>
      <w:r w:rsidRPr="004F0FE1">
        <w:t xml:space="preserve">. </w:t>
      </w:r>
      <w:r w:rsidR="00282144" w:rsidRPr="004F0FE1">
        <w:lastRenderedPageBreak/>
        <w:t xml:space="preserve">Additionally, </w:t>
      </w:r>
      <w:ins w:id="41" w:author="Brian Dilkes" w:date="2017-07-28T17:50:00Z">
        <w:r w:rsidR="00D4682E">
          <w:t xml:space="preserve">we find that </w:t>
        </w:r>
      </w:ins>
      <w:del w:id="42" w:author="Brian Dilkes" w:date="2017-07-28T17:50:00Z">
        <w:r w:rsidR="00282144" w:rsidRPr="004F0FE1" w:rsidDel="00D4682E">
          <w:delText>when deriving fu</w:delText>
        </w:r>
        <w:r w:rsidR="006C6592" w:rsidRPr="004F0FE1" w:rsidDel="00D4682E">
          <w:delText>nctional information from gene co-expression</w:delText>
        </w:r>
        <w:r w:rsidR="00402D95" w:rsidRPr="004F0FE1" w:rsidDel="00D4682E">
          <w:delText xml:space="preserve"> networks</w:delText>
        </w:r>
        <w:r w:rsidR="00282144" w:rsidRPr="004F0FE1" w:rsidDel="00D4682E">
          <w:delText xml:space="preserve">, </w:delText>
        </w:r>
      </w:del>
      <w:r w:rsidR="00282144" w:rsidRPr="004F0FE1">
        <w:t xml:space="preserve">the biological context from which the transcription was measured </w:t>
      </w:r>
      <w:del w:id="43" w:author="Brian Dilkes" w:date="2017-07-28T17:50:00Z">
        <w:r w:rsidR="00282144" w:rsidRPr="004F0FE1" w:rsidDel="00D4682E">
          <w:delText>is essential</w:delText>
        </w:r>
      </w:del>
      <w:ins w:id="44" w:author="Brian Dilkes" w:date="2017-07-28T17:50:00Z">
        <w:r w:rsidR="00D4682E">
          <w:t>dramatically affected the</w:t>
        </w:r>
        <w:r w:rsidR="00D4682E" w:rsidRPr="004F0FE1">
          <w:t xml:space="preserve"> information </w:t>
        </w:r>
        <w:r w:rsidR="00D4682E">
          <w:t xml:space="preserve">derived </w:t>
        </w:r>
        <w:r w:rsidR="00D4682E" w:rsidRPr="004F0FE1">
          <w:t>from gene co-expression networks</w:t>
        </w:r>
      </w:ins>
      <w:r w:rsidR="00282144" w:rsidRPr="004F0FE1">
        <w:t>.</w:t>
      </w:r>
      <w:r w:rsidRPr="004F0FE1">
        <w:t xml:space="preserve"> </w:t>
      </w:r>
      <w:r w:rsidR="00282144" w:rsidRPr="004F0FE1">
        <w:t>I</w:t>
      </w:r>
      <w:r w:rsidRPr="004F0FE1">
        <w:t xml:space="preserve">nclusion of </w:t>
      </w:r>
      <w:r w:rsidR="000123DF" w:rsidRPr="004F0FE1">
        <w:t xml:space="preserve">gene expression </w:t>
      </w:r>
      <w:r w:rsidRPr="004F0FE1">
        <w:t xml:space="preserve">data from tissues not relevant </w:t>
      </w:r>
      <w:r w:rsidR="000123DF" w:rsidRPr="004F0FE1">
        <w:t>to the elemental</w:t>
      </w:r>
      <w:r w:rsidRPr="004F0FE1">
        <w:t xml:space="preserve"> phenotypes collected abolished the relationships between the </w:t>
      </w:r>
      <w:r w:rsidR="00173E06" w:rsidRPr="004F0FE1">
        <w:t xml:space="preserve">co-expression </w:t>
      </w:r>
      <w:r w:rsidRPr="004F0FE1">
        <w:t>networks and the GWAS SNPs.</w:t>
      </w:r>
      <w:r w:rsidR="00CB4D43" w:rsidRPr="004F0FE1">
        <w:t xml:space="preserve"> Furthermore, in the correct biological context, g</w:t>
      </w:r>
      <w:r w:rsidRPr="004F0FE1">
        <w:t xml:space="preserve">enes linked to GWAS hits for elemental accumulation were </w:t>
      </w:r>
      <w:commentRangeStart w:id="45"/>
      <w:r w:rsidRPr="004F0FE1">
        <w:t>more</w:t>
      </w:r>
      <w:r w:rsidR="00CB4D43" w:rsidRPr="004F0FE1">
        <w:t xml:space="preserve"> </w:t>
      </w:r>
      <w:r w:rsidR="00D84C2E" w:rsidRPr="004F0FE1">
        <w:t>significantly</w:t>
      </w:r>
      <w:r w:rsidR="002771CE" w:rsidRPr="004F0FE1">
        <w:t xml:space="preserve"> </w:t>
      </w:r>
      <w:commentRangeEnd w:id="45"/>
      <w:r w:rsidR="005F326A">
        <w:rPr>
          <w:rStyle w:val="CommentReference"/>
        </w:rPr>
        <w:commentReference w:id="45"/>
      </w:r>
      <w:r w:rsidR="00CB4D43" w:rsidRPr="004F0FE1">
        <w:t>co-expressed</w:t>
      </w:r>
      <w:r w:rsidRPr="004F0FE1">
        <w:t xml:space="preserve"> than genes </w:t>
      </w:r>
      <w:r w:rsidR="00AE173E" w:rsidRPr="004F0FE1">
        <w:t>within the same</w:t>
      </w:r>
      <w:r w:rsidRPr="004F0FE1">
        <w:t xml:space="preserve"> GO </w:t>
      </w:r>
      <w:r w:rsidR="00AE173E" w:rsidRPr="004F0FE1">
        <w:t>term</w:t>
      </w:r>
      <w:r w:rsidRPr="004F0FE1">
        <w:t>s</w:t>
      </w:r>
      <w:ins w:id="46" w:author="Brian Dilkes" w:date="2017-07-28T17:51:00Z">
        <w:r w:rsidR="00D4682E">
          <w:t xml:space="preserve">, </w:t>
        </w:r>
        <w:commentRangeStart w:id="47"/>
        <w:r w:rsidR="00D4682E">
          <w:t>indicating a greater biological information content of GWAS linked genes</w:t>
        </w:r>
        <w:commentRangeEnd w:id="47"/>
        <w:r w:rsidR="00D4682E">
          <w:rPr>
            <w:rStyle w:val="CommentReference"/>
          </w:rPr>
          <w:commentReference w:id="47"/>
        </w:r>
      </w:ins>
      <w:r w:rsidRPr="004F0FE1">
        <w:t>.</w:t>
      </w:r>
      <w:r>
        <w:t xml:space="preserve"> Our study illustrates the factors that researchers should consider when taking this approach and demonstrates the utility of gene lists produced from GWAS for annotation of genes for systems biology applications.</w:t>
      </w:r>
    </w:p>
    <w:p w14:paraId="709213AA" w14:textId="77777777" w:rsidR="006B33EA" w:rsidRDefault="006B33EA" w:rsidP="006804EA">
      <w:pPr>
        <w:pStyle w:val="Heading1"/>
      </w:pPr>
      <w:r>
        <w:t>Author Summary</w:t>
      </w:r>
    </w:p>
    <w:p w14:paraId="2F09660E" w14:textId="2579A746" w:rsidR="006B33EA" w:rsidRDefault="006B33EA" w:rsidP="006804EA">
      <w:pPr>
        <w:pStyle w:val="Heading1"/>
      </w:pPr>
      <w:r>
        <w:t>Introduction</w:t>
      </w:r>
    </w:p>
    <w:p w14:paraId="28BEB5B3" w14:textId="4AC5AA8B" w:rsidR="00EF75BE" w:rsidRDefault="00EF75BE" w:rsidP="00EF75BE">
      <w:r w:rsidRPr="006804EA">
        <w:t>Genome wide association (GWA) studies are a powerful tool for understanding the genetic basis of trait</w:t>
      </w:r>
      <w:ins w:id="48" w:author="Brian Dilkes" w:date="2017-07-28T17:52:00Z">
        <w:r w:rsidR="00D4682E">
          <w:t xml:space="preserve"> variation</w:t>
        </w:r>
      </w:ins>
      <w:del w:id="49" w:author="Brian Dilkes" w:date="2017-07-28T17:52:00Z">
        <w:r w:rsidRPr="006804EA" w:rsidDel="00D4682E">
          <w:delText>s</w:delText>
        </w:r>
      </w:del>
      <w:r w:rsidRPr="006804EA">
        <w:t xml:space="preserve">. This approach has been successfully applied for hundreds of important traits in different species, including important yield-relevant traits in </w:t>
      </w:r>
      <w:commentRangeStart w:id="50"/>
      <w:r w:rsidRPr="006804EA">
        <w:t>crops</w:t>
      </w:r>
      <w:commentRangeEnd w:id="50"/>
      <w:r w:rsidR="00D4682E">
        <w:rPr>
          <w:rStyle w:val="CommentReference"/>
        </w:rPr>
        <w:commentReference w:id="50"/>
      </w:r>
      <w:r w:rsidRPr="006804EA">
        <w:t>. Sufficiently powered GWA studies often identify tens to hundreds of loci containing hundreds of single nucleotide polymorphisms (SNPs) associated with a trait of interest</w:t>
      </w:r>
      <w:r>
        <w:t xml:space="preserve"> </w:t>
      </w:r>
      <w:r w:rsidRPr="006804EA">
        <w:fldChar w:fldCharType="begin" w:fldLock="1"/>
      </w:r>
      <w:r>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Pr="006804EA">
        <w:fldChar w:fldCharType="separate"/>
      </w:r>
      <w:r w:rsidRPr="00780438">
        <w:rPr>
          <w:noProof/>
        </w:rPr>
        <w:t>(McMullen et al. 2009)</w:t>
      </w:r>
      <w:r w:rsidRPr="006804EA">
        <w:fldChar w:fldCharType="end"/>
      </w:r>
      <w:r>
        <w:t xml:space="preserve">, many of which </w:t>
      </w:r>
      <w:del w:id="51" w:author="Brian Dilkes" w:date="2017-07-28T17:54:00Z">
        <w:r w:rsidDel="00D4682E">
          <w:delText xml:space="preserve">fall </w:delText>
        </w:r>
      </w:del>
      <w:ins w:id="52" w:author="Brian Dilkes" w:date="2017-07-28T17:54:00Z">
        <w:r w:rsidR="00D4682E">
          <w:t xml:space="preserve">reside </w:t>
        </w:r>
      </w:ins>
      <w:r>
        <w:t xml:space="preserve">outside annotated gene boundaries </w:t>
      </w:r>
      <w:r>
        <w:fldChar w:fldCharType="begin" w:fldLock="1"/>
      </w:r>
      <w:r>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fldChar w:fldCharType="separate"/>
      </w:r>
      <w:r w:rsidRPr="00780438">
        <w:rPr>
          <w:noProof/>
        </w:rPr>
        <w:t>(Wallace et al. 2014)</w:t>
      </w:r>
      <w:r>
        <w:fldChar w:fldCharType="end"/>
      </w:r>
      <w:r w:rsidRPr="006804EA">
        <w:t xml:space="preserve">. For example, in maize alone, GWA studies have identified nearly 40 genetic loci for flowering time </w:t>
      </w:r>
      <w:r w:rsidRPr="006804EA">
        <w:fldChar w:fldCharType="begin" w:fldLock="1"/>
      </w:r>
      <w:r>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Pr="006804EA">
        <w:fldChar w:fldCharType="separate"/>
      </w:r>
      <w:r w:rsidRPr="00780438">
        <w:rPr>
          <w:noProof/>
        </w:rPr>
        <w:t>(Buckler et al. 2009)</w:t>
      </w:r>
      <w:r w:rsidRPr="006804EA">
        <w:fldChar w:fldCharType="end"/>
      </w:r>
      <w:r w:rsidRPr="006804EA">
        <w:t xml:space="preserve">, 89 loci for plant height </w:t>
      </w:r>
      <w:r w:rsidRPr="006804EA">
        <w:fldChar w:fldCharType="begin" w:fldLock="1"/>
      </w:r>
      <w:r>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"(Peiffer et al. 2014)", "plainTextFormattedCitation" : "(Peiffer et al. 2014)", "previouslyFormattedCitation" : "(Peiffer et al. 2014)" }, "properties" : { "noteIndex" : 0 }, "schema" : "https://github.com/citation-style-language/schema/raw/master/csl-citation.json" }</w:instrText>
      </w:r>
      <w:r w:rsidRPr="006804EA">
        <w:fldChar w:fldCharType="separate"/>
      </w:r>
      <w:r w:rsidRPr="00780438">
        <w:rPr>
          <w:noProof/>
        </w:rPr>
        <w:t>(Peiffer et al. 2014)</w:t>
      </w:r>
      <w:r w:rsidRPr="006804EA">
        <w:fldChar w:fldCharType="end"/>
      </w:r>
      <w:r w:rsidRPr="006804EA">
        <w:t xml:space="preserve">, 36 loci for leaf length </w:t>
      </w:r>
      <w:r w:rsidRPr="006804EA">
        <w:fldChar w:fldCharType="begin" w:fldLock="1"/>
      </w:r>
      <w:r>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"(Tian et al. 2011)", "plainTextFormattedCitation" : "(Tian et al. 2011)", "previouslyFormattedCitation" : "(Tian et al. 2011)" }, "properties" : { "noteIndex" : 0 }, "schema" : "https://github.com/citation-style-language/schema/raw/master/csl-citation.json" }</w:instrText>
      </w:r>
      <w:r w:rsidRPr="006804EA">
        <w:fldChar w:fldCharType="separate"/>
      </w:r>
      <w:r w:rsidRPr="00780438">
        <w:rPr>
          <w:noProof/>
        </w:rPr>
        <w:t>(Tian et al. 2011)</w:t>
      </w:r>
      <w:r w:rsidRPr="006804EA">
        <w:fldChar w:fldCharType="end"/>
      </w:r>
      <w:r w:rsidRPr="006804EA">
        <w:t xml:space="preserve">, 32 loci for resistance to southern leaf blight </w:t>
      </w:r>
      <w:r w:rsidRPr="006804EA">
        <w:fldChar w:fldCharType="begin" w:fldLock="1"/>
      </w:r>
      <w:r>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"(Kump et al. 2011)", "plainTextFormattedCitation" : "(Kump et al. 2011)", "previouslyFormattedCitation" : "(Kump et al. 2011)" }, "properties" : { "noteIndex" : 0 }, "schema" : "https://github.com/citation-style-language/schema/raw/master/csl-citation.json" }</w:instrText>
      </w:r>
      <w:r w:rsidRPr="006804EA">
        <w:fldChar w:fldCharType="separate"/>
      </w:r>
      <w:r w:rsidRPr="00780438">
        <w:rPr>
          <w:noProof/>
        </w:rPr>
        <w:t>(Kump et al. 2011)</w:t>
      </w:r>
      <w:r w:rsidRPr="006804EA">
        <w:fldChar w:fldCharType="end"/>
      </w:r>
      <w:r w:rsidRPr="006804EA">
        <w:t>, and 26 loci for kernel protein</w:t>
      </w:r>
      <w:r>
        <w:t xml:space="preserve"> </w:t>
      </w:r>
      <w:r w:rsidRPr="006804EA">
        <w:fldChar w:fldCharType="begin" w:fldLock="1"/>
      </w:r>
      <w:r>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"(Cook et al. 2012)", "plainTextFormattedCitation" : "(Cook et al. 2012)", "previouslyFormattedCitation" : "(Cook et al. 2012)" }, "properties" : { "noteIndex" : 0 }, "schema" : "https://github.com/citation-style-language/schema/raw/master/csl-citation.json" }</w:instrText>
      </w:r>
      <w:r w:rsidRPr="006804EA">
        <w:fldChar w:fldCharType="separate"/>
      </w:r>
      <w:r w:rsidRPr="00780438">
        <w:rPr>
          <w:noProof/>
        </w:rPr>
        <w:t>(Cook et al. 2012)</w:t>
      </w:r>
      <w:r w:rsidRPr="006804EA">
        <w:fldChar w:fldCharType="end"/>
      </w:r>
      <w:r w:rsidRPr="006804EA">
        <w:t>.</w:t>
      </w:r>
      <w:r>
        <w:t xml:space="preserve"> </w:t>
      </w:r>
      <w:del w:id="53" w:author="Brian Dilkes" w:date="2017-07-28T17:54:00Z">
        <w:r w:rsidRPr="00002A0F" w:rsidDel="00D4682E">
          <w:delText>Despite an understanding of the overall</w:delText>
        </w:r>
      </w:del>
      <w:ins w:id="54" w:author="Brian Dilkes" w:date="2017-07-28T17:54:00Z">
        <w:r w:rsidR="00D4682E">
          <w:t>These studies describe the</w:t>
        </w:r>
      </w:ins>
      <w:r w:rsidRPr="00002A0F">
        <w:t xml:space="preserve"> genetic architecture</w:t>
      </w:r>
      <w:ins w:id="55" w:author="Brian Dilkes" w:date="2017-07-28T17:55:00Z">
        <w:r w:rsidR="00D4682E">
          <w:t xml:space="preserve"> of</w:t>
        </w:r>
      </w:ins>
      <w:r w:rsidRPr="00002A0F">
        <w:t xml:space="preserve"> and </w:t>
      </w:r>
      <w:del w:id="56" w:author="Brian Dilkes" w:date="2017-07-28T17:54:00Z">
        <w:r w:rsidRPr="00002A0F" w:rsidDel="00D4682E">
          <w:delText xml:space="preserve">the ability to </w:delText>
        </w:r>
      </w:del>
      <w:r w:rsidRPr="00002A0F">
        <w:t>statistical</w:t>
      </w:r>
      <w:del w:id="57" w:author="Brian Dilkes" w:date="2017-07-28T17:54:00Z">
        <w:r w:rsidRPr="00002A0F" w:rsidDel="00D4682E">
          <w:delText>ly</w:delText>
        </w:r>
      </w:del>
      <w:r w:rsidRPr="00002A0F">
        <w:t xml:space="preserve"> associat</w:t>
      </w:r>
      <w:ins w:id="58" w:author="Brian Dilkes" w:date="2017-07-28T17:54:00Z">
        <w:r w:rsidR="00D4682E">
          <w:t>ions between</w:t>
        </w:r>
      </w:ins>
      <w:del w:id="59" w:author="Brian Dilkes" w:date="2017-07-28T17:55:00Z">
        <w:r w:rsidRPr="00002A0F" w:rsidDel="00D4682E">
          <w:delText>e</w:delText>
        </w:r>
      </w:del>
      <w:r w:rsidRPr="00002A0F">
        <w:t xml:space="preserve"> many loci </w:t>
      </w:r>
      <w:del w:id="60" w:author="Brian Dilkes" w:date="2017-07-28T17:55:00Z">
        <w:r w:rsidRPr="00002A0F" w:rsidDel="00D4682E">
          <w:delText xml:space="preserve">with </w:delText>
        </w:r>
      </w:del>
      <w:ins w:id="61" w:author="Brian Dilkes" w:date="2017-07-28T17:55:00Z">
        <w:r w:rsidR="00D4682E">
          <w:t>and</w:t>
        </w:r>
        <w:r w:rsidR="00D4682E" w:rsidRPr="00002A0F">
          <w:t xml:space="preserve"> </w:t>
        </w:r>
      </w:ins>
      <w:r w:rsidRPr="00002A0F">
        <w:t>a trait of interest,</w:t>
      </w:r>
      <w:r>
        <w:t xml:space="preserve"> </w:t>
      </w:r>
      <w:ins w:id="62" w:author="Brian Dilkes" w:date="2017-07-28T17:55:00Z">
        <w:r w:rsidR="00D4682E">
          <w:t xml:space="preserve">but the </w:t>
        </w:r>
      </w:ins>
      <w:del w:id="63" w:author="Brian Dilkes" w:date="2017-07-28T17:55:00Z">
        <w:r w:rsidDel="00D4682E">
          <w:delText xml:space="preserve">a major challenge has been the </w:delText>
        </w:r>
      </w:del>
      <w:r>
        <w:t xml:space="preserve">identification of causal genes and functional alleles </w:t>
      </w:r>
      <w:ins w:id="64" w:author="Brian Dilkes" w:date="2017-07-28T17:55:00Z">
        <w:r w:rsidR="00D4682E">
          <w:t xml:space="preserve">remains a challenge. </w:t>
        </w:r>
      </w:ins>
      <w:ins w:id="65" w:author="Brian Dilkes" w:date="2017-07-28T17:57:00Z">
        <w:r w:rsidR="00D4682E">
          <w:t>The</w:t>
        </w:r>
      </w:ins>
      <w:ins w:id="66" w:author="Brian Dilkes" w:date="2017-07-28T17:55:00Z">
        <w:r w:rsidR="00D4682E">
          <w:t xml:space="preserve"> molecular identit</w:t>
        </w:r>
      </w:ins>
      <w:ins w:id="67" w:author="Brian Dilkes" w:date="2017-07-28T17:57:00Z">
        <w:r w:rsidR="00D4682E">
          <w:t>ies of</w:t>
        </w:r>
      </w:ins>
      <w:ins w:id="68" w:author="Brian Dilkes" w:date="2017-07-28T17:55:00Z">
        <w:r w:rsidR="00D4682E">
          <w:t xml:space="preserve"> genes </w:t>
        </w:r>
      </w:ins>
      <w:del w:id="69" w:author="Brian Dilkes" w:date="2017-07-28T17:56:00Z">
        <w:r w:rsidDel="00D4682E">
          <w:delText xml:space="preserve">associated </w:delText>
        </w:r>
      </w:del>
      <w:ins w:id="70" w:author="Brian Dilkes" w:date="2017-07-28T17:56:00Z">
        <w:r w:rsidR="00D4682E">
          <w:t xml:space="preserve">responsible for trait variation also </w:t>
        </w:r>
      </w:ins>
      <w:ins w:id="71" w:author="Brian Dilkes" w:date="2017-07-28T17:57:00Z">
        <w:r w:rsidR="00E97092">
          <w:t>ascribes function to</w:t>
        </w:r>
      </w:ins>
      <w:del w:id="72" w:author="Brian Dilkes" w:date="2017-07-28T17:56:00Z">
        <w:r w:rsidDel="00D4682E">
          <w:delText>with these loci, and more broadly, interpreting</w:delText>
        </w:r>
      </w:del>
      <w:r>
        <w:t xml:space="preserve"> </w:t>
      </w:r>
      <w:del w:id="73" w:author="Brian Dilkes" w:date="2017-07-28T17:57:00Z">
        <w:r w:rsidDel="00E97092">
          <w:delText xml:space="preserve">the </w:delText>
        </w:r>
      </w:del>
      <w:r>
        <w:t>biological pathways and processes that are affected by the identified variants. One major hurdle that limits the identification of caus</w:t>
      </w:r>
      <w:r w:rsidR="00746A22">
        <w:t xml:space="preserve">al genes is </w:t>
      </w:r>
      <w:ins w:id="74" w:author="Brian Dilkes" w:date="2017-07-28T17:57:00Z">
        <w:r w:rsidR="00E97092">
          <w:t xml:space="preserve">the very nature of </w:t>
        </w:r>
      </w:ins>
      <w:r w:rsidR="00746A22">
        <w:t>linkage disequilibrium (LD)</w:t>
      </w:r>
      <w:ins w:id="75" w:author="Brian Dilkes" w:date="2017-07-28T17:57:00Z">
        <w:r w:rsidR="00E97092">
          <w:t xml:space="preserve"> which powers GWAS</w:t>
        </w:r>
      </w:ins>
      <w:r w:rsidR="00746A22">
        <w:t>. G</w:t>
      </w:r>
      <w:r>
        <w:t>enetic marker</w:t>
      </w:r>
      <w:r w:rsidR="00746A22">
        <w:t xml:space="preserve">s </w:t>
      </w:r>
      <w:ins w:id="76" w:author="Brian Dilkes" w:date="2017-07-28T17:58:00Z">
        <w:r w:rsidR="00E97092">
          <w:t xml:space="preserve">are </w:t>
        </w:r>
      </w:ins>
      <w:r w:rsidR="00746A22">
        <w:t>identified by a GWA study</w:t>
      </w:r>
      <w:ins w:id="77" w:author="Brian Dilkes" w:date="2017-07-28T17:58:00Z">
        <w:r w:rsidR="00E97092">
          <w:t>, but</w:t>
        </w:r>
      </w:ins>
      <w:r>
        <w:t xml:space="preserve"> can be </w:t>
      </w:r>
      <w:del w:id="78" w:author="Brian Dilkes" w:date="2017-07-28T17:58:00Z">
        <w:r w:rsidDel="00E97092">
          <w:delText>relatively far</w:delText>
        </w:r>
      </w:del>
      <w:ins w:id="79" w:author="Brian Dilkes" w:date="2017-07-28T17:58:00Z">
        <w:r w:rsidR="00E97092">
          <w:t>physically displaced</w:t>
        </w:r>
      </w:ins>
      <w:r>
        <w:t xml:space="preserve"> from the </w:t>
      </w:r>
      <w:del w:id="80" w:author="Brian Dilkes" w:date="2017-07-28T17:58:00Z">
        <w:r w:rsidDel="00E97092">
          <w:delText xml:space="preserve">actual </w:delText>
        </w:r>
      </w:del>
      <w:r>
        <w:t xml:space="preserve">causal </w:t>
      </w:r>
      <w:del w:id="81" w:author="Brian Dilkes" w:date="2017-07-28T17:58:00Z">
        <w:r w:rsidDel="00E97092">
          <w:delText>variant</w:delText>
        </w:r>
      </w:del>
      <w:ins w:id="82" w:author="Brian Dilkes" w:date="2017-07-28T17:58:00Z">
        <w:r w:rsidR="00E97092">
          <w:t>mutation</w:t>
        </w:r>
      </w:ins>
      <w:ins w:id="83" w:author="Brian Dilkes" w:date="2017-07-28T17:59:00Z">
        <w:r w:rsidR="00E97092">
          <w:t>. Thus a GWA “hit”</w:t>
        </w:r>
      </w:ins>
      <w:del w:id="84" w:author="Brian Dilkes" w:date="2017-07-28T17:59:00Z">
        <w:r w:rsidDel="00E97092">
          <w:delText>, which</w:delText>
        </w:r>
      </w:del>
      <w:r>
        <w:t xml:space="preserve"> can implicate a large number of causal genes</w:t>
      </w:r>
      <w:r w:rsidR="00B650EF">
        <w:t xml:space="preserve"> at each associated locus</w:t>
      </w:r>
      <w:r>
        <w:t xml:space="preserve">. For example, LD in maize </w:t>
      </w:r>
      <w:del w:id="85" w:author="Brian Dilkes" w:date="2017-07-28T17:59:00Z">
        <w:r w:rsidDel="00E97092">
          <w:delText xml:space="preserve">can </w:delText>
        </w:r>
      </w:del>
      <w:r>
        <w:t>var</w:t>
      </w:r>
      <w:ins w:id="86" w:author="Brian Dilkes" w:date="2017-07-28T17:59:00Z">
        <w:r w:rsidR="00E97092">
          <w:t>ies</w:t>
        </w:r>
      </w:ins>
      <w:del w:id="87" w:author="Brian Dilkes" w:date="2017-07-28T17:59:00Z">
        <w:r w:rsidDel="00E97092">
          <w:delText>y</w:delText>
        </w:r>
      </w:del>
      <w:r>
        <w:t xml:space="preserve"> between 1kb to over 1 million bases </w:t>
      </w:r>
      <w:r>
        <w:fldChar w:fldCharType="begin" w:fldLock="1"/>
      </w:r>
      <w:r>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fldChar w:fldCharType="separate"/>
      </w:r>
      <w:r w:rsidRPr="00780438">
        <w:rPr>
          <w:noProof/>
        </w:rPr>
        <w:t>(Gore et al. 2009)</w:t>
      </w:r>
      <w:r>
        <w:fldChar w:fldCharType="end"/>
      </w:r>
      <w:ins w:id="88" w:author="Brian Dilkes" w:date="2017-07-28T18:00:00Z">
        <w:r w:rsidR="00E97092">
          <w:t xml:space="preserve">. In </w:t>
        </w:r>
      </w:ins>
      <w:del w:id="89" w:author="Brian Dilkes" w:date="2017-07-28T18:00:00Z">
        <w:r w:rsidDel="00E97092">
          <w:delText>,</w:delText>
        </w:r>
      </w:del>
      <w:del w:id="90" w:author="Brian Dilkes" w:date="2017-07-28T18:03:00Z">
        <w:r w:rsidDel="00E97092">
          <w:delText xml:space="preserve"> and this can be even broader </w:delText>
        </w:r>
      </w:del>
      <w:del w:id="91" w:author="Brian Dilkes" w:date="2017-07-28T18:49:00Z">
        <w:r w:rsidDel="0057418A">
          <w:delText xml:space="preserve">in </w:delText>
        </w:r>
      </w:del>
      <w:r w:rsidR="0008296B">
        <w:t xml:space="preserve">other </w:t>
      </w:r>
      <w:r>
        <w:t>crop species</w:t>
      </w:r>
      <w:r w:rsidR="0008296B">
        <w:t xml:space="preserve"> </w:t>
      </w:r>
      <w:r w:rsidR="0008296B">
        <w:fldChar w:fldCharType="begin" w:fldLock="1"/>
      </w:r>
      <w:r w:rsidR="00D73850">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"(Morrell et al. 2005; Caldwell et al. 2006)", "plainTextFormattedCitation" : "(Morrell et al. 2005; Caldwell et al. 2006)", "previouslyFormattedCitation" : "(Morrell et al. 2005; Caldwell et al. 2006)" }, "properties" : { "noteIndex" : 0 }, "schema" : "https://github.com/citation-style-language/schema/raw/master/csl-citation.json" }</w:instrText>
      </w:r>
      <w:r w:rsidR="0008296B">
        <w:fldChar w:fldCharType="separate"/>
      </w:r>
      <w:r w:rsidR="0008296B" w:rsidRPr="0008296B">
        <w:rPr>
          <w:noProof/>
        </w:rPr>
        <w:t>(Morrell et al. 2005; Caldwell et al. 2006)</w:t>
      </w:r>
      <w:r w:rsidR="0008296B">
        <w:fldChar w:fldCharType="end"/>
      </w:r>
      <w:ins w:id="92" w:author="Brian Dilkes" w:date="2017-07-28T18:03:00Z">
        <w:r w:rsidR="00E97092">
          <w:t xml:space="preserve"> and Human (Reich 2001?</w:t>
        </w:r>
      </w:ins>
      <w:ins w:id="93" w:author="Brian Dilkes" w:date="2017-07-28T18:04:00Z">
        <w:r w:rsidR="00E97092">
          <w:t xml:space="preserve">; Koch 2013?; </w:t>
        </w:r>
      </w:ins>
      <w:ins w:id="94" w:author="Brian Dilkes" w:date="2017-07-28T18:03:00Z">
        <w:r w:rsidR="00E97092">
          <w:t xml:space="preserve">) it </w:t>
        </w:r>
      </w:ins>
      <w:ins w:id="95" w:author="Brian Dilkes" w:date="2017-07-28T18:49:00Z">
        <w:r w:rsidR="0057418A">
          <w:t xml:space="preserve">can </w:t>
        </w:r>
      </w:ins>
      <w:ins w:id="96" w:author="Brian Dilkes" w:date="2017-07-28T18:03:00Z">
        <w:r w:rsidR="00E97092">
          <w:t>extend even farther</w:t>
        </w:r>
      </w:ins>
      <w:r>
        <w:t xml:space="preserve">. </w:t>
      </w:r>
      <w:del w:id="97" w:author="Brian Dilkes" w:date="2017-07-28T18:49:00Z">
        <w:r w:rsidDel="0057418A">
          <w:delText xml:space="preserve">A related issue is that there is increasing evidence that </w:delText>
        </w:r>
      </w:del>
      <w:ins w:id="98" w:author="Brian Dilkes" w:date="2017-07-28T18:49:00Z">
        <w:r w:rsidR="0057418A">
          <w:t>G</w:t>
        </w:r>
      </w:ins>
      <w:del w:id="99" w:author="Brian Dilkes" w:date="2017-07-28T18:49:00Z">
        <w:r w:rsidDel="0057418A">
          <w:delText>g</w:delText>
        </w:r>
      </w:del>
      <w:r>
        <w:t xml:space="preserve">ene regulatory regions play a significant role in functional variation </w:t>
      </w:r>
      <w:r>
        <w:fldChar w:fldCharType="begin" w:fldLock="1"/>
      </w:r>
      <w:r>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"mendeley" : { "formattedCitation" : "(Wray 2007)", "plainTextFormattedCitation" : "(Wray 2007)", "previouslyFormattedCitation" : "(Wray 2007)" }, "properties" : { "noteIndex" : 0 }, "schema" : "https://github.com/citation-style-language/schema/raw/master/csl-citation.json" }</w:instrText>
      </w:r>
      <w:r>
        <w:fldChar w:fldCharType="separate"/>
      </w:r>
      <w:r w:rsidRPr="00780438">
        <w:rPr>
          <w:noProof/>
        </w:rPr>
        <w:t>(Wray 2007)</w:t>
      </w:r>
      <w:r>
        <w:fldChar w:fldCharType="end"/>
      </w:r>
      <w:r>
        <w:t xml:space="preserve">, which means that causal variants can be </w:t>
      </w:r>
      <w:del w:id="100" w:author="Brian Dilkes" w:date="2017-07-28T18:50:00Z">
        <w:r w:rsidDel="0057418A">
          <w:delText>quite far</w:delText>
        </w:r>
      </w:del>
      <w:ins w:id="101" w:author="Brian Dilkes" w:date="2017-07-28T18:50:00Z">
        <w:r w:rsidR="0057418A">
          <w:t>physically distant</w:t>
        </w:r>
      </w:ins>
      <w:r>
        <w:t xml:space="preserve"> from the gene whose expression is affected. Several </w:t>
      </w:r>
      <w:del w:id="102" w:author="Brian Dilkes" w:date="2017-07-28T18:51:00Z">
        <w:r w:rsidDel="0057418A">
          <w:delText xml:space="preserve">examples </w:delText>
        </w:r>
      </w:del>
      <w:ins w:id="103" w:author="Brian Dilkes" w:date="2017-07-28T18:51:00Z">
        <w:r w:rsidR="0057418A">
          <w:t>QTL comprised of</w:t>
        </w:r>
      </w:ins>
      <w:del w:id="104" w:author="Brian Dilkes" w:date="2017-07-28T18:51:00Z">
        <w:r w:rsidDel="0057418A">
          <w:delText>of</w:delText>
        </w:r>
      </w:del>
      <w:r>
        <w:t xml:space="preserve"> non-coding sequences </w:t>
      </w:r>
      <w:del w:id="105" w:author="Brian Dilkes" w:date="2017-07-28T18:51:00Z">
        <w:r w:rsidDel="0057418A">
          <w:delText xml:space="preserve">having major </w:delText>
        </w:r>
        <w:commentRangeStart w:id="106"/>
        <w:r w:rsidDel="0057418A">
          <w:delText>functional</w:delText>
        </w:r>
        <w:commentRangeEnd w:id="106"/>
        <w:r w:rsidR="00AF4E3B" w:rsidDel="0057418A">
          <w:rPr>
            <w:rStyle w:val="CommentReference"/>
          </w:rPr>
          <w:commentReference w:id="106"/>
        </w:r>
        <w:r w:rsidDel="0057418A">
          <w:delText xml:space="preserve"> effects </w:delText>
        </w:r>
      </w:del>
      <w:r>
        <w:t>have been previously reported in maize</w:t>
      </w:r>
      <w:r w:rsidR="00D73850">
        <w:t xml:space="preserve"> </w:t>
      </w:r>
      <w:r w:rsidR="00D73850">
        <w:fldChar w:fldCharType="begin" w:fldLock="1"/>
      </w:r>
      <w:r w:rsidR="002E268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D73850">
        <w:fldChar w:fldCharType="separate"/>
      </w:r>
      <w:r w:rsidR="00D73850" w:rsidRPr="00D73850">
        <w:rPr>
          <w:noProof/>
        </w:rPr>
        <w:t>(Clark et al. 2006; Castelletti et al. 2014; Louwers et al. 2009)</w:t>
      </w:r>
      <w:r w:rsidR="00D73850">
        <w:fldChar w:fldCharType="end"/>
      </w:r>
      <w:r>
        <w:t xml:space="preserve">. </w:t>
      </w:r>
      <w:del w:id="107" w:author="Brian Dilkes" w:date="2017-07-28T18:51:00Z">
        <w:r w:rsidDel="0057418A">
          <w:delText>The combination of t</w:delText>
        </w:r>
      </w:del>
      <w:ins w:id="108" w:author="Brian Dilkes" w:date="2017-07-28T18:51:00Z">
        <w:r w:rsidR="0057418A">
          <w:t>T</w:t>
        </w:r>
      </w:ins>
      <w:r>
        <w:t xml:space="preserve">hese </w:t>
      </w:r>
      <w:del w:id="109" w:author="Brian Dilkes" w:date="2017-07-28T18:51:00Z">
        <w:r w:rsidDel="0057418A">
          <w:delText xml:space="preserve">two </w:delText>
        </w:r>
      </w:del>
      <w:r>
        <w:t>challenging factors mean</w:t>
      </w:r>
      <w:del w:id="110" w:author="Brian Dilkes" w:date="2017-07-28T18:51:00Z">
        <w:r w:rsidDel="0057418A">
          <w:delText>s</w:delText>
        </w:r>
      </w:del>
      <w:r>
        <w:t xml:space="preserve"> that even when </w:t>
      </w:r>
      <w:del w:id="111" w:author="Brian Dilkes" w:date="2017-07-28T18:52:00Z">
        <w:r w:rsidDel="0057418A">
          <w:delText xml:space="preserve">presented with </w:delText>
        </w:r>
      </w:del>
      <w:r>
        <w:t>a variant</w:t>
      </w:r>
      <w:r w:rsidR="00D73850">
        <w:t xml:space="preserve"> is</w:t>
      </w:r>
      <w:r>
        <w:t xml:space="preserve"> strongly associated with a trait, </w:t>
      </w:r>
      <w:del w:id="112" w:author="Brian Dilkes" w:date="2017-07-28T18:52:00Z">
        <w:r w:rsidDel="0057418A">
          <w:delText>a large number of</w:delText>
        </w:r>
      </w:del>
      <w:ins w:id="113" w:author="Brian Dilkes" w:date="2017-07-28T18:52:00Z">
        <w:r w:rsidR="0057418A">
          <w:t>many plausible</w:t>
        </w:r>
      </w:ins>
      <w:r>
        <w:t xml:space="preserve"> candidate genes</w:t>
      </w:r>
      <w:r w:rsidR="00D73850">
        <w:t xml:space="preserve"> </w:t>
      </w:r>
      <w:del w:id="114" w:author="Brian Dilkes" w:date="2017-07-28T18:52:00Z">
        <w:r w:rsidR="00D73850" w:rsidDel="0057418A">
          <w:delText>remain</w:delText>
        </w:r>
      </w:del>
      <w:ins w:id="115" w:author="Brian Dilkes" w:date="2017-07-28T18:52:00Z">
        <w:r w:rsidR="0057418A">
          <w:t>are implicated</w:t>
        </w:r>
      </w:ins>
      <w:del w:id="116" w:author="Brian Dilkes" w:date="2017-07-28T18:52:00Z">
        <w:r w:rsidR="00D73850" w:rsidDel="0057418A">
          <w:delText xml:space="preserve"> that are plausibly </w:delText>
        </w:r>
        <w:commentRangeStart w:id="117"/>
        <w:r w:rsidR="00D73850" w:rsidDel="0057418A">
          <w:delText>causal</w:delText>
        </w:r>
      </w:del>
      <w:r w:rsidR="00D73850">
        <w:t xml:space="preserve">. </w:t>
      </w:r>
      <w:commentRangeEnd w:id="117"/>
      <w:r w:rsidR="00AF4E3B">
        <w:rPr>
          <w:rStyle w:val="CommentReference"/>
        </w:rPr>
        <w:commentReference w:id="117"/>
      </w:r>
      <w:del w:id="118" w:author="Brian Dilkes" w:date="2017-07-28T18:52:00Z">
        <w:r w:rsidR="00D73850" w:rsidDel="0057418A">
          <w:delText>Furthermore, t</w:delText>
        </w:r>
      </w:del>
      <w:ins w:id="119" w:author="Brian Dilkes" w:date="2017-07-28T18:52:00Z">
        <w:r w:rsidR="0057418A">
          <w:t>T</w:t>
        </w:r>
      </w:ins>
      <w:r w:rsidR="00D73850">
        <w:t xml:space="preserve">hese issues are multiplied when </w:t>
      </w:r>
      <w:del w:id="120" w:author="Brian Dilkes" w:date="2017-07-28T18:52:00Z">
        <w:r w:rsidR="00D73850" w:rsidDel="0057418A">
          <w:delText xml:space="preserve">studying </w:delText>
        </w:r>
      </w:del>
      <w:r w:rsidR="00D73850">
        <w:t xml:space="preserve">complex traits </w:t>
      </w:r>
      <w:ins w:id="121" w:author="Brian Dilkes" w:date="2017-07-28T18:52:00Z">
        <w:r w:rsidR="0057418A">
          <w:t xml:space="preserve">studies identify </w:t>
        </w:r>
      </w:ins>
      <w:commentRangeStart w:id="122"/>
      <w:del w:id="123" w:author="Brian Dilkes" w:date="2017-07-28T18:53:00Z">
        <w:r w:rsidR="00D73850" w:rsidDel="0057418A">
          <w:delText xml:space="preserve">involving </w:delText>
        </w:r>
      </w:del>
      <w:r w:rsidR="00D73850">
        <w:t>many loci</w:t>
      </w:r>
      <w:commentRangeEnd w:id="122"/>
      <w:r w:rsidR="0027128D">
        <w:rPr>
          <w:rStyle w:val="CommentReference"/>
        </w:rPr>
        <w:commentReference w:id="122"/>
      </w:r>
      <w:r w:rsidR="00D73850">
        <w:t>.</w:t>
      </w:r>
      <w:r w:rsidR="00E5203F">
        <w:t xml:space="preserve"> </w:t>
      </w:r>
      <w:del w:id="124" w:author="Brian Dilkes" w:date="2017-07-28T18:53:00Z">
        <w:r w:rsidR="00E5203F" w:rsidDel="0057418A">
          <w:delText>And t</w:delText>
        </w:r>
        <w:r w:rsidDel="0057418A">
          <w:delText>he problem of p</w:delText>
        </w:r>
      </w:del>
      <w:ins w:id="125" w:author="Brian Dilkes" w:date="2017-07-28T18:53:00Z">
        <w:r w:rsidR="0057418A">
          <w:t>Even narrowing candidates to likely</w:t>
        </w:r>
      </w:ins>
      <w:del w:id="126" w:author="Brian Dilkes" w:date="2017-07-28T18:53:00Z">
        <w:r w:rsidDel="0057418A">
          <w:delText>inpointing</w:delText>
        </w:r>
      </w:del>
      <w:r>
        <w:t xml:space="preserve"> causal genes </w:t>
      </w:r>
      <w:ins w:id="127" w:author="Brian Dilkes" w:date="2017-07-28T18:53:00Z">
        <w:r w:rsidR="0057418A">
          <w:t xml:space="preserve">through prior knowledge </w:t>
        </w:r>
      </w:ins>
      <w:r>
        <w:t xml:space="preserve">is exacerbated in crop species where gene annotation is largely incomplete. </w:t>
      </w:r>
      <w:r w:rsidR="004A3458">
        <w:t>For example, in maize, only ~1% of genes have functional annotations based on mutant analys</w:t>
      </w:r>
      <w:ins w:id="128" w:author="Brian Dilkes" w:date="2017-07-28T18:54:00Z">
        <w:r w:rsidR="0057418A">
          <w:t>e</w:t>
        </w:r>
      </w:ins>
      <w:del w:id="129" w:author="Brian Dilkes" w:date="2017-07-28T18:54:00Z">
        <w:r w:rsidR="004A3458" w:rsidDel="0057418A">
          <w:delText>i</w:delText>
        </w:r>
      </w:del>
      <w:r w:rsidR="004A3458">
        <w:t>s</w:t>
      </w:r>
      <w:r w:rsidR="002E2686">
        <w:t xml:space="preserve"> </w:t>
      </w:r>
      <w:r w:rsidR="002E2686">
        <w:fldChar w:fldCharType="begin" w:fldLock="1"/>
      </w:r>
      <w:r w:rsidR="002C5586">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"(Andorf et al. 2015)", "plainTextFormattedCitation" : "(Andorf et al. 2015)", "previouslyFormattedCitation" : "(Andorf et al. 2015)" }, "properties" : { "noteIndex" : 0 }, "schema" : "https://github.com/citation-style-language/schema/raw/master/csl-citation.json" }</w:instrText>
      </w:r>
      <w:r w:rsidR="002E2686">
        <w:fldChar w:fldCharType="separate"/>
      </w:r>
      <w:r w:rsidR="002E2686" w:rsidRPr="002E2686">
        <w:rPr>
          <w:noProof/>
        </w:rPr>
        <w:t>(Andorf et al. 2015)</w:t>
      </w:r>
      <w:r w:rsidR="002E2686">
        <w:fldChar w:fldCharType="end"/>
      </w:r>
      <w:r w:rsidR="004A3458">
        <w:t>.</w:t>
      </w:r>
    </w:p>
    <w:p w14:paraId="374D5B49" w14:textId="49148EAD" w:rsidR="00EF75BE" w:rsidRPr="00002A0F" w:rsidRDefault="00EF75BE" w:rsidP="00EF75BE">
      <w:del w:id="130" w:author="Brian Dilkes" w:date="2017-07-29T00:14:00Z">
        <w:r w:rsidRPr="00002A0F" w:rsidDel="00B8306B">
          <w:delText>Thus, e</w:delText>
        </w:r>
      </w:del>
      <w:ins w:id="131" w:author="Brian Dilkes" w:date="2017-07-29T00:14:00Z">
        <w:r w:rsidR="00B8306B">
          <w:t>E</w:t>
        </w:r>
      </w:ins>
      <w:r w:rsidRPr="00002A0F">
        <w:t xml:space="preserve">ven when a </w:t>
      </w:r>
      <w:ins w:id="132" w:author="Brian Dilkes" w:date="2017-07-29T00:14:00Z">
        <w:r w:rsidR="00B8306B">
          <w:t xml:space="preserve">short </w:t>
        </w:r>
      </w:ins>
      <w:r w:rsidRPr="00002A0F">
        <w:t xml:space="preserve">list of </w:t>
      </w:r>
      <w:del w:id="133" w:author="Brian Dilkes" w:date="2017-07-29T00:14:00Z">
        <w:r w:rsidRPr="00002A0F" w:rsidDel="00B8306B">
          <w:delText xml:space="preserve">potential </w:delText>
        </w:r>
      </w:del>
      <w:r w:rsidRPr="00002A0F">
        <w:t xml:space="preserve">candidate genes can be identified for a </w:t>
      </w:r>
      <w:del w:id="134" w:author="Brian Dilkes" w:date="2017-07-29T00:15:00Z">
        <w:r w:rsidRPr="00002A0F" w:rsidDel="00B8306B">
          <w:delText>particular trait,</w:delText>
        </w:r>
      </w:del>
      <w:ins w:id="135" w:author="Brian Dilkes" w:date="2017-07-29T00:15:00Z">
        <w:r w:rsidR="00B8306B">
          <w:t>locus,</w:t>
        </w:r>
      </w:ins>
      <w:r w:rsidRPr="00002A0F">
        <w:t xml:space="preserve"> </w:t>
      </w:r>
      <w:del w:id="136" w:author="Brian Dilkes" w:date="2017-07-29T00:15:00Z">
        <w:r w:rsidDel="00B8306B">
          <w:delText>there are very few other sources</w:delText>
        </w:r>
      </w:del>
      <w:ins w:id="137" w:author="Brian Dilkes" w:date="2017-07-29T00:15:00Z">
        <w:r w:rsidR="00B8306B">
          <w:t xml:space="preserve">it is unknown how disparate </w:t>
        </w:r>
      </w:ins>
      <w:del w:id="138" w:author="Brian Dilkes" w:date="2017-07-29T00:15:00Z">
        <w:r w:rsidDel="00B8306B">
          <w:delText xml:space="preserve"> of </w:delText>
        </w:r>
      </w:del>
      <w:r>
        <w:t xml:space="preserve">information </w:t>
      </w:r>
      <w:ins w:id="139" w:author="Brian Dilkes" w:date="2017-07-29T00:16:00Z">
        <w:r w:rsidR="00B8306B">
          <w:t xml:space="preserve">types </w:t>
        </w:r>
      </w:ins>
      <w:del w:id="140" w:author="Brian Dilkes" w:date="2017-07-29T00:16:00Z">
        <w:r w:rsidDel="00B8306B">
          <w:delText xml:space="preserve">that </w:delText>
        </w:r>
      </w:del>
      <w:r>
        <w:t>can help identify strong candidate genes</w:t>
      </w:r>
      <w:r w:rsidRPr="00002A0F">
        <w:t xml:space="preserve"> influenc</w:t>
      </w:r>
      <w:r>
        <w:t>ing</w:t>
      </w:r>
      <w:r w:rsidRPr="00002A0F">
        <w:t xml:space="preserve"> a trait. The interpretation and narrowing of large lists of </w:t>
      </w:r>
      <w:del w:id="141" w:author="Brian Dilkes" w:date="2017-07-29T00:16:00Z">
        <w:r w:rsidRPr="00002A0F" w:rsidDel="00B8306B">
          <w:delText>highly associated</w:delText>
        </w:r>
      </w:del>
      <w:ins w:id="142" w:author="Brian Dilkes" w:date="2017-07-29T00:16:00Z">
        <w:r w:rsidR="00B8306B">
          <w:t>candidates linked to</w:t>
        </w:r>
      </w:ins>
      <w:r w:rsidRPr="00002A0F">
        <w:t xml:space="preserve"> SNPs with </w:t>
      </w:r>
      <w:ins w:id="143" w:author="Brian Dilkes" w:date="2017-07-29T00:16:00Z">
        <w:r w:rsidR="00B8306B">
          <w:t xml:space="preserve">strong association </w:t>
        </w:r>
        <w:del w:id="144" w:author="Microsoft Office User" w:date="2017-07-30T16:29:00Z">
          <w:r w:rsidR="00B8306B" w:rsidDel="0074315E">
            <w:delText>with</w:delText>
          </w:r>
        </w:del>
      </w:ins>
      <w:ins w:id="145" w:author="Microsoft Office User" w:date="2017-07-30T16:29:00Z">
        <w:r w:rsidR="0074315E">
          <w:t>to</w:t>
        </w:r>
      </w:ins>
      <w:ins w:id="146" w:author="Brian Dilkes" w:date="2017-07-29T00:16:00Z">
        <w:r w:rsidR="00B8306B">
          <w:t xml:space="preserve"> </w:t>
        </w:r>
      </w:ins>
      <w:r w:rsidRPr="00002A0F">
        <w:t xml:space="preserve">complex traits is now the </w:t>
      </w:r>
      <w:r w:rsidRPr="00002A0F">
        <w:lastRenderedPageBreak/>
        <w:t>bottleneck in developing new mechanistic understanding</w:t>
      </w:r>
      <w:r>
        <w:t xml:space="preserve"> of how </w:t>
      </w:r>
      <w:del w:id="147" w:author="Brian Dilkes" w:date="2017-07-29T00:17:00Z">
        <w:r w:rsidDel="00B8306B">
          <w:delText xml:space="preserve">genes </w:delText>
        </w:r>
      </w:del>
      <w:ins w:id="148" w:author="Brian Dilkes" w:date="2017-07-29T00:17:00Z">
        <w:r w:rsidR="00B8306B">
          <w:t xml:space="preserve">natural variation in genes </w:t>
        </w:r>
      </w:ins>
      <w:r>
        <w:t>influence</w:t>
      </w:r>
      <w:ins w:id="149" w:author="Brian Dilkes" w:date="2017-07-29T00:17:00Z">
        <w:r w:rsidR="00B8306B">
          <w:t>s</w:t>
        </w:r>
      </w:ins>
      <w:r>
        <w:t xml:space="preserve"> traits. </w:t>
      </w:r>
      <w:r w:rsidRPr="00002A0F">
        <w:t>Advanced mapping populations</w:t>
      </w:r>
      <w:ins w:id="150" w:author="Brian Dilkes" w:date="2017-07-29T00:17:00Z">
        <w:r w:rsidR="00B8306B">
          <w:t>,</w:t>
        </w:r>
      </w:ins>
      <w:r>
        <w:t xml:space="preserve"> developed in crops </w:t>
      </w:r>
      <w:ins w:id="151" w:author="Brian Dilkes" w:date="2017-07-29T00:17:00Z">
        <w:r w:rsidR="00B8306B">
          <w:t xml:space="preserve">and model </w:t>
        </w:r>
      </w:ins>
      <w:r>
        <w:t>species</w:t>
      </w:r>
      <w:ins w:id="152" w:author="Brian Dilkes" w:date="2017-07-29T00:17:00Z">
        <w:r w:rsidR="00B8306B">
          <w:t>,</w:t>
        </w:r>
      </w:ins>
      <w:r w:rsidRPr="00002A0F">
        <w:t xml:space="preserve"> </w:t>
      </w:r>
      <w:del w:id="153" w:author="Brian Dilkes" w:date="2017-07-29T00:17:00Z">
        <w:r w:rsidRPr="00002A0F" w:rsidDel="00B8306B">
          <w:delText xml:space="preserve">have </w:delText>
        </w:r>
      </w:del>
      <w:r w:rsidRPr="00002A0F">
        <w:t xml:space="preserve">enabled the rapid identification of hundreds of loci that </w:t>
      </w:r>
      <w:del w:id="154" w:author="Brian Dilkes" w:date="2017-07-29T00:17:00Z">
        <w:r w:rsidRPr="00002A0F" w:rsidDel="00B8306B">
          <w:delText xml:space="preserve">characterize </w:delText>
        </w:r>
      </w:del>
      <w:ins w:id="155" w:author="Brian Dilkes" w:date="2017-07-29T00:17:00Z">
        <w:r w:rsidR="00B8306B">
          <w:t>affect</w:t>
        </w:r>
        <w:r w:rsidR="00B8306B" w:rsidRPr="00002A0F">
          <w:t xml:space="preserve"> </w:t>
        </w:r>
      </w:ins>
      <w:r w:rsidRPr="00002A0F">
        <w:t>traits critical to important, global issues such as worldwide food supply and crop nutritional quality</w:t>
      </w:r>
      <w:ins w:id="156" w:author="Brian Dilkes" w:date="2017-07-29T00:18:00Z">
        <w:r w:rsidR="00B8306B">
          <w:t>.</w:t>
        </w:r>
      </w:ins>
      <w:del w:id="157" w:author="Brian Dilkes" w:date="2017-07-29T00:18:00Z">
        <w:r w:rsidRPr="00002A0F" w:rsidDel="00B8306B">
          <w:delText>,</w:delText>
        </w:r>
      </w:del>
      <w:r w:rsidRPr="00002A0F">
        <w:t xml:space="preserve"> </w:t>
      </w:r>
      <w:ins w:id="158" w:author="Brian Dilkes" w:date="2017-07-29T00:18:00Z">
        <w:r w:rsidR="00B8306B">
          <w:t>Y</w:t>
        </w:r>
      </w:ins>
      <w:del w:id="159" w:author="Brian Dilkes" w:date="2017-07-29T00:18:00Z">
        <w:r w:rsidRPr="00002A0F" w:rsidDel="00B8306B">
          <w:delText>y</w:delText>
        </w:r>
      </w:del>
      <w:r w:rsidRPr="00002A0F">
        <w:t>et</w:t>
      </w:r>
      <w:ins w:id="160" w:author="Brian Dilkes" w:date="2017-07-29T00:18:00Z">
        <w:r w:rsidR="00B8306B">
          <w:t>,</w:t>
        </w:r>
      </w:ins>
      <w:r w:rsidRPr="00002A0F">
        <w:t xml:space="preserve"> we lack the </w:t>
      </w:r>
      <w:r w:rsidR="00EC03EC">
        <w:t>tools</w:t>
      </w:r>
      <w:r w:rsidRPr="00002A0F">
        <w:t xml:space="preserve"> to understand the wealth of information linking genotypic variation to phenotype</w:t>
      </w:r>
      <w:ins w:id="161" w:author="Brian Dilkes" w:date="2017-07-29T00:18:00Z">
        <w:r w:rsidR="00B8306B">
          <w:t xml:space="preserve">. In particular, we expect that genes interact to affect a change in phenotype, yet </w:t>
        </w:r>
      </w:ins>
      <w:del w:id="162" w:author="Brian Dilkes" w:date="2017-07-29T00:18:00Z">
        <w:r w:rsidRPr="00002A0F" w:rsidDel="00B8306B">
          <w:delText>,</w:delText>
        </w:r>
      </w:del>
      <w:del w:id="163" w:author="Brian Dilkes" w:date="2017-07-29T00:19:00Z">
        <w:r w:rsidRPr="00002A0F" w:rsidDel="00B8306B">
          <w:delText xml:space="preserve"> especially when the trait of interest involves many genes that have interactions that a</w:delText>
        </w:r>
      </w:del>
      <w:r w:rsidRPr="00002A0F">
        <w:t xml:space="preserve"> GWA stud</w:t>
      </w:r>
      <w:ins w:id="164" w:author="Brian Dilkes" w:date="2017-07-29T00:19:00Z">
        <w:r w:rsidR="00B8306B">
          <w:t xml:space="preserve">ies do not typically </w:t>
        </w:r>
      </w:ins>
      <w:del w:id="165" w:author="Brian Dilkes" w:date="2017-07-29T00:19:00Z">
        <w:r w:rsidRPr="00002A0F" w:rsidDel="00B8306B">
          <w:delText xml:space="preserve">y </w:delText>
        </w:r>
        <w:r w:rsidR="005637BF" w:rsidDel="00B8306B">
          <w:delText>does not</w:delText>
        </w:r>
        <w:r w:rsidR="005637BF" w:rsidRPr="00002A0F" w:rsidDel="00B8306B">
          <w:delText xml:space="preserve"> </w:delText>
        </w:r>
      </w:del>
      <w:r w:rsidRPr="00002A0F">
        <w:t>explicitly model</w:t>
      </w:r>
      <w:ins w:id="166" w:author="Brian Dilkes" w:date="2017-07-29T00:19:00Z">
        <w:r w:rsidR="00B8306B">
          <w:t xml:space="preserve"> interactions between genes</w:t>
        </w:r>
      </w:ins>
      <w:r w:rsidRPr="00002A0F">
        <w:t xml:space="preserve">. </w:t>
      </w:r>
    </w:p>
    <w:p w14:paraId="2DB3CF65" w14:textId="20E93266" w:rsidR="00EF75BE" w:rsidRPr="00002A0F" w:rsidRDefault="00EF75BE" w:rsidP="00EF75BE">
      <w:r w:rsidRPr="00002A0F">
        <w:t xml:space="preserve">One informative and easily measurable source of </w:t>
      </w:r>
      <w:del w:id="167" w:author="Brian Dilkes" w:date="2017-07-29T00:19:00Z">
        <w:r w:rsidRPr="00002A0F" w:rsidDel="00DE6D6D">
          <w:delText xml:space="preserve">functional </w:delText>
        </w:r>
      </w:del>
      <w:r w:rsidRPr="00002A0F">
        <w:t xml:space="preserve">information </w:t>
      </w:r>
      <w:ins w:id="168" w:author="Brian Dilkes" w:date="2017-07-29T00:19:00Z">
        <w:r w:rsidR="00DE6D6D">
          <w:t xml:space="preserve">about gene function </w:t>
        </w:r>
      </w:ins>
      <w:r w:rsidRPr="00002A0F">
        <w:t xml:space="preserve">are </w:t>
      </w:r>
      <w:del w:id="169" w:author="Brian Dilkes" w:date="2017-07-29T00:20:00Z">
        <w:r w:rsidRPr="00002A0F" w:rsidDel="00DE6D6D">
          <w:delText>gene expression</w:delText>
        </w:r>
      </w:del>
      <w:ins w:id="170" w:author="Brian Dilkes" w:date="2017-07-29T00:20:00Z">
        <w:r w:rsidR="00DE6D6D">
          <w:t>RNA accumulation</w:t>
        </w:r>
      </w:ins>
      <w:r w:rsidRPr="00002A0F">
        <w:t xml:space="preserve"> levels. </w:t>
      </w:r>
      <w:del w:id="171" w:author="Brian Dilkes" w:date="2017-07-29T00:20:00Z">
        <w:r w:rsidRPr="00002A0F" w:rsidDel="00DE6D6D">
          <w:delText xml:space="preserve">Surveying </w:delText>
        </w:r>
      </w:del>
      <w:ins w:id="172" w:author="Brian Dilkes" w:date="2017-07-29T00:20:00Z">
        <w:r w:rsidR="00DE6D6D">
          <w:t>Simultaneous assessment of all</w:t>
        </w:r>
        <w:r w:rsidR="00DE6D6D" w:rsidRPr="00002A0F">
          <w:t xml:space="preserve"> </w:t>
        </w:r>
      </w:ins>
      <w:r w:rsidRPr="00002A0F">
        <w:t xml:space="preserve">genes’ expression profiles in different contexts, such as </w:t>
      </w:r>
      <w:del w:id="173" w:author="Brian Dilkes" w:date="2017-07-29T00:21:00Z">
        <w:r w:rsidRPr="00002A0F" w:rsidDel="00DE6D6D">
          <w:delText xml:space="preserve">throughout </w:delText>
        </w:r>
      </w:del>
      <w:ins w:id="174" w:author="Brian Dilkes" w:date="2017-07-29T00:21:00Z">
        <w:r w:rsidR="00DE6D6D">
          <w:t>during</w:t>
        </w:r>
        <w:r w:rsidR="00DE6D6D" w:rsidRPr="00002A0F">
          <w:t xml:space="preserve"> </w:t>
        </w:r>
      </w:ins>
      <w:del w:id="175" w:author="Brian Dilkes" w:date="2017-07-29T00:21:00Z">
        <w:r w:rsidRPr="00002A0F" w:rsidDel="00DE6D6D">
          <w:delText xml:space="preserve">tissue </w:delText>
        </w:r>
      </w:del>
      <w:r w:rsidRPr="00002A0F">
        <w:t>development or within different genetic backgrounds, helps establish how a gene’s expression is linked to its biological function</w:t>
      </w:r>
      <w:ins w:id="176" w:author="Brian Dilkes" w:date="2017-07-29T00:23:00Z">
        <w:r w:rsidR="00DE6D6D">
          <w:t>.</w:t>
        </w:r>
      </w:ins>
      <w:del w:id="177" w:author="Brian Dilkes" w:date="2017-07-29T00:23:00Z">
        <w:r w:rsidR="0027128D" w:rsidDel="00DE6D6D">
          <w:delText>,</w:delText>
        </w:r>
      </w:del>
      <w:r w:rsidR="0027128D">
        <w:t xml:space="preserve"> </w:t>
      </w:r>
      <w:ins w:id="178" w:author="Brian Dilkes" w:date="2017-07-29T00:23:00Z">
        <w:r w:rsidR="00DE6D6D">
          <w:t>B</w:t>
        </w:r>
      </w:ins>
      <w:del w:id="179" w:author="Brian Dilkes" w:date="2017-07-29T00:23:00Z">
        <w:r w:rsidR="0027128D" w:rsidDel="00DE6D6D">
          <w:delText>b</w:delText>
        </w:r>
      </w:del>
      <w:r w:rsidR="0027128D">
        <w:t xml:space="preserve">y </w:t>
      </w:r>
      <w:del w:id="180" w:author="Brian Dilkes" w:date="2017-07-29T00:25:00Z">
        <w:r w:rsidR="0027128D" w:rsidDel="00DE6D6D">
          <w:delText xml:space="preserve">establishing </w:delText>
        </w:r>
      </w:del>
      <w:ins w:id="181" w:author="Brian Dilkes" w:date="2017-07-29T00:26:00Z">
        <w:r w:rsidR="00DE6D6D">
          <w:t>comparing</w:t>
        </w:r>
      </w:ins>
      <w:ins w:id="182" w:author="Brian Dilkes" w:date="2017-07-29T00:25:00Z">
        <w:r w:rsidR="00DE6D6D">
          <w:t xml:space="preserve"> the spatiotemporal expression pattern of each </w:t>
        </w:r>
      </w:ins>
      <w:del w:id="183" w:author="Brian Dilkes" w:date="2017-07-29T00:25:00Z">
        <w:r w:rsidR="0027128D" w:rsidDel="00DE6D6D">
          <w:delText xml:space="preserve">which </w:delText>
        </w:r>
      </w:del>
      <w:r w:rsidR="0027128D">
        <w:t>gene</w:t>
      </w:r>
      <w:ins w:id="184" w:author="Brian Dilkes" w:date="2017-07-29T00:21:00Z">
        <w:r w:rsidR="00DE6D6D">
          <w:t xml:space="preserve"> product to product accumulation or </w:t>
        </w:r>
      </w:ins>
      <w:ins w:id="185" w:author="Brian Dilkes" w:date="2017-07-29T00:26:00Z">
        <w:r w:rsidR="00DE6D6D">
          <w:t>developmental outcomes genes with the potential to share functions can be identified.</w:t>
        </w:r>
      </w:ins>
      <w:del w:id="186" w:author="Brian Dilkes" w:date="2017-07-29T00:21:00Z">
        <w:r w:rsidR="0027128D" w:rsidDel="00DE6D6D">
          <w:delText xml:space="preserve">s are in </w:delText>
        </w:r>
      </w:del>
      <w:del w:id="187" w:author="Brian Dilkes" w:date="2017-07-29T00:26:00Z">
        <w:r w:rsidR="0027128D" w:rsidDel="00DE6D6D">
          <w:delText xml:space="preserve">the </w:delText>
        </w:r>
      </w:del>
      <w:del w:id="188" w:author="Brian Dilkes" w:date="2017-07-29T00:23:00Z">
        <w:r w:rsidR="0027128D" w:rsidDel="00DE6D6D">
          <w:delText xml:space="preserve">correct </w:delText>
        </w:r>
      </w:del>
      <w:del w:id="189" w:author="Brian Dilkes" w:date="2017-07-29T00:24:00Z">
        <w:r w:rsidR="0027128D" w:rsidDel="00DE6D6D">
          <w:delText xml:space="preserve">time and place </w:delText>
        </w:r>
      </w:del>
      <w:del w:id="190" w:author="Brian Dilkes" w:date="2017-07-29T00:26:00Z">
        <w:r w:rsidR="0027128D" w:rsidDel="00DE6D6D">
          <w:delText xml:space="preserve">to contribute to a </w:delText>
        </w:r>
      </w:del>
      <w:del w:id="191" w:author="Brian Dilkes" w:date="2017-07-29T00:23:00Z">
        <w:r w:rsidR="0027128D" w:rsidDel="00DE6D6D">
          <w:delText xml:space="preserve">common </w:delText>
        </w:r>
      </w:del>
      <w:del w:id="192" w:author="Brian Dilkes" w:date="2017-07-29T00:26:00Z">
        <w:r w:rsidR="0027128D" w:rsidDel="00DE6D6D">
          <w:delText>product or outcome</w:delText>
        </w:r>
      </w:del>
      <w:r w:rsidR="0027128D">
        <w:t xml:space="preserve">. </w:t>
      </w:r>
      <w:ins w:id="193" w:author="Brian Dilkes" w:date="2017-07-29T00:28:00Z">
        <w:r w:rsidR="00DE6D6D">
          <w:t>H</w:t>
        </w:r>
        <w:r w:rsidR="00DE6D6D" w:rsidRPr="00002A0F">
          <w:t>ighly similar expression profiles can indicate shared regulation and function.</w:t>
        </w:r>
        <w:r w:rsidR="00DE6D6D">
          <w:t xml:space="preserve"> </w:t>
        </w:r>
      </w:ins>
      <w:r w:rsidR="0027128D">
        <w:t xml:space="preserve">Variation in </w:t>
      </w:r>
      <w:r w:rsidR="0021714E">
        <w:t>the pattern or intensity of gene expression can underlie variation in phenotypes, even where protein sequences maybe identical</w:t>
      </w:r>
      <w:r w:rsidRPr="00002A0F">
        <w:t xml:space="preserve">. </w:t>
      </w:r>
      <w:del w:id="194" w:author="Brian Dilkes" w:date="2017-07-29T00:28:00Z">
        <w:r w:rsidRPr="00002A0F" w:rsidDel="00DE6D6D">
          <w:delText>Comparing the similarity of two gene’s expression profiles, or co-expression, quantifies the joint response of the genes to various biological contexts, and highly similar expression profiles can indicate shared regulation and function.</w:delText>
        </w:r>
      </w:del>
      <w:del w:id="195" w:author="Brian Dilkes" w:date="2017-07-29T00:51:00Z">
        <w:r w:rsidRPr="00002A0F" w:rsidDel="00A95231">
          <w:delText xml:space="preserve"> </w:delText>
        </w:r>
      </w:del>
      <w:r w:rsidRPr="00002A0F">
        <w:t xml:space="preserve">Analysis of co-expression </w:t>
      </w:r>
      <w:del w:id="196" w:author="Brian Dilkes" w:date="2017-07-29T00:51:00Z">
        <w:r w:rsidRPr="00002A0F" w:rsidDel="00A95231">
          <w:delText xml:space="preserve">or </w:delText>
        </w:r>
      </w:del>
      <w:ins w:id="197" w:author="Brian Dilkes" w:date="2017-07-29T00:51:00Z">
        <w:r w:rsidR="00A95231">
          <w:t>and extension of this to</w:t>
        </w:r>
        <w:r w:rsidR="00A95231" w:rsidRPr="00002A0F">
          <w:t xml:space="preserve"> </w:t>
        </w:r>
      </w:ins>
      <w:r w:rsidRPr="00002A0F">
        <w:t xml:space="preserve">co-expression networks </w:t>
      </w:r>
      <w:del w:id="198" w:author="Brian Dilkes" w:date="2017-07-29T00:52:00Z">
        <w:r w:rsidRPr="00002A0F" w:rsidDel="00A95231">
          <w:delText>ha</w:delText>
        </w:r>
      </w:del>
      <w:ins w:id="199" w:author="Brian Dilkes" w:date="2017-07-29T00:52:00Z">
        <w:r w:rsidR="00A95231">
          <w:t>has</w:t>
        </w:r>
      </w:ins>
      <w:del w:id="200" w:author="Brian Dilkes" w:date="2017-07-29T00:52:00Z">
        <w:r w:rsidRPr="00002A0F" w:rsidDel="00A95231">
          <w:delText>ve</w:delText>
        </w:r>
      </w:del>
      <w:r w:rsidRPr="00002A0F">
        <w:t xml:space="preserve"> </w:t>
      </w:r>
      <w:del w:id="201" w:author="Brian Dilkes" w:date="2017-07-29T00:52:00Z">
        <w:r w:rsidRPr="00002A0F" w:rsidDel="00A95231">
          <w:delText xml:space="preserve">been used successfully for </w:delText>
        </w:r>
      </w:del>
      <w:r w:rsidRPr="00002A0F">
        <w:t>identif</w:t>
      </w:r>
      <w:ins w:id="202" w:author="Brian Dilkes" w:date="2017-07-29T00:52:00Z">
        <w:r w:rsidR="00A95231">
          <w:t>ied</w:t>
        </w:r>
      </w:ins>
      <w:del w:id="203" w:author="Brian Dilkes" w:date="2017-07-29T00:52:00Z">
        <w:r w:rsidRPr="00002A0F" w:rsidDel="00A95231">
          <w:delText>ying</w:delText>
        </w:r>
      </w:del>
      <w:r w:rsidRPr="00002A0F">
        <w:t xml:space="preserve"> functionally related genes, including in several crop </w:t>
      </w:r>
      <w:r>
        <w:t xml:space="preserve">species </w:t>
      </w:r>
      <w:r>
        <w:fldChar w:fldCharType="begin" w:fldLock="1"/>
      </w:r>
      <w:r>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"(R.J. Schaefer et al. 2014; Mochida et al. 2011; Obayashi et al. 2014; Sarkar et al. 2014; Zheng &amp; Zhao 2013; Ozaki et al. 2010; Swanson-Wagner et al. 2012)", "plainTextFormattedCitation" : "(R.J. Schaefer et al. 2014; Mochida et al. 2011; Obayashi et al. 2014; Sarkar et al. 2014; Zheng &amp; Zhao 2013; Ozaki et al. 2010; Swanson-Wagner et al. 2012)", "previouslyFormattedCitation" : "(R.J. Schaefer et al. 2014; Mochida et al. 2011; Obayashi et al. 2014; Sarkar et al. 2014; Zheng &amp; Zhao 2013; Ozaki et al. 2010; Swanson-Wagner et al. 2012)" }, "properties" : { "noteIndex" : 0 }, "schema" : "https://github.com/citation-style-language/schema/raw/master/csl-citation.json" }</w:instrText>
      </w:r>
      <w:r>
        <w:fldChar w:fldCharType="separate"/>
      </w:r>
      <w:r w:rsidRPr="00324E16">
        <w:rPr>
          <w:noProof/>
        </w:rPr>
        <w:t>(R.J. Schaefer et al. 2014; Mochida et al. 2011; Obayashi et al. 2014; Sarkar et al. 2014; Zheng &amp; Zhao 2013; Ozaki et al. 2010; Swanson-Wagner et al. 2012)</w:t>
      </w:r>
      <w:r>
        <w:fldChar w:fldCharType="end"/>
      </w:r>
      <w:r w:rsidRPr="00002A0F">
        <w:t>.</w:t>
      </w:r>
    </w:p>
    <w:p w14:paraId="6628214B" w14:textId="78330832" w:rsidR="00EF75BE" w:rsidRPr="00002A0F" w:rsidRDefault="00EF75BE" w:rsidP="00EF75BE">
      <w:r w:rsidRPr="00002A0F">
        <w:t xml:space="preserve">Because co-expression provides a global measure of functional relationships, it </w:t>
      </w:r>
      <w:del w:id="204" w:author="Brian Dilkes" w:date="2017-07-29T00:52:00Z">
        <w:r w:rsidRPr="00002A0F" w:rsidDel="00A95231">
          <w:delText xml:space="preserve">can </w:delText>
        </w:r>
      </w:del>
      <w:ins w:id="205" w:author="Brian Dilkes" w:date="2017-07-29T00:52:00Z">
        <w:r w:rsidR="00A95231">
          <w:t>has the potential to</w:t>
        </w:r>
        <w:r w:rsidR="00A95231" w:rsidRPr="00002A0F">
          <w:t xml:space="preserve"> </w:t>
        </w:r>
      </w:ins>
      <w:r w:rsidRPr="00002A0F">
        <w:t xml:space="preserve">serve as a powerful means of interpreting GWAS candidate loci. </w:t>
      </w:r>
      <w:del w:id="206" w:author="Brian Dilkes" w:date="2017-07-29T00:52:00Z">
        <w:r w:rsidRPr="00002A0F" w:rsidDel="00A95231">
          <w:delText>Specifically, w</w:delText>
        </w:r>
      </w:del>
      <w:ins w:id="207" w:author="Brian Dilkes" w:date="2017-07-29T00:52:00Z">
        <w:r w:rsidR="00A95231">
          <w:t>W</w:t>
        </w:r>
      </w:ins>
      <w:r w:rsidRPr="00002A0F">
        <w:t xml:space="preserve">e expect that </w:t>
      </w:r>
      <w:del w:id="208" w:author="Brian Dilkes" w:date="2017-07-29T00:53:00Z">
        <w:r w:rsidRPr="00002A0F" w:rsidDel="00A95231">
          <w:delText xml:space="preserve">variation in several </w:delText>
        </w:r>
      </w:del>
      <w:ins w:id="209" w:author="Brian Dilkes" w:date="2017-07-29T00:53:00Z">
        <w:r w:rsidR="00A95231">
          <w:t>many</w:t>
        </w:r>
      </w:ins>
      <w:del w:id="210" w:author="Brian Dilkes" w:date="2017-07-29T00:53:00Z">
        <w:r w:rsidRPr="00002A0F" w:rsidDel="00A95231">
          <w:delText>different</w:delText>
        </w:r>
      </w:del>
      <w:r w:rsidRPr="00002A0F">
        <w:t xml:space="preserve"> genes contributing to the same biological process </w:t>
      </w:r>
      <w:del w:id="211" w:author="Brian Dilkes" w:date="2017-07-29T00:53:00Z">
        <w:r w:rsidRPr="00002A0F" w:rsidDel="00A95231">
          <w:delText xml:space="preserve">would </w:delText>
        </w:r>
      </w:del>
      <w:ins w:id="212" w:author="Brian Dilkes" w:date="2017-07-29T00:53:00Z">
        <w:r w:rsidR="00A95231">
          <w:t>will</w:t>
        </w:r>
        <w:r w:rsidR="00A95231" w:rsidRPr="00002A0F">
          <w:t xml:space="preserve"> </w:t>
        </w:r>
      </w:ins>
      <w:r w:rsidRPr="00002A0F">
        <w:t xml:space="preserve">be </w:t>
      </w:r>
      <w:del w:id="213" w:author="Brian Dilkes" w:date="2017-07-29T00:53:00Z">
        <w:r w:rsidRPr="00002A0F" w:rsidDel="00A95231">
          <w:delText xml:space="preserve">associated </w:delText>
        </w:r>
      </w:del>
      <w:ins w:id="214" w:author="Brian Dilkes" w:date="2017-07-29T00:53:00Z">
        <w:r w:rsidR="00A95231">
          <w:t>able to affect variation in</w:t>
        </w:r>
      </w:ins>
      <w:del w:id="215" w:author="Brian Dilkes" w:date="2017-07-29T00:54:00Z">
        <w:r w:rsidRPr="00002A0F" w:rsidDel="00A95231">
          <w:delText>with</w:delText>
        </w:r>
      </w:del>
      <w:r w:rsidRPr="00002A0F">
        <w:t xml:space="preserve"> a given phenotype</w:t>
      </w:r>
      <w:r>
        <w:t xml:space="preserve"> </w:t>
      </w:r>
      <w:r>
        <w:fldChar w:fldCharType="begin" w:fldLock="1"/>
      </w:r>
      <w:r>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"(Wolfe et al. 2005)", "plainTextFormattedCitation" : "(Wolfe et al. 2005)", "previouslyFormattedCitation" : "(Wolfe et al. 2005)" }, "properties" : { "noteIndex" : 0 }, "schema" : "https://github.com/citation-style-language/schema/raw/master/csl-citation.json" }</w:instrText>
      </w:r>
      <w:r>
        <w:fldChar w:fldCharType="separate"/>
      </w:r>
      <w:r w:rsidRPr="008A02C6">
        <w:rPr>
          <w:noProof/>
        </w:rPr>
        <w:t>(Wolfe et al. 2005)</w:t>
      </w:r>
      <w:r>
        <w:fldChar w:fldCharType="end"/>
      </w:r>
      <w:r w:rsidRPr="00002A0F">
        <w:t xml:space="preserve">. </w:t>
      </w:r>
      <w:ins w:id="216" w:author="Brian Dilkes" w:date="2017-07-29T00:54:00Z">
        <w:r w:rsidR="00A95231">
          <w:t xml:space="preserve">Thus, </w:t>
        </w:r>
      </w:ins>
      <w:del w:id="217" w:author="Brian Dilkes" w:date="2017-07-29T00:54:00Z">
        <w:r w:rsidRPr="00002A0F" w:rsidDel="00A95231">
          <w:delText>Thus, i</w:delText>
        </w:r>
      </w:del>
      <w:ins w:id="218" w:author="Brian Dilkes" w:date="2017-07-29T00:54:00Z">
        <w:r w:rsidR="00A95231">
          <w:t>g</w:t>
        </w:r>
      </w:ins>
      <w:del w:id="219" w:author="Brian Dilkes" w:date="2017-07-29T00:54:00Z">
        <w:r w:rsidRPr="00002A0F" w:rsidDel="00A95231">
          <w:delText>f g</w:delText>
        </w:r>
      </w:del>
      <w:r w:rsidRPr="00002A0F">
        <w:t xml:space="preserve">enetic variation </w:t>
      </w:r>
      <w:del w:id="220" w:author="Brian Dilkes" w:date="2017-07-29T00:54:00Z">
        <w:r w:rsidRPr="00002A0F" w:rsidDel="00A95231">
          <w:delText>driving the phenotype captured</w:delText>
        </w:r>
      </w:del>
      <w:ins w:id="221" w:author="Brian Dilkes" w:date="2017-07-29T00:54:00Z">
        <w:r w:rsidR="00A95231">
          <w:t>discovered</w:t>
        </w:r>
      </w:ins>
      <w:r w:rsidRPr="00002A0F">
        <w:t xml:space="preserve"> by GWAS</w:t>
      </w:r>
      <w:ins w:id="222" w:author="Brian Dilkes" w:date="2017-07-29T00:54:00Z">
        <w:r w:rsidR="00A95231">
          <w:t xml:space="preserve">, </w:t>
        </w:r>
      </w:ins>
      <w:del w:id="223" w:author="Brian Dilkes" w:date="2017-07-29T00:55:00Z">
        <w:r w:rsidRPr="00002A0F" w:rsidDel="00A95231">
          <w:delText xml:space="preserve"> </w:delText>
        </w:r>
      </w:del>
      <w:r w:rsidRPr="00002A0F">
        <w:t xml:space="preserve">is </w:t>
      </w:r>
      <w:ins w:id="224" w:author="Brian Dilkes" w:date="2017-07-29T00:54:00Z">
        <w:r w:rsidR="00A95231">
          <w:t xml:space="preserve">likely </w:t>
        </w:r>
      </w:ins>
      <w:r w:rsidRPr="00002A0F">
        <w:t>encoded by co-regulated genes</w:t>
      </w:r>
      <w:ins w:id="225" w:author="Brian Dilkes" w:date="2017-07-29T00:55:00Z">
        <w:r w:rsidR="00A95231">
          <w:t xml:space="preserve"> and</w:t>
        </w:r>
      </w:ins>
      <w:del w:id="226" w:author="Brian Dilkes" w:date="2017-07-29T00:55:00Z">
        <w:r w:rsidRPr="00002A0F" w:rsidDel="00A95231">
          <w:delText>,</w:delText>
        </w:r>
      </w:del>
      <w:r w:rsidRPr="00002A0F">
        <w:t xml:space="preserve"> these data sets </w:t>
      </w:r>
      <w:del w:id="227" w:author="Brian Dilkes" w:date="2017-07-29T00:55:00Z">
        <w:r w:rsidRPr="00002A0F" w:rsidDel="00A95231">
          <w:delText xml:space="preserve">will </w:delText>
        </w:r>
      </w:del>
      <w:ins w:id="228" w:author="Brian Dilkes" w:date="2017-07-29T00:55:00Z">
        <w:r w:rsidR="00A95231">
          <w:t>should</w:t>
        </w:r>
        <w:r w:rsidR="00A95231" w:rsidRPr="00002A0F">
          <w:t xml:space="preserve"> </w:t>
        </w:r>
      </w:ins>
      <w:r w:rsidRPr="00002A0F">
        <w:t xml:space="preserve">non-randomly overlap. </w:t>
      </w:r>
      <w:del w:id="229" w:author="Brian Dilkes" w:date="2017-07-29T00:55:00Z">
        <w:r w:rsidR="00EC0F99" w:rsidDel="00A95231">
          <w:delText xml:space="preserve">This </w:delText>
        </w:r>
      </w:del>
      <w:ins w:id="230" w:author="Brian Dilkes" w:date="2017-07-29T00:55:00Z">
        <w:r w:rsidR="00A95231">
          <w:t>If we could construct a</w:t>
        </w:r>
      </w:ins>
      <w:del w:id="231" w:author="Brian Dilkes" w:date="2017-07-29T00:55:00Z">
        <w:r w:rsidR="00EC0F99" w:rsidDel="00A95231">
          <w:delText>additional</w:delText>
        </w:r>
      </w:del>
      <w:r w:rsidR="00EC0F99">
        <w:t xml:space="preserve"> logical filter </w:t>
      </w:r>
      <w:ins w:id="232" w:author="Brian Dilkes" w:date="2017-07-29T00:55:00Z">
        <w:r w:rsidR="00A95231">
          <w:t xml:space="preserve">that used co-expression </w:t>
        </w:r>
      </w:ins>
      <w:del w:id="233" w:author="Brian Dilkes" w:date="2017-07-29T00:56:00Z">
        <w:r w:rsidRPr="00002A0F" w:rsidDel="00A95231">
          <w:delText xml:space="preserve">provides an opportunity </w:delText>
        </w:r>
      </w:del>
      <w:r w:rsidRPr="00002A0F">
        <w:t xml:space="preserve">to prioritize candidate genes linked to GWAS SNPs </w:t>
      </w:r>
      <w:del w:id="234" w:author="Brian Dilkes" w:date="2017-07-29T00:56:00Z">
        <w:r w:rsidRPr="00002A0F" w:rsidDel="00A95231">
          <w:delText xml:space="preserve">based </w:delText>
        </w:r>
      </w:del>
      <w:ins w:id="235" w:author="Brian Dilkes" w:date="2017-07-29T00:56:00Z">
        <w:r w:rsidR="00A95231">
          <w:t>this would integrate</w:t>
        </w:r>
      </w:ins>
      <w:del w:id="236" w:author="Brian Dilkes" w:date="2017-07-29T00:56:00Z">
        <w:r w:rsidRPr="00002A0F" w:rsidDel="00A95231">
          <w:delText>on</w:delText>
        </w:r>
      </w:del>
      <w:r w:rsidRPr="00002A0F">
        <w:t xml:space="preserve"> putative functional information captured by a gene co-expression network</w:t>
      </w:r>
      <w:ins w:id="237" w:author="Brian Dilkes" w:date="2017-07-29T00:56:00Z">
        <w:r w:rsidR="00A95231">
          <w:t xml:space="preserve"> and simultaneously annotate biological processes</w:t>
        </w:r>
        <w:del w:id="238" w:author="Microsoft Office User" w:date="2017-07-30T16:32:00Z">
          <w:r w:rsidR="00A95231" w:rsidDel="005172E7">
            <w:delText xml:space="preserve"> and </w:delText>
          </w:r>
        </w:del>
      </w:ins>
      <w:r w:rsidRPr="00002A0F">
        <w:t>. Though not all functional relationships are</w:t>
      </w:r>
      <w:commentRangeStart w:id="239"/>
      <w:r w:rsidRPr="00002A0F">
        <w:t xml:space="preserve"> </w:t>
      </w:r>
      <w:commentRangeEnd w:id="239"/>
      <w:r w:rsidR="006413FA">
        <w:rPr>
          <w:rStyle w:val="CommentReference"/>
        </w:rPr>
        <w:commentReference w:id="239"/>
      </w:r>
      <w:del w:id="240" w:author="Microsoft Office User" w:date="2017-07-30T16:33:00Z">
        <w:r w:rsidRPr="00002A0F" w:rsidDel="006413FA">
          <w:delText xml:space="preserve">not </w:delText>
        </w:r>
      </w:del>
      <w:r w:rsidRPr="00002A0F">
        <w:t>captured using co-expression</w:t>
      </w:r>
      <w:r w:rsidR="00EC0F99">
        <w:t xml:space="preserve"> </w:t>
      </w:r>
      <w:r>
        <w:fldChar w:fldCharType="begin" w:fldLock="1"/>
      </w:r>
      <w:r w:rsidR="0008296B">
        <w:instrText>ADDIN CSL_CITATION { "citationItems" : [ { "id" : "ITEM-1", "itemData" : { "DOI" : "10.1038/nrg3868", "ISSN" : "1471-0056", "author" : [ { "dropping-particle" : "", "family" : "Kim", "given" : "Dokyoon", "non-dropping-particle" : "", "parse-names" : false, "suffix" : "" } ], "container-title" : "Nature Publishing Group", "id" : "ITEM-1", "issue" : "2", "issued" : { "date-parts" : [ [ "2015" ] ] }, "page" : "85-97", "publisher" : "Nature Publishing Group", "title" : "Methods of integrating data to uncover genotype \u2013 phenotype interactions", "type" : "article-journal", "volume" : "16" }, "uris" : [ "http://www.mendeley.com/documents/?uuid=18366a17-3023-4535-8e11-7d46c4e4efee" ] } ], "mendeley" : { "formattedCitation" : "(Kim 2015)", "plainTextFormattedCitation" : "(Kim 2015)", "previouslyFormattedCitation" : "(Kim 2015)" }, "properties" : { "noteIndex" : 0 }, "schema" : "https://github.com/citation-style-language/schema/raw/master/csl-citation.json" }</w:instrText>
      </w:r>
      <w:r>
        <w:fldChar w:fldCharType="separate"/>
      </w:r>
      <w:r w:rsidR="009029D0" w:rsidRPr="009029D0">
        <w:rPr>
          <w:noProof/>
        </w:rPr>
        <w:t>(Kim 2015)</w:t>
      </w:r>
      <w:r>
        <w:fldChar w:fldCharType="end"/>
      </w:r>
      <w:r w:rsidRPr="00002A0F">
        <w:t>, th</w:t>
      </w:r>
      <w:r w:rsidR="00EC0F99">
        <w:t>e comparison of these</w:t>
      </w:r>
      <w:r w:rsidRPr="00002A0F">
        <w:t xml:space="preserve"> data </w:t>
      </w:r>
      <w:del w:id="241" w:author="Brian Dilkes" w:date="2017-07-29T01:18:00Z">
        <w:r w:rsidRPr="00002A0F" w:rsidDel="005D75CC">
          <w:delText xml:space="preserve">still </w:delText>
        </w:r>
      </w:del>
      <w:ins w:id="242" w:author="Brian Dilkes" w:date="2017-07-29T01:18:00Z">
        <w:r w:rsidR="005D75CC">
          <w:t>have the potential to</w:t>
        </w:r>
        <w:r w:rsidR="005D75CC" w:rsidRPr="00002A0F">
          <w:t xml:space="preserve"> </w:t>
        </w:r>
      </w:ins>
      <w:r w:rsidRPr="00002A0F">
        <w:t xml:space="preserve">provide a highly informative, and sometimes </w:t>
      </w:r>
      <w:r w:rsidR="00EC0F99">
        <w:t>exclusive</w:t>
      </w:r>
      <w:r w:rsidRPr="00002A0F">
        <w:t xml:space="preserve">, set of clues about genes that have </w:t>
      </w:r>
      <w:r w:rsidR="00EC0F99">
        <w:t xml:space="preserve">been </w:t>
      </w:r>
      <w:r w:rsidRPr="00002A0F">
        <w:t>otherwise not been studied. This principle has been used successfully with other ty</w:t>
      </w:r>
      <w:r>
        <w:t xml:space="preserve">pes of networks, for example protein-protein interactions </w:t>
      </w:r>
      <w:r>
        <w:fldChar w:fldCharType="begin" w:fldLock="1"/>
      </w:r>
      <w:r>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"(Li et al. 2008)", "plainTextFormattedCitation" : "(Li et al. 2008)", "previouslyFormattedCitation" : "(Li et al. 2008)" }, "properties" : { "noteIndex" : 0 }, "schema" : "https://github.com/citation-style-language/schema/raw/master/csl-citation.json" }</w:instrText>
      </w:r>
      <w:r>
        <w:fldChar w:fldCharType="separate"/>
      </w:r>
      <w:r w:rsidRPr="00F62D7D">
        <w:rPr>
          <w:noProof/>
        </w:rPr>
        <w:t>(Li et al. 2008)</w:t>
      </w:r>
      <w:r>
        <w:fldChar w:fldCharType="end"/>
      </w:r>
      <w:r>
        <w:t>, and co-expression has been used as a basis</w:t>
      </w:r>
      <w:r w:rsidRPr="00002A0F">
        <w:t xml:space="preserve"> for</w:t>
      </w:r>
      <w:r>
        <w:t xml:space="preserve"> understanding GWA studies in mouse and human </w:t>
      </w:r>
      <w:r>
        <w:fldChar w:fldCharType="begin" w:fldLock="1"/>
      </w:r>
      <w:r w:rsidR="009029D0">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"http://www.mendeley.com/documents/?uuid=4cb82028-7cd0-4846-8b8d-1b21982a7c23"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"http://www.mendeley.com/documents/?uuid=b631afeb-b597-4e79-8256-274c02844a86"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"(Calabrese et al. 2017; Bunyavanich et al. 2014; Ta\u015fan et al. 2014)", "plainTextFormattedCitation" : "(Calabrese et al. 2017; Bunyavanich et al. 2014; Ta\u015fan et al. 2014)", "previouslyFormattedCitation" : "(Calabrese et al. 2017; Bunyavanich et al. 2014; Ta\u015fan et al. 2014)" }, "properties" : { "noteIndex" : 0 }, "schema" : "https://github.com/citation-style-language/schema/raw/master/csl-citation.json" }</w:instrText>
      </w:r>
      <w:r>
        <w:fldChar w:fldCharType="separate"/>
      </w:r>
      <w:r w:rsidRPr="001F27D0">
        <w:rPr>
          <w:noProof/>
        </w:rPr>
        <w:t>(Calabrese et al. 2017; Bunyavanich et al. 2014; Taşan et al. 2014)</w:t>
      </w:r>
      <w:r>
        <w:fldChar w:fldCharType="end"/>
      </w:r>
      <w:r w:rsidRPr="00002A0F">
        <w:t>.</w:t>
      </w:r>
      <w:ins w:id="243" w:author="Brian Dilkes" w:date="2017-07-29T01:19:00Z">
        <w:r w:rsidR="005D75CC">
          <w:t xml:space="preserve"> It is, however, unclear what the null expectations are for overlapping two sets of genes </w:t>
        </w:r>
      </w:ins>
      <w:ins w:id="244" w:author="Brian Dilkes" w:date="2017-07-29T01:21:00Z">
        <w:r w:rsidR="009331B7">
          <w:t xml:space="preserve">that were </w:t>
        </w:r>
      </w:ins>
      <w:ins w:id="245" w:author="Brian Dilkes" w:date="2017-07-29T01:19:00Z">
        <w:r w:rsidR="005D75CC">
          <w:t xml:space="preserve">selected based on their </w:t>
        </w:r>
      </w:ins>
      <w:ins w:id="246" w:author="Brian Dilkes" w:date="2017-07-29T01:20:00Z">
        <w:r w:rsidR="009331B7">
          <w:t>performance in functional assays. A simple ranking or overlap is likely to identify genes</w:t>
        </w:r>
      </w:ins>
      <w:ins w:id="247" w:author="Brian Dilkes" w:date="2017-07-29T01:22:00Z">
        <w:r w:rsidR="009331B7">
          <w:t xml:space="preserve"> present in coexpression networks and GWAS candidate gene lists</w:t>
        </w:r>
      </w:ins>
      <w:ins w:id="248" w:author="Brian Dilkes" w:date="2017-07-29T01:20:00Z">
        <w:r w:rsidR="009331B7">
          <w:t xml:space="preserve">, but </w:t>
        </w:r>
      </w:ins>
      <w:ins w:id="249" w:author="Brian Dilkes" w:date="2017-07-29T01:22:00Z">
        <w:r w:rsidR="009331B7">
          <w:t>a thoughtful consideration of overlap expectations is required to</w:t>
        </w:r>
      </w:ins>
      <w:ins w:id="250" w:author="Brian Dilkes" w:date="2017-07-29T01:20:00Z">
        <w:r w:rsidR="009331B7">
          <w:t xml:space="preserve"> provide any confidence that such an overlap </w:t>
        </w:r>
        <w:del w:id="251" w:author="Microsoft Office User" w:date="2017-07-30T16:35:00Z">
          <w:r w:rsidR="009331B7" w:rsidDel="00904616">
            <w:delText>is not the expectation of</w:delText>
          </w:r>
        </w:del>
      </w:ins>
      <w:ins w:id="252" w:author="Microsoft Office User" w:date="2017-07-30T16:35:00Z">
        <w:r w:rsidR="00904616">
          <w:t>could not be found by</w:t>
        </w:r>
      </w:ins>
      <w:ins w:id="253" w:author="Brian Dilkes" w:date="2017-07-29T01:20:00Z">
        <w:r w:rsidR="009331B7">
          <w:t xml:space="preserve"> picking two lists at random.</w:t>
        </w:r>
      </w:ins>
    </w:p>
    <w:p w14:paraId="2C921EA7" w14:textId="77777777" w:rsidR="00EF75BE" w:rsidRDefault="00EF75BE" w:rsidP="00EF75BE">
      <w:r>
        <w:t>We developed a freely available, open source computational framework called Camoco (</w:t>
      </w:r>
      <w:r w:rsidRPr="00002A0F">
        <w:rPr>
          <w:b/>
        </w:rPr>
        <w:t>C</w:t>
      </w:r>
      <w:r w:rsidRPr="00002A0F">
        <w:t>o-</w:t>
      </w:r>
      <w:r w:rsidRPr="00002A0F">
        <w:rPr>
          <w:b/>
        </w:rPr>
        <w:t>A</w:t>
      </w:r>
      <w:r w:rsidRPr="00002A0F">
        <w:t xml:space="preserve">nalysis of </w:t>
      </w:r>
      <w:r w:rsidRPr="00002A0F">
        <w:rPr>
          <w:b/>
        </w:rPr>
        <w:t>mo</w:t>
      </w:r>
      <w:r w:rsidRPr="00002A0F">
        <w:t xml:space="preserve">lecular </w:t>
      </w:r>
      <w:r w:rsidRPr="00002A0F">
        <w:rPr>
          <w:b/>
        </w:rPr>
        <w:t>co</w:t>
      </w:r>
      <w:r w:rsidRPr="00002A0F">
        <w:t>mponents</w:t>
      </w:r>
      <w:r>
        <w:t>),</w:t>
      </w:r>
      <w:r w:rsidRPr="00002A0F">
        <w:t xml:space="preserve"> designed specifically for integrating GWAS candidate lists with gene co-expression networks to prioritize individual candidate genes. C</w:t>
      </w:r>
      <w:r>
        <w:t>amoco</w:t>
      </w:r>
      <w:r w:rsidRPr="00002A0F">
        <w:t xml:space="preserve"> takes as input a list of candidate SNPs and corresponding association statistics derived from a typical GWAS study and identifies a ranked list of high confidence candidate genes that are embedded in densely connected functional modules where multiple members of those modules are associated with the phenotype of</w:t>
      </w:r>
      <w:r>
        <w:t xml:space="preserve"> interest. </w:t>
      </w:r>
    </w:p>
    <w:p w14:paraId="7CAEAF6D" w14:textId="2C84A3F8" w:rsidR="00EF75BE" w:rsidDel="00065A66" w:rsidRDefault="00EF75BE" w:rsidP="00EF75BE">
      <w:pPr>
        <w:rPr>
          <w:del w:id="254" w:author="Brian Dilkes" w:date="2017-07-29T01:25:00Z"/>
        </w:rPr>
      </w:pPr>
      <w:r>
        <w:lastRenderedPageBreak/>
        <w:t>We tested this approach</w:t>
      </w:r>
      <w:r w:rsidRPr="00002A0F">
        <w:t xml:space="preserve"> in </w:t>
      </w:r>
      <w:del w:id="255" w:author="Brian Dilkes" w:date="2017-07-29T01:23:00Z">
        <w:r w:rsidRPr="00002A0F" w:rsidDel="009331B7">
          <w:delText xml:space="preserve">the context of </w:delText>
        </w:r>
      </w:del>
      <w:ins w:id="256" w:author="Brian Dilkes" w:date="2017-07-29T01:23:00Z">
        <w:r w:rsidR="009331B7">
          <w:t xml:space="preserve">using </w:t>
        </w:r>
      </w:ins>
      <w:r w:rsidRPr="00002A0F">
        <w:t>maize,</w:t>
      </w:r>
      <w:r>
        <w:t xml:space="preserve"> </w:t>
      </w:r>
      <w:ins w:id="257" w:author="Brian Dilkes" w:date="2017-07-29T01:23:00Z">
        <w:r w:rsidR="009331B7">
          <w:t xml:space="preserve">as it is </w:t>
        </w:r>
      </w:ins>
      <w:ins w:id="258" w:author="Brian Dilkes" w:date="2017-07-29T01:24:00Z">
        <w:r w:rsidR="009331B7">
          <w:t>has the tools of</w:t>
        </w:r>
      </w:ins>
      <w:ins w:id="259" w:author="Brian Dilkes" w:date="2017-07-29T01:23:00Z">
        <w:r w:rsidR="009331B7">
          <w:t xml:space="preserve"> a genetic model system and </w:t>
        </w:r>
      </w:ins>
      <w:ins w:id="260" w:author="Brian Dilkes" w:date="2017-07-29T01:24:00Z">
        <w:r w:rsidR="009331B7">
          <w:t xml:space="preserve">is </w:t>
        </w:r>
      </w:ins>
      <w:r>
        <w:t xml:space="preserve">one of the most important agricultural crops in the world, yielding 13.6 billion bushels of grain alone in the USA in 2015 </w:t>
      </w:r>
      <w:r>
        <w:fldChar w:fldCharType="begin" w:fldLock="1"/>
      </w:r>
      <w:r>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"(USDA 2016)", "plainTextFormattedCitation" : "(USDA 2016)", "previouslyFormattedCitation" : "(USDA 2016)" }, "properties" : { "noteIndex" : 0 }, "schema" : "https://github.com/citation-style-language/schema/raw/master/csl-citation.json" }</w:instrText>
      </w:r>
      <w:r>
        <w:fldChar w:fldCharType="separate"/>
      </w:r>
      <w:r w:rsidRPr="00780438">
        <w:rPr>
          <w:noProof/>
        </w:rPr>
        <w:t>(USDA 2016)</w:t>
      </w:r>
      <w:r>
        <w:fldChar w:fldCharType="end"/>
      </w:r>
      <w:r>
        <w:t xml:space="preserve">. </w:t>
      </w:r>
      <w:r w:rsidRPr="00002A0F">
        <w:t xml:space="preserve">We </w:t>
      </w:r>
      <w:del w:id="261" w:author="Brian Dilkes" w:date="2017-07-29T01:24:00Z">
        <w:r w:rsidRPr="00002A0F" w:rsidDel="009331B7">
          <w:delText xml:space="preserve">specifically </w:delText>
        </w:r>
      </w:del>
      <w:r w:rsidRPr="00002A0F">
        <w:t>focused on quantitative phenotypes measuring the</w:t>
      </w:r>
      <w:r>
        <w:t xml:space="preserve"> </w:t>
      </w:r>
      <w:r w:rsidRPr="00002A0F">
        <w:t xml:space="preserve">accumulation of 17 different elements in maize grain ionome (Al, As, B, Ca, Cd, Fe, K, Mg, Mn, Mo, Na, Ni, Rb, S, Se, Sr and Zn). </w:t>
      </w:r>
      <w:r>
        <w:t>Plants must take up all elements except carbon and oxygen from the soil making the plant ionome a critical component in understanding plant environmental response</w:t>
      </w:r>
      <w:ins w:id="262" w:author="Brian Dilkes" w:date="2017-07-29T01:24:00Z">
        <w:r w:rsidR="009331B7">
          <w:t xml:space="preserve"> </w:t>
        </w:r>
      </w:ins>
      <w:r>
        <w:fldChar w:fldCharType="begin" w:fldLock="1"/>
      </w:r>
      <w:r>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"(Baxter 2010)", "plainTextFormattedCitation" : "(Baxter 2010)", "previouslyFormattedCitation" : "(Baxter 2010)" }, "properties" : { "noteIndex" : 0 }, "schema" : "https://github.com/citation-style-language/schema/raw/master/csl-citation.json" }</w:instrText>
      </w:r>
      <w:r>
        <w:fldChar w:fldCharType="separate"/>
      </w:r>
      <w:r w:rsidRPr="00780438">
        <w:rPr>
          <w:noProof/>
        </w:rPr>
        <w:t>(Baxter 2010)</w:t>
      </w:r>
      <w:r>
        <w:fldChar w:fldCharType="end"/>
      </w:r>
      <w:r>
        <w:t xml:space="preserve">, grain nutritional quality </w:t>
      </w:r>
      <w:r>
        <w:fldChar w:fldCharType="begin" w:fldLock="1"/>
      </w:r>
      <w:r>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"(Guerinot &amp; Salt 2017)", "plainTextFormattedCitation" : "(Guerinot &amp; Salt 2017)", "previouslyFormattedCitation" : "(Guerinot &amp; Salt 2017)" }, "properties" : { "noteIndex" : 0 }, "schema" : "https://github.com/citation-style-language/schema/raw/master/csl-citation.json" }</w:instrText>
      </w:r>
      <w:r>
        <w:fldChar w:fldCharType="separate"/>
      </w:r>
      <w:r w:rsidRPr="00780438">
        <w:rPr>
          <w:noProof/>
        </w:rPr>
        <w:t>(Guerinot &amp; Salt 2017)</w:t>
      </w:r>
      <w:r>
        <w:fldChar w:fldCharType="end"/>
      </w:r>
      <w:r>
        <w:t xml:space="preserve"> and plant physiology </w:t>
      </w:r>
      <w:r>
        <w:fldChar w:fldCharType="begin" w:fldLock="1"/>
      </w:r>
      <w:r>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"(Baxter et al. 2008)", "plainTextFormattedCitation" : "(Baxter et al. 2008)", "previouslyFormattedCitation" : "(Baxter et al. 2008)" }, "properties" : { "noteIndex" : 0 }, "schema" : "https://github.com/citation-style-language/schema/raw/master/csl-citation.json" }</w:instrText>
      </w:r>
      <w:r>
        <w:fldChar w:fldCharType="separate"/>
      </w:r>
      <w:r w:rsidRPr="00780438">
        <w:rPr>
          <w:noProof/>
        </w:rPr>
        <w:t>(Baxter et al. 2008)</w:t>
      </w:r>
      <w:r>
        <w:fldChar w:fldCharType="end"/>
      </w:r>
      <w:r>
        <w:t>.</w:t>
      </w:r>
      <w:ins w:id="263" w:author="Brian Dilkes" w:date="2017-07-29T01:25:00Z">
        <w:r w:rsidR="00065A66" w:rsidDel="00065A66">
          <w:t xml:space="preserve"> </w:t>
        </w:r>
      </w:ins>
    </w:p>
    <w:p w14:paraId="548CE2BB" w14:textId="491B3A3B" w:rsidR="00EF75BE" w:rsidRPr="00002A0F" w:rsidRDefault="00EF75BE" w:rsidP="00EF75BE">
      <w:r w:rsidRPr="00002A0F">
        <w:t xml:space="preserve">We evaluated </w:t>
      </w:r>
      <w:del w:id="264" w:author="Brian Dilkes" w:date="2017-07-29T01:26:00Z">
        <w:r w:rsidRPr="00002A0F" w:rsidDel="00065A66">
          <w:delText xml:space="preserve">the utility of </w:delText>
        </w:r>
      </w:del>
      <w:r w:rsidRPr="00002A0F">
        <w:t>multiple different types of co-expression networks for supporting the</w:t>
      </w:r>
      <w:r>
        <w:t xml:space="preserve"> application of Camoco</w:t>
      </w:r>
      <w:ins w:id="265" w:author="Brian Dilkes" w:date="2017-07-29T01:26:00Z">
        <w:r w:rsidR="00065A66">
          <w:t>.</w:t>
        </w:r>
      </w:ins>
      <w:del w:id="266" w:author="Brian Dilkes" w:date="2017-07-29T01:26:00Z">
        <w:r w:rsidDel="00065A66">
          <w:delText>,</w:delText>
        </w:r>
      </w:del>
      <w:r>
        <w:t xml:space="preserve"> </w:t>
      </w:r>
      <w:del w:id="267" w:author="Brian Dilkes" w:date="2017-07-29T01:26:00Z">
        <w:r w:rsidDel="00065A66">
          <w:delText xml:space="preserve">and </w:delText>
        </w:r>
      </w:del>
      <w:ins w:id="268" w:author="Brian Dilkes" w:date="2017-07-29T01:26:00Z">
        <w:r w:rsidR="00065A66">
          <w:t xml:space="preserve">To </w:t>
        </w:r>
      </w:ins>
      <w:r w:rsidRPr="00002A0F">
        <w:t xml:space="preserve">demonstrate the efficacy of our approach </w:t>
      </w:r>
      <w:del w:id="269" w:author="Brian Dilkes" w:date="2017-07-29T01:26:00Z">
        <w:r w:rsidRPr="00002A0F" w:rsidDel="00065A66">
          <w:delText xml:space="preserve">by </w:delText>
        </w:r>
      </w:del>
      <w:r w:rsidRPr="00002A0F">
        <w:t>simulat</w:t>
      </w:r>
      <w:ins w:id="270" w:author="Brian Dilkes" w:date="2017-07-29T01:26:00Z">
        <w:r w:rsidR="00065A66">
          <w:t>ed</w:t>
        </w:r>
      </w:ins>
      <w:del w:id="271" w:author="Brian Dilkes" w:date="2017-07-29T01:26:00Z">
        <w:r w:rsidRPr="00002A0F" w:rsidDel="00065A66">
          <w:delText>ing</w:delText>
        </w:r>
      </w:del>
      <w:r w:rsidRPr="00002A0F">
        <w:t xml:space="preserve"> GWA studies using Gene Ontology (GO) terms to establish maize specific SNP-to-gene mapping parameters as well as a robust null model for GWAS-</w:t>
      </w:r>
      <w:ins w:id="272" w:author="Brian Dilkes" w:date="2017-07-29T01:26:00Z">
        <w:r w:rsidR="00065A66">
          <w:t xml:space="preserve">expression </w:t>
        </w:r>
      </w:ins>
      <w:r w:rsidRPr="00002A0F">
        <w:t xml:space="preserve">network overlap. </w:t>
      </w:r>
      <w:del w:id="273" w:author="Brian Dilkes" w:date="2017-07-29T01:27:00Z">
        <w:r w:rsidRPr="00002A0F" w:rsidDel="00065A66">
          <w:delText>We show that t</w:delText>
        </w:r>
      </w:del>
      <w:ins w:id="274" w:author="Brian Dilkes" w:date="2017-07-29T01:27:00Z">
        <w:r w:rsidR="00065A66">
          <w:t>T</w:t>
        </w:r>
      </w:ins>
      <w:r w:rsidRPr="00002A0F">
        <w:t xml:space="preserve">he approach does indeed confirm overlap between functional modules captured by co-expression networks and GWAS candidate SNPs for the maize grain ionome. We present high-confidence candidate genes identified for a variety of different ionomic traits, </w:t>
      </w:r>
      <w:del w:id="275" w:author="Brian Dilkes" w:date="2017-07-29T01:27:00Z">
        <w:r w:rsidRPr="00002A0F" w:rsidDel="00065A66">
          <w:delText xml:space="preserve">and more </w:delText>
        </w:r>
      </w:del>
      <w:ins w:id="276" w:author="Brian Dilkes" w:date="2017-07-29T01:27:00Z">
        <w:r w:rsidR="00065A66">
          <w:t>test single gene knockouts demonstrating the utility of this approach, and</w:t>
        </w:r>
      </w:ins>
      <w:del w:id="277" w:author="Brian Dilkes" w:date="2017-07-29T01:27:00Z">
        <w:r w:rsidRPr="00002A0F" w:rsidDel="00065A66">
          <w:delText>generally,</w:delText>
        </w:r>
      </w:del>
      <w:r w:rsidRPr="00002A0F">
        <w:t xml:space="preserve"> highlight lessons abo</w:t>
      </w:r>
      <w:ins w:id="278" w:author="Brian Dilkes" w:date="2017-07-29T01:28:00Z">
        <w:r w:rsidR="00065A66">
          <w:t xml:space="preserve">ut mining the connection </w:t>
        </w:r>
      </w:ins>
      <w:del w:id="279" w:author="Brian Dilkes" w:date="2017-07-29T01:28:00Z">
        <w:r w:rsidRPr="00002A0F" w:rsidDel="00065A66">
          <w:delText xml:space="preserve">ut the connection </w:delText>
        </w:r>
      </w:del>
      <w:r w:rsidRPr="00002A0F">
        <w:t xml:space="preserve">between co-expression and GWAS </w:t>
      </w:r>
      <w:del w:id="280" w:author="Brian Dilkes" w:date="2017-07-29T01:29:00Z">
        <w:r w:rsidRPr="00002A0F" w:rsidDel="00065A66">
          <w:delText xml:space="preserve">loci </w:delText>
        </w:r>
      </w:del>
      <w:ins w:id="281" w:author="Brian Dilkes" w:date="2017-07-29T01:29:00Z">
        <w:r w:rsidR="00065A66">
          <w:t>data</w:t>
        </w:r>
        <w:r w:rsidR="00065A66" w:rsidRPr="00002A0F">
          <w:t xml:space="preserve"> </w:t>
        </w:r>
      </w:ins>
      <w:del w:id="282" w:author="Brian Dilkes" w:date="2017-07-29T01:29:00Z">
        <w:r w:rsidRPr="00002A0F" w:rsidDel="00065A66">
          <w:delText>from our study that are likely to</w:delText>
        </w:r>
      </w:del>
      <w:ins w:id="283" w:author="Brian Dilkes" w:date="2017-07-29T01:29:00Z">
        <w:r w:rsidR="00065A66">
          <w:t>that are</w:t>
        </w:r>
      </w:ins>
      <w:r w:rsidRPr="00002A0F">
        <w:t xml:space="preserve"> general</w:t>
      </w:r>
      <w:ins w:id="284" w:author="Brian Dilkes" w:date="2017-07-29T01:29:00Z">
        <w:r w:rsidR="00065A66">
          <w:t xml:space="preserve">ly applicable to this approach. </w:t>
        </w:r>
      </w:ins>
      <w:del w:id="285" w:author="Brian Dilkes" w:date="2017-07-29T01:29:00Z">
        <w:r w:rsidRPr="00002A0F" w:rsidDel="00065A66">
          <w:delText>ize to other traits and other species.</w:delText>
        </w:r>
      </w:del>
    </w:p>
    <w:p w14:paraId="36545A3A" w14:textId="77777777" w:rsidR="004E79F7" w:rsidRDefault="006B33EA" w:rsidP="006804EA">
      <w:pPr>
        <w:pStyle w:val="Heading1"/>
      </w:pPr>
      <w:r>
        <w:t>Results</w:t>
      </w:r>
    </w:p>
    <w:p w14:paraId="5D162142" w14:textId="4775BEF2" w:rsidR="005E39F8" w:rsidRDefault="003C50A3" w:rsidP="00D04EE5">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591D0CBA" w14:textId="074B4F33" w:rsidR="00B77B21" w:rsidRDefault="00B77B21" w:rsidP="006804EA">
      <w:r>
        <w:t xml:space="preserve">We developed a computational </w:t>
      </w:r>
      <w:r w:rsidR="00832794">
        <w:t>framework</w:t>
      </w:r>
      <w:r>
        <w:t>, called Camoco (</w:t>
      </w:r>
      <w:r w:rsidRPr="0012795B">
        <w:rPr>
          <w:b/>
        </w:rPr>
        <w:t>C</w:t>
      </w:r>
      <w:r>
        <w:t>o-</w:t>
      </w:r>
      <w:r w:rsidRPr="0012795B">
        <w:rPr>
          <w:b/>
        </w:rPr>
        <w:t>A</w:t>
      </w:r>
      <w:r>
        <w:t xml:space="preserve">nalysis of </w:t>
      </w:r>
      <w:r w:rsidRPr="0012795B">
        <w:rPr>
          <w:b/>
        </w:rPr>
        <w:t>mo</w:t>
      </w:r>
      <w:r>
        <w:t xml:space="preserve">lecular </w:t>
      </w:r>
      <w:r w:rsidRPr="0012795B">
        <w:rPr>
          <w:b/>
        </w:rPr>
        <w:t>co</w:t>
      </w:r>
      <w:r>
        <w:t xml:space="preserve">mponents), </w:t>
      </w:r>
      <w:r w:rsidR="00AE426E">
        <w:t>that</w:t>
      </w:r>
      <w:r>
        <w:t xml:space="preserve"> integrat</w:t>
      </w:r>
      <w:r w:rsidR="00AE426E">
        <w:t>es</w:t>
      </w:r>
      <w:r>
        <w:t xml:space="preserve"> </w:t>
      </w:r>
      <w:r w:rsidR="00A57265">
        <w:t xml:space="preserve">the outputs of </w:t>
      </w:r>
      <w:r>
        <w:t xml:space="preserve">GWAS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 xml:space="preserve">he rationale for our approach is that </w:t>
      </w:r>
      <w:del w:id="286" w:author="Brian Dilkes" w:date="2017-07-29T01:32:00Z">
        <w:r w:rsidR="00B45F3C" w:rsidDel="0000230A">
          <w:delText xml:space="preserve">functionally coherent </w:delText>
        </w:r>
      </w:del>
      <w:r w:rsidR="00B45F3C">
        <w:t>genes</w:t>
      </w:r>
      <w:ins w:id="287" w:author="Brian Dilkes" w:date="2017-07-29T01:32:00Z">
        <w:r w:rsidR="0000230A">
          <w:t xml:space="preserve"> that function together in a biological process that are</w:t>
        </w:r>
      </w:ins>
      <w:r w:rsidR="00B45F3C">
        <w:t xml:space="preserve"> identified by a GWA study </w:t>
      </w:r>
      <w:del w:id="288" w:author="Brian Dilkes" w:date="2017-07-29T01:32:00Z">
        <w:r w:rsidR="00B45F3C" w:rsidDel="0000230A">
          <w:delText xml:space="preserve">will </w:delText>
        </w:r>
      </w:del>
      <w:ins w:id="289" w:author="Brian Dilkes" w:date="2017-07-29T01:32:00Z">
        <w:r w:rsidR="0000230A">
          <w:t xml:space="preserve">should also </w:t>
        </w:r>
      </w:ins>
      <w:r w:rsidR="00B45F3C">
        <w:t xml:space="preserve">have non-random structure in co-expression networks that capture the same biological function. </w:t>
      </w:r>
      <w:r>
        <w:t>O</w:t>
      </w:r>
      <w:r w:rsidR="00B45F3C">
        <w:t>ur approach takes</w:t>
      </w:r>
      <w:r w:rsidR="00A27F8D">
        <w:t>,</w:t>
      </w:r>
      <w:r w:rsidR="00B45F3C">
        <w:t xml:space="preserve"> as input</w:t>
      </w:r>
      <w:r w:rsidR="00A27F8D">
        <w:t>,</w:t>
      </w:r>
      <w:r w:rsidR="00B45F3C">
        <w:t xml:space="preserve"> a list of SNPs associated with a trait of interest </w:t>
      </w:r>
      <w:del w:id="290" w:author="Brian Dilkes" w:date="2017-07-29T01:33:00Z">
        <w:r w:rsidR="00B45F3C" w:rsidDel="0000230A">
          <w:delText>along</w:delText>
        </w:r>
        <w:r w:rsidR="00A27F8D" w:rsidDel="0000230A">
          <w:delText xml:space="preserve"> wit</w:delText>
        </w:r>
      </w:del>
      <w:ins w:id="291" w:author="Brian Dilkes" w:date="2017-07-29T01:33:00Z">
        <w:r w:rsidR="0000230A">
          <w:t xml:space="preserve">and </w:t>
        </w:r>
      </w:ins>
      <w:del w:id="292" w:author="Brian Dilkes" w:date="2017-07-29T01:33:00Z">
        <w:r w:rsidR="00A27F8D" w:rsidDel="0000230A">
          <w:delText>h</w:delText>
        </w:r>
        <w:r w:rsidR="00B45F3C" w:rsidDel="0000230A">
          <w:delText xml:space="preserve"> </w:delText>
        </w:r>
      </w:del>
      <w:r w:rsidR="00B45F3C">
        <w:t>a table of gene expression values and produces</w:t>
      </w:r>
      <w:r w:rsidR="00A27F8D">
        <w:t>,</w:t>
      </w:r>
      <w:r w:rsidR="00B45F3C">
        <w:t xml:space="preserve"> as output</w:t>
      </w:r>
      <w:r w:rsidR="00A27F8D">
        <w:t>,</w:t>
      </w:r>
      <w:r w:rsidR="00B45F3C">
        <w:t xml:space="preserve"> a </w:t>
      </w:r>
      <w:r w:rsidR="00F9560D">
        <w:t>list</w:t>
      </w:r>
      <w:r w:rsidR="00B45F3C">
        <w:t xml:space="preserve"> of high priority candidate genes that are near GWAS peaks </w:t>
      </w:r>
      <w:r w:rsidR="00A27F8D">
        <w:t>having</w:t>
      </w:r>
      <w:r w:rsidR="00B45F3C">
        <w:t xml:space="preserve"> evidence of strong co-expression.</w:t>
      </w:r>
    </w:p>
    <w:p w14:paraId="549B2494" w14:textId="344765A4" w:rsidR="00013461" w:rsidRDefault="00B77B21" w:rsidP="006804EA">
      <w:r>
        <w:t>The three major components of the Camoco system are a module for SNP-to-gene mapping (</w:t>
      </w:r>
      <w:r>
        <w:fldChar w:fldCharType="begin"/>
      </w:r>
      <w:r>
        <w:instrText xml:space="preserve"> REF _Ref444765587 \h  \* MERGEFORMAT </w:instrText>
      </w:r>
      <w:r>
        <w:fldChar w:fldCharType="separate"/>
      </w:r>
      <w:r w:rsidR="00162DC9">
        <w:t>Fig. 1</w:t>
      </w:r>
      <w:r>
        <w:fldChar w:fldCharType="end"/>
      </w:r>
      <w:r>
        <w:t>A); tools for construction and analysis of co-expression networks (</w:t>
      </w:r>
      <w:r>
        <w:fldChar w:fldCharType="begin"/>
      </w:r>
      <w:r>
        <w:instrText xml:space="preserve"> REF _Ref444765587 \h  \* MERGEFORMAT </w:instrText>
      </w:r>
      <w:r>
        <w:fldChar w:fldCharType="separate"/>
      </w:r>
      <w:r w:rsidR="00162DC9">
        <w:t>Fig. 1</w:t>
      </w:r>
      <w:r>
        <w:fldChar w:fldCharType="end"/>
      </w:r>
      <w:r>
        <w:t>B); and an</w:t>
      </w:r>
      <w:r w:rsidR="00095363">
        <w:t xml:space="preserve"> "overlap"</w:t>
      </w:r>
      <w:r>
        <w:t xml:space="preserve"> algorithm that integrates GWAS-derived candidate </w:t>
      </w:r>
      <w:r w:rsidR="008730B1">
        <w:t>genes</w:t>
      </w:r>
      <w:r>
        <w:t xml:space="preserve"> with the co</w:t>
      </w:r>
      <w:r w:rsidR="008730B1">
        <w:t>-expression networks and</w:t>
      </w:r>
      <w:r w:rsidR="0002616A">
        <w:t xml:space="preserve"> identifies</w:t>
      </w:r>
      <w:r w:rsidR="005E22DA">
        <w:t xml:space="preserve"> high priority</w:t>
      </w:r>
      <w:r>
        <w:t xml:space="preserve"> </w:t>
      </w:r>
      <w:r w:rsidR="005E22DA">
        <w:t xml:space="preserve">candidate </w:t>
      </w:r>
      <w:r>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02616A">
        <w:fldChar w:fldCharType="separate"/>
      </w:r>
      <w:r w:rsidR="00162DC9">
        <w:t>Fig.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ED0580">
        <w:fldChar w:fldCharType="separate"/>
      </w:r>
      <w:r w:rsidR="00162DC9">
        <w:t>Materials and Methods</w:t>
      </w:r>
      <w:r w:rsidR="00ED0580">
        <w:fldChar w:fldCharType="end"/>
      </w:r>
      <w:r w:rsidR="00ED0580">
        <w:t xml:space="preserve"> </w:t>
      </w:r>
      <w:r w:rsidR="00C46D31">
        <w:t>for details on each component)</w:t>
      </w:r>
      <w:r>
        <w:t>.</w:t>
      </w:r>
      <w:r w:rsidR="0077354C">
        <w:t xml:space="preserve"> The</w:t>
      </w:r>
      <w:r w:rsidR="00295BF5">
        <w:t xml:space="preserve"> overlap</w:t>
      </w:r>
      <w:r w:rsidR="0077354C">
        <w:t xml:space="preserve"> algorithm identifies h</w:t>
      </w:r>
      <w:r w:rsidR="00C46D31">
        <w:t>igh-</w:t>
      </w:r>
      <w:r w:rsidR="000222A3">
        <w:t>priority</w:t>
      </w:r>
      <w:r w:rsidR="00C46D31">
        <w:t xml:space="preserve"> genes by </w:t>
      </w:r>
      <w:r w:rsidR="002E03E1">
        <w:t xml:space="preserve">identifying the subset of genes that are highly connected </w:t>
      </w:r>
      <w:r w:rsidR="007216DF">
        <w:t xml:space="preserve">to </w:t>
      </w:r>
      <w:r w:rsidR="002E03E1">
        <w:t xml:space="preserve">other genes </w:t>
      </w:r>
      <w:r w:rsidR="00DA264E">
        <w:t xml:space="preserve">also </w:t>
      </w:r>
      <w:r w:rsidR="002E03E1">
        <w:t>implicated by GWAS SNPs.</w:t>
      </w:r>
    </w:p>
    <w:p w14:paraId="6B9D07A4" w14:textId="0B947B51" w:rsidR="00F42CCC" w:rsidRDefault="00C46D31" w:rsidP="006804EA">
      <w:r>
        <w:t>To accomplish this, we implemented and evaluated two different network scoring metrics: network density, and network locality (</w:t>
      </w:r>
      <w:r w:rsidR="00CE1A7A">
        <w:fldChar w:fldCharType="begin"/>
      </w:r>
      <w:r w:rsidR="00CE1A7A">
        <w:instrText xml:space="preserve"> REF _Ref447101528 \h </w:instrText>
      </w:r>
      <w:r w:rsidR="00CE1A7A">
        <w:fldChar w:fldCharType="separate"/>
      </w:r>
      <w:r w:rsidR="00162DC9" w:rsidRPr="0045686C">
        <w:rPr>
          <w:rFonts w:eastAsiaTheme="minorEastAsia"/>
        </w:rPr>
        <w:t>Eq.1</w:t>
      </w:r>
      <w:r w:rsidR="00CE1A7A">
        <w:fldChar w:fldCharType="end"/>
      </w:r>
      <w:r w:rsidR="00CE1A7A">
        <w:t xml:space="preserve"> and </w:t>
      </w:r>
      <w:r w:rsidR="00CE1A7A">
        <w:fldChar w:fldCharType="begin"/>
      </w:r>
      <w:r w:rsidR="00CE1A7A">
        <w:instrText xml:space="preserve"> REF _Ref464049667 \h </w:instrText>
      </w:r>
      <w:r w:rsidR="00CE1A7A">
        <w:fldChar w:fldCharType="separate"/>
      </w:r>
      <w:r w:rsidR="00162DC9">
        <w:t>Eq.2</w:t>
      </w:r>
      <w:r w:rsidR="00CE1A7A">
        <w:fldChar w:fldCharType="end"/>
      </w:r>
      <w:r>
        <w:t xml:space="preserve">). Network </w:t>
      </w:r>
      <w:r w:rsidRPr="00CA6BB2">
        <w:rPr>
          <w:i/>
        </w:rPr>
        <w:t>density</w:t>
      </w:r>
      <w:r>
        <w:t xml:space="preserve"> measures the</w:t>
      </w:r>
      <w:r w:rsidR="00B77B21">
        <w:t xml:space="preserve"> average interaction strength between all pairwise combinations of </w:t>
      </w:r>
      <w:r w:rsidR="00CA6BB2">
        <w:t>genes linked to GWAS peaks</w:t>
      </w:r>
      <w:r w:rsidR="00B77B21">
        <w:t xml:space="preserve">. </w:t>
      </w:r>
      <w:del w:id="293" w:author="Brian Dilkes" w:date="2017-07-29T01:34:00Z">
        <w:r w:rsidR="00DC139F" w:rsidDel="0000230A">
          <w:delText>Alternatively, n</w:delText>
        </w:r>
      </w:del>
      <w:ins w:id="294" w:author="Brian Dilkes" w:date="2017-07-29T01:34:00Z">
        <w:r w:rsidR="0000230A">
          <w:t>N</w:t>
        </w:r>
      </w:ins>
      <w:r w:rsidR="00B77B21">
        <w:t xml:space="preserve">etwork </w:t>
      </w:r>
      <w:r w:rsidR="00B77B21" w:rsidRPr="00CA6BB2">
        <w:rPr>
          <w:i/>
        </w:rPr>
        <w:t>locality</w:t>
      </w:r>
      <w:ins w:id="295" w:author="Brian Dilkes" w:date="2017-07-29T01:35:00Z">
        <w:r w:rsidR="0000230A">
          <w:rPr>
            <w:i/>
          </w:rPr>
          <w:t xml:space="preserve"> </w:t>
        </w:r>
      </w:ins>
      <w:commentRangeStart w:id="296"/>
      <w:ins w:id="297" w:author="Brian Dilkes" w:date="2017-07-29T01:36:00Z">
        <w:r w:rsidR="0000230A" w:rsidRPr="0000230A">
          <w:t>attempts</w:t>
        </w:r>
      </w:ins>
      <w:ins w:id="298" w:author="Brian Dilkes" w:date="2017-07-29T01:35:00Z">
        <w:r w:rsidR="0000230A" w:rsidRPr="0000230A">
          <w:rPr>
            <w:rPrChange w:id="299" w:author="Brian Dilkes" w:date="2017-07-29T01:36:00Z">
              <w:rPr>
                <w:i/>
              </w:rPr>
            </w:rPrChange>
          </w:rPr>
          <w:t xml:space="preserve"> to control for differences in coexpression</w:t>
        </w:r>
      </w:ins>
      <w:ins w:id="300" w:author="Brian Dilkes" w:date="2017-07-29T01:36:00Z">
        <w:r w:rsidR="0000230A" w:rsidRPr="0000230A">
          <w:rPr>
            <w:rPrChange w:id="301" w:author="Brian Dilkes" w:date="2017-07-29T01:36:00Z">
              <w:rPr>
                <w:i/>
              </w:rPr>
            </w:rPrChange>
          </w:rPr>
          <w:t xml:space="preserve"> between genes and</w:t>
        </w:r>
      </w:ins>
      <w:ins w:id="302" w:author="Brian Dilkes" w:date="2017-07-29T01:35:00Z">
        <w:r w:rsidR="0000230A">
          <w:rPr>
            <w:i/>
          </w:rPr>
          <w:t xml:space="preserve"> </w:t>
        </w:r>
      </w:ins>
      <w:r w:rsidR="00DC139F">
        <w:t xml:space="preserve"> </w:t>
      </w:r>
      <w:commentRangeEnd w:id="296"/>
      <w:r w:rsidR="00420FD6">
        <w:rPr>
          <w:rStyle w:val="CommentReference"/>
        </w:rPr>
        <w:commentReference w:id="296"/>
      </w:r>
      <w:r w:rsidR="00DC139F">
        <w:t>measures the specificity of co-expression-derived interactions for a given candidate gene to all genes in the GWAS-derived subnetwork as compared to all other genes in the genome</w:t>
      </w:r>
      <w:r w:rsidR="00B77B21">
        <w:t xml:space="preserve"> (See </w:t>
      </w:r>
      <w:r w:rsidR="00B77B21">
        <w:fldChar w:fldCharType="begin"/>
      </w:r>
      <w:r w:rsidR="00B77B21">
        <w:instrText xml:space="preserve"> REF _Ref463088833 \h  \* MERGEFORMAT </w:instrText>
      </w:r>
      <w:r w:rsidR="00B77B21">
        <w:fldChar w:fldCharType="separate"/>
      </w:r>
      <w:r w:rsidR="00162DC9">
        <w:t>Materials and Methods</w:t>
      </w:r>
      <w:r w:rsidR="00B77B21">
        <w:fldChar w:fldCharType="end"/>
      </w:r>
      <w:r w:rsidR="00B77B21">
        <w:t xml:space="preserve"> for score details). </w:t>
      </w:r>
      <w:r w:rsidR="00DC139F">
        <w:t xml:space="preserve">For a given </w:t>
      </w:r>
      <w:r w:rsidR="00013461">
        <w:lastRenderedPageBreak/>
        <w:t xml:space="preserve">query </w:t>
      </w:r>
      <w:r w:rsidR="00DC139F">
        <w:t>GWAS trait</w:t>
      </w:r>
      <w:ins w:id="303" w:author="Brian Dilkes" w:date="2017-07-29T01:37:00Z">
        <w:r w:rsidR="0000230A">
          <w:t xml:space="preserve"> and gene expression data set</w:t>
        </w:r>
      </w:ins>
      <w:r w:rsidR="00DC139F">
        <w:t>, s</w:t>
      </w:r>
      <w:r w:rsidR="00B77B21">
        <w:t>tatistical significance</w:t>
      </w:r>
      <w:r w:rsidR="00B26CDE">
        <w:t xml:space="preserve"> for</w:t>
      </w:r>
      <w:r w:rsidR="00B77B21">
        <w:t xml:space="preserve"> both density as well as locality is determined by</w:t>
      </w:r>
      <w:r w:rsidR="00DC139F">
        <w:t xml:space="preserve"> generating a null distribution</w:t>
      </w:r>
      <w:r w:rsidR="003374CD">
        <w:t xml:space="preserve"> based generating random GWAS traits (n=1000) with the same number of implicated loci and corresponding candidate genes</w:t>
      </w:r>
      <w:r w:rsidR="0092598E">
        <w:t>.</w:t>
      </w:r>
      <w:r w:rsidR="004B02B7">
        <w:t xml:space="preserve"> </w:t>
      </w:r>
      <w:r w:rsidR="003374CD">
        <w:t>This null-</w:t>
      </w:r>
      <w:r w:rsidR="00DC139F">
        <w:t>distribution is used to derive a p-value for the observed network density and locality for all putative causal genes (</w:t>
      </w:r>
      <w:r w:rsidR="006575E3">
        <w:fldChar w:fldCharType="begin"/>
      </w:r>
      <w:r w:rsidR="006575E3">
        <w:instrText xml:space="preserve"> REF _Ref444765587 \h </w:instrText>
      </w:r>
      <w:r w:rsidR="006575E3">
        <w:fldChar w:fldCharType="separate"/>
      </w:r>
      <w:r w:rsidR="00162DC9">
        <w:t>Fig. 1</w:t>
      </w:r>
      <w:r w:rsidR="006575E3">
        <w:fldChar w:fldCharType="end"/>
      </w:r>
      <w:r w:rsidR="00DC139F">
        <w:t>D).</w:t>
      </w:r>
      <w:r w:rsidR="004B02B7">
        <w:t xml:space="preserve"> </w:t>
      </w:r>
      <w:r w:rsidR="00894FFD">
        <w:t xml:space="preserve">The end result of this process is that for an input GWAS trait, Camoco produces a ranked list of candidate causal genes for both network metrics, </w:t>
      </w:r>
      <w:del w:id="304" w:author="Brian Dilkes" w:date="2017-07-29T01:38:00Z">
        <w:r w:rsidR="00894FFD" w:rsidDel="0000230A">
          <w:delText xml:space="preserve">paired </w:delText>
        </w:r>
      </w:del>
      <w:ins w:id="305" w:author="Brian Dilkes" w:date="2017-07-29T01:38:00Z">
        <w:r w:rsidR="0000230A">
          <w:t>and a</w:t>
        </w:r>
      </w:ins>
      <w:del w:id="306" w:author="Brian Dilkes" w:date="2017-07-29T01:38:00Z">
        <w:r w:rsidR="00894FFD" w:rsidDel="0000230A">
          <w:delText>with an associated</w:delText>
        </w:r>
      </w:del>
      <w:r w:rsidR="00894FFD">
        <w:t xml:space="preserve"> false discovery rate that indicates the significance of the observed overlap between </w:t>
      </w:r>
      <w:r w:rsidR="00117375">
        <w:t>each candidate causal gene</w:t>
      </w:r>
      <w:r w:rsidR="00894FFD">
        <w:t xml:space="preserve"> and the co-expression network.</w:t>
      </w:r>
    </w:p>
    <w:p w14:paraId="663DD954" w14:textId="43474F5C" w:rsidR="00BD3E3E" w:rsidRDefault="00F87A75" w:rsidP="006804EA">
      <w:pPr>
        <w:pStyle w:val="Heading3"/>
      </w:pPr>
      <w:bookmarkStart w:id="307" w:name="_Ref444765587"/>
      <w:r>
        <w:t>Fig.</w:t>
      </w:r>
      <w:r w:rsidR="00BD3E3E">
        <w:t xml:space="preserve"> 1</w:t>
      </w:r>
      <w:bookmarkEnd w:id="307"/>
    </w:p>
    <w:p w14:paraId="6DC758C2" w14:textId="7AF54086" w:rsidR="00E7135D" w:rsidRDefault="00D42BE5" w:rsidP="006804EA">
      <w:pPr>
        <w:pStyle w:val="Heading3"/>
      </w:pPr>
      <w:r>
        <w:t>Schematic</w:t>
      </w:r>
      <w:r w:rsidR="00CE7F08">
        <w:t xml:space="preserve"> of the </w:t>
      </w:r>
      <w:r w:rsidR="00E7135D" w:rsidRPr="00E7135D">
        <w:t>Camoco integration framework</w:t>
      </w:r>
    </w:p>
    <w:p w14:paraId="13A5043D" w14:textId="74F91598" w:rsidR="00E7135D" w:rsidRDefault="00B61812" w:rsidP="006804EA">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threshold for significance indicating a multi</w:t>
      </w:r>
      <w:r w:rsidR="002E6613">
        <w:t>-</w:t>
      </w:r>
      <w:r w:rsidR="00E7135D" w:rsidRPr="00E7135D">
        <w:t>genic trait.  SNP-to-gene mapping windows i</w:t>
      </w:r>
      <w:r w:rsidR="00DB7A3F">
        <w:t>dentifies</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 50kb and 2 flanking genes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 xml:space="preserve">Network interactions are identified by comparing gene expression profiles across a diverse set of accessions (e.g. experimental conditions, </w:t>
      </w:r>
      <w:r w:rsidR="00E64495">
        <w:t>tissue, samples)</w:t>
      </w:r>
      <w:r w:rsidR="00621FD9">
        <w:t>. Dense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E7135D" w:rsidRPr="00E7135D">
        <w:t xml:space="preserve">. Blue lines indicate genes </w:t>
      </w:r>
      <w:r w:rsidR="008873F6">
        <w:t>that</w:t>
      </w:r>
      <w:r w:rsidR="00E7135D" w:rsidRPr="00E7135D">
        <w:t xml:space="preserve"> have similar co-expression patterns indicating co-regulation or shared function. Starred genes are potential candidate genes associat</w:t>
      </w:r>
      <w:r w:rsidR="008873F6">
        <w:t>ed with GWAS trait based on SNP-to-</w:t>
      </w:r>
      <w:r w:rsidR="00E7135D" w:rsidRPr="00E7135D">
        <w:t>gene mapping and co-expression evidence. Red stars</w:t>
      </w:r>
      <w:r w:rsidR="00895024">
        <w:t xml:space="preserve"> indicate</w:t>
      </w:r>
      <w:r w:rsidR="00E7135D" w:rsidRPr="00E7135D">
        <w:t xml:space="preserve"> genes </w:t>
      </w:r>
      <w:r w:rsidR="00895024">
        <w:t>that</w:t>
      </w:r>
      <w:r w:rsidR="00E7135D" w:rsidRPr="00E7135D">
        <w:t xml:space="preserve"> are not the closest</w:t>
      </w:r>
      <w:r w:rsidR="00D739A2">
        <w:t xml:space="preserve"> to the </w:t>
      </w:r>
      <w:r w:rsidR="00C66D54">
        <w:t>GWAS</w:t>
      </w:r>
      <w:r w:rsidR="00D739A2">
        <w:t xml:space="preserve"> SNP</w:t>
      </w:r>
      <w:r w:rsidR="00F469A2">
        <w:t xml:space="preserve"> (non-adjacent)</w:t>
      </w:r>
      <w:r w:rsidR="00E84585">
        <w:t xml:space="preserve"> that may have been missed using </w:t>
      </w:r>
      <w:r w:rsidR="00045287">
        <w:t>stringent</w:t>
      </w:r>
      <w:r w:rsidR="00E84585">
        <w:t xml:space="preserve"> SNP-to-gene mapping.</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B37EB0">
        <w:t>are</w:t>
      </w:r>
      <w:r w:rsidR="00E7135D" w:rsidRPr="00E7135D">
        <w:t xml:space="preserve"> assessed </w:t>
      </w:r>
      <w:r w:rsidR="00355692">
        <w:t>by comparing co-expression strength among genes identified from empirical GWAS datasets</w:t>
      </w:r>
      <w:r w:rsidR="00355692" w:rsidRPr="00E7135D" w:rsidDel="00355692">
        <w:t xml:space="preserve"> </w:t>
      </w:r>
      <w:r w:rsidR="00355692">
        <w:t>to</w:t>
      </w:r>
      <w:r w:rsidR="00E7135D" w:rsidRPr="00E7135D">
        <w:t xml:space="preserve">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6D79B2C3" w14:textId="27EA8615" w:rsidR="008E4FEF" w:rsidRDefault="008E4FEF" w:rsidP="00D04EE5">
      <w:pPr>
        <w:pStyle w:val="Heading2"/>
      </w:pPr>
      <w:r w:rsidRPr="00C36685">
        <w:t>Generating co-expression networks from diverse transcriptional data</w:t>
      </w:r>
    </w:p>
    <w:p w14:paraId="65ED4C7D" w14:textId="4922D868" w:rsidR="00B41120" w:rsidRDefault="00894FFD" w:rsidP="00930BBB">
      <w:del w:id="308" w:author="Brian Dilkes" w:date="2017-07-29T01:40:00Z">
        <w:r w:rsidDel="00C63949">
          <w:delText xml:space="preserve">The </w:delText>
        </w:r>
      </w:del>
      <w:ins w:id="309" w:author="Brian Dilkes" w:date="2017-07-29T01:40:00Z">
        <w:r w:rsidR="00C63949">
          <w:t xml:space="preserve">A </w:t>
        </w:r>
      </w:ins>
      <w:r>
        <w:t xml:space="preserve">co-expression network </w:t>
      </w:r>
      <w:ins w:id="310" w:author="Brian Dilkes" w:date="2017-07-29T01:40:00Z">
        <w:r w:rsidR="00C63949">
          <w:t xml:space="preserve">that is derived from the spatiotemporal context that generates the phenotypic variation subjected to GWAS </w:t>
        </w:r>
      </w:ins>
      <w:r>
        <w:t>i</w:t>
      </w:r>
      <w:r w:rsidR="00846958">
        <w:t>s</w:t>
      </w:r>
      <w:r>
        <w:t xml:space="preserve"> a key component of our approach</w:t>
      </w:r>
      <w:ins w:id="311" w:author="Brian Dilkes" w:date="2017-07-29T01:41:00Z">
        <w:r w:rsidR="00C63949">
          <w:t>. A well matched coexpression network will</w:t>
        </w:r>
      </w:ins>
      <w:del w:id="312" w:author="Brian Dilkes" w:date="2017-07-29T01:41:00Z">
        <w:r w:rsidDel="00C63949">
          <w:delText xml:space="preserve"> as it</w:delText>
        </w:r>
      </w:del>
      <w:r>
        <w:t xml:space="preserve"> </w:t>
      </w:r>
      <w:del w:id="313" w:author="Brian Dilkes" w:date="2017-07-29T01:41:00Z">
        <w:r w:rsidDel="00C63949">
          <w:delText xml:space="preserve">provides </w:delText>
        </w:r>
      </w:del>
      <w:ins w:id="314" w:author="Brian Dilkes" w:date="2017-07-29T01:41:00Z">
        <w:r w:rsidR="00C63949">
          <w:t>describe</w:t>
        </w:r>
      </w:ins>
      <w:del w:id="315" w:author="Brian Dilkes" w:date="2017-07-29T01:42:00Z">
        <w:r w:rsidDel="00C63949">
          <w:delText>the</w:delText>
        </w:r>
      </w:del>
      <w:r>
        <w:t xml:space="preserve"> functional relationships that </w:t>
      </w:r>
      <w:del w:id="316" w:author="Brian Dilkes" w:date="2017-07-29T01:42:00Z">
        <w:r w:rsidDel="00C63949">
          <w:delText xml:space="preserve">allow us to identify functionally </w:delText>
        </w:r>
      </w:del>
      <w:ins w:id="317" w:author="Brian Dilkes" w:date="2017-07-29T01:42:00Z">
        <w:r w:rsidR="00C63949">
          <w:t xml:space="preserve">thread together </w:t>
        </w:r>
      </w:ins>
      <w:r>
        <w:t xml:space="preserve">coherent subsets of GWAS-implicated genes. We and others have previously shown that co-expression networks generated from expression data </w:t>
      </w:r>
      <w:r>
        <w:lastRenderedPageBreak/>
        <w:t xml:space="preserve">derived from different contexts capture different functional information </w:t>
      </w:r>
      <w:r w:rsidR="00456B2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&amp; Myers 2014)", "plainTextFormattedCitation" : "(Robert J. Schaefer, Briskine, Springer &amp; Myers 2014)", "previouslyFormattedCitation" : "(Robert J. Schaefer, Briskine, Springer &amp; Myers 2014)" }, "properties" : { "noteIndex" : 0 }, "schema" : "https://github.com/citation-style-language/schema/raw/master/csl-citation.json" }</w:instrText>
      </w:r>
      <w:r w:rsidR="00456B26">
        <w:fldChar w:fldCharType="separate"/>
      </w:r>
      <w:r w:rsidR="00324E16" w:rsidRPr="00324E16">
        <w:rPr>
          <w:noProof/>
        </w:rPr>
        <w:t>(Robert J. Schaefer, Briskine, Springer &amp; Myers 2014)</w:t>
      </w:r>
      <w:r w:rsidR="00456B26">
        <w:fldChar w:fldCharType="end"/>
      </w:r>
      <w:r w:rsidR="00456B26">
        <w:t>.</w:t>
      </w:r>
      <w:r w:rsidR="00FD3978">
        <w:t xml:space="preserve"> </w:t>
      </w:r>
      <w:r w:rsidR="007F4EAC">
        <w:t>For example, experiments</w:t>
      </w:r>
      <w:r w:rsidR="007D7471">
        <w:t xml:space="preserve"> </w:t>
      </w:r>
      <w:del w:id="318" w:author="Brian Dilkes" w:date="2017-07-29T01:43:00Z">
        <w:r w:rsidR="007D7471" w:rsidDel="00C63949">
          <w:delText>will target</w:delText>
        </w:r>
      </w:del>
      <w:ins w:id="319" w:author="Brian Dilkes" w:date="2017-07-29T01:43:00Z">
        <w:r w:rsidR="00C63949">
          <w:t>measuring</w:t>
        </w:r>
      </w:ins>
      <w:r w:rsidR="00A86EC9">
        <w:t xml:space="preserve"> changes in gene expression</w:t>
      </w:r>
      <w:r w:rsidR="007F4EAC">
        <w:t xml:space="preserve"> </w:t>
      </w:r>
      <w:del w:id="320" w:author="Brian Dilkes" w:date="2017-07-29T01:44:00Z">
        <w:r w:rsidR="007F4EAC" w:rsidDel="00C63949">
          <w:delText xml:space="preserve">stemming </w:delText>
        </w:r>
      </w:del>
      <w:ins w:id="321" w:author="Brian Dilkes" w:date="2017-07-29T01:44:00Z">
        <w:r w:rsidR="00C63949">
          <w:t xml:space="preserve">can explore </w:t>
        </w:r>
      </w:ins>
      <w:del w:id="322" w:author="Brian Dilkes" w:date="2017-07-29T01:44:00Z">
        <w:r w:rsidR="007F4EAC" w:rsidDel="00C63949">
          <w:delText xml:space="preserve">from </w:delText>
        </w:r>
      </w:del>
      <w:r w:rsidR="007F4EAC">
        <w:t xml:space="preserve">environmental </w:t>
      </w:r>
      <w:del w:id="323" w:author="Brian Dilkes" w:date="2017-07-29T01:44:00Z">
        <w:r w:rsidR="007F4EAC" w:rsidDel="00C63949">
          <w:delText>conditions</w:delText>
        </w:r>
      </w:del>
      <w:ins w:id="324" w:author="Brian Dilkes" w:date="2017-07-29T01:44:00Z">
        <w:r w:rsidR="00C63949">
          <w:t>adaptation</w:t>
        </w:r>
      </w:ins>
      <w:r w:rsidR="007F4EAC">
        <w:t xml:space="preserve">, developmental and organ based variation, </w:t>
      </w:r>
      <w:r w:rsidR="004C5544">
        <w:t>or</w:t>
      </w:r>
      <w:r w:rsidR="007F4EAC">
        <w:t xml:space="preserve"> variation</w:t>
      </w:r>
      <w:ins w:id="325" w:author="Brian Dilkes" w:date="2017-07-29T01:44:00Z">
        <w:r w:rsidR="00C63949">
          <w:t xml:space="preserve"> in expression</w:t>
        </w:r>
      </w:ins>
      <w:r w:rsidR="007F4EAC">
        <w:t xml:space="preserve"> that arises from population and ecological dynamics (see </w:t>
      </w:r>
      <w:r w:rsidR="007F4EAC">
        <w:fldChar w:fldCharType="begin" w:fldLock="1"/>
      </w:r>
      <w:r w:rsidR="005E0212">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"(Schaefer et al. 2016)", "plainTextFormattedCitation" : "(Schaefer et al. 2016)", "previouslyFormattedCitation" : "(Schaefer et al. 2016)" }, "properties" : { "noteIndex" : 0 }, "schema" : "https://github.com/citation-style-language/schema/raw/master/csl-citation.json" }</w:instrText>
      </w:r>
      <w:r w:rsidR="007F4EAC">
        <w:fldChar w:fldCharType="separate"/>
      </w:r>
      <w:r w:rsidR="00780438" w:rsidRPr="00780438">
        <w:rPr>
          <w:noProof/>
        </w:rPr>
        <w:t>(Schaefer et al. 2016)</w:t>
      </w:r>
      <w:r w:rsidR="007F4EAC">
        <w:fldChar w:fldCharType="end"/>
      </w:r>
      <w:r w:rsidR="00F576F0">
        <w:t xml:space="preserve"> for</w:t>
      </w:r>
      <w:r w:rsidR="007F4EAC">
        <w:t xml:space="preserve"> review).</w:t>
      </w:r>
      <w:r w:rsidR="00B5331D">
        <w:t xml:space="preserve"> </w:t>
      </w:r>
      <w:r w:rsidR="000367EC">
        <w:t xml:space="preserve">For </w:t>
      </w:r>
      <w:del w:id="326" w:author="Brian Dilkes" w:date="2017-07-29T01:44:00Z">
        <w:r w:rsidR="000367EC" w:rsidDel="00C63949">
          <w:delText xml:space="preserve">many </w:delText>
        </w:r>
      </w:del>
      <w:ins w:id="327" w:author="Brian Dilkes" w:date="2017-07-29T01:44:00Z">
        <w:r w:rsidR="00C63949">
          <w:t xml:space="preserve">some </w:t>
        </w:r>
      </w:ins>
      <w:r w:rsidR="000367EC">
        <w:t>species</w:t>
      </w:r>
      <w:ins w:id="328" w:author="Brian Dilkes" w:date="2017-07-29T01:44:00Z">
        <w:r w:rsidR="00C63949">
          <w:t xml:space="preserve"> and expe</w:t>
        </w:r>
      </w:ins>
      <w:ins w:id="329" w:author="Brian Dilkes" w:date="2017-07-29T01:45:00Z">
        <w:r w:rsidR="00C63949">
          <w:t>r</w:t>
        </w:r>
      </w:ins>
      <w:ins w:id="330" w:author="Brian Dilkes" w:date="2017-07-29T01:44:00Z">
        <w:r w:rsidR="00C63949">
          <w:t>iment types</w:t>
        </w:r>
      </w:ins>
      <w:r w:rsidR="000367EC">
        <w:t xml:space="preserve">, </w:t>
      </w:r>
      <w:del w:id="331" w:author="Brian Dilkes" w:date="2017-07-29T01:45:00Z">
        <w:r w:rsidR="000367EC" w:rsidDel="00C63949">
          <w:delText xml:space="preserve">already </w:delText>
        </w:r>
      </w:del>
      <w:r w:rsidR="000367EC">
        <w:t>published data contain</w:t>
      </w:r>
      <w:r w:rsidR="0068628F">
        <w:t>s</w:t>
      </w:r>
      <w:r w:rsidR="000367EC">
        <w:t xml:space="preserve"> enough </w:t>
      </w:r>
      <w:r w:rsidR="00172E14">
        <w:t xml:space="preserve">experimental </w:t>
      </w:r>
      <w:r w:rsidR="000367EC">
        <w:t>accessions</w:t>
      </w:r>
      <w:r w:rsidR="009B4725">
        <w:t xml:space="preserve"> (i.e. samples</w:t>
      </w:r>
      <w:r w:rsidR="00172E14">
        <w:t xml:space="preserve">, </w:t>
      </w:r>
      <w:r w:rsidR="00651032">
        <w:t>tissues</w:t>
      </w:r>
      <w:r w:rsidR="00172E14">
        <w:t xml:space="preserve">, </w:t>
      </w:r>
      <w:r w:rsidR="009B4725">
        <w:t>conditions</w:t>
      </w:r>
      <w:r w:rsidR="00172E14">
        <w:t>, etc.</w:t>
      </w:r>
      <w:r w:rsidR="009B4725">
        <w:t>)</w:t>
      </w:r>
      <w:r w:rsidR="00930BBB">
        <w:t xml:space="preserve"> to build networks from all of these differ</w:t>
      </w:r>
      <w:r w:rsidR="00A86EC9">
        <w:t>ent types of expression experiments</w:t>
      </w:r>
      <w:r w:rsidR="00930BBB">
        <w:t>.</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36158CD4" w14:textId="5778493C" w:rsidR="00097BC0" w:rsidRDefault="00B41120" w:rsidP="006804EA">
      <w:r>
        <w:t xml:space="preserve">All datasets used </w:t>
      </w:r>
      <w:r w:rsidR="000A71F2">
        <w:t xml:space="preserve">here </w:t>
      </w:r>
      <w:r>
        <w:t>were generated from whole-genome RNA-Seq analysis</w:t>
      </w:r>
      <w:r w:rsidR="000A71F2">
        <w:t>, although Camoco could also be applied to microarray derived expression data</w:t>
      </w:r>
      <w:r>
        <w:t>.</w:t>
      </w:r>
      <w:r w:rsidDel="00B41120">
        <w:t xml:space="preserve"> </w:t>
      </w:r>
      <w:r w:rsidR="00FD3978">
        <w:t>The first</w:t>
      </w:r>
      <w:r w:rsidR="00431848">
        <w:t xml:space="preserve"> </w:t>
      </w:r>
      <w:r w:rsidR="00BD06C3">
        <w:t>dataset</w:t>
      </w:r>
      <w:r w:rsidR="00705054">
        <w:t xml:space="preserve"> (ZmPAN hereafter)</w:t>
      </w:r>
      <w:r w:rsidR="002F1453">
        <w:t xml:space="preserve"> </w:t>
      </w:r>
      <w:r w:rsidR="00FD3978">
        <w:t>targeted</w:t>
      </w:r>
      <w:r w:rsidR="00D34056" w:rsidRPr="00573E18">
        <w:t xml:space="preserve"> expression variation that exists between diverse maize accessions</w:t>
      </w:r>
      <w:r w:rsidR="00705054">
        <w:t>,</w:t>
      </w:r>
      <w:r w:rsidR="00D34056" w:rsidRPr="00573E18">
        <w:t xml:space="preserve"> built from whole-seedling transcriptomes on a panel of 503 diverse maize inbred lines from a previously published dataset</w:t>
      </w:r>
      <w:r w:rsidR="00D34056">
        <w:t xml:space="preserve"> </w:t>
      </w:r>
      <w:r w:rsidR="00D34056">
        <w:fldChar w:fldCharType="begin" w:fldLock="1"/>
      </w:r>
      <w:r w:rsidR="005E0212">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"(Hirsch et al. 2014)", "plainTextFormattedCitation" : "(Hirsch et al. 2014)", "previouslyFormattedCitation" : "(Hirsch et al. 2014)" }, "properties" : { "noteIndex" : 0 }, "schema" : "https://github.com/citation-style-language/schema/raw/master/csl-citation.json" }</w:instrText>
      </w:r>
      <w:r w:rsidR="00D34056">
        <w:fldChar w:fldCharType="separate"/>
      </w:r>
      <w:r w:rsidR="00780438" w:rsidRPr="00780438">
        <w:rPr>
          <w:noProof/>
        </w:rPr>
        <w:t>(Hirsch et al. 2014)</w:t>
      </w:r>
      <w:r w:rsidR="00D34056">
        <w:fldChar w:fldCharType="end"/>
      </w:r>
      <w:r w:rsidR="00D34056" w:rsidRPr="00573E18">
        <w:t>. Briefly, Hirsch et al. chose these lines to represent major heterotic groups within the US, sweet corns, pop corns, and exotic maize lines while seedling tissue was chosen to due to the number of tissues which could be represented.</w:t>
      </w:r>
      <w:r w:rsidR="00027815">
        <w:t xml:space="preserve"> </w:t>
      </w:r>
      <w:r w:rsidR="00FD3978">
        <w:t xml:space="preserve">The second </w:t>
      </w:r>
      <w:r w:rsidR="00BD06C3">
        <w:t>dataset</w:t>
      </w:r>
      <w:r w:rsidR="00705054">
        <w:t xml:space="preserve"> (ZmSAM hereafter)</w:t>
      </w:r>
      <w:r w:rsidR="008E4FEF" w:rsidRPr="004E79F7">
        <w:t xml:space="preserve"> </w:t>
      </w:r>
      <w:r w:rsidR="000A71F2">
        <w:t xml:space="preserve">examined </w:t>
      </w:r>
      <w:r w:rsidR="008E4FEF" w:rsidRPr="004E79F7">
        <w:t>genotypic variation of different tissues and across developmenta</w:t>
      </w:r>
      <w:r w:rsidR="00917AD0">
        <w:t>l time points</w:t>
      </w:r>
      <w:r w:rsidR="00FD3978">
        <w:t xml:space="preserve">. </w:t>
      </w:r>
      <w:r w:rsidR="00917AD0">
        <w:t>Whole genome RNA-</w:t>
      </w:r>
      <w:r w:rsidR="004E0511">
        <w:t>S</w:t>
      </w:r>
      <w:r w:rsidR="008E4FEF" w:rsidRPr="004E79F7">
        <w:t>eq transcriptome profiles from 76 different diverse tissues and developmental time points in the maize reference accession, B73, were used to build a</w:t>
      </w:r>
      <w:r w:rsidR="004860F6">
        <w:t xml:space="preserve"> second</w:t>
      </w:r>
      <w:r w:rsidR="008E4FEF" w:rsidRPr="004E79F7">
        <w:t xml:space="preserve"> gene co-expression network</w:t>
      </w:r>
      <w:r w:rsidR="00DF6622">
        <w:t xml:space="preserve"> </w:t>
      </w:r>
      <w:r w:rsidR="008E4FEF" w:rsidRPr="004E79F7">
        <w:t xml:space="preserve">using a </w:t>
      </w:r>
      <w:r w:rsidR="004860F6">
        <w:t>publically available</w:t>
      </w:r>
      <w:r w:rsidR="008E4FEF" w:rsidRPr="004E79F7">
        <w:t xml:space="preserve"> dataset</w:t>
      </w:r>
      <w:r w:rsidR="00D31E29">
        <w:t xml:space="preserve"> </w:t>
      </w:r>
      <w:r w:rsidR="00D31E29">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rsidR="00D31E29">
        <w:fldChar w:fldCharType="separate"/>
      </w:r>
      <w:r w:rsidR="00780438" w:rsidRPr="00780438">
        <w:rPr>
          <w:noProof/>
        </w:rPr>
        <w:t>(Stelpflug et al. 2015)</w:t>
      </w:r>
      <w:r w:rsidR="00D31E29">
        <w:fldChar w:fldCharType="end"/>
      </w:r>
      <w:r w:rsidR="008E4FEF" w:rsidRPr="004E79F7">
        <w:t>.</w:t>
      </w:r>
      <w:r w:rsidR="00FD3978">
        <w:t xml:space="preserve"> Finally,</w:t>
      </w:r>
      <w:r w:rsidR="001D3930">
        <w:t xml:space="preserve"> </w:t>
      </w:r>
      <w:ins w:id="332" w:author="Brian Dilkes" w:date="2017-07-29T01:46:00Z">
        <w:r w:rsidR="00C63949">
          <w:t xml:space="preserve">we created </w:t>
        </w:r>
      </w:ins>
      <w:r w:rsidR="001D3930">
        <w:t>a</w:t>
      </w:r>
      <w:r w:rsidR="00097BC0">
        <w:t xml:space="preserve"> third </w:t>
      </w:r>
      <w:r w:rsidR="00BD06C3">
        <w:t>dataset</w:t>
      </w:r>
      <w:r w:rsidR="005D6663">
        <w:t xml:space="preserve"> (ZmRoot hereafter)</w:t>
      </w:r>
      <w:r w:rsidR="00097BC0">
        <w:t xml:space="preserve"> </w:t>
      </w:r>
      <w:del w:id="333" w:author="Brian Dilkes" w:date="2017-07-29T01:47:00Z">
        <w:r w:rsidR="00097BC0" w:rsidDel="00C63949">
          <w:delText xml:space="preserve">was </w:delText>
        </w:r>
        <w:r w:rsidR="000A71F2" w:rsidDel="00C63949">
          <w:delText xml:space="preserve">generated </w:delText>
        </w:r>
      </w:del>
      <w:r w:rsidR="000A71F2">
        <w:t>as part of the ionomics GWAS research program</w:t>
      </w:r>
      <w:ins w:id="334" w:author="Brian Dilkes" w:date="2017-07-29T01:47:00Z">
        <w:r w:rsidR="00C63949">
          <w:t>. These data measure</w:t>
        </w:r>
      </w:ins>
      <w:del w:id="335" w:author="Brian Dilkes" w:date="2017-07-29T01:47:00Z">
        <w:r w:rsidR="000A71F2" w:rsidDel="00C63949">
          <w:delText xml:space="preserve"> and represents</w:delText>
        </w:r>
      </w:del>
      <w:r w:rsidR="000A71F2">
        <w:t xml:space="preserve"> </w:t>
      </w:r>
      <w:r w:rsidR="001D3930">
        <w:t xml:space="preserve">genotypic variation </w:t>
      </w:r>
      <w:r w:rsidR="00097BC0">
        <w:t xml:space="preserve">existing within </w:t>
      </w:r>
      <w:ins w:id="336" w:author="Brian Dilkes" w:date="2017-07-29T01:47:00Z">
        <w:r w:rsidR="00C63949">
          <w:t>the</w:t>
        </w:r>
      </w:ins>
      <w:del w:id="337" w:author="Brian Dilkes" w:date="2017-07-29T01:47:00Z">
        <w:r w:rsidR="00097BC0" w:rsidDel="00C63949">
          <w:delText>a</w:delText>
        </w:r>
      </w:del>
      <w:r w:rsidR="00097BC0">
        <w:t xml:space="preserve"> single </w:t>
      </w:r>
      <w:r w:rsidR="000A71F2">
        <w:t>organ</w:t>
      </w:r>
      <w:ins w:id="338" w:author="Brian Dilkes" w:date="2017-07-29T01:47:00Z">
        <w:r w:rsidR="00C63949">
          <w:t xml:space="preserve"> that serves at th</w:t>
        </w:r>
        <w:r w:rsidR="006114E0">
          <w:t>e primary u</w:t>
        </w:r>
        <w:r w:rsidR="00C63949">
          <w:t>ptake and delivery system for all</w:t>
        </w:r>
      </w:ins>
      <w:ins w:id="339" w:author="Brian Dilkes" w:date="2017-07-29T01:48:00Z">
        <w:r w:rsidR="00C63949">
          <w:t xml:space="preserve"> the measured elements</w:t>
        </w:r>
      </w:ins>
      <w:r w:rsidR="00097BC0">
        <w:t>. G</w:t>
      </w:r>
      <w:r w:rsidR="00FD3978">
        <w:t xml:space="preserve">ene expression </w:t>
      </w:r>
      <w:r w:rsidR="00097BC0">
        <w:t xml:space="preserve">was </w:t>
      </w:r>
      <w:r w:rsidR="000A71F2">
        <w:t xml:space="preserve">measured </w:t>
      </w:r>
      <w:r w:rsidR="00FD3978">
        <w:t xml:space="preserve">from </w:t>
      </w:r>
      <w:r w:rsidR="000A71F2">
        <w:t>mature roots from a collection</w:t>
      </w:r>
      <w:r w:rsidR="00FD3978">
        <w:t xml:space="preserve"> of 4</w:t>
      </w:r>
      <w:r w:rsidR="005D6663">
        <w:t>6</w:t>
      </w:r>
      <w:r w:rsidR="00FD3978">
        <w:t xml:space="preserve"> genotypically diverse maize inbreds.</w:t>
      </w:r>
      <w:r w:rsidR="005D6663">
        <w:t xml:space="preserve"> </w:t>
      </w:r>
      <w:r w:rsidR="003B1C09">
        <w:t xml:space="preserve">See </w:t>
      </w:r>
      <w:r w:rsidR="003B1C09">
        <w:fldChar w:fldCharType="begin"/>
      </w:r>
      <w:r w:rsidR="003B1C09">
        <w:instrText xml:space="preserve"> REF _Ref463088833 \h </w:instrText>
      </w:r>
      <w:r w:rsidR="003B1C09">
        <w:fldChar w:fldCharType="separate"/>
      </w:r>
      <w:r w:rsidR="00162DC9">
        <w:t>Materials and Methods</w:t>
      </w:r>
      <w:r w:rsidR="003B1C09">
        <w:fldChar w:fldCharType="end"/>
      </w:r>
      <w:r w:rsidR="003B1C09">
        <w:t xml:space="preserve"> for details on building these networks.</w:t>
      </w:r>
    </w:p>
    <w:p w14:paraId="48013BC9" w14:textId="77777777" w:rsidR="002B1DB8" w:rsidRDefault="002B1DB8" w:rsidP="006804EA">
      <w:pPr>
        <w:pStyle w:val="Heading3"/>
      </w:pPr>
      <w:bookmarkStart w:id="340" w:name="_Ref458774860"/>
      <w:r>
        <w:t>Table 1</w:t>
      </w:r>
      <w:bookmarkEnd w:id="340"/>
    </w:p>
    <w:p w14:paraId="725F7558" w14:textId="77777777" w:rsidR="002B1DB8" w:rsidRDefault="002B1DB8" w:rsidP="006804EA">
      <w:pPr>
        <w:pStyle w:val="Heading4"/>
      </w:pPr>
      <w:r>
        <w:t>Significantly Co-expressed GO Terms</w:t>
      </w:r>
    </w:p>
    <w:p w14:paraId="7626C284" w14:textId="06B91643" w:rsidR="002B1DB8" w:rsidRDefault="002B1DB8" w:rsidP="006804EA">
      <w:pPr>
        <w:pStyle w:val="Subtitle"/>
      </w:pPr>
      <w:r>
        <w:t>Co-expressi</w:t>
      </w:r>
      <w:r w:rsidR="00B66929">
        <w:t>on was measured among</w:t>
      </w:r>
      <w:r>
        <w:t xml:space="preserve"> genes</w:t>
      </w:r>
      <w:r w:rsidR="00105DA9">
        <w:t xml:space="preserve"> within </w:t>
      </w:r>
      <w:r w:rsidR="00F303FE">
        <w:t xml:space="preserve">each </w:t>
      </w:r>
      <w:r>
        <w:t xml:space="preserve">GO term that had co-expression data </w:t>
      </w:r>
      <w:r w:rsidR="00F303FE">
        <w:t xml:space="preserve">in </w:t>
      </w:r>
      <w:r>
        <w:t>each network using both density (</w:t>
      </w:r>
      <w:r>
        <w:fldChar w:fldCharType="begin"/>
      </w:r>
      <w:r>
        <w:instrText xml:space="preserve"> REF _Ref447101528 \h  \* MERGEFORMAT </w:instrText>
      </w:r>
      <w:r>
        <w:fldChar w:fldCharType="separate"/>
      </w:r>
      <w:r w:rsidR="00162DC9" w:rsidRPr="0045686C">
        <w:t>Eq.1</w:t>
      </w:r>
      <w:r>
        <w:fldChar w:fldCharType="end"/>
      </w:r>
      <w:r>
        <w:t>) and locality (</w:t>
      </w:r>
      <w:r w:rsidR="00F77E21">
        <w:fldChar w:fldCharType="begin"/>
      </w:r>
      <w:r w:rsidR="00F77E21">
        <w:instrText xml:space="preserve"> REF _Ref464049667 \h </w:instrText>
      </w:r>
      <w:r w:rsidR="00F77E21">
        <w:fldChar w:fldCharType="separate"/>
      </w:r>
      <w:r w:rsidR="00162DC9">
        <w:t>Eq.2</w:t>
      </w:r>
      <w:r w:rsidR="00F77E21">
        <w:fldChar w:fldCharType="end"/>
      </w:r>
      <w:r>
        <w:t xml:space="preserve">). Significance of co-expression metrics was assessed by comparing </w:t>
      </w:r>
      <w:r w:rsidR="003F603B">
        <w:t>values</w:t>
      </w:r>
      <w:r>
        <w:t xml:space="preserve"> to 1000 random </w:t>
      </w:r>
      <w:r w:rsidR="00A87714">
        <w:t>gene sets of the same size</w:t>
      </w:r>
      <w:r>
        <w:t>.</w:t>
      </w:r>
    </w:p>
    <w:p w14:paraId="1B6DD9DF" w14:textId="59D6623B" w:rsidR="00AC5E1A" w:rsidRDefault="005D6663" w:rsidP="006804EA">
      <w:r>
        <w:t>Co-expression networks</w:t>
      </w:r>
      <w:r w:rsidR="00F97B42">
        <w:t xml:space="preserve"> for each dataset</w:t>
      </w:r>
      <w:r>
        <w:t xml:space="preserve"> were constructed from gene expression matrices using Camoco (See </w:t>
      </w:r>
      <w:r>
        <w:fldChar w:fldCharType="begin"/>
      </w:r>
      <w:r>
        <w:instrText xml:space="preserve"> REF _Ref463332505 \h </w:instrText>
      </w:r>
      <w:r w:rsidR="003D7ED4">
        <w:instrText xml:space="preserve"> \* MERGEFORMAT </w:instrText>
      </w:r>
      <w:r>
        <w:fldChar w:fldCharType="separate"/>
      </w:r>
      <w:r w:rsidR="00162DC9">
        <w:t>Supp. File 1</w:t>
      </w:r>
      <w:r>
        <w:fldChar w:fldCharType="end"/>
      </w:r>
      <w:r>
        <w:t>).</w:t>
      </w:r>
      <w:r w:rsidR="00BD06C3">
        <w:t xml:space="preserve"> </w:t>
      </w:r>
      <w:r w:rsidR="009E3D2E">
        <w:t xml:space="preserve">Once </w:t>
      </w:r>
      <w:r w:rsidR="00E451A9">
        <w:t>built</w:t>
      </w:r>
      <w:r w:rsidR="00462F47" w:rsidRPr="004727BA">
        <w:t>,</w:t>
      </w:r>
      <w:r w:rsidR="00514001">
        <w:t xml:space="preserve"> several 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371F3F">
        <w:fldChar w:fldCharType="separate"/>
      </w:r>
      <w:r w:rsidR="00162DC9">
        <w:t>Supp. Fig. 1</w:t>
      </w:r>
      <w:r w:rsidR="00371F3F">
        <w:fldChar w:fldCharType="end"/>
      </w:r>
      <w:r w:rsidR="00371F3F">
        <w:t>-3)</w:t>
      </w:r>
      <w:r w:rsidR="004860F6">
        <w:t>.</w:t>
      </w:r>
      <w:r w:rsidR="00ED7D7B">
        <w:t xml:space="preserve"> </w:t>
      </w:r>
      <w:r w:rsidR="006E3C6A">
        <w:t xml:space="preserve">Co-expression was measured among genes within the same </w:t>
      </w:r>
      <w:r w:rsidR="00ED7D7B">
        <w:t xml:space="preserve">Gene Ontology (GO) term </w:t>
      </w:r>
      <w:r w:rsidR="00D2441B">
        <w:t>to</w:t>
      </w:r>
      <w:r w:rsidR="00ED7D7B">
        <w:t xml:space="preserve"> </w:t>
      </w:r>
      <w:r w:rsidR="00D2441B">
        <w:t xml:space="preserve">establish </w:t>
      </w:r>
      <w:r w:rsidR="00576E88">
        <w:t>how well density and locality captured terms with annotated biological function.</w:t>
      </w:r>
      <w:r w:rsidR="00510A31">
        <w:t xml:space="preserve"> </w:t>
      </w:r>
    </w:p>
    <w:p w14:paraId="4810F353" w14:textId="79C48215" w:rsidR="00C57DDC" w:rsidRDefault="00661AFB" w:rsidP="006804EA">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1000 random sets of genes of the same size</w:t>
      </w:r>
      <w:r w:rsidR="00C57DDC">
        <w:t xml:space="preserve"> (See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162DC9">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102F3D">
        <w:rPr>
          <w:highlight w:val="yellow"/>
        </w:rPr>
      </w:r>
      <w:r w:rsidR="00102F3D">
        <w:rPr>
          <w:highlight w:val="yellow"/>
        </w:rPr>
        <w:fldChar w:fldCharType="separate"/>
      </w:r>
      <w:r w:rsidR="00162DC9">
        <w:t>Supp. Table 1</w:t>
      </w:r>
      <w:r w:rsidR="00102F3D">
        <w:rPr>
          <w:highlight w:val="yellow"/>
        </w:rPr>
        <w:fldChar w:fldCharType="end"/>
      </w:r>
      <w:r w:rsidR="00102F3D">
        <w:t xml:space="preserve"> for full data</w:t>
      </w:r>
      <w:r w:rsidR="00C57DDC">
        <w:t>)</w:t>
      </w:r>
      <w:r w:rsidR="00857FF2">
        <w:t>.</w:t>
      </w:r>
      <w:r w:rsidR="00C57DDC">
        <w:t xml:space="preserve"> In total, 818 GO Terms of the 1078 tested (76%) were</w:t>
      </w:r>
      <w:ins w:id="341" w:author="Brian Dilkes" w:date="2017-07-29T14:19:00Z">
        <w:r w:rsidR="006F3FCF">
          <w:t xml:space="preserve"> comprised of gene sets that were</w:t>
        </w:r>
      </w:ins>
      <w:r w:rsidR="00C57DDC">
        <w:t xml:space="preserve"> </w:t>
      </w:r>
      <w:commentRangeStart w:id="342"/>
      <w:r w:rsidR="00C57DDC">
        <w:t>significant</w:t>
      </w:r>
      <w:r w:rsidR="008B7904">
        <w:t xml:space="preserve">ly </w:t>
      </w:r>
      <w:commentRangeEnd w:id="342"/>
      <w:r w:rsidR="00453439">
        <w:rPr>
          <w:rStyle w:val="CommentReference"/>
        </w:rPr>
        <w:commentReference w:id="342"/>
      </w:r>
      <w:r w:rsidR="008B7904">
        <w:t>co-expressed</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Terms for both density as well as locality</w:t>
      </w:r>
      <w:r w:rsidR="00004B2D">
        <w:t xml:space="preserve"> in each network. </w:t>
      </w:r>
      <w:r w:rsidR="00004B2D">
        <w:lastRenderedPageBreak/>
        <w:t>D</w:t>
      </w:r>
      <w:r w:rsidR="009A74CB">
        <w:t xml:space="preserve">ensity </w:t>
      </w:r>
      <w:del w:id="343" w:author="Brian Dilkes" w:date="2017-07-29T01:51:00Z">
        <w:r w:rsidR="009A74CB" w:rsidDel="00453439">
          <w:delText xml:space="preserve">captures </w:delText>
        </w:r>
      </w:del>
      <w:ins w:id="344" w:author="Brian Dilkes" w:date="2017-07-29T01:51:00Z">
        <w:r w:rsidR="00453439">
          <w:t xml:space="preserve">was significant for </w:t>
        </w:r>
      </w:ins>
      <w:r w:rsidR="009A74CB">
        <w:t xml:space="preserve">the most </w:t>
      </w:r>
      <w:r w:rsidR="00D2441B">
        <w:t xml:space="preserve">GO </w:t>
      </w:r>
      <w:r w:rsidR="009A74CB">
        <w:t xml:space="preserve">terms in the ZmRoot </w:t>
      </w:r>
      <w:r w:rsidR="00613C5B">
        <w:t xml:space="preserve">network </w:t>
      </w:r>
      <w:r w:rsidR="009A74CB">
        <w:t>while locality performs best in</w:t>
      </w:r>
      <w:r w:rsidR="00CE4DB4">
        <w:t xml:space="preserve"> ZmPAN</w:t>
      </w:r>
      <w:ins w:id="345" w:author="Brian Dilkes" w:date="2017-07-29T14:15:00Z">
        <w:r w:rsidR="006F3FCF">
          <w:t xml:space="preserve"> (Fig or Table Call out)</w:t>
        </w:r>
      </w:ins>
      <w:r w:rsidR="00CE4DB4">
        <w:t>. Considering terms captured by both scores or by either score, overlap between the two co-expression metrics was comparable.</w:t>
      </w:r>
      <w:r w:rsidR="002B7678">
        <w:t xml:space="preserve"> </w:t>
      </w:r>
      <w:r w:rsidR="00726896">
        <w:t xml:space="preserve">As previously reported </w:t>
      </w:r>
      <w:r w:rsidR="0072689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"(Robert J. Schaefer, Briskine, Springer, Myers, et al. 2014)", "plainTextFormattedCitation" : "(Robert J. Schaefer, Briskine, Springer, Myers, et al. 2014)", "previouslyFormattedCitation" : "(Robert J. Schaefer, Briskine, Springer, Myers, et al. 2014)" }, "properties" : { "noteIndex" : 0 }, "schema" : "https://github.com/citation-style-language/schema/raw/master/csl-citation.json" }</w:instrText>
      </w:r>
      <w:r w:rsidR="00726896">
        <w:fldChar w:fldCharType="separate"/>
      </w:r>
      <w:r w:rsidR="00324E16" w:rsidRPr="00324E16">
        <w:rPr>
          <w:noProof/>
        </w:rPr>
        <w:t>(Robert J. Schaefer, Briskine, Springer, Myers, et al. 2014)</w:t>
      </w:r>
      <w:r w:rsidR="00726896">
        <w:fldChar w:fldCharType="end"/>
      </w:r>
      <w:r w:rsidR="00726896">
        <w:t xml:space="preserve">, GO terms </w:t>
      </w:r>
      <w:del w:id="346" w:author="Brian Dilkes" w:date="2017-07-29T14:16:00Z">
        <w:r w:rsidR="00726896" w:rsidDel="006F3FCF">
          <w:delText>were often</w:delText>
        </w:r>
      </w:del>
      <w:ins w:id="347" w:author="Brian Dilkes" w:date="2017-07-29T14:16:00Z">
        <w:r w:rsidR="006F3FCF">
          <w:t>that exhibit</w:t>
        </w:r>
      </w:ins>
      <w:r w:rsidR="00726896">
        <w:t xml:space="preserve"> strong</w:t>
      </w:r>
      <w:del w:id="348" w:author="Brian Dilkes" w:date="2017-07-29T14:16:00Z">
        <w:r w:rsidR="00726896" w:rsidDel="006F3FCF">
          <w:delText>ly</w:delText>
        </w:r>
      </w:del>
      <w:r w:rsidR="00726896">
        <w:t xml:space="preserve"> co-express</w:t>
      </w:r>
      <w:ins w:id="349" w:author="Brian Dilkes" w:date="2017-07-29T14:16:00Z">
        <w:r w:rsidR="006F3FCF">
          <w:t>ion between members</w:t>
        </w:r>
      </w:ins>
      <w:del w:id="350" w:author="Brian Dilkes" w:date="2017-07-29T14:16:00Z">
        <w:r w:rsidR="00726896" w:rsidDel="006F3FCF">
          <w:delText>ed</w:delText>
        </w:r>
      </w:del>
      <w:r w:rsidR="00726896">
        <w:t xml:space="preserve"> </w:t>
      </w:r>
      <w:ins w:id="351" w:author="Brian Dilkes" w:date="2017-07-29T14:17:00Z">
        <w:r w:rsidR="006F3FCF">
          <w:t xml:space="preserve">often do so in </w:t>
        </w:r>
      </w:ins>
      <w:del w:id="352" w:author="Brian Dilkes" w:date="2017-07-29T14:17:00Z">
        <w:r w:rsidR="00726896" w:rsidDel="006F3FCF">
          <w:delText xml:space="preserve">in </w:delText>
        </w:r>
      </w:del>
      <w:r w:rsidR="00EB7D43">
        <w:t xml:space="preserve">only </w:t>
      </w:r>
      <w:r w:rsidR="00726896">
        <w:t>a subset of the networks</w:t>
      </w:r>
      <w:ins w:id="353" w:author="Brian Dilkes" w:date="2017-07-29T14:17:00Z">
        <w:r w:rsidR="006F3FCF">
          <w:t xml:space="preserve"> (Fig or table call out).</w:t>
        </w:r>
      </w:ins>
      <w:r w:rsidR="00726896">
        <w:t xml:space="preserve"> </w:t>
      </w:r>
      <w:ins w:id="354" w:author="Brian Dilkes" w:date="2017-07-29T14:17:00Z">
        <w:r w:rsidR="006F3FCF">
          <w:t xml:space="preserve">Thus, </w:t>
        </w:r>
      </w:ins>
      <w:del w:id="355" w:author="Brian Dilkes" w:date="2017-07-29T14:17:00Z">
        <w:r w:rsidR="00726896" w:rsidDel="006F3FCF">
          <w:delText xml:space="preserve">indicating that </w:delText>
        </w:r>
      </w:del>
      <w:r w:rsidR="00726896">
        <w:t xml:space="preserve">the </w:t>
      </w:r>
      <w:ins w:id="356" w:author="Brian Dilkes" w:date="2017-07-29T14:17:00Z">
        <w:r w:rsidR="006F3FCF">
          <w:t xml:space="preserve">expression data that provides information about biological process </w:t>
        </w:r>
      </w:ins>
      <w:ins w:id="357" w:author="Brian Dilkes" w:date="2017-07-29T14:20:00Z">
        <w:r w:rsidR="006F3FCF">
          <w:t xml:space="preserve">and nature of the coexpression score used </w:t>
        </w:r>
      </w:ins>
      <w:ins w:id="358" w:author="Brian Dilkes" w:date="2017-07-29T14:17:00Z">
        <w:r w:rsidR="006F3FCF">
          <w:t xml:space="preserve">determine the </w:t>
        </w:r>
      </w:ins>
      <w:r w:rsidR="00726896">
        <w:t>network</w:t>
      </w:r>
      <w:ins w:id="359" w:author="Brian Dilkes" w:date="2017-07-29T14:18:00Z">
        <w:r w:rsidR="006F3FCF">
          <w:t>’</w:t>
        </w:r>
      </w:ins>
      <w:r w:rsidR="00726896">
        <w:t xml:space="preserve">s experimental context </w:t>
      </w:r>
      <w:ins w:id="360" w:author="Brian Dilkes" w:date="2017-07-29T14:21:00Z">
        <w:r w:rsidR="006F3FCF">
          <w:t xml:space="preserve">and </w:t>
        </w:r>
      </w:ins>
      <w:r w:rsidR="00726896">
        <w:t xml:space="preserve">influenced </w:t>
      </w:r>
      <w:del w:id="361" w:author="Brian Dilkes" w:date="2017-07-29T14:18:00Z">
        <w:r w:rsidR="00726896" w:rsidDel="006F3FCF">
          <w:delText>which biological processes it captured</w:delText>
        </w:r>
      </w:del>
      <w:ins w:id="362" w:author="Brian Dilkes" w:date="2017-07-29T14:18:00Z">
        <w:r w:rsidR="006F3FCF">
          <w:t>the subset of GO terms that had significantly co-expressed members</w:t>
        </w:r>
      </w:ins>
      <w:r w:rsidR="00726896">
        <w:t>.</w:t>
      </w:r>
      <w:r w:rsidR="003246AF">
        <w:t xml:space="preserve"> Overall, while </w:t>
      </w:r>
      <w:r w:rsidR="003E29E6">
        <w:t xml:space="preserve">density and locality </w:t>
      </w:r>
      <w:r w:rsidR="003246AF">
        <w:t>recover different GO terms</w:t>
      </w:r>
      <w:ins w:id="363" w:author="Brian Dilkes" w:date="2017-07-29T14:20:00Z">
        <w:r w:rsidR="006F3FCF">
          <w:t xml:space="preserve"> as significantly co-expressed sets of genes</w:t>
        </w:r>
      </w:ins>
      <w:r w:rsidR="003246AF">
        <w:t>, there are substantially more co-expressed GO terms, for either score, than was found by</w:t>
      </w:r>
      <w:r w:rsidR="00B41120">
        <w:t xml:space="preserve"> size-matched randomly generated sets of genes (</w:t>
      </w:r>
      <w:r w:rsidR="00452442">
        <w:fldChar w:fldCharType="begin"/>
      </w:r>
      <w:r w:rsidR="00452442">
        <w:instrText xml:space="preserve"> REF _Ref479246505 \h </w:instrText>
      </w:r>
      <w:r w:rsidR="00452442">
        <w:fldChar w:fldCharType="separate"/>
      </w:r>
      <w:r w:rsidR="00162DC9">
        <w:t>Supp. Table 1</w:t>
      </w:r>
      <w:r w:rsidR="00452442">
        <w:fldChar w:fldCharType="end"/>
      </w:r>
      <w:r w:rsidR="00B41120">
        <w:t>)</w:t>
      </w:r>
      <w:r w:rsidR="003246AF">
        <w:t>.</w:t>
      </w:r>
      <w:r w:rsidR="006E1CA7">
        <w:t xml:space="preserve"> </w:t>
      </w:r>
    </w:p>
    <w:p w14:paraId="3E14C3C8" w14:textId="77777777" w:rsidR="00A1751F" w:rsidRDefault="00A1751F" w:rsidP="006804EA">
      <w:pPr>
        <w:pStyle w:val="Heading3"/>
      </w:pPr>
      <w:bookmarkStart w:id="364" w:name="_Ref458774880"/>
      <w:r>
        <w:t>Table 2</w:t>
      </w:r>
      <w:bookmarkEnd w:id="364"/>
    </w:p>
    <w:p w14:paraId="3DA7A2FA" w14:textId="77777777" w:rsidR="00A1751F" w:rsidRDefault="00A1751F" w:rsidP="006804EA">
      <w:pPr>
        <w:pStyle w:val="Heading4"/>
      </w:pPr>
      <w:r>
        <w:t>Gene co-expression network cluster assignments</w:t>
      </w:r>
    </w:p>
    <w:p w14:paraId="5AB0AFAD" w14:textId="63242A0F" w:rsidR="00A1751F" w:rsidRDefault="00A1751F" w:rsidP="006804EA">
      <w:pPr>
        <w:pStyle w:val="Subtitle"/>
      </w:pPr>
      <w:r>
        <w:t>Gene clusters were calculated by running MCL on the co-expression matrix. Cluster values designate network specific gene clusters and are not compared across networks.</w:t>
      </w:r>
    </w:p>
    <w:p w14:paraId="5693FDCB" w14:textId="61B325F9" w:rsidR="00B41120" w:rsidRDefault="00EF3527" w:rsidP="006804EA">
      <w:r>
        <w:t xml:space="preserve">In addition to </w:t>
      </w:r>
      <w:ins w:id="365" w:author="Brian Dilkes" w:date="2017-07-29T14:22:00Z">
        <w:r w:rsidR="006F3FCF">
          <w:t xml:space="preserve">detecting </w:t>
        </w:r>
      </w:ins>
      <w:r>
        <w:t xml:space="preserve">strong co-expression among </w:t>
      </w:r>
      <w:ins w:id="366" w:author="Brian Dilkes" w:date="2017-07-29T14:22:00Z">
        <w:r w:rsidR="006F3FCF">
          <w:t xml:space="preserve">genes </w:t>
        </w:r>
      </w:ins>
      <w:r>
        <w:t xml:space="preserve">previously </w:t>
      </w:r>
      <w:del w:id="367" w:author="Brian Dilkes" w:date="2017-07-29T14:22:00Z">
        <w:r w:rsidDel="006F3FCF">
          <w:delText xml:space="preserve">known </w:delText>
        </w:r>
      </w:del>
      <w:ins w:id="368" w:author="Brian Dilkes" w:date="2017-07-29T14:22:00Z">
        <w:r w:rsidR="006F3FCF">
          <w:t xml:space="preserve">annotated by </w:t>
        </w:r>
      </w:ins>
      <w:r>
        <w:t xml:space="preserve">functional processes, unsupervised </w:t>
      </w:r>
      <w:r w:rsidR="003F45B1">
        <w:t>n</w:t>
      </w:r>
      <w:r>
        <w:t>etwork clustering</w:t>
      </w:r>
      <w:r w:rsidR="000E4135">
        <w:t xml:space="preserve"> using the Markov-Clustering algorithm </w:t>
      </w:r>
      <w:r w:rsidR="000E4135">
        <w:fldChar w:fldCharType="begin" w:fldLock="1"/>
      </w:r>
      <w:r w:rsidR="005E0212">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"(Dongen 2000)", "plainTextFormattedCitation" : "(Dongen 2000)", "previouslyFormattedCitation" : "(Dongen 2000)" }, "properties" : { "noteIndex" : 0 }, "schema" : "https://github.com/citation-style-language/schema/raw/master/csl-citation.json" }</w:instrText>
      </w:r>
      <w:r w:rsidR="000E4135">
        <w:fldChar w:fldCharType="separate"/>
      </w:r>
      <w:r w:rsidR="00780438" w:rsidRPr="00780438">
        <w:rPr>
          <w:noProof/>
        </w:rPr>
        <w:t>(Dongen 2000)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(hypergeometric p-value &lt; 0.01) for genes that are co-annotated for the same GO term</w:t>
      </w:r>
      <w:ins w:id="369" w:author="Brian Dilkes" w:date="2017-07-29T14:23:00Z">
        <w:r w:rsidR="006F3FCF">
          <w:t xml:space="preserve">. </w:t>
        </w:r>
      </w:ins>
      <w:ins w:id="370" w:author="Brian Dilkes" w:date="2017-07-29T14:24:00Z">
        <w:r w:rsidR="00EF45C1">
          <w:t>Not all clusters identified previously annotated gene sets.</w:t>
        </w:r>
        <w:del w:id="371" w:author="Microsoft Office User" w:date="2017-07-30T16:47:00Z">
          <w:r w:rsidR="00EF45C1" w:rsidDel="00121B50">
            <w:delText xml:space="preserve"> </w:delText>
          </w:r>
        </w:del>
      </w:ins>
      <w:del w:id="372" w:author="Microsoft Office User" w:date="2017-07-30T16:47:00Z">
        <w:r w:rsidR="00CE1F49" w:rsidDel="00121B50">
          <w:delText xml:space="preserve">, </w:delText>
        </w:r>
      </w:del>
      <w:del w:id="373" w:author="Brian Dilkes" w:date="2017-07-29T14:23:00Z">
        <w:r w:rsidR="00CE1F49" w:rsidDel="006F3FCF">
          <w:delText>however</w:delText>
        </w:r>
      </w:del>
      <w:r w:rsidR="00CE1F49">
        <w:t xml:space="preserve"> </w:t>
      </w:r>
      <w:ins w:id="374" w:author="Brian Dilkes" w:date="2017-07-29T14:24:00Z">
        <w:r w:rsidR="00EF45C1">
          <w:t>M</w:t>
        </w:r>
      </w:ins>
      <w:del w:id="375" w:author="Brian Dilkes" w:date="2017-07-29T14:24:00Z">
        <w:r w:rsidR="00CE1F49" w:rsidDel="00EF45C1">
          <w:delText>m</w:delText>
        </w:r>
      </w:del>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162DC9">
        <w:t>Table 2</w:t>
      </w:r>
      <w:r w:rsidR="00723309">
        <w:rPr>
          <w:highlight w:val="yellow"/>
        </w:rPr>
        <w:fldChar w:fldCharType="end"/>
      </w:r>
      <w:r w:rsidR="00AA3B4F">
        <w:t xml:space="preserve">; see </w:t>
      </w:r>
      <w:r w:rsidR="006B15E9">
        <w:fldChar w:fldCharType="begin"/>
      </w:r>
      <w:r w:rsidR="006B15E9">
        <w:instrText xml:space="preserve"> REF _Ref483825641 \h </w:instrText>
      </w:r>
      <w:r w:rsidR="006B15E9">
        <w:fldChar w:fldCharType="separate"/>
      </w:r>
      <w:r w:rsidR="00162DC9">
        <w:t>Supp. Table 2</w:t>
      </w:r>
      <w:r w:rsidR="006B15E9">
        <w:fldChar w:fldCharType="end"/>
      </w:r>
      <w:r w:rsidR="006B15E9">
        <w:t xml:space="preserve"> for full data</w:t>
      </w:r>
      <w:r w:rsidR="00722199">
        <w:t>)</w:t>
      </w:r>
      <w:ins w:id="376" w:author="Brian Dilkes" w:date="2017-07-29T14:23:00Z">
        <w:r w:rsidR="00EF45C1">
          <w:t xml:space="preserve"> potentially identifying novel co-regulated biological processes</w:t>
        </w:r>
      </w:ins>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each gene had (</w:t>
      </w:r>
      <w:r w:rsidR="005565EC">
        <w:fldChar w:fldCharType="begin"/>
      </w:r>
      <w:r w:rsidR="005565EC">
        <w:instrText xml:space="preserve"> REF _Ref447013206 \h </w:instrText>
      </w:r>
      <w:r w:rsidR="005565EC">
        <w:fldChar w:fldCharType="separate"/>
      </w:r>
      <w:r w:rsidR="00162DC9">
        <w:t>Supp. Fig. 1</w:t>
      </w:r>
      <w:r w:rsidR="005565EC">
        <w:fldChar w:fldCharType="end"/>
      </w:r>
      <w:r w:rsidR="000E4135">
        <w:t>-3)</w:t>
      </w:r>
      <w:r w:rsidR="007A443C">
        <w:t xml:space="preserve">, </w:t>
      </w:r>
      <w:r w:rsidR="008A65F9">
        <w:t xml:space="preserve">which is </w:t>
      </w:r>
      <w:r w:rsidR="007A443C">
        <w:t>typical of</w:t>
      </w:r>
      <w:r w:rsidR="00E41E65">
        <w:t xml:space="preserve"> biological networks</w:t>
      </w:r>
      <w:r>
        <w:t xml:space="preserve">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 xml:space="preserve">. </w:t>
      </w:r>
    </w:p>
    <w:p w14:paraId="4D48FF70" w14:textId="77777777" w:rsidR="00B41120" w:rsidRPr="00462918" w:rsidRDefault="00B41120" w:rsidP="006804EA">
      <w:pPr>
        <w:pStyle w:val="Heading3"/>
      </w:pPr>
      <w:r w:rsidRPr="00462918">
        <w:t xml:space="preserve">Accounting for </w:t>
      </w:r>
      <w:r w:rsidRPr="00462918">
        <w:rPr>
          <w:i/>
        </w:rPr>
        <w:t>cis-</w:t>
      </w:r>
      <w:r w:rsidRPr="00462918">
        <w:t xml:space="preserve"> </w:t>
      </w:r>
      <w:r>
        <w:t>gene interactions</w:t>
      </w:r>
    </w:p>
    <w:p w14:paraId="5E7D6D8E" w14:textId="7BA26BAB" w:rsidR="009756C7" w:rsidRDefault="009756C7" w:rsidP="006804EA">
      <w:r>
        <w:t>Integration of GWAS candidates with co-expression interactions is modeled in Camoco by directly assessing the density or locality of interaction among candidat</w:t>
      </w:r>
      <w:r w:rsidR="00846095">
        <w:t>e genes near GWAS SNPs</w:t>
      </w:r>
      <w:r>
        <w:t xml:space="preserve">. However, mapping SNPs to surrounding candidate genes has inherent complications </w:t>
      </w:r>
      <w:r w:rsidR="0039535A">
        <w:t xml:space="preserve">that can have strong </w:t>
      </w:r>
      <w:r>
        <w:t>influence</w:t>
      </w:r>
      <w:r w:rsidR="0039535A">
        <w:t xml:space="preserve"> on</w:t>
      </w:r>
      <w:r>
        <w:t xml:space="preserve"> subnetwork co-expression calculations.</w:t>
      </w:r>
      <w:r w:rsidR="00846095">
        <w:t xml:space="preserve"> While we assume that the majority of </w:t>
      </w:r>
      <w:r w:rsidR="001A2E3A">
        <w:t xml:space="preserve">informative </w:t>
      </w:r>
      <w:r w:rsidR="00846095">
        <w:t>interactions among candidate genes are between GWAS loci, cis-regulatory elements and other factors can lead to co-expression between linked genes</w:t>
      </w:r>
      <w:r w:rsidR="002567FD">
        <w:t xml:space="preserve">, which </w:t>
      </w:r>
      <w:del w:id="377" w:author="Brian Dilkes" w:date="2017-07-29T14:25:00Z">
        <w:r w:rsidR="002567FD" w:rsidDel="00EF45C1">
          <w:delText xml:space="preserve">can </w:delText>
        </w:r>
      </w:del>
      <w:ins w:id="378" w:author="Brian Dilkes" w:date="2017-07-29T14:25:00Z">
        <w:r w:rsidR="00EF45C1">
          <w:t xml:space="preserve">would </w:t>
        </w:r>
      </w:ins>
      <w:r w:rsidR="002567FD">
        <w:t>produce</w:t>
      </w:r>
      <w:r w:rsidR="00846095">
        <w:t xml:space="preserve"> skewed distributions in density and locality calculations</w:t>
      </w:r>
      <w:ins w:id="379" w:author="Brian Dilkes" w:date="2017-07-29T14:25:00Z">
        <w:r w:rsidR="00EF45C1">
          <w:t xml:space="preserve"> that would upwardly bias coexpression statistics</w:t>
        </w:r>
      </w:ins>
      <w:r w:rsidR="00846095">
        <w:t>.</w:t>
      </w:r>
      <w:r>
        <w:t xml:space="preserve"> Identifying significant overlap between GWAS loci and co-expression networks requires a distinction between co-expression among genes </w:t>
      </w:r>
      <w:r w:rsidR="002567FD">
        <w:t xml:space="preserve">that </w:t>
      </w:r>
      <w:r>
        <w:t>are in close proximity to one another on a chromosome (</w:t>
      </w:r>
      <w:r w:rsidRPr="0076598A">
        <w:rPr>
          <w:i/>
        </w:rPr>
        <w:t>cis</w:t>
      </w:r>
      <w:r w:rsidR="0076598A">
        <w:t>-</w:t>
      </w:r>
      <w:r>
        <w:t>) compared to genes which are situated far away from each other (</w:t>
      </w:r>
      <w:r w:rsidRPr="0076598A">
        <w:rPr>
          <w:i/>
        </w:rPr>
        <w:t>trans</w:t>
      </w:r>
      <w:r w:rsidR="0076598A">
        <w:t>-</w:t>
      </w:r>
      <w:r>
        <w:t xml:space="preserve">). </w:t>
      </w:r>
    </w:p>
    <w:p w14:paraId="604DCB8D" w14:textId="0F6517A5" w:rsidR="00760BC6" w:rsidRDefault="00400FC8" w:rsidP="006804EA">
      <w:r>
        <w:t>N</w:t>
      </w:r>
      <w:r w:rsidR="00D504B8">
        <w:t>etwork interactions for genes located on different chromosome (</w:t>
      </w:r>
      <w:r w:rsidR="00D504B8" w:rsidRPr="000D7009">
        <w:rPr>
          <w:i/>
        </w:rPr>
        <w:t>trans</w:t>
      </w:r>
      <w:r w:rsidR="00D504B8">
        <w:rPr>
          <w:i/>
        </w:rPr>
        <w:t>-</w:t>
      </w:r>
      <w:r w:rsidR="00D504B8">
        <w:t>interactions)</w:t>
      </w:r>
      <w:r w:rsidR="001C3F40">
        <w:t xml:space="preserve"> were compared to</w:t>
      </w:r>
      <w:r w:rsidR="00D504B8">
        <w:t xml:space="preserve"> interactions for pairs of genes that were less than 50 kb apart (</w:t>
      </w:r>
      <w:r w:rsidR="00D504B8" w:rsidRPr="000D7009">
        <w:rPr>
          <w:i/>
        </w:rPr>
        <w:t>cis</w:t>
      </w:r>
      <w:r w:rsidR="00495486">
        <w:t>-</w:t>
      </w:r>
      <w:r w:rsidR="00D504B8">
        <w:t>interactions). The distribution</w:t>
      </w:r>
      <w:r w:rsidR="00F32D68">
        <w:t>s</w:t>
      </w:r>
      <w:r w:rsidR="005A5DDF">
        <w:t xml:space="preserve"> </w:t>
      </w:r>
      <w:r w:rsidR="00D504B8">
        <w:t xml:space="preserve">of the two groups indicate that </w:t>
      </w:r>
      <w:r w:rsidR="00D504B8" w:rsidRPr="000D7009">
        <w:rPr>
          <w:i/>
        </w:rPr>
        <w:t>cis</w:t>
      </w:r>
      <w:r w:rsidR="00D504B8">
        <w:t xml:space="preserve"> genes are much more likely to have a strong co-expression interaction score than </w:t>
      </w:r>
      <w:r w:rsidR="00D504B8" w:rsidRPr="000D7009">
        <w:rPr>
          <w:i/>
        </w:rPr>
        <w:t>trans</w:t>
      </w:r>
      <w:r w:rsidR="00D504B8">
        <w:t xml:space="preserve"> genes (</w:t>
      </w:r>
      <w:r w:rsidR="008D33AC">
        <w:fldChar w:fldCharType="begin"/>
      </w:r>
      <w:r w:rsidR="008D33AC">
        <w:instrText xml:space="preserve"> REF _Ref487124030 \h </w:instrText>
      </w:r>
      <w:r w:rsidR="008D33AC">
        <w:fldChar w:fldCharType="separate"/>
      </w:r>
      <w:r w:rsidR="00162DC9">
        <w:t>Fig 2</w:t>
      </w:r>
      <w:r w:rsidR="008D33AC">
        <w:fldChar w:fldCharType="end"/>
      </w:r>
      <w:r w:rsidR="00D504B8">
        <w:t xml:space="preserve">). This </w:t>
      </w:r>
      <w:r w:rsidR="00F32D68">
        <w:t xml:space="preserve">bias toward linked genes </w:t>
      </w:r>
      <w:r w:rsidR="00D504B8">
        <w:t xml:space="preserve">is especially pronounced </w:t>
      </w:r>
      <w:del w:id="380" w:author="Brian Dilkes" w:date="2017-07-29T14:27:00Z">
        <w:r w:rsidR="00F32D68" w:rsidDel="00EF45C1">
          <w:delText xml:space="preserve">at </w:delText>
        </w:r>
      </w:del>
      <w:ins w:id="381" w:author="Brian Dilkes" w:date="2017-07-29T14:27:00Z">
        <w:r w:rsidR="00EF45C1">
          <w:t xml:space="preserve">for </w:t>
        </w:r>
      </w:ins>
      <w:del w:id="382" w:author="Brian Dilkes" w:date="2017-07-29T14:27:00Z">
        <w:r w:rsidR="00F32D68" w:rsidDel="00EF45C1">
          <w:delText xml:space="preserve">the </w:delText>
        </w:r>
      </w:del>
      <w:r w:rsidR="00F32D68">
        <w:t xml:space="preserve">extreme positive co-expression, where we observed substantially stronger enrichment for linked gene pairs as </w:t>
      </w:r>
      <w:r w:rsidR="005A5DDF">
        <w:t>compared</w:t>
      </w:r>
      <w:r w:rsidR="00F32D68">
        <w:t xml:space="preserve"> to genes on different chromosomes</w:t>
      </w:r>
      <w:r w:rsidR="00D504B8">
        <w:t xml:space="preserve"> (e.g. Z-score ≥ 3, see </w:t>
      </w:r>
      <w:r w:rsidR="008D33AC">
        <w:fldChar w:fldCharType="begin"/>
      </w:r>
      <w:r w:rsidR="008D33AC">
        <w:instrText xml:space="preserve"> REF _Ref487124030 \h </w:instrText>
      </w:r>
      <w:r w:rsidR="008D33AC">
        <w:fldChar w:fldCharType="separate"/>
      </w:r>
      <w:r w:rsidR="00162DC9">
        <w:t>Fig 2</w:t>
      </w:r>
      <w:r w:rsidR="008D33AC">
        <w:fldChar w:fldCharType="end"/>
      </w:r>
      <w:r w:rsidR="008D33AC">
        <w:t xml:space="preserve"> </w:t>
      </w:r>
      <w:r w:rsidR="00493EDC">
        <w:t>inset).</w:t>
      </w:r>
    </w:p>
    <w:p w14:paraId="2386BF3C" w14:textId="236146A8" w:rsidR="00760BC6" w:rsidRDefault="00760BC6" w:rsidP="006F5995">
      <w:pPr>
        <w:pStyle w:val="Heading3"/>
      </w:pPr>
      <w:bookmarkStart w:id="383" w:name="_Ref487124030"/>
      <w:r>
        <w:lastRenderedPageBreak/>
        <w:t>Fig 2</w:t>
      </w:r>
      <w:bookmarkEnd w:id="383"/>
    </w:p>
    <w:p w14:paraId="03632091" w14:textId="77777777" w:rsidR="00760BC6" w:rsidRDefault="00760BC6" w:rsidP="006804EA">
      <w:pPr>
        <w:pStyle w:val="Heading4"/>
      </w:pPr>
      <w:r>
        <w:t>Cis vs Trans Co-Expression Network Interactions</w:t>
      </w:r>
    </w:p>
    <w:p w14:paraId="0CE4FDE5" w14:textId="090FB98E" w:rsidR="00760BC6" w:rsidRPr="00FF0923" w:rsidRDefault="00760BC6" w:rsidP="006804EA">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r w:rsidR="00E31D04">
        <w:rPr>
          <w:i/>
        </w:rPr>
        <w:t>-</w:t>
      </w:r>
      <w:r>
        <w:t xml:space="preserve"> and </w:t>
      </w:r>
      <w:r w:rsidRPr="00FF0923">
        <w:rPr>
          <w:i/>
        </w:rPr>
        <w:t>trans</w:t>
      </w:r>
      <w:r w:rsidR="00E31D04">
        <w:rPr>
          <w:i/>
        </w:rPr>
        <w:t>-</w:t>
      </w:r>
      <w:r w:rsidRPr="00FF0923">
        <w:t xml:space="preserve"> sets of</w:t>
      </w:r>
      <w:r>
        <w:t xml:space="preserve"> genes. Distribution densities of </w:t>
      </w:r>
      <w:r w:rsidR="003D48F9">
        <w:rPr>
          <w:i/>
        </w:rPr>
        <w:t>t</w:t>
      </w:r>
      <w:r w:rsidRPr="00FF0923">
        <w:rPr>
          <w:i/>
        </w:rPr>
        <w:t>rans</w:t>
      </w:r>
      <w:r w:rsidR="003D48F9">
        <w:rPr>
          <w:i/>
        </w:rPr>
        <w:t>-</w:t>
      </w:r>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r w:rsidR="003D48F9">
        <w:rPr>
          <w:i/>
        </w:rPr>
        <w:t>-</w:t>
      </w:r>
      <w:r w:rsidRPr="00FF0923">
        <w:t xml:space="preserve"> </w:t>
      </w:r>
      <w:r>
        <w:t xml:space="preserve">gene pairs (blue) show </w:t>
      </w:r>
      <w:r w:rsidRPr="00FF0923">
        <w:t>interactions between genes with less than 50kb intergenic distance.</w:t>
      </w:r>
    </w:p>
    <w:p w14:paraId="2CD25F62" w14:textId="298E08C0" w:rsidR="002927F7" w:rsidRDefault="00760BC6" w:rsidP="006804EA">
      <w:r>
        <w:t>Th</w:t>
      </w:r>
      <w:r w:rsidR="00BF4EEE">
        <w:t xml:space="preserve">e enrichment of significant co-expression among </w:t>
      </w:r>
      <w:r w:rsidR="00BF4EEE" w:rsidRPr="00294A97">
        <w:rPr>
          <w:i/>
        </w:rPr>
        <w:t>cis</w:t>
      </w:r>
      <w:r w:rsidR="00BF4EEE" w:rsidRPr="00294A97">
        <w:t>-</w:t>
      </w:r>
      <w:r w:rsidR="00BF4EEE">
        <w:t xml:space="preserve"> genes, likely due to shared </w:t>
      </w:r>
      <w:r w:rsidR="00BF4EEE" w:rsidRPr="00294A97">
        <w:rPr>
          <w:i/>
        </w:rPr>
        <w:t>cis</w:t>
      </w:r>
      <w:r w:rsidR="00BF4EEE">
        <w:t xml:space="preserve">-regulatory </w:t>
      </w:r>
      <w:del w:id="384" w:author="Brian Dilkes" w:date="2017-07-29T02:40:00Z">
        <w:r w:rsidR="00BF4EEE" w:rsidDel="00B27CCF">
          <w:delText>mechanisms</w:delText>
        </w:r>
      </w:del>
      <w:ins w:id="385" w:author="Brian Dilkes" w:date="2017-07-29T02:40:00Z">
        <w:r w:rsidR="00B27CCF">
          <w:t>sequences</w:t>
        </w:r>
      </w:ins>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rsidR="00003079">
        <w:rPr>
          <w:i/>
        </w:rPr>
        <w:t>-</w:t>
      </w:r>
      <w:r>
        <w:t xml:space="preserve"> interactions when examining co-expression relationships among candidate genes identified by GWAS</w:t>
      </w:r>
      <w:r w:rsidR="00FE799D">
        <w:t xml:space="preserve"> SNPs</w:t>
      </w:r>
      <w:r w:rsidR="00FA5637">
        <w:t xml:space="preserve"> in Camoco</w:t>
      </w:r>
      <w:r>
        <w:t xml:space="preserve">. To account for possible cis-regulation within network metrics described here, only interactions that span different </w:t>
      </w:r>
      <w:r w:rsidR="00AD2693">
        <w:t xml:space="preserve">GWAS </w:t>
      </w:r>
      <w:r>
        <w:t>loci</w:t>
      </w:r>
      <w:r w:rsidR="00133517">
        <w:t xml:space="preserve"> (</w:t>
      </w:r>
      <w:r w:rsidR="00133517">
        <w:rPr>
          <w:i/>
        </w:rPr>
        <w:t>trans-</w:t>
      </w:r>
      <w:r w:rsidR="00133517">
        <w:t>)</w:t>
      </w:r>
      <w:r>
        <w:t xml:space="preserve"> are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ins w:id="386" w:author="Brian Dilkes" w:date="2017-07-29T14:27:00Z">
        <w:r w:rsidR="00EF45C1">
          <w:t xml:space="preserve">for the purposes of network overlap </w:t>
        </w:r>
      </w:ins>
      <w:r>
        <w:t>(See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162DC9">
        <w:t>Materials and Methods</w:t>
      </w:r>
      <w:r w:rsidR="008C083D">
        <w:fldChar w:fldCharType="end"/>
      </w:r>
      <w:r>
        <w:t>).</w:t>
      </w:r>
    </w:p>
    <w:p w14:paraId="0A6D6EE0" w14:textId="77777777" w:rsidR="00F32D68" w:rsidRDefault="00F32D68" w:rsidP="00D04EE5">
      <w:pPr>
        <w:pStyle w:val="Heading2"/>
      </w:pPr>
      <w:r>
        <w:t>Evaluation of the Camoco framework</w:t>
      </w:r>
    </w:p>
    <w:p w14:paraId="3FC8EA9E" w14:textId="0A0FB47A" w:rsidR="000412AD" w:rsidRDefault="00CA0B8B" w:rsidP="006804EA">
      <w:r>
        <w:t xml:space="preserve">To explore the limits of our co-expression based approach, </w:t>
      </w:r>
      <w:r w:rsidR="00742C08">
        <w:t>w</w:t>
      </w:r>
      <w:r w:rsidR="002E18B6">
        <w:t xml:space="preserve">e </w:t>
      </w:r>
      <w:r w:rsidR="00507696">
        <w:t>examined</w:t>
      </w:r>
      <w:r w:rsidR="008D7F45">
        <w:t xml:space="preserve"> factors that </w:t>
      </w:r>
      <w:r>
        <w:t xml:space="preserve">influence </w:t>
      </w:r>
      <w:del w:id="387" w:author="Brian Dilkes" w:date="2017-07-29T14:28:00Z">
        <w:r w:rsidDel="00EF45C1">
          <w:delText xml:space="preserve">our proposed method of </w:delText>
        </w:r>
      </w:del>
      <w:r w:rsidR="00742C08">
        <w:t>detecting</w:t>
      </w:r>
      <w:r>
        <w:t xml:space="preserve"> overlap between co-expression networks and </w:t>
      </w:r>
      <w:del w:id="388" w:author="Brian Dilkes" w:date="2017-07-29T14:28:00Z">
        <w:r w:rsidDel="00EF45C1">
          <w:delText xml:space="preserve">causal </w:delText>
        </w:r>
      </w:del>
      <w:r>
        <w:t xml:space="preserve">genes </w:t>
      </w:r>
      <w:del w:id="389" w:author="Brian Dilkes" w:date="2017-07-29T14:28:00Z">
        <w:r w:rsidDel="00EF45C1">
          <w:delText xml:space="preserve">underlying </w:delText>
        </w:r>
      </w:del>
      <w:ins w:id="390" w:author="Brian Dilkes" w:date="2017-07-29T14:28:00Z">
        <w:r w:rsidR="00EF45C1">
          <w:t xml:space="preserve">linked to </w:t>
        </w:r>
      </w:ins>
      <w:r>
        <w:t>GWA</w:t>
      </w:r>
      <w:del w:id="391" w:author="Brian Dilkes" w:date="2017-07-29T14:29:00Z">
        <w:r w:rsidDel="00EF45C1">
          <w:delText>S</w:delText>
        </w:r>
      </w:del>
      <w:del w:id="392" w:author="Brian Dilkes" w:date="2017-07-29T14:28:00Z">
        <w:r w:rsidDel="00EF45C1">
          <w:delText>-associated</w:delText>
        </w:r>
      </w:del>
      <w:r>
        <w:t xml:space="preserve"> loci.</w:t>
      </w:r>
      <w:r w:rsidR="0076606D">
        <w:t xml:space="preserve"> </w:t>
      </w:r>
      <w:r w:rsidR="0091247C">
        <w:t>In an idealized scenario</w:t>
      </w:r>
      <w:r w:rsidR="0076606D">
        <w:t xml:space="preserve">, </w:t>
      </w:r>
      <w:del w:id="393" w:author="Brian Dilkes" w:date="2017-07-29T14:29:00Z">
        <w:r w:rsidR="0076606D" w:rsidDel="00EF45C1">
          <w:delText xml:space="preserve">GWAS </w:delText>
        </w:r>
      </w:del>
      <w:r w:rsidR="0076606D">
        <w:t xml:space="preserve">SNPs </w:t>
      </w:r>
      <w:ins w:id="394" w:author="Brian Dilkes" w:date="2017-07-29T14:29:00Z">
        <w:r w:rsidR="00EF45C1">
          <w:t xml:space="preserve">identified by GWAS </w:t>
        </w:r>
      </w:ins>
      <w:r w:rsidR="0076606D">
        <w:t>map directly to true causal genes, all of which exhibit strong co-expression network interactions (</w:t>
      </w:r>
      <w:r w:rsidR="0076606D">
        <w:fldChar w:fldCharType="begin"/>
      </w:r>
      <w:r w:rsidR="0076606D">
        <w:instrText xml:space="preserve"> REF _Ref458794783 \h </w:instrText>
      </w:r>
      <w:r w:rsidR="0076606D">
        <w:fldChar w:fldCharType="separate"/>
      </w:r>
      <w:r w:rsidR="00162DC9">
        <w:t>Fig 3</w:t>
      </w:r>
      <w:r w:rsidR="0076606D">
        <w:fldChar w:fldCharType="end"/>
      </w:r>
      <w:r w:rsidR="0076606D">
        <w:t>).</w:t>
      </w:r>
      <w:r w:rsidR="000F1264">
        <w:t xml:space="preserve"> </w:t>
      </w:r>
      <w:r w:rsidR="004F243E">
        <w:t xml:space="preserve">In practice, </w:t>
      </w:r>
      <w:r w:rsidR="00B036E6">
        <w:t xml:space="preserve">SNPs </w:t>
      </w:r>
      <w:del w:id="395" w:author="Brian Dilkes" w:date="2017-07-29T14:30:00Z">
        <w:r w:rsidR="00B036E6" w:rsidDel="00EF45C1">
          <w:delText xml:space="preserve">are </w:delText>
        </w:r>
      </w:del>
      <w:ins w:id="396" w:author="Brian Dilkes" w:date="2017-07-29T14:30:00Z">
        <w:r w:rsidR="00EF45C1">
          <w:t>can affect regulatory sequence or be</w:t>
        </w:r>
      </w:ins>
      <w:del w:id="397" w:author="Brian Dilkes" w:date="2017-07-29T14:30:00Z">
        <w:r w:rsidR="00B036E6" w:rsidDel="00EF45C1">
          <w:delText>likely</w:delText>
        </w:r>
      </w:del>
      <w:r w:rsidR="00B036E6">
        <w:t xml:space="preserve"> in linkage disequilibrium (LD) with </w:t>
      </w:r>
      <w:ins w:id="398" w:author="Brian Dilkes" w:date="2017-07-29T14:30:00Z">
        <w:r w:rsidR="00EF45C1">
          <w:t xml:space="preserve">the phenotypically affective </w:t>
        </w:r>
      </w:ins>
      <w:del w:id="399" w:author="Brian Dilkes" w:date="2017-07-29T14:30:00Z">
        <w:r w:rsidR="00B036E6" w:rsidDel="00EF45C1">
          <w:delText xml:space="preserve">functional </w:delText>
        </w:r>
      </w:del>
      <w:r w:rsidR="00B036E6">
        <w:t>allele</w:t>
      </w:r>
      <w:ins w:id="400" w:author="Brian Dilkes" w:date="2017-07-29T14:30:00Z">
        <w:r w:rsidR="00EF45C1">
          <w:t>,</w:t>
        </w:r>
      </w:ins>
      <w:del w:id="401" w:author="Brian Dilkes" w:date="2017-07-29T14:30:00Z">
        <w:r w:rsidR="00B036E6" w:rsidDel="00EF45C1">
          <w:delText>s</w:delText>
        </w:r>
      </w:del>
      <w:r w:rsidR="00B036E6">
        <w:t xml:space="preserve"> leading to a large proportion of </w:t>
      </w:r>
      <w:r w:rsidR="00C81430">
        <w:t xml:space="preserve">SNPs occurring outside of genic regions </w:t>
      </w:r>
      <w:r w:rsidR="00C81430">
        <w:fldChar w:fldCharType="begin" w:fldLock="1"/>
      </w:r>
      <w:r w:rsidR="0074055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C81430">
        <w:fldChar w:fldCharType="separate"/>
      </w:r>
      <w:r w:rsidR="00C81430" w:rsidRPr="00C81430">
        <w:rPr>
          <w:noProof/>
        </w:rPr>
        <w:t>(Wallace et al. 2014)</w:t>
      </w:r>
      <w:r w:rsidR="00C81430">
        <w:fldChar w:fldCharType="end"/>
      </w:r>
      <w:r w:rsidR="00C81430">
        <w:t>.</w:t>
      </w:r>
    </w:p>
    <w:p w14:paraId="751A98C4" w14:textId="47991CDF" w:rsidR="008D7F45" w:rsidRDefault="000F1264" w:rsidP="006804EA">
      <w:r>
        <w:t>We evaluated two major factors that</w:t>
      </w:r>
      <w:r w:rsidR="00123B20">
        <w:t xml:space="preserve"> influence</w:t>
      </w:r>
      <w:r w:rsidR="00162575">
        <w:t xml:space="preserve"> SNP-to-gene mapping</w:t>
      </w:r>
      <w:r>
        <w:t>.</w:t>
      </w:r>
      <w:r w:rsidR="00CA0B8B">
        <w:t xml:space="preserve"> The first of these is simply the total number of functionally related genes in a subnetwork, or the fraction of genes involved in a causal biological process, that are simultaneously identified by GWAS. </w:t>
      </w:r>
      <w:r w:rsidR="00066CFC">
        <w:t xml:space="preserve">In cases where there are </w:t>
      </w:r>
      <w:r w:rsidR="00FA5637">
        <w:t xml:space="preserve">too </w:t>
      </w:r>
      <w:r w:rsidR="00066CFC">
        <w:t>few genes representing any one of the underlying causal processes, our proposed approach is not likely to perform well.</w:t>
      </w:r>
      <w:r w:rsidR="0054740C">
        <w:t xml:space="preserve"> For example, if </w:t>
      </w:r>
      <w:r w:rsidR="00966D0B">
        <w:t xml:space="preserve">a </w:t>
      </w:r>
      <w:r w:rsidR="00CA2886">
        <w:t xml:space="preserve">biological </w:t>
      </w:r>
      <w:r w:rsidR="0054740C">
        <w:t>process is</w:t>
      </w:r>
      <w:r w:rsidR="006454D8">
        <w:t xml:space="preserve"> controlled </w:t>
      </w:r>
      <w:r w:rsidR="00E25CC1">
        <w:t>by 10 genes</w:t>
      </w:r>
      <w:r w:rsidR="00966D0B">
        <w:t xml:space="preserve"> </w:t>
      </w:r>
      <w:r w:rsidR="00CA3834">
        <w:t>but</w:t>
      </w:r>
      <w:r w:rsidR="00E25CC1">
        <w:t xml:space="preserve"> 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gene by environment interactions, only one</w:t>
      </w:r>
      <w:r w:rsidR="00966D0B">
        <w:t xml:space="preserve"> locus</w:t>
      </w:r>
      <w:r w:rsidR="00E25CC1">
        <w:t xml:space="preserve"> has a significant association in the dataset. </w:t>
      </w:r>
      <w:r w:rsidR="00066CFC">
        <w:t xml:space="preserve">We refer to this as the </w:t>
      </w:r>
      <w:r w:rsidR="00066CFC" w:rsidRPr="005A5DDF">
        <w:rPr>
          <w:i/>
        </w:rPr>
        <w:t>missing candidate gene rate</w:t>
      </w:r>
      <w:r w:rsidR="000C22C0">
        <w:rPr>
          <w:i/>
        </w:rPr>
        <w:t xml:space="preserve"> (MCR)</w:t>
      </w:r>
      <w:r w:rsidR="00066CFC">
        <w:t>, or</w:t>
      </w:r>
      <w:r w:rsidR="000412AD">
        <w:t>,</w:t>
      </w:r>
      <w:r w:rsidR="00066CFC">
        <w:t xml:space="preserve"> in other words, the fraction of genes involved in the causal process that simply weren’t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162DC9">
        <w:t>Fig 3</w:t>
      </w:r>
      <w:r w:rsidR="00126FBB">
        <w:fldChar w:fldCharType="end"/>
      </w:r>
      <w:r w:rsidR="00126FBB">
        <w:rPr>
          <w:b/>
        </w:rPr>
        <w:t>B</w:t>
      </w:r>
      <w:r w:rsidR="005364E4">
        <w:t xml:space="preserve">; </w:t>
      </w:r>
      <w:r w:rsidR="005364E4">
        <w:fldChar w:fldCharType="begin"/>
      </w:r>
      <w:r w:rsidR="005364E4">
        <w:instrText xml:space="preserve"> REF _Ref484125232 \h </w:instrText>
      </w:r>
      <w:r w:rsidR="005364E4">
        <w:fldChar w:fldCharType="separate"/>
      </w:r>
      <w:r w:rsidR="00162DC9">
        <w:t>Eq. 6</w:t>
      </w:r>
      <w:r w:rsidR="005364E4">
        <w:fldChar w:fldCharType="end"/>
      </w:r>
      <w:r w:rsidR="00126FBB">
        <w:t>)</w:t>
      </w:r>
      <w:r w:rsidR="00066CFC">
        <w:t>.</w:t>
      </w:r>
    </w:p>
    <w:p w14:paraId="1B50666C" w14:textId="0B37C2A2" w:rsidR="008D7F45" w:rsidRPr="00066CFC" w:rsidRDefault="00066CFC" w:rsidP="006804EA">
      <w:r>
        <w:t>A second key challenge</w:t>
      </w:r>
      <w:r w:rsidR="00F32D68">
        <w:t xml:space="preserve"> in using the proposed approach to identify causal genes from a collection of significant GWAS loci is the fact that each associated SNP can be</w:t>
      </w:r>
      <w:r w:rsidR="00441F87">
        <w:t xml:space="preserve"> potentially</w:t>
      </w:r>
      <w:r w:rsidR="00F32D68">
        <w:t xml:space="preserve"> linked with a large number of candidate genes. </w:t>
      </w:r>
      <w:r w:rsidR="008D7F45">
        <w:t>Thus, in cas</w:t>
      </w:r>
      <w:r w:rsidR="000A4308">
        <w:t xml:space="preserve">es where the linked regions are </w:t>
      </w:r>
      <w:r w:rsidR="008D7F45">
        <w:t xml:space="preserve">large (i.e. </w:t>
      </w:r>
      <w:r w:rsidR="000A4308">
        <w:t>imperfect SNP-to-gene mapping</w:t>
      </w:r>
      <w:r w:rsidR="008D7F45">
        <w:t xml:space="preserve">), the ability to confidently identify subnetworks of highly co-expressed causal genes, which is the basis of our whole approach, may be compromised. </w:t>
      </w:r>
      <w:r w:rsidR="00406FDD">
        <w:t>O</w:t>
      </w:r>
      <w:r w:rsidR="008D7F45">
        <w:t xml:space="preserve">ne would expect to find scenarios where the proposed approach does not work simply because there are too many non-causal genes implicated by </w:t>
      </w:r>
      <w:ins w:id="402" w:author="Brian Dilkes" w:date="2017-07-29T02:48:00Z">
        <w:r w:rsidR="00177DC3">
          <w:t xml:space="preserve">linkage within </w:t>
        </w:r>
      </w:ins>
      <w:r w:rsidR="008D7F45">
        <w:t xml:space="preserve">each GWAS locus, such that the co-expression signal among the true causal genes is </w:t>
      </w:r>
      <w:r w:rsidR="00126FBB">
        <w:t>diminished</w:t>
      </w:r>
      <w:r w:rsidR="008D7F45">
        <w:t xml:space="preserve"> by the false candidates linked to those regions.</w:t>
      </w:r>
      <w:r>
        <w:t xml:space="preserve"> We refer to this as the </w:t>
      </w:r>
      <w:r w:rsidRPr="005A5DDF">
        <w:rPr>
          <w:i/>
        </w:rPr>
        <w:t>false candidate gene rate</w:t>
      </w:r>
      <w:r w:rsidR="005E534A">
        <w:rPr>
          <w:i/>
        </w:rPr>
        <w:t xml:space="preserve"> (FCR)</w:t>
      </w:r>
      <w:r>
        <w:t xml:space="preserve">, </w:t>
      </w:r>
      <w:r w:rsidR="00C053AD">
        <w:t xml:space="preserve">the fraction of all genes </w:t>
      </w:r>
      <w:r>
        <w:t>linked to GWAS loci that are not the causal genes</w:t>
      </w:r>
      <w:r w:rsidR="005E534A">
        <w:t xml:space="preserve"> (</w:t>
      </w:r>
      <w:r w:rsidR="00126FBB">
        <w:fldChar w:fldCharType="begin"/>
      </w:r>
      <w:r w:rsidR="00126FBB">
        <w:instrText xml:space="preserve"> REF _Ref458794783 \h  \* MERGEFORMAT </w:instrText>
      </w:r>
      <w:r w:rsidR="00126FBB">
        <w:fldChar w:fldCharType="separate"/>
      </w:r>
      <w:r w:rsidR="00162DC9">
        <w:t>Fig 3</w:t>
      </w:r>
      <w:r w:rsidR="00126FBB">
        <w:fldChar w:fldCharType="end"/>
      </w:r>
      <w:r w:rsidR="00126FBB">
        <w:rPr>
          <w:b/>
        </w:rPr>
        <w:t>C</w:t>
      </w:r>
      <w:r w:rsidR="005364E4">
        <w:t xml:space="preserve">; </w:t>
      </w:r>
      <w:r w:rsidR="005364E4">
        <w:fldChar w:fldCharType="begin"/>
      </w:r>
      <w:r w:rsidR="005364E4">
        <w:instrText xml:space="preserve"> REF _Ref484125256 \h </w:instrText>
      </w:r>
      <w:r w:rsidR="005364E4">
        <w:fldChar w:fldCharType="separate"/>
      </w:r>
      <w:r w:rsidR="00162DC9">
        <w:t>Eq. 7</w:t>
      </w:r>
      <w:r w:rsidR="005364E4">
        <w:fldChar w:fldCharType="end"/>
      </w:r>
      <w:r w:rsidR="00126FBB">
        <w:t>)</w:t>
      </w:r>
      <w:r>
        <w:t>.</w:t>
      </w:r>
    </w:p>
    <w:p w14:paraId="724A9FAC" w14:textId="6B947174" w:rsidR="00C0374E" w:rsidRDefault="008D7F45" w:rsidP="006804E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l both the rate</w:t>
      </w:r>
      <w:r w:rsidR="00D149DC">
        <w:t xml:space="preserve"> of missing candidates</w:t>
      </w:r>
      <w:r w:rsidR="00C146F7">
        <w:t xml:space="preserve"> (MCR)</w:t>
      </w:r>
      <w:r w:rsidR="00D149DC">
        <w:t xml:space="preserve"> and false candidates</w:t>
      </w:r>
      <w:r w:rsidR="00C146F7">
        <w:t xml:space="preserve"> (FCR)</w:t>
      </w:r>
      <w:r w:rsidR="00D149DC">
        <w:t xml:space="preserve">. Of course, in practice, neither of these quantities can be controlled—the missing </w:t>
      </w:r>
      <w:r w:rsidR="00D149DC">
        <w:lastRenderedPageBreak/>
        <w:t xml:space="preserve">candidate rate is a function of the genetic architecture of the phenotype as well as the degree of </w:t>
      </w:r>
      <w:r w:rsidR="00127E76">
        <w:t>power within</w:t>
      </w:r>
      <w:r w:rsidR="00D149DC">
        <w:t xml:space="preserve"> the </w:t>
      </w:r>
      <w:r w:rsidR="00DC7389">
        <w:t>study</w:t>
      </w:r>
      <w:r w:rsidR="00127E76">
        <w:t xml:space="preserve"> </w:t>
      </w:r>
      <w:r w:rsidR="00D149DC">
        <w:t xml:space="preserve">population of interest, and the false candidate rate is a function of recombination frequency in the </w:t>
      </w:r>
      <w:r w:rsidR="003B6F65">
        <w:t xml:space="preserve">GWA </w:t>
      </w:r>
      <w:r w:rsidR="00D149DC">
        <w:t xml:space="preserve">study population. </w:t>
      </w:r>
    </w:p>
    <w:p w14:paraId="56806BE1" w14:textId="398E605A" w:rsidR="008D7F45" w:rsidRDefault="00D149DC" w:rsidP="006804EA">
      <w:r>
        <w:t xml:space="preserve">To evaluate the </w:t>
      </w:r>
      <w:r w:rsidR="00B67DB0">
        <w:t xml:space="preserve">expected </w:t>
      </w:r>
      <w:r>
        <w:t xml:space="preserve">performance of our Camoco system for a range of both of these </w:t>
      </w:r>
      <w:r w:rsidR="00CD4C93">
        <w:t>parameters, we simulated</w:t>
      </w:r>
      <w:r w:rsidR="00C0374E">
        <w:t xml:space="preserve"> ideal GWAS scenarios using co-expressed </w:t>
      </w:r>
      <w:r>
        <w:t>GO terms</w:t>
      </w:r>
      <w:r w:rsidR="00B67DB0">
        <w:t xml:space="preserve"> (p &lt; 0.05; </w:t>
      </w:r>
      <w:r w:rsidR="00B67DB0">
        <w:fldChar w:fldCharType="begin"/>
      </w:r>
      <w:r w:rsidR="00B67DB0">
        <w:instrText xml:space="preserve"> REF _Ref458774860 \h </w:instrText>
      </w:r>
      <w:r w:rsidR="00B67DB0">
        <w:fldChar w:fldCharType="separate"/>
      </w:r>
      <w:r w:rsidR="00162DC9">
        <w:t>Table 1</w:t>
      </w:r>
      <w:r w:rsidR="00B67DB0">
        <w:fldChar w:fldCharType="end"/>
      </w:r>
      <w:r w:rsidR="00B67DB0">
        <w:t>)</w:t>
      </w:r>
      <w:r w:rsidR="00C0374E">
        <w:t>. These ideal cases were then either subjected to subsampled</w:t>
      </w:r>
      <w:r>
        <w:t xml:space="preserve"> genes (i.e. to simulate missing candidates) or adding </w:t>
      </w:r>
      <w:commentRangeStart w:id="403"/>
      <w:r>
        <w:t xml:space="preserve">functionally </w:t>
      </w:r>
      <w:commentRangeEnd w:id="403"/>
      <w:r w:rsidR="00E32678">
        <w:rPr>
          <w:rStyle w:val="CommentReference"/>
        </w:rPr>
        <w:commentReference w:id="403"/>
      </w:r>
      <w:r>
        <w:t>unrelated genes (i.e. to simulate false candidates introduced by linkage).</w:t>
      </w:r>
      <w:r w:rsidR="00B67DB0">
        <w:t xml:space="preserve"> In both cases, simulated GWAS </w:t>
      </w:r>
      <w:ins w:id="404" w:author="Brian Dilkes" w:date="2017-07-29T14:56:00Z">
        <w:r w:rsidR="00E32678">
          <w:t xml:space="preserve">candidates </w:t>
        </w:r>
      </w:ins>
      <w:r w:rsidR="00B67DB0">
        <w:t>(GO term</w:t>
      </w:r>
      <w:ins w:id="405" w:author="Brian Dilkes" w:date="2017-07-29T14:56:00Z">
        <w:r w:rsidR="00E32678">
          <w:t xml:space="preserve"> set members</w:t>
        </w:r>
      </w:ins>
      <w:del w:id="406" w:author="Brian Dilkes" w:date="2017-07-29T14:56:00Z">
        <w:r w:rsidR="00B67DB0" w:rsidDel="00E32678">
          <w:delText>s</w:delText>
        </w:r>
      </w:del>
      <w:r w:rsidR="00B67DB0">
        <w:t>) were subjected to varying levels of either FCR or MCR while tracking the number of GO terms that remained significantly co-expressed</w:t>
      </w:r>
      <w:r w:rsidR="00A85585">
        <w:t xml:space="preserve"> at each level. These simulations</w:t>
      </w:r>
      <w:r>
        <w:t xml:space="preserve"> enabled us to explore a broad range of settings for these key parameters and establish whether our proposed approach actually had the potential to work in the maize GWAS setting.</w:t>
      </w:r>
    </w:p>
    <w:p w14:paraId="6BD6460C" w14:textId="53B6C795" w:rsidR="008259D0" w:rsidRDefault="008259D0" w:rsidP="006804EA">
      <w:pPr>
        <w:pStyle w:val="Heading3"/>
      </w:pPr>
      <w:bookmarkStart w:id="407" w:name="_Ref456807908"/>
      <w:bookmarkStart w:id="408" w:name="_Ref458794783"/>
      <w:r>
        <w:t>Fig 3</w:t>
      </w:r>
      <w:bookmarkEnd w:id="407"/>
      <w:bookmarkEnd w:id="408"/>
    </w:p>
    <w:p w14:paraId="51EB1C89" w14:textId="3ADFD088" w:rsidR="008259D0" w:rsidRDefault="00AB785E" w:rsidP="006804EA">
      <w:pPr>
        <w:pStyle w:val="Heading4"/>
      </w:pPr>
      <w:r>
        <w:t>Simulating GWAS-network overlap</w:t>
      </w:r>
      <w:r w:rsidR="008259D0">
        <w:t xml:space="preserve"> using Gene Ontology Terms</w:t>
      </w:r>
    </w:p>
    <w:p w14:paraId="15CAF61F" w14:textId="25CA1A42" w:rsidR="008F1EA0" w:rsidRDefault="008259D0" w:rsidP="006804EA">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Pr>
          <w:b/>
        </w:rPr>
        <w:t>A</w:t>
      </w:r>
      <w:r w:rsidR="00846095" w:rsidRPr="00846095">
        <w:t>)</w:t>
      </w:r>
      <w:r w:rsidR="00846095">
        <w:t xml:space="preserve"> shows</w:t>
      </w:r>
      <w:r w:rsidR="00D60F63">
        <w:t xml:space="preserve"> </w:t>
      </w:r>
      <w:r w:rsidR="00846095">
        <w:t>an ideal GWA study</w:t>
      </w:r>
      <w:r>
        <w:t xml:space="preserve"> </w:t>
      </w:r>
      <w:r w:rsidR="00846095">
        <w:t>were</w:t>
      </w:r>
      <w:r>
        <w:t xml:space="preserve"> SNPs (b</w:t>
      </w:r>
      <w:r w:rsidR="008F1EA0">
        <w:t>lue points) map directly to</w:t>
      </w:r>
      <w:r w:rsidR="00336DEA">
        <w:t xml:space="preserve"> </w:t>
      </w:r>
      <w:r>
        <w:t>candid</w:t>
      </w:r>
      <w:r w:rsidR="00375CE6">
        <w:t>at</w:t>
      </w:r>
      <w:r w:rsidR="008F1EA0">
        <w:t xml:space="preserve">e genes that are within </w:t>
      </w:r>
      <w:r w:rsidR="00D754CC">
        <w:t>the same biological process (i.e</w:t>
      </w:r>
      <w:r w:rsidR="008F1EA0">
        <w:t>. a GO Term)</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missing candidate g</w:t>
      </w:r>
      <w:r w:rsidR="00FB3710">
        <w:t>ene rate (MCR) and false candidate gene rate (FCR)</w:t>
      </w:r>
      <w:r w:rsidR="008F1EA0">
        <w:t>.</w:t>
      </w:r>
      <w:r w:rsidR="00846095">
        <w:t xml:space="preserve"> P</w:t>
      </w:r>
      <w:r w:rsidR="00FB3710">
        <w:t>anel</w:t>
      </w:r>
      <w:r w:rsidR="00846095">
        <w:t xml:space="preserve"> </w:t>
      </w:r>
      <w:r w:rsidR="00846095" w:rsidRPr="00846095">
        <w:rPr>
          <w:b/>
        </w:rPr>
        <w:t>B</w:t>
      </w:r>
      <w:r w:rsidR="00FE0725">
        <w:t xml:space="preserve"> demonstrates</w:t>
      </w:r>
      <w:r w:rsidR="00FB3710">
        <w:t xml:space="preserve"> the effect of a large </w:t>
      </w:r>
      <w:r w:rsidR="00044064">
        <w:t>proportion</w:t>
      </w:r>
      <w:r w:rsidR="00FB3710">
        <w:t xml:space="preserve"> of missing candidate genes (</w:t>
      </w:r>
      <w:r w:rsidR="00EB01CE">
        <w:t xml:space="preserve">e.g. </w:t>
      </w:r>
      <w:r w:rsidR="00FE0725">
        <w:t>MCR=2/5) on network signal</w:t>
      </w:r>
      <w:r w:rsidR="00E36E38">
        <w:t>. Likewise,</w:t>
      </w:r>
      <w:r w:rsidR="00FB3710">
        <w:t xml:space="preserve"> panel</w:t>
      </w:r>
      <w:r w:rsidR="00E36E38">
        <w:t xml:space="preserve"> (</w:t>
      </w:r>
      <w:r w:rsidR="00E36E38" w:rsidRPr="00E36E38">
        <w:rPr>
          <w:b/>
        </w:rPr>
        <w:t>C</w:t>
      </w:r>
      <w:r w:rsidR="00E36E38">
        <w:t>)</w:t>
      </w:r>
      <w:r w:rsidR="00FB3710">
        <w:t xml:space="preserve"> shows the effect of false candidate genes on network overlap, either through false positive GWAS SNPs (</w:t>
      </w:r>
      <w:r w:rsidR="007945D8">
        <w:t>orange</w:t>
      </w:r>
      <w:r w:rsidR="00FB3710">
        <w:t xml:space="preserve"> points) or through imperfect SNP-to-Gene mapping</w:t>
      </w:r>
      <w:r w:rsidR="00EB01CE">
        <w:t xml:space="preserve"> (e.g. FCR=3/8)</w:t>
      </w:r>
      <w:r w:rsidR="00FB3710">
        <w:t>.</w:t>
      </w:r>
      <w:r w:rsidR="002966F2">
        <w:t xml:space="preserve"> Here the additional candidate genes introduce co-expression noise (</w:t>
      </w:r>
      <w:r w:rsidR="007945D8">
        <w:t>orange</w:t>
      </w:r>
      <w:r w:rsidR="002966F2">
        <w:t xml:space="preserve"> </w:t>
      </w:r>
      <w:r w:rsidR="00C374C5">
        <w:t>lines) that impedes the identification</w:t>
      </w:r>
      <w:r w:rsidR="002966F2">
        <w:t xml:space="preserve"> of network structure.</w:t>
      </w:r>
    </w:p>
    <w:p w14:paraId="6EF904FB" w14:textId="5E74595E" w:rsidR="000C4883" w:rsidRDefault="002B68E1" w:rsidP="006804EA">
      <w:pPr>
        <w:pStyle w:val="Heading3"/>
      </w:pPr>
      <w:r>
        <w:t>Simulated GWAS datasets s</w:t>
      </w:r>
      <w:r w:rsidR="00AA6D61">
        <w:t>how robust co-expression s</w:t>
      </w:r>
      <w:r w:rsidR="00F43151">
        <w:t>ignal to MCR</w:t>
      </w:r>
      <w:r w:rsidR="001A50B4">
        <w:t xml:space="preserve"> and FCR</w:t>
      </w:r>
    </w:p>
    <w:p w14:paraId="12F47C8A" w14:textId="645A4860" w:rsidR="009838D1" w:rsidRDefault="00727EAC" w:rsidP="006804EA">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missing candidate rate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5F41BD">
        <w:fldChar w:fldCharType="separate"/>
      </w:r>
      <w:r w:rsidR="00162DC9">
        <w:t>Supp. Table 3</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162DC9">
        <w:t>Fig. 4</w:t>
      </w:r>
      <w:r>
        <w:fldChar w:fldCharType="end"/>
      </w:r>
      <w:r w:rsidR="00115F88">
        <w:t>,</w:t>
      </w:r>
      <w:r w:rsidR="009138FC">
        <w:t xml:space="preserve"> red-curve</w:t>
      </w:r>
      <w:r w:rsidR="00115F88">
        <w:t xml:space="preserve">; See </w:t>
      </w:r>
      <w:r w:rsidR="00115F88">
        <w:fldChar w:fldCharType="begin"/>
      </w:r>
      <w:r w:rsidR="00115F88">
        <w:instrText xml:space="preserve"> REF _Ref447187909 \h </w:instrText>
      </w:r>
      <w:r w:rsidR="00BD6B47">
        <w:instrText xml:space="preserve"> \* MERGEFORMAT </w:instrText>
      </w:r>
      <w:r w:rsidR="00115F88">
        <w:fldChar w:fldCharType="separate"/>
      </w:r>
      <w:r w:rsidR="00162DC9">
        <w:t>Supp. Fig. 4</w:t>
      </w:r>
      <w:r w:rsidR="00115F88">
        <w:fldChar w:fldCharType="end"/>
      </w:r>
      <w:r w:rsidR="00E255EC" w:rsidRPr="00E255EC">
        <w:rPr>
          <w:b/>
        </w:rPr>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p-val </w:t>
      </w:r>
      <w:r w:rsidR="009C4F5F">
        <w:t>≤</w:t>
      </w:r>
      <w:r w:rsidR="00C05E78">
        <w:t xml:space="preserve"> 0.05</w:t>
      </w:r>
      <w:r w:rsidR="009138FC">
        <w:t>; blue curve</w:t>
      </w:r>
      <w:r w:rsidR="005A68CF">
        <w:t>) and strong (</w:t>
      </w:r>
      <w:r w:rsidR="00C05E78">
        <w:t xml:space="preserve">p-val </w:t>
      </w:r>
      <w:r w:rsidR="009C4F5F">
        <w:t>≤</w:t>
      </w:r>
      <w:r w:rsidR="00C05E78">
        <w:t xml:space="preserve"> 0.001</w:t>
      </w:r>
      <w:r w:rsidR="009138FC">
        <w:t>; violet curve</w:t>
      </w:r>
      <w:r w:rsidR="00C05E78">
        <w:t>)</w:t>
      </w:r>
      <w:r w:rsidR="005B0B49">
        <w:t xml:space="preserve">. </w:t>
      </w:r>
    </w:p>
    <w:p w14:paraId="485A7B2C" w14:textId="77777777" w:rsidR="009838D1" w:rsidRDefault="009838D1" w:rsidP="006804EA">
      <w:pPr>
        <w:pStyle w:val="Heading3"/>
      </w:pPr>
      <w:bookmarkStart w:id="409" w:name="_Ref458700744"/>
      <w:r>
        <w:t>Fig. 4</w:t>
      </w:r>
      <w:bookmarkEnd w:id="409"/>
    </w:p>
    <w:p w14:paraId="523413EF" w14:textId="77777777" w:rsidR="009838D1" w:rsidRDefault="009838D1" w:rsidP="006804EA">
      <w:pPr>
        <w:pStyle w:val="Heading4"/>
      </w:pPr>
      <w:r>
        <w:t>Strength of co-expression among GO Terms at varying levels of MCR</w:t>
      </w:r>
    </w:p>
    <w:p w14:paraId="42174D12" w14:textId="52EE0413" w:rsidR="009838D1" w:rsidRDefault="009838D1" w:rsidP="00F2130B">
      <w:pPr>
        <w:pStyle w:val="Subtitle"/>
      </w:pPr>
      <w:r>
        <w:t>Subnetwork density and locality were measured for all GO terms with strong</w:t>
      </w:r>
      <w:r w:rsidR="00AD6FFF">
        <w:t xml:space="preserve"> initial co-expression (</w:t>
      </w:r>
      <w:r>
        <w:t>p≤</w:t>
      </w:r>
      <w:r w:rsidR="00AD6FFF">
        <w:t xml:space="preserve"> </w:t>
      </w:r>
      <w:r>
        <w:t>0.05) compar</w:t>
      </w:r>
      <w:r w:rsidR="00C75312">
        <w:t xml:space="preserve">ing co-expression in GO </w:t>
      </w:r>
      <w:r w:rsidR="00331116">
        <w:t>T</w:t>
      </w:r>
      <w:r>
        <w:t>erms to 1</w:t>
      </w:r>
      <w:r w:rsidR="002E2926">
        <w:t>,</w:t>
      </w:r>
      <w:r>
        <w:t>000 random networks of the same size. Co-expression density and locality were then compared again (n=1000) with varying missing candidate rate (MCR) where a percentage of genes were removed from the term</w:t>
      </w:r>
      <w:r w:rsidR="002E2926">
        <w:t xml:space="preserve"> and </w:t>
      </w:r>
      <w:r w:rsidR="002E2926">
        <w:lastRenderedPageBreak/>
        <w:t>replaced with random genes</w:t>
      </w:r>
      <w:r w:rsidR="00D64C73">
        <w:t xml:space="preserve"> </w:t>
      </w:r>
      <w:r w:rsidR="00C53B99">
        <w:t xml:space="preserve">to conserve </w:t>
      </w:r>
      <w:r w:rsidR="002F3C02">
        <w:t xml:space="preserve">GO Term </w:t>
      </w:r>
      <w:r w:rsidR="00C53B99">
        <w:t>size</w:t>
      </w:r>
      <w:r>
        <w:t>. Curves decline with increased MCR as the proportion of strongly co-expressed GO terms (p-val ≤ 0.05, n=1000) decreases compared to the initial number of strongly co-expressed terms in each network (Red curve). GO terms in each network were also split into two subsets based on initial co-expression str</w:t>
      </w:r>
      <w:r w:rsidR="009213AE">
        <w:t>ength: ‘Strong’, initial co-expression</w:t>
      </w:r>
      <w:r>
        <w:t xml:space="preserve"> p ≤ 0.001 (Blue curve), and ‘Moderate’, initial 0.001 &lt; p ≤ 0.05 (Purple curve). In all three networks, GO terms with stronger initial co-expression were more robust to missing candidate genes.</w:t>
      </w:r>
    </w:p>
    <w:p w14:paraId="331E86AC" w14:textId="6C9A2D1D" w:rsidR="00E879B5" w:rsidRDefault="005526FF" w:rsidP="006804EA">
      <w:r>
        <w:t>A</w:t>
      </w:r>
      <w:r w:rsidR="00765770">
        <w:t>s expected,</w:t>
      </w:r>
      <w:r w:rsidR="005B0B49">
        <w:t xml:space="preserve"> </w:t>
      </w:r>
      <w:r w:rsidR="00577AB9">
        <w:t xml:space="preserve">strength of </w:t>
      </w:r>
      <w:r w:rsidR="005B0B49">
        <w:t>c</w:t>
      </w:r>
      <w:r w:rsidR="00A07B70">
        <w:t xml:space="preserve">o-expression among GO </w:t>
      </w:r>
      <w:r w:rsidR="005B0B49">
        <w:t xml:space="preserve">terms </w:t>
      </w:r>
      <w:commentRangeStart w:id="410"/>
      <w:r w:rsidR="005B0B49">
        <w:t>decrease</w:t>
      </w:r>
      <w:ins w:id="411" w:author="Brian Dilkes" w:date="2017-07-29T14:59:00Z">
        <w:r w:rsidR="00E32678">
          <w:t>s</w:t>
        </w:r>
      </w:ins>
      <w:del w:id="412" w:author="Brian Dilkes" w:date="2017-07-29T14:59:00Z">
        <w:r w:rsidR="005B0B49" w:rsidDel="00E32678">
          <w:delText>d</w:delText>
        </w:r>
      </w:del>
      <w:r w:rsidR="005B0B49">
        <w:t xml:space="preserve"> </w:t>
      </w:r>
      <w:commentRangeEnd w:id="410"/>
      <w:r w:rsidR="00E32678">
        <w:rPr>
          <w:rStyle w:val="CommentReference"/>
        </w:rPr>
        <w:commentReference w:id="410"/>
      </w:r>
      <w:r w:rsidR="005B0B49">
        <w:t>as MCR increases</w:t>
      </w:r>
      <w:r w:rsidR="00D149DC">
        <w:t>.</w:t>
      </w:r>
      <w:r w:rsidR="00844A39">
        <w:t xml:space="preserve"> </w:t>
      </w:r>
      <w:r w:rsidR="00844A39">
        <w:fldChar w:fldCharType="begin"/>
      </w:r>
      <w:r w:rsidR="00844A39">
        <w:instrText xml:space="preserve"> REF _Ref456807908 \h </w:instrText>
      </w:r>
      <w:r w:rsidR="00844A39">
        <w:fldChar w:fldCharType="separate"/>
      </w:r>
      <w:r w:rsidR="00162DC9">
        <w:t>Fig 3</w:t>
      </w:r>
      <w:r w:rsidR="00844A39">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where signal </w:t>
      </w:r>
      <w:r w:rsidR="00E6443A">
        <w:t>quickly</w:t>
      </w:r>
      <w:r w:rsidR="009213AE">
        <w:t xml:space="preserve"> diminishes.</w:t>
      </w:r>
    </w:p>
    <w:p w14:paraId="52EAEBCB" w14:textId="390C0F4C" w:rsidR="002B68E1" w:rsidRDefault="00844A39" w:rsidP="006804EA">
      <w:r>
        <w:t>W</w:t>
      </w:r>
      <w:r w:rsidR="00D149DC">
        <w:t>e observed that the</w:t>
      </w:r>
      <w:r w:rsidR="00A07B70">
        <w:t xml:space="preserve"> initial strength</w:t>
      </w:r>
      <w:r w:rsidR="00AD685B">
        <w:t xml:space="preserve"> of co-expression </w:t>
      </w:r>
      <w:r w:rsidR="0005469E">
        <w:t>impacted</w:t>
      </w:r>
      <w:r w:rsidR="00A07B70">
        <w:t xml:space="preserve"> the rate at which co-expression signal</w:t>
      </w:r>
      <w:r w:rsidR="00AD685B">
        <w:t xml:space="preserve"> decayed</w:t>
      </w:r>
      <w:r w:rsidR="00A07B70">
        <w:t xml:space="preserve">. Signal among strongly co-expressed GO terms </w:t>
      </w:r>
      <w:r w:rsidR="009C4F5F">
        <w:t>(p-val ≤ 0.001</w:t>
      </w:r>
      <w:r w:rsidR="00E437E4">
        <w:t>; violet curve</w:t>
      </w:r>
      <w:r w:rsidR="009C4F5F">
        <w:t xml:space="preserve">) </w:t>
      </w:r>
      <w:r w:rsidR="00A07B70">
        <w:t>decayed at a substantially lower rate than moderately co-expressed GO terms indicating that</w:t>
      </w:r>
      <w:ins w:id="413" w:author="Brian Dilkes" w:date="2017-07-29T15:15:00Z">
        <w:r w:rsidR="000B21DB">
          <w:t xml:space="preserve"> this approach will </w:t>
        </w:r>
      </w:ins>
      <w:ins w:id="414" w:author="Brian Dilkes" w:date="2017-07-29T15:16:00Z">
        <w:r w:rsidR="000B21DB">
          <w:t>be robust</w:t>
        </w:r>
      </w:ins>
      <w:ins w:id="415" w:author="Brian Dilkes" w:date="2017-07-29T15:15:00Z">
        <w:r w:rsidR="000B21DB">
          <w:t xml:space="preserve"> for</w:t>
        </w:r>
      </w:ins>
      <w:r w:rsidR="00A07B70">
        <w:t xml:space="preserve"> </w:t>
      </w:r>
      <w:del w:id="416" w:author="Brian Dilkes" w:date="2017-07-29T15:15:00Z">
        <w:r w:rsidR="00312763" w:rsidDel="000B21DB">
          <w:delText>non-simulated</w:delText>
        </w:r>
        <w:r w:rsidR="00A07B70" w:rsidDel="000B21DB">
          <w:delText xml:space="preserve"> </w:delText>
        </w:r>
      </w:del>
      <w:r w:rsidR="00A07B70">
        <w:t xml:space="preserve">GWAS datasets </w:t>
      </w:r>
      <w:del w:id="417" w:author="Brian Dilkes" w:date="2017-07-29T15:16:00Z">
        <w:r w:rsidR="00A07B70" w:rsidDel="000B21DB">
          <w:delText>will be robust to a</w:delText>
        </w:r>
      </w:del>
      <w:ins w:id="418" w:author="Brian Dilkes" w:date="2017-07-29T15:16:00Z">
        <w:r w:rsidR="000B21DB">
          <w:t>with</w:t>
        </w:r>
      </w:ins>
      <w:r w:rsidR="00A07B70">
        <w:t xml:space="preserve"> moderate level</w:t>
      </w:r>
      <w:ins w:id="419" w:author="Brian Dilkes" w:date="2017-07-29T15:16:00Z">
        <w:r w:rsidR="000B21DB">
          <w:t>s</w:t>
        </w:r>
      </w:ins>
      <w:r w:rsidR="00A07B70">
        <w:t xml:space="preserve"> of missing </w:t>
      </w:r>
      <w:del w:id="420" w:author="Brian Dilkes" w:date="2017-07-29T15:16:00Z">
        <w:r w:rsidR="00A07B70" w:rsidDel="000B21DB">
          <w:delText xml:space="preserve">candidate </w:delText>
        </w:r>
      </w:del>
      <w:r w:rsidR="00A07B70">
        <w:t>genes</w:t>
      </w:r>
      <w:r w:rsidR="00312763">
        <w:t xml:space="preserve"> when co-expression among true candidate genes is strong</w:t>
      </w:r>
      <w:r w:rsidR="00A07B70">
        <w:t>.</w:t>
      </w:r>
      <w:r w:rsidR="00E255EC">
        <w:t xml:space="preserve"> Co-expression signal in relation to MCR was also compared between GO terms </w:t>
      </w:r>
      <w:commentRangeStart w:id="421"/>
      <w:r w:rsidR="00E255EC">
        <w:t xml:space="preserve">split by gene size </w:t>
      </w:r>
      <w:commentRangeEnd w:id="421"/>
      <w:r w:rsidR="00CB4064">
        <w:rPr>
          <w:rStyle w:val="CommentReference"/>
        </w:rPr>
        <w:commentReference w:id="421"/>
      </w:r>
      <w:r w:rsidR="00E255EC">
        <w:t xml:space="preserve">(See </w:t>
      </w:r>
      <w:r w:rsidR="00E255EC">
        <w:fldChar w:fldCharType="begin"/>
      </w:r>
      <w:r w:rsidR="00E255EC">
        <w:instrText xml:space="preserve"> REF _Ref447187909 \h </w:instrText>
      </w:r>
      <w:r w:rsidR="00BD6B47">
        <w:instrText xml:space="preserve"> \* MERGEFORMAT </w:instrText>
      </w:r>
      <w:r w:rsidR="00E255EC">
        <w:fldChar w:fldCharType="separate"/>
      </w:r>
      <w:r w:rsidR="00162DC9">
        <w:t>Supp. Fig. 4</w:t>
      </w:r>
      <w:r w:rsidR="00E255EC">
        <w:fldChar w:fldCharType="end"/>
      </w:r>
      <w:r w:rsidR="00E255EC" w:rsidRPr="00E255EC">
        <w:rPr>
          <w:b/>
        </w:rPr>
        <w:t>B-C</w:t>
      </w:r>
      <w:r w:rsidR="00E255EC">
        <w:t xml:space="preserve">), which did not </w:t>
      </w:r>
      <w:del w:id="422" w:author="Brian Dilkes" w:date="2017-07-29T15:17:00Z">
        <w:r w:rsidR="00E255EC" w:rsidDel="000B21DB">
          <w:delText xml:space="preserve">differentiate </w:delText>
        </w:r>
      </w:del>
      <w:ins w:id="423" w:author="Brian Dilkes" w:date="2017-07-29T15:17:00Z">
        <w:r w:rsidR="000B21DB">
          <w:t xml:space="preserve">influence </w:t>
        </w:r>
      </w:ins>
      <w:r w:rsidR="00E255EC">
        <w:t>the rate at which co-expression signal decayed.</w:t>
      </w:r>
    </w:p>
    <w:p w14:paraId="3F66498E" w14:textId="6AB2E7ED" w:rsidR="009838D1" w:rsidRDefault="001A50B4" w:rsidP="006804EA">
      <w:r>
        <w:t>Likewise, t</w:t>
      </w:r>
      <w:r w:rsidR="007650EE">
        <w:t xml:space="preserve">he effect of false positive </w:t>
      </w:r>
      <w:r w:rsidR="0098262D">
        <w:t>candidate gene rate (FCR)</w:t>
      </w:r>
      <w:r w:rsidR="00050886">
        <w:t xml:space="preserve"> w</w:t>
      </w:r>
      <w:r w:rsidR="00C463EE">
        <w:t>as</w:t>
      </w:r>
      <w:r w:rsidR="00050886">
        <w:t xml:space="preserve"> simulated</w:t>
      </w:r>
      <w:ins w:id="424" w:author="Brian Dilkes" w:date="2017-07-29T15:18:00Z">
        <w:r w:rsidR="000B21DB">
          <w:t>.</w:t>
        </w:r>
      </w:ins>
      <w:r w:rsidR="00050886">
        <w:t xml:space="preserve"> </w:t>
      </w:r>
      <w:del w:id="425" w:author="Brian Dilkes" w:date="2017-07-29T15:18:00Z">
        <w:r w:rsidR="00B12F97" w:rsidDel="000B21DB">
          <w:delText xml:space="preserve">by </w:delText>
        </w:r>
        <w:r w:rsidR="002A10E6" w:rsidDel="000B21DB">
          <w:delText>taking g</w:delText>
        </w:r>
      </w:del>
      <w:ins w:id="426" w:author="Brian Dilkes" w:date="2017-07-29T15:18:00Z">
        <w:r w:rsidR="000B21DB">
          <w:t>S</w:t>
        </w:r>
      </w:ins>
      <w:del w:id="427" w:author="Brian Dilkes" w:date="2017-07-29T15:18:00Z">
        <w:r w:rsidR="002A10E6" w:rsidDel="000B21DB">
          <w:delText xml:space="preserve">enes </w:delText>
        </w:r>
        <w:r w:rsidR="00050886" w:rsidDel="000B21DB">
          <w:delText xml:space="preserve">within </w:delText>
        </w:r>
        <w:r w:rsidR="002A10E6" w:rsidDel="000B21DB">
          <w:delText>s</w:delText>
        </w:r>
      </w:del>
      <w:r w:rsidR="002A10E6">
        <w:t xml:space="preserve">ignificantly co-expressed </w:t>
      </w:r>
      <w:r w:rsidR="0067601E">
        <w:t xml:space="preserve">GO terms </w:t>
      </w:r>
      <w:ins w:id="428" w:author="Brian Dilkes" w:date="2017-07-29T15:18:00Z">
        <w:r w:rsidR="000B21DB">
          <w:t xml:space="preserve">of </w:t>
        </w:r>
      </w:ins>
      <w:r w:rsidR="0067601E">
        <w:t>between 50 and 15</w:t>
      </w:r>
      <w:r w:rsidR="00050886">
        <w:t>0 genes (</w:t>
      </w:r>
      <w:r w:rsidR="00B12F97">
        <w:t>MCR</w:t>
      </w:r>
      <w:r w:rsidR="00050886">
        <w:t>=0)</w:t>
      </w:r>
      <w:r w:rsidR="008109D4">
        <w:t xml:space="preserve"> that had significant co-expression (p&lt;0</w:t>
      </w:r>
      <w:r w:rsidR="005839BA">
        <w:t>.05</w:t>
      </w:r>
      <w:r w:rsidR="00675CBA">
        <w:t xml:space="preserve">; see </w:t>
      </w:r>
      <w:r w:rsidR="00675CBA">
        <w:fldChar w:fldCharType="begin"/>
      </w:r>
      <w:r w:rsidR="00675CBA">
        <w:instrText xml:space="preserve"> REF _Ref479248756 \h </w:instrText>
      </w:r>
      <w:r w:rsidR="00675CBA">
        <w:fldChar w:fldCharType="separate"/>
      </w:r>
      <w:r w:rsidR="00162DC9">
        <w:t>Supp. Table 3</w:t>
      </w:r>
      <w:r w:rsidR="00675CBA">
        <w:fldChar w:fldCharType="end"/>
      </w:r>
      <w:r w:rsidR="008109D4">
        <w:t>)</w:t>
      </w:r>
      <w:ins w:id="429" w:author="Brian Dilkes" w:date="2017-07-29T15:18:00Z">
        <w:r w:rsidR="000B21DB">
          <w:t xml:space="preserve"> were selected</w:t>
        </w:r>
      </w:ins>
      <w:r w:rsidR="008109D4">
        <w:t xml:space="preserve">. </w:t>
      </w:r>
      <w:ins w:id="430" w:author="Brian Dilkes" w:date="2017-07-29T15:18:00Z">
        <w:r w:rsidR="000B21DB">
          <w:t xml:space="preserve">The </w:t>
        </w:r>
      </w:ins>
      <w:ins w:id="431" w:author="Brian Dilkes" w:date="2017-07-29T15:19:00Z">
        <w:r w:rsidR="000B21DB">
          <w:t xml:space="preserve">nucleotide </w:t>
        </w:r>
      </w:ins>
      <w:ins w:id="432" w:author="Brian Dilkes" w:date="2017-07-29T15:18:00Z">
        <w:r w:rsidR="000B21DB">
          <w:t xml:space="preserve">position of </w:t>
        </w:r>
      </w:ins>
      <w:del w:id="433" w:author="Brian Dilkes" w:date="2017-07-29T15:19:00Z">
        <w:r w:rsidR="00CC1C76" w:rsidDel="000B21DB">
          <w:delText xml:space="preserve">Simulated SNPs corresponding to </w:delText>
        </w:r>
      </w:del>
      <w:r w:rsidR="00CC1C76">
        <w:t xml:space="preserve">the starting base pair of each true GO term gene were used </w:t>
      </w:r>
      <w:r w:rsidR="000534C7">
        <w:t xml:space="preserve">as input </w:t>
      </w:r>
      <w:del w:id="434" w:author="Brian Dilkes" w:date="2017-07-29T15:19:00Z">
        <w:r w:rsidR="000534C7" w:rsidDel="000B21DB">
          <w:delText xml:space="preserve">to </w:delText>
        </w:r>
      </w:del>
      <w:ins w:id="435" w:author="Brian Dilkes" w:date="2017-07-29T15:19:00Z">
        <w:r w:rsidR="000B21DB">
          <w:t xml:space="preserve">for our </w:t>
        </w:r>
      </w:ins>
      <w:r w:rsidR="000534C7">
        <w:t>SNP-to-</w:t>
      </w:r>
      <w:r w:rsidR="00CC1C76">
        <w:t xml:space="preserve">gene mapping </w:t>
      </w:r>
      <w:ins w:id="436" w:author="Brian Dilkes" w:date="2017-07-29T15:19:00Z">
        <w:r w:rsidR="000B21DB">
          <w:t xml:space="preserve">protocol for identifying GWAS candidates </w:t>
        </w:r>
      </w:ins>
      <w:r w:rsidR="00CC1C76">
        <w:t>(See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162DC9">
        <w:t>Materials and Methods</w:t>
      </w:r>
      <w:r w:rsidR="001937DF">
        <w:fldChar w:fldCharType="end"/>
      </w:r>
      <w:r w:rsidR="00CE63DB">
        <w:t>). S</w:t>
      </w:r>
      <w:r w:rsidR="00A95AC6">
        <w:t>ubnetwork density</w:t>
      </w:r>
      <w:r w:rsidR="00CE63DB">
        <w:t xml:space="preserve"> and locality were</w:t>
      </w:r>
      <w:r w:rsidR="00A95AC6">
        <w:t xml:space="preserve"> calculated for </w:t>
      </w:r>
      <w:ins w:id="437" w:author="Brian Dilkes" w:date="2017-07-29T15:20:00Z">
        <w:r w:rsidR="000B21DB">
          <w:t>the expanded gene set</w:t>
        </w:r>
      </w:ins>
      <w:ins w:id="438" w:author="Microsoft Office User" w:date="2017-07-31T13:50:00Z">
        <w:r w:rsidR="00211B71">
          <w:t>s</w:t>
        </w:r>
      </w:ins>
      <w:ins w:id="439" w:author="Brian Dilkes" w:date="2017-07-29T15:20:00Z">
        <w:r w:rsidR="000B21DB">
          <w:t xml:space="preserve"> that correspond to the simulated </w:t>
        </w:r>
      </w:ins>
      <w:r w:rsidR="00A95AC6">
        <w:t xml:space="preserve">candidate genes at each SNP-to-gene mapping combination in each network to evaluate the decay of co-expression signal </w:t>
      </w:r>
      <w:ins w:id="440" w:author="Microsoft Office User" w:date="2017-07-31T13:51:00Z">
        <w:r w:rsidR="00211B71">
          <w:t xml:space="preserve">as </w:t>
        </w:r>
      </w:ins>
      <w:ins w:id="441" w:author="Brian Dilkes" w:date="2017-07-29T15:20:00Z">
        <w:del w:id="442" w:author="Microsoft Office User" w:date="2017-07-31T13:51:00Z">
          <w:r w:rsidR="000B21DB" w:rsidDel="00211B71">
            <w:delText xml:space="preserve">for each GO term gene set wrought by </w:delText>
          </w:r>
        </w:del>
      </w:ins>
      <w:del w:id="443" w:author="Microsoft Office User" w:date="2017-07-31T13:51:00Z">
        <w:r w:rsidR="00A95AC6" w:rsidDel="00211B71">
          <w:delText>in relation to</w:delText>
        </w:r>
      </w:del>
      <w:ins w:id="444" w:author="Brian Dilkes" w:date="2017-07-29T15:21:00Z">
        <w:del w:id="445" w:author="Microsoft Office User" w:date="2017-07-31T13:51:00Z">
          <w:r w:rsidR="000B21DB" w:rsidDel="00211B71">
            <w:delText>increasing</w:delText>
          </w:r>
        </w:del>
      </w:ins>
      <w:del w:id="446" w:author="Microsoft Office User" w:date="2017-07-31T13:51:00Z">
        <w:r w:rsidR="00A95AC6" w:rsidDel="00211B71">
          <w:delText xml:space="preserve"> </w:delText>
        </w:r>
      </w:del>
      <w:r w:rsidR="00A95AC6">
        <w:t>FCR</w:t>
      </w:r>
      <w:ins w:id="447" w:author="Microsoft Office User" w:date="2017-07-31T13:51:00Z">
        <w:r w:rsidR="00211B71">
          <w:t xml:space="preserve"> increases</w:t>
        </w:r>
      </w:ins>
      <w:r w:rsidR="00A95AC6">
        <w:t xml:space="preserve"> (</w:t>
      </w:r>
      <w:r w:rsidR="00A95AC6">
        <w:fldChar w:fldCharType="begin"/>
      </w:r>
      <w:r w:rsidR="00A95AC6">
        <w:instrText xml:space="preserve"> REF _Ref458721156 \h  \* MERGEFORMAT </w:instrText>
      </w:r>
      <w:r w:rsidR="00A95AC6">
        <w:fldChar w:fldCharType="separate"/>
      </w:r>
      <w:r w:rsidR="00162DC9">
        <w:t>Fig. 5</w:t>
      </w:r>
      <w:r w:rsidR="00A95AC6">
        <w:fldChar w:fldCharType="end"/>
      </w:r>
      <w:r w:rsidR="00675CBA">
        <w:t>)</w:t>
      </w:r>
      <w:r w:rsidR="00F30EC0">
        <w:t>.</w:t>
      </w:r>
    </w:p>
    <w:p w14:paraId="5220A527" w14:textId="77777777" w:rsidR="009838D1" w:rsidRDefault="009838D1" w:rsidP="006804EA">
      <w:pPr>
        <w:pStyle w:val="Heading3"/>
      </w:pPr>
      <w:bookmarkStart w:id="448" w:name="_Ref458721156"/>
      <w:bookmarkStart w:id="449" w:name="_Ref447197618"/>
      <w:r>
        <w:t>Fig. 5</w:t>
      </w:r>
      <w:bookmarkEnd w:id="448"/>
      <w:bookmarkEnd w:id="449"/>
    </w:p>
    <w:p w14:paraId="496C9778" w14:textId="17D13EA4" w:rsidR="009838D1" w:rsidRDefault="009838D1" w:rsidP="006804EA">
      <w:pPr>
        <w:pStyle w:val="Heading4"/>
      </w:pPr>
      <w:r>
        <w:t xml:space="preserve">Simulated GWAS: </w:t>
      </w:r>
      <w:r w:rsidR="00D04EE5">
        <w:t>SNP-to-gene</w:t>
      </w:r>
      <w:r>
        <w:t xml:space="preserve"> Mapping Density Signal Robustness</w:t>
      </w:r>
    </w:p>
    <w:p w14:paraId="26F27B06" w14:textId="27C9C11A" w:rsidR="009838D1" w:rsidRDefault="009838D1" w:rsidP="006804EA">
      <w:pPr>
        <w:pStyle w:val="Subtitle"/>
      </w:pPr>
      <w:r>
        <w:t>Strongly co-expressed GO terms</w:t>
      </w:r>
      <w:r w:rsidR="00225499">
        <w:t xml:space="preserve"> (density or locality p-value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(windowing) </w:t>
      </w:r>
      <w:r>
        <w:t xml:space="preserve">parameters. Boxplots show effective FCR of GO terms at each </w:t>
      </w:r>
      <w:r w:rsidR="00D04EE5">
        <w:t>SNP-to-gene</w:t>
      </w:r>
      <w:r>
        <w:t xml:space="preserve"> mapping parameter. Signal plots show the proportional number GO terms that</w:t>
      </w:r>
      <w:r w:rsidR="00493EDC">
        <w:t xml:space="preserve"> remain significant at FCR ≥ x.</w:t>
      </w:r>
    </w:p>
    <w:p w14:paraId="1404DCDC" w14:textId="6ED9388C" w:rsidR="00A95AC6" w:rsidRDefault="00A95AC6" w:rsidP="006804EA">
      <w:r>
        <w:t>C</w:t>
      </w:r>
      <w:r w:rsidR="00CC1C76">
        <w:t xml:space="preserve">andidate genes were </w:t>
      </w:r>
      <w:del w:id="450" w:author="Brian Dilkes" w:date="2017-07-29T15:21:00Z">
        <w:r w:rsidR="00CC1C76" w:rsidDel="000B21DB">
          <w:delText xml:space="preserve">considered </w:delText>
        </w:r>
      </w:del>
      <w:ins w:id="451" w:author="Brian Dilkes" w:date="2017-07-29T15:21:00Z">
        <w:r w:rsidR="000B21DB">
          <w:t xml:space="preserve">added by varying the window size </w:t>
        </w:r>
      </w:ins>
      <w:r w:rsidR="00F95E30">
        <w:t xml:space="preserve">for each SNP </w:t>
      </w:r>
      <w:r w:rsidR="00CC1C76">
        <w:t>up to 50kb, 100kb and 500kb upstream and downstream</w:t>
      </w:r>
      <w:r w:rsidR="00F95E30">
        <w:t xml:space="preserve">, </w:t>
      </w:r>
      <w:ins w:id="452" w:author="Brian Dilkes" w:date="2017-07-29T15:22:00Z">
        <w:r w:rsidR="000B21DB">
          <w:t xml:space="preserve">and varying the maximum number of flaking genes on each side </w:t>
        </w:r>
      </w:ins>
      <w:del w:id="453" w:author="Brian Dilkes" w:date="2017-07-29T15:22:00Z">
        <w:r w:rsidR="00F95E30" w:rsidDel="000B21DB">
          <w:delText>limited</w:delText>
        </w:r>
        <w:r w:rsidR="00CC1C76" w:rsidDel="000B21DB">
          <w:delText xml:space="preserve"> </w:delText>
        </w:r>
      </w:del>
      <w:r w:rsidR="00CC1C76">
        <w:t>to 1, 2, and 5</w:t>
      </w:r>
      <w:del w:id="454" w:author="Brian Dilkes" w:date="2017-07-29T15:22:00Z">
        <w:r w:rsidR="00CC1C76" w:rsidDel="000B21DB">
          <w:delText xml:space="preserve"> maximum flanking genes</w:delText>
        </w:r>
        <w:r w:rsidR="00F95E30" w:rsidDel="000B21DB">
          <w:delText xml:space="preserve"> on each side</w:delText>
        </w:r>
      </w:del>
      <w:r w:rsidR="00CC1C76">
        <w:t>.</w:t>
      </w:r>
      <w:r w:rsidR="0086474A">
        <w:t xml:space="preserve"> Given the number of additional candidate genes introduced at each SNP-to-gene mapping combination, f</w:t>
      </w:r>
      <w:r w:rsidR="00F95E30">
        <w:t>alse candidate rate</w:t>
      </w:r>
      <w:r w:rsidR="00D215F7">
        <w:t xml:space="preserve"> (FCR)</w:t>
      </w:r>
      <w:r w:rsidR="000269ED">
        <w:t xml:space="preserve"> was calculated</w:t>
      </w:r>
      <w:r w:rsidR="00F95E30">
        <w:t xml:space="preserve"> for</w:t>
      </w:r>
      <w:r w:rsidR="000269ED">
        <w:t xml:space="preserve"> each G</w:t>
      </w:r>
      <w:r w:rsidR="0086474A">
        <w:t>O term</w:t>
      </w:r>
      <w:r w:rsidR="0062730C">
        <w:t xml:space="preserve"> at each level</w:t>
      </w:r>
      <w:r w:rsidR="003F6E01">
        <w:t xml:space="preserve"> (See </w:t>
      </w:r>
      <w:r w:rsidR="003F6E01">
        <w:fldChar w:fldCharType="begin"/>
      </w:r>
      <w:r w:rsidR="003F6E01">
        <w:instrText xml:space="preserve"> REF _Ref458721156 \h  \* MERGEFORMAT </w:instrText>
      </w:r>
      <w:r w:rsidR="003F6E01">
        <w:fldChar w:fldCharType="separate"/>
      </w:r>
      <w:r w:rsidR="00162DC9">
        <w:t>Fig. 5</w:t>
      </w:r>
      <w:r w:rsidR="003F6E01">
        <w:fldChar w:fldCharType="end"/>
      </w:r>
      <w:r w:rsidR="003F6E01">
        <w:t xml:space="preserve"> box-plots)</w:t>
      </w:r>
      <w:r w:rsidR="0086474A">
        <w:t xml:space="preserve">. </w:t>
      </w:r>
      <w:r>
        <w:t xml:space="preserve">The least permissive SNP-to-gene mapping combination, 50kb and 1 flanking gene, incurred an </w:t>
      </w:r>
      <w:r>
        <w:lastRenderedPageBreak/>
        <w:t>average of over 50% false candidate genes. As SNP-to-gene mapping parameters become more permissive, FCR increases</w:t>
      </w:r>
      <w:r w:rsidR="0085320B">
        <w:t xml:space="preserve"> quickly </w:t>
      </w:r>
      <w:r w:rsidR="009C435E" w:rsidRPr="009C435E">
        <w:t>(</w:t>
      </w:r>
      <w:r w:rsidR="009C435E">
        <w:fldChar w:fldCharType="begin"/>
      </w:r>
      <w:r w:rsidR="009C435E">
        <w:instrText xml:space="preserve"> REF _Ref458721156 \h </w:instrText>
      </w:r>
      <w:r w:rsidR="009C435E">
        <w:fldChar w:fldCharType="separate"/>
      </w:r>
      <w:r w:rsidR="00162DC9">
        <w:t>Fig. 5</w:t>
      </w:r>
      <w:r w:rsidR="009C435E">
        <w:fldChar w:fldCharType="end"/>
      </w:r>
      <w:r w:rsidR="009C435E">
        <w:t xml:space="preserve"> bottom</w:t>
      </w:r>
      <w:r w:rsidR="0085320B" w:rsidRPr="009C435E">
        <w:t>)</w:t>
      </w:r>
      <w:r>
        <w:t>.</w:t>
      </w:r>
    </w:p>
    <w:p w14:paraId="080DBB4D" w14:textId="7353DD84" w:rsidR="005A4C13" w:rsidRDefault="00571A97" w:rsidP="006804EA">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(n=1000)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162DC9">
        <w:t>Fig. 5</w:t>
      </w:r>
      <w:r w:rsidR="00976372">
        <w:fldChar w:fldCharType="end"/>
      </w:r>
      <w:r w:rsidR="004C2F24">
        <w:t xml:space="preserve"> top</w:t>
      </w:r>
      <w:r w:rsidR="001D3CBE">
        <w:t>).</w:t>
      </w:r>
      <w:r w:rsidR="00976372">
        <w:t xml:space="preserve"> </w:t>
      </w:r>
      <w:r w:rsidR="002C0581">
        <w:t>T</w:t>
      </w:r>
      <w:r w:rsidR="00B310CA">
        <w:t>he proportion</w:t>
      </w:r>
      <w:r w:rsidR="005A4C13">
        <w:t xml:space="preserve"> of GO t</w:t>
      </w:r>
      <w:r w:rsidR="0067601E">
        <w:t>erms that were significantly co-expressed</w:t>
      </w:r>
      <w:r w:rsidR="002C0581">
        <w:t xml:space="preserve"> decays</w:t>
      </w:r>
      <w:r w:rsidR="00072324">
        <w:t xml:space="preserve"> at higher</w:t>
      </w:r>
      <w:r w:rsidR="0067601E">
        <w:t xml:space="preserve"> levels of FCR</w:t>
      </w:r>
      <w:r w:rsidR="00B310CA">
        <w:t xml:space="preserve"> (See </w:t>
      </w:r>
      <w:r w:rsidR="00B310CA">
        <w:fldChar w:fldCharType="begin"/>
      </w:r>
      <w:r w:rsidR="00B310CA">
        <w:instrText xml:space="preserve"> REF _Ref470857301 \h </w:instrText>
      </w:r>
      <w:r w:rsidR="00BD6B47">
        <w:instrText xml:space="preserve"> \* MERGEFORMAT </w:instrText>
      </w:r>
      <w:r w:rsidR="00B310CA">
        <w:fldChar w:fldCharType="separate"/>
      </w:r>
      <w:r w:rsidR="00162DC9">
        <w:t>Supp. Fig. 5</w:t>
      </w:r>
      <w:r w:rsidR="00B310CA">
        <w:fldChar w:fldCharType="end"/>
      </w:r>
      <w:r w:rsidR="00B310CA" w:rsidRPr="00FE2607">
        <w:rPr>
          <w:b/>
        </w:rPr>
        <w:t>A</w:t>
      </w:r>
      <w:r w:rsidR="00B310CA">
        <w:t xml:space="preserve"> for absolute term numbers)</w:t>
      </w:r>
      <w:r w:rsidR="0067601E">
        <w:t>.</w:t>
      </w:r>
      <w:r w:rsidR="00AB7613">
        <w:t xml:space="preserve"> </w:t>
      </w:r>
      <w:commentRangeStart w:id="455"/>
      <w:r w:rsidR="00AB7613">
        <w:t xml:space="preserve">We note that many GO terms could </w:t>
      </w:r>
      <w:r w:rsidR="00826BBB">
        <w:t>not</w:t>
      </w:r>
      <w:r w:rsidR="00AB7613">
        <w:t xml:space="preserve"> </w:t>
      </w:r>
      <w:r w:rsidR="002B76B0">
        <w:t xml:space="preserve">be </w:t>
      </w:r>
      <w:r w:rsidR="00AB7613">
        <w:t>evaluated at lower FCR levels</w:t>
      </w:r>
      <w:r w:rsidR="00CD53FE">
        <w:t xml:space="preserve"> (&lt;50%)</w:t>
      </w:r>
      <w:r w:rsidR="00AB7613">
        <w:t xml:space="preserve"> </w:t>
      </w:r>
      <w:r w:rsidR="00CD53FE">
        <w:t>because</w:t>
      </w:r>
      <w:r w:rsidR="0018353F">
        <w:t>,</w:t>
      </w:r>
      <w:r w:rsidR="00CD53FE">
        <w:t xml:space="preserve"> by definition, even</w:t>
      </w:r>
      <w:r w:rsidR="00AB7613">
        <w:t xml:space="preserve"> the most stringent SNP-to-gene mapping parameter set (50kb/1 flank)</w:t>
      </w:r>
      <w:r w:rsidR="00984F3F">
        <w:t xml:space="preserve"> doubles the number of genes considered</w:t>
      </w:r>
      <w:r w:rsidR="00AB7613">
        <w:t>.</w:t>
      </w:r>
      <w:r w:rsidR="00110BBB">
        <w:t xml:space="preserve"> </w:t>
      </w:r>
      <w:commentRangeEnd w:id="455"/>
      <w:r w:rsidR="00757545">
        <w:rPr>
          <w:rStyle w:val="CommentReference"/>
        </w:rPr>
        <w:commentReference w:id="455"/>
      </w:r>
      <w:r w:rsidR="00110BBB">
        <w:t>Two additional scenarios were considered where</w:t>
      </w:r>
      <w:r w:rsidR="00625949">
        <w:t xml:space="preserve"> signal was </w:t>
      </w:r>
      <w:r w:rsidR="00110BBB">
        <w:t>further split</w:t>
      </w:r>
      <w:r w:rsidR="006E0461">
        <w:t xml:space="preserve"> based on strength of initial co-expression</w:t>
      </w:r>
      <w:r w:rsidR="0067601E">
        <w:t>: moderate (0.001 &lt; p-val &lt; 0.05; blue curve) and strong (p-val &lt; 0.001; violet curve).</w:t>
      </w:r>
      <w:r w:rsidR="00F52224">
        <w:t xml:space="preserve"> </w:t>
      </w:r>
    </w:p>
    <w:p w14:paraId="40B2B8F1" w14:textId="6A7E5F9E" w:rsidR="00F52224" w:rsidRDefault="00976372" w:rsidP="006804E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60-70% </w:t>
      </w:r>
      <w:r w:rsidR="000D6432">
        <w:t>FCR</w:t>
      </w:r>
      <w:r w:rsidR="00472F34">
        <w:t>.</w:t>
      </w:r>
      <w:r w:rsidR="00F52224">
        <w:t xml:space="preserve"> Similar to results with MCR, </w:t>
      </w:r>
      <w:r w:rsidR="007E3561">
        <w:t>GO terms with stronger initial co-expression are more likely to remain significantly co-expressed at higher FCR levels.</w:t>
      </w:r>
      <w:r w:rsidR="00571A97">
        <w:t xml:space="preserve"> Co-expression signal in relation to FCR was also compared between GO terms split by gene size (See </w:t>
      </w:r>
      <w:r w:rsidR="00571A97">
        <w:fldChar w:fldCharType="begin"/>
      </w:r>
      <w:r w:rsidR="00571A97">
        <w:instrText xml:space="preserve"> REF _Ref470857301 \h </w:instrText>
      </w:r>
      <w:r w:rsidR="00BD6B47">
        <w:instrText xml:space="preserve"> \* MERGEFORMAT </w:instrText>
      </w:r>
      <w:r w:rsidR="00571A97">
        <w:fldChar w:fldCharType="separate"/>
      </w:r>
      <w:r w:rsidR="00162DC9">
        <w:t>Supp. Fig. 5</w:t>
      </w:r>
      <w:r w:rsidR="00571A97">
        <w:fldChar w:fldCharType="end"/>
      </w:r>
      <w:r w:rsidR="00571A97" w:rsidRPr="00E255EC">
        <w:rPr>
          <w:b/>
        </w:rPr>
        <w:t>B-C</w:t>
      </w:r>
      <w:r w:rsidR="00571A97">
        <w:t>), which did not differentiate the rate at which co-expression signal decayed.</w:t>
      </w:r>
    </w:p>
    <w:p w14:paraId="0B69AAC8" w14:textId="237D1A8E" w:rsidR="00F57963" w:rsidRDefault="00F52224" w:rsidP="0066169A">
      <w:r>
        <w:t>In cases</w:t>
      </w:r>
      <w:r w:rsidR="007A1A6F">
        <w:t xml:space="preserve"> </w:t>
      </w:r>
      <w:r>
        <w:t>w</w:t>
      </w:r>
      <w:r w:rsidR="00452089">
        <w:t>here</w:t>
      </w:r>
      <w:r w:rsidR="00472F34">
        <w:t xml:space="preserve"> true candidate genes identified by</w:t>
      </w:r>
      <w:r w:rsidR="00452089">
        <w:t xml:space="preserve"> GWAS are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43296A">
        <w:t xml:space="preserve"> and network metrics</w:t>
      </w:r>
      <w:r w:rsidR="0066169A">
        <w:t xml:space="preserve"> </w:t>
      </w:r>
      <w:ins w:id="456" w:author="Brian Dilkes" w:date="2017-07-29T15:28:00Z">
        <w:r w:rsidR="00757545">
          <w:t xml:space="preserve">still </w:t>
        </w:r>
      </w:ins>
      <w:del w:id="457" w:author="Brian Dilkes" w:date="2017-07-29T15:28:00Z">
        <w:r w:rsidR="0066169A" w:rsidDel="00757545">
          <w:delText xml:space="preserve">and </w:delText>
        </w:r>
      </w:del>
      <w:r w:rsidR="0066169A">
        <w:t xml:space="preserve">detected </w:t>
      </w:r>
      <w:ins w:id="458" w:author="Brian Dilkes" w:date="2017-07-29T15:28:00Z">
        <w:r w:rsidR="00757545">
          <w:t xml:space="preserve">the underlying coexpressed genes sets </w:t>
        </w:r>
      </w:ins>
      <w:r w:rsidR="0066169A">
        <w:t>using our method.</w:t>
      </w:r>
      <w:r w:rsidR="0043296A">
        <w:t xml:space="preserve"> </w:t>
      </w:r>
      <w:r w:rsidR="003E2145">
        <w:t xml:space="preserve">These results indicate that </w:t>
      </w:r>
      <w:ins w:id="459" w:author="Brian Dilkes" w:date="2017-07-29T15:28:00Z">
        <w:r w:rsidR="00757545">
          <w:t xml:space="preserve">in </w:t>
        </w:r>
      </w:ins>
      <w:del w:id="460" w:author="Brian Dilkes" w:date="2017-07-29T15:28:00Z">
        <w:r w:rsidR="003E2145" w:rsidDel="00757545">
          <w:delText xml:space="preserve">true </w:delText>
        </w:r>
      </w:del>
      <w:r w:rsidR="003E2145">
        <w:t>GWAS scenarios</w:t>
      </w:r>
      <w:del w:id="461" w:author="Brian Dilkes" w:date="2017-07-29T15:28:00Z">
        <w:r w:rsidR="003E2145" w:rsidDel="00757545">
          <w:delText>,</w:delText>
        </w:r>
      </w:del>
      <w:r w:rsidR="003E2145">
        <w:t xml:space="preserve"> where the majority of SNPs do not perfectly resolve </w:t>
      </w:r>
      <w:ins w:id="462" w:author="Brian Dilkes" w:date="2017-07-29T15:29:00Z">
        <w:r w:rsidR="00757545">
          <w:t xml:space="preserve">to </w:t>
        </w:r>
      </w:ins>
      <w:r w:rsidR="003E2145">
        <w:t>candidate genes</w:t>
      </w:r>
      <w:ins w:id="463" w:author="Brian Dilkes" w:date="2017-07-29T15:28:00Z">
        <w:r w:rsidR="00757545">
          <w:t xml:space="preserve">, </w:t>
        </w:r>
      </w:ins>
      <w:del w:id="464" w:author="Brian Dilkes" w:date="2017-07-29T15:28:00Z">
        <w:r w:rsidR="003E2145" w:rsidDel="00757545">
          <w:delText xml:space="preserve">, can be </w:delText>
        </w:r>
      </w:del>
      <w:r w:rsidR="003E2145">
        <w:t>systematic</w:t>
      </w:r>
      <w:del w:id="465" w:author="Brian Dilkes" w:date="2017-07-29T15:28:00Z">
        <w:r w:rsidR="003E2145" w:rsidDel="00757545">
          <w:delText>ally</w:delText>
        </w:r>
      </w:del>
      <w:r w:rsidR="003E2145">
        <w:t xml:space="preserve"> integrat</w:t>
      </w:r>
      <w:ins w:id="466" w:author="Brian Dilkes" w:date="2017-07-29T15:28:00Z">
        <w:r w:rsidR="00757545">
          <w:t>ion</w:t>
        </w:r>
      </w:ins>
      <w:del w:id="467" w:author="Brian Dilkes" w:date="2017-07-29T15:28:00Z">
        <w:r w:rsidR="003E2145" w:rsidDel="00757545">
          <w:delText>ed</w:delText>
        </w:r>
      </w:del>
      <w:r w:rsidR="003E2145">
        <w:t xml:space="preserve"> with co-expression networks </w:t>
      </w:r>
      <w:ins w:id="468" w:author="Brian Dilkes" w:date="2017-07-29T15:29:00Z">
        <w:r w:rsidR="00757545">
          <w:t>can</w:t>
        </w:r>
      </w:ins>
      <w:del w:id="469" w:author="Brian Dilkes" w:date="2017-07-29T15:29:00Z">
        <w:r w:rsidR="003E2145" w:rsidDel="00757545">
          <w:delText>to</w:delText>
        </w:r>
      </w:del>
      <w:r w:rsidR="003E2145">
        <w:t xml:space="preserve"> efficiently filter out false candidates int</w:t>
      </w:r>
      <w:r w:rsidR="00383343">
        <w:t>roduced by SNP-to-</w:t>
      </w:r>
      <w:r w:rsidR="003E2145">
        <w:t>gene mapping</w:t>
      </w:r>
      <w:r w:rsidR="00214359">
        <w:t xml:space="preserve"> </w:t>
      </w:r>
      <w:del w:id="470" w:author="Brian Dilkes" w:date="2017-07-29T15:29:00Z">
        <w:r w:rsidR="00214359" w:rsidDel="00757545">
          <w:delText>using the parameters explored here</w:delText>
        </w:r>
      </w:del>
      <w:ins w:id="471" w:author="Brian Dilkes" w:date="2017-07-29T15:29:00Z">
        <w:r w:rsidR="00757545">
          <w:t>if the underlying causative loci are strongly coexpressed</w:t>
        </w:r>
      </w:ins>
      <w:r w:rsidR="003E2145">
        <w:t>.</w:t>
      </w:r>
      <w:r w:rsidR="00214359">
        <w:t xml:space="preserve"> </w:t>
      </w:r>
      <w:r w:rsidR="003E2145">
        <w:t xml:space="preserve"> More so, instances where several interleaving genes exist between </w:t>
      </w:r>
      <w:ins w:id="472" w:author="Brian Dilkes" w:date="2017-07-29T15:30:00Z">
        <w:r w:rsidR="00757545">
          <w:t xml:space="preserve">strongly </w:t>
        </w:r>
      </w:ins>
      <w:r w:rsidR="003E2145">
        <w:t>associated SNPs</w:t>
      </w:r>
      <w:ins w:id="473" w:author="Brian Dilkes" w:date="2017-07-29T15:30:00Z">
        <w:r w:rsidR="00757545">
          <w:t xml:space="preserve"> in LD with each other and the true causative allele,</w:t>
        </w:r>
      </w:ins>
      <w:r w:rsidR="003E2145">
        <w:t xml:space="preserve"> </w:t>
      </w:r>
      <w:del w:id="474" w:author="Brian Dilkes" w:date="2017-07-29T15:30:00Z">
        <w:r w:rsidR="003E2145" w:rsidDel="00757545">
          <w:delText xml:space="preserve">and </w:delText>
        </w:r>
      </w:del>
      <w:r w:rsidR="003E2145">
        <w:t>true candidates can be detected using co-expression networks as a functional filter for</w:t>
      </w:r>
      <w:r w:rsidR="00E11E23">
        <w:t xml:space="preserve"> candidate gene identification.  </w:t>
      </w:r>
    </w:p>
    <w:p w14:paraId="181F57C9" w14:textId="5186061F" w:rsidR="008B6200" w:rsidRDefault="008B6200" w:rsidP="006804EA">
      <w:r>
        <w:t>The potential for using this approach, however, is highly dependent on the linkage disequilibrium of the organism in question</w:t>
      </w:r>
      <w:ins w:id="475" w:author="Brian Dilkes" w:date="2017-07-29T15:30:00Z">
        <w:r w:rsidR="00757545">
          <w:t>,</w:t>
        </w:r>
      </w:ins>
      <w:r>
        <w:t xml:space="preserve"> </w:t>
      </w:r>
      <w:del w:id="476" w:author="Brian Dilkes" w:date="2017-07-29T15:30:00Z">
        <w:r w:rsidDel="00757545">
          <w:delText xml:space="preserve">as well as </w:delText>
        </w:r>
      </w:del>
      <w:r>
        <w:t>the genetic architecture of the trait</w:t>
      </w:r>
      <w:r w:rsidR="00D6133A">
        <w:t xml:space="preserve"> being studied</w:t>
      </w:r>
      <w:ins w:id="477" w:author="Brian Dilkes" w:date="2017-07-29T15:30:00Z">
        <w:r w:rsidR="00757545">
          <w:t>, and the degree of coexpresson between causative loci</w:t>
        </w:r>
      </w:ins>
      <w:r w:rsidR="00160EDF">
        <w:t xml:space="preserve">. Simulations provide both insight on the feasibility of using Camoco to evaluate overlap between co-expression networks and GWA studies as well as a survey of the SNP-to-gene mapping parameters that should be used when utilizing this approach (See </w:t>
      </w:r>
      <w:r w:rsidR="00160EDF">
        <w:fldChar w:fldCharType="begin"/>
      </w:r>
      <w:r w:rsidR="00160EDF">
        <w:instrText xml:space="preserve"> REF _Ref469995568 \h </w:instrText>
      </w:r>
      <w:r w:rsidR="00160EDF">
        <w:fldChar w:fldCharType="separate"/>
      </w:r>
      <w:r w:rsidR="00162DC9">
        <w:t>Discussion</w:t>
      </w:r>
      <w:r w:rsidR="00160EDF">
        <w:fldChar w:fldCharType="end"/>
      </w:r>
      <w:r w:rsidR="00160EDF">
        <w:t xml:space="preserve"> for more </w:t>
      </w:r>
      <w:r w:rsidR="009853C9">
        <w:t>detail</w:t>
      </w:r>
      <w:r w:rsidR="00160EDF">
        <w:t>).</w:t>
      </w:r>
    </w:p>
    <w:p w14:paraId="6777CE58" w14:textId="4C1A8EF3" w:rsidR="00BD352F" w:rsidRPr="00BD352F" w:rsidRDefault="00F57963" w:rsidP="00826BBB">
      <w:r>
        <w:t>In the context of maize, s</w:t>
      </w:r>
      <w:r w:rsidR="0085320B">
        <w:t>imulations</w:t>
      </w:r>
      <w:r w:rsidR="008B6200">
        <w:t xml:space="preserve"> performed here</w:t>
      </w:r>
      <w:r w:rsidR="0085320B">
        <w:t xml:space="preserve"> suggest that</w:t>
      </w:r>
      <w:r w:rsidR="003E2145">
        <w:t xml:space="preserve"> systematic integration of co-expression networks to interpret GWAS results </w:t>
      </w:r>
      <w:del w:id="478" w:author="Brian Dilkes" w:date="2017-07-29T15:31:00Z">
        <w:r w:rsidR="003E2145" w:rsidDel="00757545">
          <w:delText>shoul</w:delText>
        </w:r>
        <w:r w:rsidR="00AA5902" w:rsidDel="00757545">
          <w:delText>d prove to be a powerful tool in</w:delText>
        </w:r>
      </w:del>
      <w:ins w:id="479" w:author="Brian Dilkes" w:date="2017-07-29T15:31:00Z">
        <w:r w:rsidR="00757545">
          <w:t>will increase the precision with which</w:t>
        </w:r>
      </w:ins>
      <w:r w:rsidR="003E2145">
        <w:t xml:space="preserve"> </w:t>
      </w:r>
      <w:del w:id="480" w:author="Brian Dilkes" w:date="2017-07-29T15:31:00Z">
        <w:r w:rsidR="003E2145" w:rsidDel="00757545">
          <w:delText>identify</w:delText>
        </w:r>
        <w:r w:rsidR="00AA5902" w:rsidDel="00757545">
          <w:delText>ing</w:delText>
        </w:r>
        <w:r w:rsidR="003E2145" w:rsidDel="00757545">
          <w:delText xml:space="preserve"> the </w:delText>
        </w:r>
      </w:del>
      <w:r w:rsidR="003E2145">
        <w:t>causal genes associated with quantitative traits in true GWAS scenarios</w:t>
      </w:r>
      <w:ins w:id="481" w:author="Brian Dilkes" w:date="2017-07-29T15:32:00Z">
        <w:r w:rsidR="00757545">
          <w:t xml:space="preserve"> can be identified</w:t>
        </w:r>
      </w:ins>
      <w:r w:rsidR="003E2145">
        <w:t>.</w:t>
      </w:r>
    </w:p>
    <w:p w14:paraId="05160AE8" w14:textId="05CE09F0" w:rsidR="00BD352F" w:rsidRPr="00BD352F" w:rsidRDefault="00BD352F" w:rsidP="001B23B4">
      <w:pPr>
        <w:pStyle w:val="Heading2"/>
      </w:pPr>
      <w:r>
        <w:t>Application of Camoco to prioritize causal genes driving</w:t>
      </w:r>
      <w:r w:rsidR="00F21116" w:rsidRPr="00D04EE5">
        <w:t xml:space="preserve"> elemental accumulation in maize</w:t>
      </w:r>
      <w:r w:rsidR="00843273" w:rsidRPr="00D04EE5">
        <w:t xml:space="preserve"> grain</w:t>
      </w:r>
    </w:p>
    <w:p w14:paraId="4D773D7E" w14:textId="01D0B688" w:rsidR="00C563CF" w:rsidRDefault="005619D7" w:rsidP="006804EA">
      <w:r>
        <w:t>Identifying</w:t>
      </w:r>
      <w:r w:rsidRPr="00D52DF9">
        <w:t xml:space="preserve"> </w:t>
      </w:r>
      <w:r w:rsidR="00D12173">
        <w:t>the biological processes</w:t>
      </w:r>
      <w:r>
        <w:t xml:space="preserve"> underlying the </w:t>
      </w:r>
      <w:r w:rsidR="00421800">
        <w:t>elemental composition</w:t>
      </w:r>
      <w:r w:rsidR="00C85F2D">
        <w:t>, also known as the ionome,</w:t>
      </w:r>
      <w:r>
        <w:t xml:space="preserve"> of plant tissues can lead to a better understanding of plant adaptation as well as improved crops </w:t>
      </w:r>
      <w:r w:rsidR="00075B59">
        <w:fldChar w:fldCharType="begin" w:fldLock="1"/>
      </w:r>
      <w:r w:rsidR="005E0212">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"(Baxter &amp; Dilkes 2012)", "plainTextFormattedCitation" : "(Baxter &amp; Dilkes 2012)", "previouslyFormattedCitation" : "(Baxter &amp; Dilkes 2012)" }, "properties" : { "noteIndex" : 0 }, "schema" : "https://github.com/citation-style-language/schema/raw/master/csl-citation.json" }</w:instrText>
      </w:r>
      <w:r w:rsidR="00075B59">
        <w:fldChar w:fldCharType="separate"/>
      </w:r>
      <w:r w:rsidR="00780438" w:rsidRPr="00780438">
        <w:rPr>
          <w:noProof/>
        </w:rPr>
        <w:t>(Baxter &amp; Dilkes 2012)</w:t>
      </w:r>
      <w:r w:rsidR="00075B59">
        <w:fldChar w:fldCharType="end"/>
      </w:r>
      <w:r>
        <w:t xml:space="preserve">. </w:t>
      </w:r>
      <w:r w:rsidR="009018BE">
        <w:t>H</w:t>
      </w:r>
      <w:r w:rsidR="00D52DF9" w:rsidRPr="00D52DF9">
        <w:t>igh throughput analytic approach</w:t>
      </w:r>
      <w:r w:rsidR="009018BE">
        <w:t>es</w:t>
      </w:r>
      <w:r w:rsidR="00D52DF9" w:rsidRPr="00D52DF9">
        <w:t xml:space="preserve"> </w:t>
      </w:r>
      <w:r w:rsidR="009018BE">
        <w:t>such as</w:t>
      </w:r>
      <w:r w:rsidR="00D52DF9" w:rsidRPr="00D52DF9">
        <w:t xml:space="preserve"> inductively coupled plasma-mass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D52DF9" w:rsidRPr="00D52DF9">
        <w:lastRenderedPageBreak/>
        <w:t xml:space="preserve">scalable to thousands of samples a </w:t>
      </w:r>
      <w:r>
        <w:t>week</w:t>
      </w:r>
      <w:r w:rsidR="00D52DF9" w:rsidRPr="00D52DF9">
        <w:t xml:space="preserve">. </w:t>
      </w:r>
      <w:r w:rsidR="00F404DE">
        <w:t>Using ICP-MS, we</w:t>
      </w:r>
      <w:r w:rsidR="00F404DE" w:rsidRPr="00D52DF9">
        <w:t xml:space="preserve"> measur</w:t>
      </w:r>
      <w:r w:rsidR="00F404DE">
        <w:t>ed</w:t>
      </w:r>
      <w:ins w:id="482" w:author="Brian Dilkes" w:date="2017-07-29T15:32:00Z">
        <w:r w:rsidR="006C0B6F">
          <w:t xml:space="preserve"> the accumulation of</w:t>
        </w:r>
      </w:ins>
      <w:r w:rsidR="00F404DE">
        <w:t xml:space="preserve"> 20</w:t>
      </w:r>
      <w:r w:rsidR="00F404DE" w:rsidRPr="00D52DF9">
        <w:t xml:space="preserve"> element</w:t>
      </w:r>
      <w:ins w:id="483" w:author="Brian Dilkes" w:date="2017-07-29T15:32:00Z">
        <w:r w:rsidR="006C0B6F">
          <w:t>s</w:t>
        </w:r>
      </w:ins>
      <w:del w:id="484" w:author="Brian Dilkes" w:date="2017-07-29T15:32:00Z">
        <w:r w:rsidR="00F404DE" w:rsidRPr="00D52DF9" w:rsidDel="006C0B6F">
          <w:delText>al concentrations</w:delText>
        </w:r>
      </w:del>
      <w:r w:rsidR="00F404DE" w:rsidRPr="00D52DF9">
        <w:t xml:space="preserve"> in maize kernels</w:t>
      </w:r>
      <w:r w:rsidR="00F404DE">
        <w:t xml:space="preserve"> from </w:t>
      </w:r>
      <w:r w:rsidR="00F404DE" w:rsidRPr="00D52DF9">
        <w:t>the nested association mapping (NAM) population</w:t>
      </w:r>
      <w:r w:rsidR="00F404DE">
        <w:t xml:space="preserve"> </w:t>
      </w:r>
      <w:r w:rsidR="00F404DE">
        <w:fldChar w:fldCharType="begin" w:fldLock="1"/>
      </w:r>
      <w:r w:rsidR="005E0212">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00F404DE">
        <w:fldChar w:fldCharType="separate"/>
      </w:r>
      <w:r w:rsidR="00780438" w:rsidRPr="00780438">
        <w:rPr>
          <w:noProof/>
        </w:rPr>
        <w:t>(Buckler et al. 2009)</w:t>
      </w:r>
      <w:r w:rsidR="00F404DE">
        <w:fldChar w:fldCharType="end"/>
      </w:r>
      <w:ins w:id="485" w:author="Brian Dilkes" w:date="2017-07-29T15:33:00Z">
        <w:r w:rsidR="006C0B6F">
          <w:t>. Kernels</w:t>
        </w:r>
      </w:ins>
      <w:r w:rsidR="00F404DE">
        <w:t xml:space="preserve"> from grow-outs from 4 different geographic locations described in depth by Zielger et al. (</w:t>
      </w:r>
      <w:r w:rsidR="00F404DE" w:rsidRPr="00AB2A9F">
        <w:rPr>
          <w:highlight w:val="cyan"/>
        </w:rPr>
        <w:t>Cite Ziegler et al. Preprint</w:t>
      </w:r>
      <w:r w:rsidR="00F404DE">
        <w:t>)</w:t>
      </w:r>
      <w:ins w:id="486" w:author="Brian Dilkes" w:date="2017-07-29T15:33:00Z">
        <w:r w:rsidR="006C0B6F">
          <w:t xml:space="preserve"> were processed</w:t>
        </w:r>
      </w:ins>
      <w:r w:rsidR="00F404DE" w:rsidRPr="00D52DF9">
        <w:t>.</w:t>
      </w:r>
      <w:r w:rsidR="00F404DE">
        <w:t xml:space="preserve"> </w:t>
      </w:r>
      <w:r w:rsidR="00EF13DC">
        <w:t>To reduce environmental</w:t>
      </w:r>
      <w:r w:rsidR="00117DF5">
        <w:t xml:space="preserve"> specific</w:t>
      </w:r>
      <w:r w:rsidR="00EF13DC">
        <w:t xml:space="preserve"> factors,</w:t>
      </w:r>
      <w:r w:rsidR="00E63D6A">
        <w:t xml:space="preserve"> </w:t>
      </w:r>
      <w:ins w:id="487" w:author="Brian Dilkes" w:date="2017-07-29T15:34:00Z">
        <w:r w:rsidR="006C0B6F">
          <w:t xml:space="preserve">the </w:t>
        </w:r>
      </w:ins>
      <w:ins w:id="488" w:author="Microsoft Office User" w:date="2017-07-31T13:59:00Z">
        <w:r w:rsidR="00A10542">
          <w:t xml:space="preserve">SNPs used in this study were from </w:t>
        </w:r>
      </w:ins>
      <w:ins w:id="489" w:author="Brian Dilkes" w:date="2017-07-29T15:34:00Z">
        <w:r w:rsidR="006C0B6F">
          <w:t xml:space="preserve">GWAS was performed </w:t>
        </w:r>
        <w:del w:id="490" w:author="Microsoft Office User" w:date="2017-07-31T13:58:00Z">
          <w:r w:rsidR="006C0B6F" w:rsidDel="00A10542">
            <w:delText xml:space="preserve">on line trait means </w:delText>
          </w:r>
        </w:del>
      </w:ins>
      <w:del w:id="491" w:author="Microsoft Office User" w:date="2017-07-31T13:58:00Z">
        <w:r w:rsidR="00E63D6A" w:rsidDel="00A10542">
          <w:delText>only</w:delText>
        </w:r>
        <w:r w:rsidR="00F404DE" w:rsidDel="00A10542">
          <w:delText xml:space="preserve"> </w:delText>
        </w:r>
      </w:del>
      <w:del w:id="492" w:author="Microsoft Office User" w:date="2017-07-31T14:00:00Z">
        <w:r w:rsidR="00F404DE" w:rsidDel="00A10542">
          <w:delText xml:space="preserve">SNPs that were significantly associated </w:delText>
        </w:r>
        <w:r w:rsidR="00E63D6A" w:rsidDel="00A10542">
          <w:delText xml:space="preserve">with elements </w:delText>
        </w:r>
      </w:del>
      <w:ins w:id="493" w:author="Microsoft Office User" w:date="2017-07-31T14:00:00Z">
        <w:r w:rsidR="00A10542">
          <w:t>on</w:t>
        </w:r>
      </w:ins>
      <w:ins w:id="494" w:author="Microsoft Office User" w:date="2017-07-31T13:58:00Z">
        <w:r w:rsidR="00A10542">
          <w:t xml:space="preserve"> the </w:t>
        </w:r>
      </w:ins>
      <w:del w:id="495" w:author="Microsoft Office User" w:date="2017-07-31T13:58:00Z">
        <w:r w:rsidR="00E63D6A" w:rsidDel="00A10542">
          <w:delText>combined across</w:delText>
        </w:r>
        <w:r w:rsidR="00F404DE" w:rsidDel="00A10542">
          <w:delText xml:space="preserve"> </w:delText>
        </w:r>
      </w:del>
      <w:r w:rsidR="00F404DE">
        <w:t>all locations</w:t>
      </w:r>
      <w:ins w:id="496" w:author="Microsoft Office User" w:date="2017-07-31T13:58:00Z">
        <w:r w:rsidR="00A10542">
          <w:t xml:space="preserve"> model</w:t>
        </w:r>
      </w:ins>
      <w:ins w:id="497" w:author="Microsoft Office User" w:date="2017-07-31T14:00:00Z">
        <w:r w:rsidR="00A10542">
          <w:t>s for elements</w:t>
        </w:r>
      </w:ins>
      <w:r w:rsidR="003D695C">
        <w:t xml:space="preserve"> reported by Ziegler et al</w:t>
      </w:r>
      <w:del w:id="498" w:author="Microsoft Office User" w:date="2017-07-31T13:59:00Z">
        <w:r w:rsidR="003D695C" w:rsidDel="00A10542">
          <w:delText>.</w:delText>
        </w:r>
        <w:r w:rsidR="00EF13DC" w:rsidDel="00A10542">
          <w:delText xml:space="preserve"> were considered</w:delText>
        </w:r>
      </w:del>
      <w:r w:rsidR="00E63D6A">
        <w:t xml:space="preserve">. </w:t>
      </w:r>
    </w:p>
    <w:p w14:paraId="1C8C86E4" w14:textId="77777777" w:rsidR="00904EF0" w:rsidRDefault="00904EF0" w:rsidP="006804EA">
      <w:pPr>
        <w:pStyle w:val="Heading3"/>
      </w:pPr>
      <w:bookmarkStart w:id="499" w:name="_Ref458956303"/>
      <w:r>
        <w:t>Table 3</w:t>
      </w:r>
      <w:bookmarkEnd w:id="499"/>
    </w:p>
    <w:p w14:paraId="561F9059" w14:textId="77777777" w:rsidR="00904EF0" w:rsidRDefault="00904EF0" w:rsidP="006804EA">
      <w:pPr>
        <w:pStyle w:val="Heading4"/>
      </w:pPr>
      <w:r>
        <w:t>Maize grain ionome SNP-to-gene mapping results</w:t>
      </w:r>
    </w:p>
    <w:p w14:paraId="06D460A6" w14:textId="13F19707" w:rsidR="00904EF0" w:rsidRDefault="00904EF0" w:rsidP="006804EA">
      <w:pPr>
        <w:pStyle w:val="Subtitle"/>
      </w:pPr>
      <w:r>
        <w:t>Significant SNPS associated with the maize grain Ionome were mapped to candidate genes by collapsing SNPs within window sizes down to effective SNPs then taking genes upstream and downstream of the effective SNP up to the flank limit.</w:t>
      </w:r>
    </w:p>
    <w:p w14:paraId="7217B4C6" w14:textId="34262C3B" w:rsidR="00AE2F07" w:rsidRDefault="00397FBD" w:rsidP="0026078F">
      <w:commentRangeStart w:id="500"/>
      <w:r>
        <w:t>Briefly, t</w:t>
      </w:r>
      <w:r w:rsidR="00777D21">
        <w:t>he maize nest</w:t>
      </w:r>
      <w:r>
        <w:t>ed association mapping</w:t>
      </w:r>
      <w:r w:rsidR="009D6609">
        <w:t xml:space="preserve"> (NAM)</w:t>
      </w:r>
      <w:r>
        <w:t xml:space="preserve"> panel was used to identify joint linkage intervals. Approximately 30 million SNPs</w:t>
      </w:r>
      <w:r w:rsidR="006B43A0">
        <w:t xml:space="preserve"> and small copy-number variants</w:t>
      </w:r>
      <w:r>
        <w:t xml:space="preserve"> were projected onto the association panel and used to perform a GWAS for each of the 17 elements</w:t>
      </w:r>
      <w:commentRangeEnd w:id="500"/>
      <w:r w:rsidR="001B34B3">
        <w:rPr>
          <w:rStyle w:val="CommentReference"/>
        </w:rPr>
        <w:commentReference w:id="500"/>
      </w:r>
      <w:r>
        <w:t xml:space="preserve">. </w:t>
      </w:r>
      <w:r w:rsidR="00EF3116">
        <w:t>O</w:t>
      </w:r>
      <w:r>
        <w:t xml:space="preserve">ver four thousand </w:t>
      </w:r>
      <w:r w:rsidRPr="00D52DF9">
        <w:t>SNPs</w:t>
      </w:r>
      <w:r>
        <w:t xml:space="preserve"> were</w:t>
      </w:r>
      <w:r w:rsidRPr="00D52DF9">
        <w:t xml:space="preserve"> </w:t>
      </w:r>
      <w:commentRangeStart w:id="501"/>
      <w:commentRangeStart w:id="502"/>
      <w:r>
        <w:t xml:space="preserve">significantly </w:t>
      </w:r>
      <w:r w:rsidRPr="00D52DF9">
        <w:t xml:space="preserve">associated </w:t>
      </w:r>
      <w:ins w:id="503" w:author="Microsoft Office User" w:date="2017-07-31T14:59:00Z">
        <w:r w:rsidR="0069415F">
          <w:t>(</w:t>
        </w:r>
        <w:r w:rsidR="00934F65">
          <w:t xml:space="preserve">through a resampling procedure, with a resampling model inclusion probability &gt; 0.05) </w:t>
        </w:r>
      </w:ins>
      <w:r w:rsidRPr="00D52DF9">
        <w:t xml:space="preserve">with elemental </w:t>
      </w:r>
      <w:commentRangeEnd w:id="501"/>
      <w:r>
        <w:rPr>
          <w:rStyle w:val="CommentReference"/>
        </w:rPr>
        <w:commentReference w:id="501"/>
      </w:r>
      <w:commentRangeStart w:id="504"/>
      <w:commentRangeEnd w:id="502"/>
      <w:r>
        <w:rPr>
          <w:rStyle w:val="CommentReference"/>
        </w:rPr>
        <w:commentReference w:id="502"/>
      </w:r>
      <w:r w:rsidRPr="00D52DF9">
        <w:t>accumulation</w:t>
      </w:r>
      <w:r>
        <w:t xml:space="preserve"> </w:t>
      </w:r>
      <w:commentRangeEnd w:id="504"/>
      <w:r w:rsidR="005C7FF3">
        <w:rPr>
          <w:rStyle w:val="CommentReference"/>
        </w:rPr>
        <w:commentReference w:id="504"/>
      </w:r>
      <w:r>
        <w:t>(</w:t>
      </w:r>
      <w:r>
        <w:fldChar w:fldCharType="begin"/>
      </w:r>
      <w:r>
        <w:instrText xml:space="preserve"> REF _Ref458956303 \h  \* MERGEFORMAT </w:instrText>
      </w:r>
      <w:r>
        <w:fldChar w:fldCharType="separate"/>
      </w:r>
      <w:r w:rsidR="00162DC9">
        <w:t>Table 3</w:t>
      </w:r>
      <w:r>
        <w:fldChar w:fldCharType="end"/>
      </w:r>
      <w:r>
        <w:t xml:space="preserve">; see </w:t>
      </w:r>
      <w:r>
        <w:fldChar w:fldCharType="begin"/>
      </w:r>
      <w:r>
        <w:instrText xml:space="preserve"> REF _Ref463088833 \h </w:instrText>
      </w:r>
      <w:r>
        <w:fldChar w:fldCharType="separate"/>
      </w:r>
      <w:r w:rsidR="00162DC9">
        <w:t>Materials and Methods</w:t>
      </w:r>
      <w:r>
        <w:fldChar w:fldCharType="end"/>
      </w:r>
      <w:r>
        <w:t>)</w:t>
      </w:r>
      <w:r w:rsidRPr="00D52DF9">
        <w:t>.</w:t>
      </w:r>
      <w:r w:rsidR="00D52DF9" w:rsidRPr="00D52DF9">
        <w:t xml:space="preserve"> </w:t>
      </w:r>
      <w:r w:rsidR="00F66612">
        <w:t xml:space="preserve"> These SNPs were used as input to Camoco to generate c</w:t>
      </w:r>
      <w:r w:rsidR="002245D7">
        <w:t>andidate genes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50kb, 100kb, and 500kb</w:t>
      </w:r>
      <w:r w:rsidR="000D6E7F">
        <w:t xml:space="preserve"> windows (up/downstream) limited</w:t>
      </w:r>
      <w:r w:rsidR="002245D7">
        <w:t xml:space="preserve"> to 1, 2 or 5 flanking genes (upstream and downstream of SNP</w:t>
      </w:r>
      <w:r w:rsidR="0027663E">
        <w:t xml:space="preserve">; See </w:t>
      </w:r>
      <w:r w:rsidR="0027663E">
        <w:fldChar w:fldCharType="begin"/>
      </w:r>
      <w:r w:rsidR="0027663E">
        <w:instrText xml:space="preserve"> REF _Ref444765587 \h </w:instrText>
      </w:r>
      <w:r w:rsidR="0027663E">
        <w:fldChar w:fldCharType="separate"/>
      </w:r>
      <w:r w:rsidR="00162DC9">
        <w:t>Fig.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ins w:id="505" w:author="Brian Dilkes" w:date="2017-07-29T15:50:00Z">
        <w:r w:rsidR="00492E24">
          <w:t>. Summing the potential candidate genes across all 17 trait this</w:t>
        </w:r>
      </w:ins>
      <w:del w:id="506" w:author="Brian Dilkes" w:date="2017-07-29T15:50:00Z">
        <w:r w:rsidR="0026078F" w:rsidDel="00492E24">
          <w:delText>,</w:delText>
        </w:r>
      </w:del>
      <w:r w:rsidR="0026078F">
        <w:t xml:space="preserve"> implicat</w:t>
      </w:r>
      <w:ins w:id="507" w:author="Brian Dilkes" w:date="2017-07-29T15:50:00Z">
        <w:r w:rsidR="00492E24">
          <w:t>es</w:t>
        </w:r>
      </w:ins>
      <w:del w:id="508" w:author="Brian Dilkes" w:date="2017-07-29T15:50:00Z">
        <w:r w:rsidR="0026078F" w:rsidDel="00492E24">
          <w:delText>ing</w:delText>
        </w:r>
      </w:del>
      <w:r w:rsidR="0026078F">
        <w:t xml:space="preserve"> between 5,272 and 22,927 unique genes depending on the SNP-to-gene mapping parameter</w:t>
      </w:r>
      <w:ins w:id="509" w:author="Brian Dilkes" w:date="2017-07-29T15:50:00Z">
        <w:r w:rsidR="00492E24">
          <w:t>s</w:t>
        </w:r>
      </w:ins>
      <w:r w:rsidR="0026078F">
        <w:t xml:space="preserve"> used. O</w:t>
      </w:r>
      <w:r w:rsidR="0099736B">
        <w:t>n average</w:t>
      </w:r>
      <w:ins w:id="510" w:author="Brian Dilkes" w:date="2017-07-29T15:50:00Z">
        <w:r w:rsidR="00492E24">
          <w:t>,</w:t>
        </w:r>
      </w:ins>
      <w:r w:rsidR="0099736B">
        <w:t xml:space="preserve"> </w:t>
      </w:r>
      <w:del w:id="511" w:author="Brian Dilkes" w:date="2017-07-29T15:50:00Z">
        <w:r w:rsidR="0099736B" w:rsidDel="00492E24">
          <w:delText xml:space="preserve">for </w:delText>
        </w:r>
      </w:del>
      <w:r w:rsidR="0099736B">
        <w:t>each trait</w:t>
      </w:r>
      <w:ins w:id="512" w:author="Brian Dilkes" w:date="2017-07-29T15:50:00Z">
        <w:r w:rsidR="00492E24">
          <w:t>’s</w:t>
        </w:r>
      </w:ins>
      <w:del w:id="513" w:author="Brian Dilkes" w:date="2017-07-29T15:50:00Z">
        <w:r w:rsidR="0099736B" w:rsidDel="00492E24">
          <w:delText>,</w:delText>
        </w:r>
      </w:del>
      <w:r w:rsidR="0099736B">
        <w:t xml:space="preserve"> significantly associated SNPs identified 118 non-overlapping windows </w:t>
      </w:r>
      <w:r w:rsidR="00AA0B20">
        <w:t xml:space="preserve">across the ten chromosomes of maize </w:t>
      </w:r>
      <w:r w:rsidR="0099736B">
        <w:t xml:space="preserve">(i.e. effective loci, see </w:t>
      </w:r>
      <w:r w:rsidR="0099736B">
        <w:fldChar w:fldCharType="begin"/>
      </w:r>
      <w:r w:rsidR="0099736B">
        <w:instrText xml:space="preserve"> REF _Ref463088833 \h </w:instrText>
      </w:r>
      <w:r w:rsidR="0099736B">
        <w:fldChar w:fldCharType="separate"/>
      </w:r>
      <w:r w:rsidR="00162DC9">
        <w:t>Materials and Methods</w:t>
      </w:r>
      <w:r w:rsidR="0099736B">
        <w:fldChar w:fldCharType="end"/>
      </w:r>
      <w:r w:rsidR="0099736B">
        <w:t xml:space="preserve">) </w:t>
      </w:r>
      <w:r w:rsidR="00AA0B20">
        <w:t xml:space="preserve">and </w:t>
      </w:r>
      <w:del w:id="514" w:author="Brian Dilkes" w:date="2017-07-29T15:51:00Z">
        <w:r w:rsidR="00AA0B20" w:rsidDel="00492E24">
          <w:delText xml:space="preserve">contain </w:delText>
        </w:r>
      </w:del>
      <w:ins w:id="515" w:author="Brian Dilkes" w:date="2017-07-29T15:51:00Z">
        <w:r w:rsidR="00492E24">
          <w:t xml:space="preserve">these implicate an average of </w:t>
        </w:r>
      </w:ins>
      <w:r w:rsidR="0099736B">
        <w:t xml:space="preserve">612 </w:t>
      </w:r>
      <w:del w:id="516" w:author="Brian Dilkes" w:date="2017-07-29T15:51:00Z">
        <w:r w:rsidR="00AA0B20" w:rsidDel="00492E24">
          <w:delText xml:space="preserve">positional </w:delText>
        </w:r>
      </w:del>
      <w:r w:rsidR="0099736B">
        <w:t>candidate genes</w:t>
      </w:r>
      <w:ins w:id="517" w:author="Microsoft Office User" w:date="2017-07-31T14:01:00Z">
        <w:r w:rsidR="00320FC5">
          <w:t xml:space="preserve"> per element</w:t>
        </w:r>
      </w:ins>
      <w:r w:rsidR="0099736B">
        <w:t>.</w:t>
      </w:r>
    </w:p>
    <w:p w14:paraId="3D35A289" w14:textId="05B552ED" w:rsidR="00E203B0" w:rsidRDefault="00E203B0" w:rsidP="00E203B0">
      <w:pPr>
        <w:pStyle w:val="Heading3"/>
      </w:pPr>
      <w:r>
        <w:t>Camoco identifies high priority candidate causal genes under ionomic GWAS loci</w:t>
      </w:r>
    </w:p>
    <w:p w14:paraId="0E9E3D7C" w14:textId="617DE590" w:rsidR="00F11BB0" w:rsidRDefault="00F11BB0" w:rsidP="00F11BB0">
      <w:commentRangeStart w:id="518"/>
      <w:r>
        <w:t>Given</w:t>
      </w:r>
      <w:commentRangeEnd w:id="518"/>
      <w:r w:rsidR="00AA0B20">
        <w:rPr>
          <w:rStyle w:val="CommentReference"/>
        </w:rPr>
        <w:commentReference w:id="518"/>
      </w:r>
      <w:r>
        <w:t xml:space="preserve"> the large number of candidate genes associated with elemental accumulation, we </w:t>
      </w:r>
      <w:r w:rsidR="00795093">
        <w:t xml:space="preserve">used </w:t>
      </w:r>
      <w:r>
        <w:t xml:space="preserve">Camoco to integrate </w:t>
      </w:r>
      <w:ins w:id="519" w:author="Brian Dilkes" w:date="2017-07-29T15:54:00Z">
        <w:r w:rsidR="00492E24">
          <w:t xml:space="preserve">network coexpression with the </w:t>
        </w:r>
      </w:ins>
      <w:r>
        <w:t xml:space="preserve">effective loci identified by </w:t>
      </w:r>
      <w:del w:id="520" w:author="Brian Dilkes" w:date="2017-07-29T15:53:00Z">
        <w:r w:rsidDel="00492E24">
          <w:delText xml:space="preserve">the ionome </w:delText>
        </w:r>
      </w:del>
      <w:r>
        <w:t xml:space="preserve">GWAS </w:t>
      </w:r>
      <w:ins w:id="521" w:author="Brian Dilkes" w:date="2017-07-29T15:53:00Z">
        <w:r w:rsidR="00492E24">
          <w:t xml:space="preserve">for each of the 17 </w:t>
        </w:r>
      </w:ins>
      <w:ins w:id="522" w:author="Brian Dilkes" w:date="2017-07-29T15:54:00Z">
        <w:r w:rsidR="00492E24">
          <w:t xml:space="preserve">elemental traits separately. </w:t>
        </w:r>
      </w:ins>
      <w:del w:id="523" w:author="Brian Dilkes" w:date="2017-07-29T15:54:00Z">
        <w:r w:rsidDel="003D2789">
          <w:delText xml:space="preserve">with </w:delText>
        </w:r>
      </w:del>
      <w:ins w:id="524" w:author="Brian Dilkes" w:date="2017-07-29T15:54:00Z">
        <w:r w:rsidR="003D2789">
          <w:t xml:space="preserve">By combing candidate gene lists with </w:t>
        </w:r>
      </w:ins>
      <w:r>
        <w:t xml:space="preserve">the three </w:t>
      </w:r>
      <w:del w:id="525" w:author="Brian Dilkes" w:date="2017-07-29T15:52:00Z">
        <w:r w:rsidDel="00492E24">
          <w:delText>co-expression networks described above</w:delText>
        </w:r>
      </w:del>
      <w:ins w:id="526" w:author="Brian Dilkes" w:date="2017-07-29T15:52:00Z">
        <w:r w:rsidR="00492E24">
          <w:t>gene expression data sets</w:t>
        </w:r>
      </w:ins>
      <w:r>
        <w:t xml:space="preserve"> (</w:t>
      </w:r>
      <w:r w:rsidR="00826BBB">
        <w:t>ZmPAN, ZmRoot and ZmSAM</w:t>
      </w:r>
      <w:r>
        <w:t xml:space="preserve">) </w:t>
      </w:r>
      <w:ins w:id="527" w:author="Brian Dilkes" w:date="2017-07-29T15:53:00Z">
        <w:r w:rsidR="00492E24">
          <w:t xml:space="preserve">and two coexpression network approaches (locality and density) </w:t>
        </w:r>
      </w:ins>
      <w:del w:id="528" w:author="Brian Dilkes" w:date="2017-07-29T15:55:00Z">
        <w:r w:rsidDel="003D2789">
          <w:delText>to identify</w:delText>
        </w:r>
        <w:r w:rsidRPr="00D52DF9" w:rsidDel="003D2789">
          <w:delText xml:space="preserve"> </w:delText>
        </w:r>
      </w:del>
      <w:r>
        <w:t xml:space="preserve">high priority candidate </w:t>
      </w:r>
      <w:r w:rsidRPr="00D52DF9">
        <w:t>genes</w:t>
      </w:r>
      <w:r>
        <w:t xml:space="preserve"> driving elemental accumulation in maize</w:t>
      </w:r>
      <w:r w:rsidR="00EA0387">
        <w:t xml:space="preserve"> </w:t>
      </w:r>
      <w:ins w:id="529" w:author="Brian Dilkes" w:date="2017-07-29T15:55:00Z">
        <w:r w:rsidR="003D2789">
          <w:t xml:space="preserve">were discovered </w:t>
        </w:r>
      </w:ins>
      <w:r w:rsidR="00EA0387">
        <w:t xml:space="preserve">(See </w:t>
      </w:r>
      <w:r w:rsidR="00EA0387">
        <w:fldChar w:fldCharType="begin"/>
      </w:r>
      <w:r w:rsidR="00EA0387">
        <w:instrText xml:space="preserve"> REF _Ref444765587 \h </w:instrText>
      </w:r>
      <w:r w:rsidR="00EA0387">
        <w:fldChar w:fldCharType="separate"/>
      </w:r>
      <w:r w:rsidR="00162DC9">
        <w:t>Fig. 1</w:t>
      </w:r>
      <w:r w:rsidR="00EA0387">
        <w:fldChar w:fldCharType="end"/>
      </w:r>
      <w:r w:rsidR="00EA0387">
        <w:t>C)</w:t>
      </w:r>
      <w:r w:rsidRPr="00D52DF9">
        <w:t>.</w:t>
      </w:r>
      <w:r>
        <w:t xml:space="preserve"> </w:t>
      </w:r>
      <w:del w:id="530" w:author="Brian Dilkes" w:date="2017-07-29T15:55:00Z">
        <w:r w:rsidDel="003D2789">
          <w:delText xml:space="preserve">Using our approach, we assessed the overlap between each of the three co-expression networks paired with each of the 17 ionomic traits. </w:delText>
        </w:r>
      </w:del>
      <w:r>
        <w:t xml:space="preserve">For each network-trait combination, Camoco reported a rank list of prioritized candidate causal genes, each associated with an FDR that reflects the significance of co-expression connecting </w:t>
      </w:r>
      <w:del w:id="531" w:author="Brian Dilkes" w:date="2017-07-29T15:56:00Z">
        <w:r w:rsidDel="003D2789">
          <w:delText xml:space="preserve">the </w:delText>
        </w:r>
      </w:del>
      <w:ins w:id="532" w:author="Brian Dilkes" w:date="2017-07-29T15:56:00Z">
        <w:r w:rsidR="003D2789">
          <w:t xml:space="preserve">that </w:t>
        </w:r>
      </w:ins>
      <w:r>
        <w:t xml:space="preserve">candidate gene to genes near other loci associated with </w:t>
      </w:r>
      <w:del w:id="533" w:author="Brian Dilkes" w:date="2017-07-29T16:16:00Z">
        <w:r w:rsidDel="002172E7">
          <w:delText xml:space="preserve">the </w:delText>
        </w:r>
      </w:del>
      <w:ins w:id="534" w:author="Brian Dilkes" w:date="2017-07-29T16:16:00Z">
        <w:r w:rsidR="002172E7">
          <w:t xml:space="preserve">a single </w:t>
        </w:r>
      </w:ins>
      <w:del w:id="535" w:author="Brian Dilkes" w:date="2017-07-29T15:56:00Z">
        <w:r w:rsidDel="003D2789">
          <w:delText xml:space="preserve">given </w:delText>
        </w:r>
      </w:del>
      <w:r>
        <w:t>trait</w:t>
      </w:r>
      <w:r w:rsidR="000A29F0">
        <w:t xml:space="preserve"> (</w:t>
      </w:r>
      <w:r w:rsidR="000A29F0">
        <w:fldChar w:fldCharType="begin"/>
      </w:r>
      <w:r w:rsidR="000A29F0">
        <w:instrText xml:space="preserve"> REF _Ref479250924 \h </w:instrText>
      </w:r>
      <w:r w:rsidR="000A29F0">
        <w:fldChar w:fldCharType="separate"/>
      </w:r>
      <w:r w:rsidR="00162DC9">
        <w:t>Supp. Table 4</w:t>
      </w:r>
      <w:r w:rsidR="000A29F0">
        <w:fldChar w:fldCharType="end"/>
      </w:r>
      <w:r w:rsidR="000A29F0">
        <w:t>)</w:t>
      </w:r>
      <w:r>
        <w:t xml:space="preserve">. We defined a set of high-confidence discoveries by reporting candidates that were discovered at </w:t>
      </w:r>
      <w:r w:rsidR="001C7CFC">
        <w:t>a false discovery rate (</w:t>
      </w:r>
      <w:r>
        <w:t>FDR</w:t>
      </w:r>
      <w:r w:rsidR="001C7CFC">
        <w:t>)</w:t>
      </w:r>
      <w:r>
        <w:t xml:space="preserve"> &lt; 30% </w:t>
      </w:r>
      <w:del w:id="536" w:author="Brian Dilkes" w:date="2017-07-29T16:16:00Z">
        <w:r w:rsidDel="002172E7">
          <w:delText xml:space="preserve">based </w:delText>
        </w:r>
      </w:del>
      <w:ins w:id="537" w:author="Brian Dilkes" w:date="2017-07-29T16:16:00Z">
        <w:r w:rsidR="002172E7">
          <w:t xml:space="preserve">in </w:t>
        </w:r>
      </w:ins>
      <w:del w:id="538" w:author="Brian Dilkes" w:date="2017-07-29T16:16:00Z">
        <w:r w:rsidDel="002172E7">
          <w:delText xml:space="preserve">on </w:delText>
        </w:r>
      </w:del>
      <w:r>
        <w:t>at least two SNP-to-gene mapping parameter settings (e.g.: 50kb/1Flank and 100kb/1Flank), a set we called the high priority overlap (HPO) set (</w:t>
      </w:r>
      <w:r w:rsidR="000A29F0">
        <w:t xml:space="preserve">see </w:t>
      </w:r>
      <w:r w:rsidR="000A29F0">
        <w:fldChar w:fldCharType="begin"/>
      </w:r>
      <w:r w:rsidR="000A29F0">
        <w:instrText xml:space="preserve"> REF _Ref480187199 \h </w:instrText>
      </w:r>
      <w:r w:rsidR="000A29F0">
        <w:fldChar w:fldCharType="separate"/>
      </w:r>
      <w:r w:rsidR="00162DC9">
        <w:t>Supp. Table 5</w:t>
      </w:r>
      <w:r w:rsidR="000A29F0">
        <w:fldChar w:fldCharType="end"/>
      </w:r>
      <w:r w:rsidR="001D7079">
        <w:t xml:space="preserve"> and </w:t>
      </w:r>
      <w:r w:rsidR="001D7079">
        <w:fldChar w:fldCharType="begin"/>
      </w:r>
      <w:r w:rsidR="001D7079">
        <w:instrText xml:space="preserve"> REF _Ref463088833 \h </w:instrText>
      </w:r>
      <w:r w:rsidR="001D7079">
        <w:fldChar w:fldCharType="separate"/>
      </w:r>
      <w:r w:rsidR="001D7079">
        <w:t>Materials and Methods</w:t>
      </w:r>
      <w:r w:rsidR="001D7079">
        <w:fldChar w:fldCharType="end"/>
      </w:r>
      <w:r>
        <w:t>).</w:t>
      </w:r>
    </w:p>
    <w:p w14:paraId="67A9715F" w14:textId="51049CCE" w:rsidR="00F11BB0" w:rsidRDefault="00F11BB0" w:rsidP="00F11BB0">
      <w:del w:id="539" w:author="Brian Dilkes" w:date="2017-07-29T16:17:00Z">
        <w:r w:rsidDel="002172E7">
          <w:delText>Indeed,</w:delText>
        </w:r>
      </w:del>
      <w:ins w:id="540" w:author="Brian Dilkes" w:date="2017-07-29T16:17:00Z">
        <w:r w:rsidR="002172E7">
          <w:t>By these criteria</w:t>
        </w:r>
      </w:ins>
      <w:r>
        <w:t xml:space="preserve"> we found strong evidence of co-expression among genes linked to GWAS peaks across the ionomic traits</w:t>
      </w:r>
      <w:r w:rsidR="00B905EF">
        <w:t xml:space="preserve"> (</w:t>
      </w:r>
      <w:r w:rsidR="00B905EF">
        <w:fldChar w:fldCharType="begin"/>
      </w:r>
      <w:r w:rsidR="00B905EF">
        <w:instrText xml:space="preserve"> REF _Ref485996339 \h </w:instrText>
      </w:r>
      <w:r w:rsidR="00B905EF">
        <w:fldChar w:fldCharType="separate"/>
      </w:r>
      <w:r w:rsidR="00162DC9">
        <w:t>Table 4</w:t>
      </w:r>
      <w:r w:rsidR="00B905EF">
        <w:fldChar w:fldCharType="end"/>
      </w:r>
      <w:r w:rsidR="00B905EF">
        <w:t>)</w:t>
      </w:r>
      <w:r>
        <w:t xml:space="preserve">. For example, </w:t>
      </w:r>
      <w:commentRangeStart w:id="541"/>
      <w:r>
        <w:t xml:space="preserve">for </w:t>
      </w:r>
      <w:r w:rsidR="00076C1C" w:rsidRPr="00A824EE">
        <w:t>c</w:t>
      </w:r>
      <w:r w:rsidR="006E4ADE" w:rsidRPr="00A824EE">
        <w:t>admium</w:t>
      </w:r>
      <w:commentRangeEnd w:id="541"/>
      <w:r w:rsidR="00AE1EDD">
        <w:rPr>
          <w:rStyle w:val="CommentReference"/>
        </w:rPr>
        <w:commentReference w:id="541"/>
      </w:r>
      <w:r>
        <w:t>,</w:t>
      </w:r>
      <w:r w:rsidR="00076C1C">
        <w:t xml:space="preserve"> </w:t>
      </w:r>
      <w:ins w:id="542" w:author="Brian Dilkes" w:date="2017-07-29T16:17:00Z">
        <w:r w:rsidR="002172E7">
          <w:t xml:space="preserve">the genes linked to </w:t>
        </w:r>
      </w:ins>
      <w:r w:rsidR="00076C1C">
        <w:t xml:space="preserve">630 </w:t>
      </w:r>
      <w:del w:id="543" w:author="Brian Dilkes" w:date="2017-07-29T16:17:00Z">
        <w:r w:rsidR="00076C1C" w:rsidDel="002172E7">
          <w:delText xml:space="preserve">GWAS </w:delText>
        </w:r>
      </w:del>
      <w:commentRangeStart w:id="544"/>
      <w:r w:rsidR="00076C1C">
        <w:t>SNPs</w:t>
      </w:r>
      <w:commentRangeEnd w:id="544"/>
      <w:r w:rsidR="00AE1EDD">
        <w:rPr>
          <w:rStyle w:val="CommentReference"/>
        </w:rPr>
        <w:commentReference w:id="544"/>
      </w:r>
      <w:r w:rsidR="00076C1C">
        <w:t xml:space="preserve"> </w:t>
      </w:r>
      <w:ins w:id="545" w:author="Brian Dilkes" w:date="2017-07-29T16:18:00Z">
        <w:r w:rsidR="002172E7">
          <w:t xml:space="preserve">with statistically significant associations in the GWAS </w:t>
        </w:r>
      </w:ins>
      <w:r w:rsidR="00076C1C">
        <w:t>were analyzed</w:t>
      </w:r>
      <w:r>
        <w:t xml:space="preserve"> using the </w:t>
      </w:r>
      <w:r w:rsidR="00B21ACB">
        <w:t>ZmRoot network</w:t>
      </w:r>
      <w:r w:rsidR="00076C1C">
        <w:t>.</w:t>
      </w:r>
      <w:r>
        <w:t xml:space="preserve"> </w:t>
      </w:r>
      <w:r w:rsidR="00076C1C">
        <w:t>Camoco</w:t>
      </w:r>
      <w:r>
        <w:t xml:space="preserve"> reported </w:t>
      </w:r>
      <w:r w:rsidR="00F726CD">
        <w:t>209</w:t>
      </w:r>
      <w:r>
        <w:t xml:space="preserve"> </w:t>
      </w:r>
      <w:r w:rsidR="00C917F5">
        <w:t xml:space="preserve">HPO </w:t>
      </w:r>
      <w:r>
        <w:t xml:space="preserve">genes at FDR &lt; 30% based on strong co-expression relationships with genes linked to other loci associated with </w:t>
      </w:r>
      <w:r w:rsidR="00A86D70" w:rsidRPr="00A824EE">
        <w:t>cadmium</w:t>
      </w:r>
      <w:r>
        <w:t>. The number of</w:t>
      </w:r>
      <w:del w:id="546" w:author="Microsoft Office User" w:date="2017-07-31T14:48:00Z">
        <w:r w:rsidDel="00487B47">
          <w:delText xml:space="preserve"> </w:delText>
        </w:r>
        <w:commentRangeStart w:id="547"/>
        <w:r w:rsidDel="00487B47">
          <w:delText>candidate causal</w:delText>
        </w:r>
      </w:del>
      <w:r>
        <w:t xml:space="preserve"> genes </w:t>
      </w:r>
      <w:commentRangeEnd w:id="547"/>
      <w:r w:rsidR="002172E7">
        <w:rPr>
          <w:rStyle w:val="CommentReference"/>
        </w:rPr>
        <w:commentReference w:id="547"/>
      </w:r>
      <w:r>
        <w:t>discovered varied significantly across the ionomic traits we examined. For example, when using the root co-expression network, high-confidence candidates</w:t>
      </w:r>
      <w:r w:rsidR="00C76D1F">
        <w:t xml:space="preserve"> </w:t>
      </w:r>
      <w:r w:rsidR="00C76D1F">
        <w:lastRenderedPageBreak/>
        <w:t>were discovered</w:t>
      </w:r>
      <w:r>
        <w:t xml:space="preserve"> for </w:t>
      </w:r>
      <w:commentRangeStart w:id="548"/>
      <w:r>
        <w:t xml:space="preserve">15 of 17 different elements we examined (Al, As, B, Ca, Cd, Cu, Fe, K, Mg, Mn, Mo, P, Se, Sr, Zn), but the total number of candidate causal genes varied from 1 to 126 HPO genes, </w:t>
      </w:r>
      <w:commentRangeEnd w:id="548"/>
      <w:r w:rsidR="00D73E92">
        <w:rPr>
          <w:rStyle w:val="CommentReference"/>
        </w:rPr>
        <w:commentReference w:id="548"/>
      </w:r>
      <w:r>
        <w:t xml:space="preserve">with Camoco reporting only 1 for </w:t>
      </w:r>
      <w:r w:rsidR="0085253C">
        <w:t>Mg and Mo</w:t>
      </w:r>
      <w:r>
        <w:t xml:space="preserve"> and </w:t>
      </w:r>
      <w:commentRangeStart w:id="549"/>
      <w:r>
        <w:t xml:space="preserve">126 </w:t>
      </w:r>
      <w:commentRangeEnd w:id="549"/>
      <w:r w:rsidR="002172E7">
        <w:rPr>
          <w:rStyle w:val="CommentReference"/>
        </w:rPr>
        <w:commentReference w:id="549"/>
      </w:r>
      <w:r>
        <w:t xml:space="preserve">for </w:t>
      </w:r>
      <w:r w:rsidR="0085253C">
        <w:t>Cadmium</w:t>
      </w:r>
      <w:r>
        <w:t xml:space="preserve">. </w:t>
      </w:r>
      <w:commentRangeStart w:id="550"/>
      <w:r>
        <w:t xml:space="preserve">This likely reflects </w:t>
      </w:r>
      <w:commentRangeEnd w:id="550"/>
      <w:r w:rsidR="00AE1EDD">
        <w:rPr>
          <w:rStyle w:val="CommentReference"/>
        </w:rPr>
        <w:commentReference w:id="550"/>
      </w:r>
      <w:r>
        <w:t xml:space="preserve">variability in the functional coherence of the genes that are associated with each trait. </w:t>
      </w:r>
      <w:commentRangeStart w:id="551"/>
      <w:commentRangeStart w:id="552"/>
      <w:r>
        <w:t xml:space="preserve">Traits with association signal spread across several co-regulated genes are amenable to Camoco gene prioritization while traits for which a broad spectrum of genes are associated will be more difficult to </w:t>
      </w:r>
      <w:r w:rsidR="009D4C8D">
        <w:t>interpret</w:t>
      </w:r>
      <w:r>
        <w:t xml:space="preserve"> using this co-expression approach.</w:t>
      </w:r>
      <w:commentRangeEnd w:id="551"/>
      <w:r w:rsidR="00D73E92">
        <w:rPr>
          <w:rStyle w:val="CommentReference"/>
        </w:rPr>
        <w:commentReference w:id="551"/>
      </w:r>
      <w:commentRangeEnd w:id="552"/>
      <w:r w:rsidR="008001F6">
        <w:rPr>
          <w:rStyle w:val="CommentReference"/>
        </w:rPr>
        <w:commentReference w:id="552"/>
      </w:r>
    </w:p>
    <w:p w14:paraId="15B59679" w14:textId="77777777" w:rsidR="00F11BB0" w:rsidRDefault="00F11BB0" w:rsidP="00F11BB0">
      <w:pPr>
        <w:pStyle w:val="Heading3"/>
      </w:pPr>
      <w:bookmarkStart w:id="553" w:name="_Ref485996339"/>
      <w:r>
        <w:t>Table 4</w:t>
      </w:r>
      <w:bookmarkEnd w:id="553"/>
    </w:p>
    <w:p w14:paraId="725A5D3F" w14:textId="77777777" w:rsidR="00F11BB0" w:rsidRDefault="00F11BB0" w:rsidP="00F11BB0">
      <w:pPr>
        <w:pStyle w:val="Heading4"/>
      </w:pPr>
      <w:r>
        <w:t>Maize Grain Ionome High Priority Candidate Genes</w:t>
      </w:r>
    </w:p>
    <w:p w14:paraId="2BE071A2" w14:textId="0A80C139" w:rsidR="00F11BB0" w:rsidRDefault="00F11BB0" w:rsidP="00027E14">
      <w:pPr>
        <w:pStyle w:val="Subtitle"/>
      </w:pPr>
      <w:r>
        <w:t>Gene specific density and locality</w:t>
      </w:r>
      <w:r w:rsidR="00EF721D">
        <w:t xml:space="preserve"> metrics</w:t>
      </w:r>
      <w:r>
        <w:t xml:space="preserve"> were compared to (n=1000) random sets of genes of the same size to establish a 30% False Discovery rate. </w:t>
      </w:r>
      <w:r w:rsidRPr="00E36CAE">
        <w:t>Genes were considered candidates if they</w:t>
      </w:r>
      <w:r>
        <w:t xml:space="preserve"> were observed at 2 or more SNP-to-</w:t>
      </w:r>
      <w:r w:rsidRPr="00E36CAE">
        <w:t>gene mappings</w:t>
      </w:r>
      <w:r>
        <w:t xml:space="preserve"> (i.e.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either discovered by density and locality in the same network </w:t>
      </w:r>
      <w:r w:rsidR="00E03F02">
        <w:t>or in different networks (Any).</w:t>
      </w:r>
      <w:r w:rsidR="003F34C7">
        <w:t xml:space="preserve"> Note: </w:t>
      </w:r>
      <w:r w:rsidR="00FD4CF1">
        <w:t>zero</w:t>
      </w:r>
      <w:r w:rsidR="003F34C7">
        <w:t xml:space="preserve"> elements had HPO genes using “Both”</w:t>
      </w:r>
      <w:r w:rsidR="00C21A0E">
        <w:t xml:space="preserve"> method</w:t>
      </w:r>
      <w:r w:rsidR="003F34C7">
        <w:t>s in the ZmPAN or ZmSAM networks</w:t>
      </w:r>
      <w:r>
        <w:t>.</w:t>
      </w:r>
    </w:p>
    <w:p w14:paraId="23CF48FB" w14:textId="60C7EBE0" w:rsidR="00027E14" w:rsidRDefault="00F11BB0" w:rsidP="00027E14">
      <w:pPr>
        <w:pStyle w:val="Heading3"/>
        <w:rPr>
          <w:rStyle w:val="Heading3Char"/>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2152E7A2" w14:textId="771BA10D" w:rsidR="00BC7B2E" w:rsidRDefault="00F11BB0" w:rsidP="00027E14">
      <w:del w:id="554" w:author="Brian Dilkes" w:date="2017-07-29T16:59:00Z">
        <w:r w:rsidDel="00D73E92">
          <w:delText>Strikingly, the number of candidate causal</w:delText>
        </w:r>
      </w:del>
      <w:ins w:id="555" w:author="Brian Dilkes" w:date="2017-07-29T16:59:00Z">
        <w:r w:rsidR="00D73E92">
          <w:t>The variation in the number of</w:t>
        </w:r>
      </w:ins>
      <w:r>
        <w:t xml:space="preserve"> genes discovered by Camoco </w:t>
      </w:r>
      <w:del w:id="556" w:author="Brian Dilkes" w:date="2017-07-29T16:59:00Z">
        <w:r w:rsidDel="00D73E92">
          <w:delText xml:space="preserve">varied substantially </w:delText>
        </w:r>
      </w:del>
      <w:del w:id="557" w:author="Brian Dilkes" w:date="2017-07-29T17:00:00Z">
        <w:r w:rsidDel="00D73E92">
          <w:delText>depending</w:delText>
        </w:r>
      </w:del>
      <w:ins w:id="558" w:author="Brian Dilkes" w:date="2017-07-29T17:00:00Z">
        <w:r w:rsidR="00D73E92">
          <w:t>depended</w:t>
        </w:r>
      </w:ins>
      <w:r>
        <w:t xml:space="preserve"> on which co-expression network was used as the basis for discovery. The </w:t>
      </w:r>
      <w:r w:rsidR="00914DA7">
        <w:t>ZmRoot</w:t>
      </w:r>
      <w:r>
        <w:t xml:space="preserve"> co-expression network </w:t>
      </w:r>
      <w:del w:id="559" w:author="Brian Dilkes" w:date="2017-07-29T17:00:00Z">
        <w:r w:rsidDel="00D73E92">
          <w:delText xml:space="preserve">provided </w:delText>
        </w:r>
      </w:del>
      <w:ins w:id="560" w:author="Brian Dilkes" w:date="2017-07-29T17:00:00Z">
        <w:r w:rsidR="00D73E92">
          <w:t xml:space="preserve">proved to be </w:t>
        </w:r>
      </w:ins>
      <w:r>
        <w:t xml:space="preserve">the strongest input, discovering genes for 15 of the 17 elements for a total of </w:t>
      </w:r>
      <w:r w:rsidR="001A71E4">
        <w:t>335</w:t>
      </w:r>
      <w:r>
        <w:t xml:space="preserve"> HPO genes, ranging from 1 to </w:t>
      </w:r>
      <w:commentRangeStart w:id="561"/>
      <w:r>
        <w:t xml:space="preserve">126 </w:t>
      </w:r>
      <w:commentRangeEnd w:id="561"/>
      <w:r w:rsidR="00D73E92">
        <w:rPr>
          <w:rStyle w:val="CommentReference"/>
        </w:rPr>
        <w:commentReference w:id="561"/>
      </w:r>
      <w:r>
        <w:t>per trait (</w:t>
      </w:r>
      <w:r w:rsidR="001A71E4">
        <w:fldChar w:fldCharType="begin"/>
      </w:r>
      <w:r w:rsidR="001A71E4">
        <w:instrText xml:space="preserve"> REF _Ref480187199 \h </w:instrText>
      </w:r>
      <w:r w:rsidR="00027E14">
        <w:instrText xml:space="preserve"> \* MERGEFORMAT </w:instrText>
      </w:r>
      <w:r w:rsidR="001A71E4">
        <w:fldChar w:fldCharType="separate"/>
      </w:r>
      <w:r w:rsidR="00162DC9">
        <w:t>Supp. Table 5</w:t>
      </w:r>
      <w:r w:rsidR="001A71E4">
        <w:fldChar w:fldCharType="end"/>
      </w:r>
      <w:r>
        <w:t>).</w:t>
      </w:r>
      <w:r w:rsidR="00D277DD">
        <w:t xml:space="preserve"> In contrast, the ZmSAM network, which was constructed based on </w:t>
      </w:r>
      <w:ins w:id="562" w:author="Brian Dilkes" w:date="2017-07-29T17:04:00Z">
        <w:r w:rsidR="00886122">
          <w:t xml:space="preserve">a </w:t>
        </w:r>
      </w:ins>
      <w:r w:rsidR="00D277DD">
        <w:t>tissue and developmental expression atlas collected exclusively from the B73 accession, supported the discovery of candidate genes for just 8 elements (B, Ca, K, Mg, Ni, P, Rb and Se) for a total of 74 HPO genes, ranging from 1 to 52 per trait (</w:t>
      </w:r>
      <w:r w:rsidR="00D277DD">
        <w:fldChar w:fldCharType="begin"/>
      </w:r>
      <w:r w:rsidR="00D277DD">
        <w:instrText xml:space="preserve"> REF _Ref480187199 \h  \* MERGEFORMAT </w:instrText>
      </w:r>
      <w:r w:rsidR="00D277DD">
        <w:fldChar w:fldCharType="separate"/>
      </w:r>
      <w:r w:rsidR="00D277DD">
        <w:t>Supp. Table 5</w:t>
      </w:r>
      <w:r w:rsidR="00D277DD">
        <w:fldChar w:fldCharType="end"/>
      </w:r>
      <w:r w:rsidR="00D277DD">
        <w:t>). The ZmPAN network, which was constructed from seedling tissue across 503 different accessions provided intermediate results, supporting high-confidence candidate discoveries for 10 elements (Al, As, Cd, Mg, Mn, Mo, Se, Sr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D277DD">
        <w:t>Supp. Table 5</w:t>
      </w:r>
      <w:r w:rsidR="00D277DD">
        <w:fldChar w:fldCharType="end"/>
      </w:r>
      <w:r w:rsidR="00D277DD">
        <w:t xml:space="preserve">). The relative strength of the different networks for discovering candidate causal genes was consistent even at stricter FDR thresholds (e.g. FDR ≤ 0.10; </w:t>
      </w:r>
      <w:r w:rsidR="00D277DD">
        <w:fldChar w:fldCharType="begin"/>
      </w:r>
      <w:r w:rsidR="00D277DD">
        <w:instrText xml:space="preserve"> REF _Ref480187199 \h </w:instrText>
      </w:r>
      <w:r w:rsidR="00D277DD">
        <w:fldChar w:fldCharType="separate"/>
      </w:r>
      <w:r w:rsidR="00D277DD">
        <w:t>Supp. Table 5</w:t>
      </w:r>
      <w:r w:rsidR="00D277DD">
        <w:fldChar w:fldCharType="end"/>
      </w:r>
      <w:r w:rsidR="00D277DD">
        <w:t xml:space="preserve">). </w:t>
      </w:r>
    </w:p>
    <w:p w14:paraId="09A0F4D7" w14:textId="653C68B3" w:rsidR="00162DC9" w:rsidRDefault="00162DC9" w:rsidP="00162DC9">
      <w:pPr>
        <w:pStyle w:val="Heading3"/>
      </w:pPr>
      <w:bookmarkStart w:id="563" w:name="_Ref487144620"/>
      <w:r>
        <w:t>Fig. 6</w:t>
      </w:r>
      <w:bookmarkEnd w:id="563"/>
    </w:p>
    <w:p w14:paraId="59897D08" w14:textId="669E6096" w:rsidR="00162DC9" w:rsidRDefault="00162DC9" w:rsidP="00162DC9">
      <w:pPr>
        <w:pStyle w:val="Heading4"/>
      </w:pPr>
      <w:r>
        <w:t>HPO Genes for Cd and Se in the ZmRoot Network</w:t>
      </w:r>
    </w:p>
    <w:p w14:paraId="1D9DA3AB" w14:textId="714A87C1" w:rsidR="00162DC9" w:rsidRPr="00162DC9" w:rsidRDefault="009E1D64" w:rsidP="009E1D64">
      <w:pPr>
        <w:pStyle w:val="Subtitle"/>
      </w:pPr>
      <w:r>
        <w:t>The strongest 100,000 interactions were used to layout genes</w:t>
      </w:r>
      <w:r w:rsidR="00C42BC5">
        <w:t xml:space="preserve"> (n=7,844)</w:t>
      </w:r>
      <w:r>
        <w:t xml:space="preserve"> in the ZmRoot network in order to visualize clustering.</w:t>
      </w:r>
      <w:r w:rsidR="00162DC9">
        <w:t xml:space="preserve"> A force directed algorithm positioned genes (</w:t>
      </w:r>
      <w:r>
        <w:t xml:space="preserve">A; </w:t>
      </w:r>
      <w:r w:rsidR="00162DC9">
        <w:t>green nodes) showing approximate boundaries</w:t>
      </w:r>
      <w:r w:rsidR="00DD7910">
        <w:t xml:space="preserve"> (dotted black circles)</w:t>
      </w:r>
      <w:r w:rsidR="00162DC9">
        <w:t xml:space="preserve"> of the top 10 MCL clusters</w:t>
      </w:r>
      <w:r w:rsidR="00DD7910">
        <w:t xml:space="preserve"> (</w:t>
      </w:r>
      <w:r w:rsidR="00DD7910">
        <w:fldChar w:fldCharType="begin"/>
      </w:r>
      <w:r w:rsidR="00DD7910">
        <w:instrText xml:space="preserve"> REF _Ref483825641 \h </w:instrText>
      </w:r>
      <w:r w:rsidR="00DD7910">
        <w:fldChar w:fldCharType="separate"/>
      </w:r>
      <w:r w:rsidR="00DD7910">
        <w:t>Supp. Table 2</w:t>
      </w:r>
      <w:r w:rsidR="00DD7910">
        <w:fldChar w:fldCharType="end"/>
      </w:r>
      <w:r w:rsidR="00DD7910">
        <w:t>).</w:t>
      </w:r>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identified from SNP-to-gene mapping (</w:t>
      </w:r>
      <w:r>
        <w:fldChar w:fldCharType="begin"/>
      </w:r>
      <w:r>
        <w:instrText xml:space="preserve"> REF _Ref458956303 \h </w:instrText>
      </w:r>
      <w:r>
        <w:fldChar w:fldCharType="separate"/>
      </w:r>
      <w:r>
        <w:t>Table 3</w:t>
      </w:r>
      <w:r>
        <w:fldChar w:fldCharType="end"/>
      </w:r>
      <w:r>
        <w:t>)</w:t>
      </w:r>
      <w:r w:rsidR="00444938">
        <w:t xml:space="preserve"> </w:t>
      </w:r>
      <w:r>
        <w:t>for</w:t>
      </w:r>
      <w:r w:rsidR="00444938">
        <w:t xml:space="preserve"> Cd and </w:t>
      </w:r>
      <w:r w:rsidR="00A53670">
        <w:t xml:space="preserve">Se </w:t>
      </w:r>
      <w:r w:rsidR="009720E7">
        <w:t>(B and C respectively)</w:t>
      </w:r>
      <w:r w:rsidR="00B36F3D">
        <w:t>. Network edges were removed from the visualization,</w:t>
      </w:r>
      <w:r w:rsidR="00A10352">
        <w:t xml:space="preserve"> </w:t>
      </w:r>
      <w:r w:rsidR="00A10352">
        <w:lastRenderedPageBreak/>
        <w:t>though MCL cluster boundaries were preserved</w:t>
      </w:r>
      <w:r w:rsidR="003867C9">
        <w:t>. HPO genes for each element (</w:t>
      </w:r>
      <w:r w:rsidR="002235FA">
        <w:t>highlighted in red</w:t>
      </w:r>
      <w:r w:rsidR="003867C9">
        <w:t>)</w:t>
      </w:r>
      <w:r w:rsidR="002235FA">
        <w:t xml:space="preserve"> co-localize to specific clusters.</w:t>
      </w:r>
    </w:p>
    <w:p w14:paraId="3B470ADB" w14:textId="08CD3280" w:rsidR="00D277DD" w:rsidRDefault="00D277DD" w:rsidP="00027E14">
      <w:r>
        <w:fldChar w:fldCharType="begin"/>
      </w:r>
      <w:r>
        <w:instrText xml:space="preserve"> REF _Ref487144620 \h </w:instrText>
      </w:r>
      <w:r>
        <w:fldChar w:fldCharType="separate"/>
      </w:r>
      <w:r>
        <w:t>Fig. 6</w:t>
      </w:r>
      <w:r>
        <w:fldChar w:fldCharType="end"/>
      </w:r>
      <w:r>
        <w:t xml:space="preserve"> shows an example view of the discovery process for</w:t>
      </w:r>
      <w:ins w:id="564" w:author="Brian Dilkes" w:date="2017-07-29T17:05:00Z">
        <w:r w:rsidR="00E7437B">
          <w:t xml:space="preserve"> HPO genes using the</w:t>
        </w:r>
      </w:ins>
      <w:r>
        <w:t xml:space="preserve"> Cd and Se </w:t>
      </w:r>
      <w:del w:id="565" w:author="Brian Dilkes" w:date="2017-07-29T17:05:00Z">
        <w:r w:rsidDel="00E7437B">
          <w:delText>HPO genes</w:delText>
        </w:r>
      </w:del>
      <w:ins w:id="566" w:author="Brian Dilkes" w:date="2017-07-29T17:05:00Z">
        <w:r w:rsidR="00E7437B">
          <w:t>elemental accumulation traits and</w:t>
        </w:r>
      </w:ins>
      <w:del w:id="567" w:author="Brian Dilkes" w:date="2017-07-29T17:05:00Z">
        <w:r w:rsidDel="00E7437B">
          <w:delText xml:space="preserve"> in</w:delText>
        </w:r>
      </w:del>
      <w:r>
        <w:t xml:space="preserve"> the ZmRoot </w:t>
      </w:r>
      <w:commentRangeStart w:id="568"/>
      <w:r>
        <w:t>network</w:t>
      </w:r>
      <w:commentRangeEnd w:id="568"/>
      <w:r w:rsidR="00E7437B">
        <w:rPr>
          <w:rStyle w:val="CommentReference"/>
        </w:rPr>
        <w:commentReference w:id="568"/>
      </w:r>
      <w:r>
        <w:t xml:space="preserve">. </w:t>
      </w:r>
      <w:r w:rsidR="00FA276B">
        <w:t>We organized a</w:t>
      </w:r>
      <w:r>
        <w:t xml:space="preserve"> global view of the ZmRoot network</w:t>
      </w:r>
      <w:ins w:id="569" w:author="Brian Dilkes" w:date="2017-07-29T17:08:00Z">
        <w:r w:rsidR="00E7437B">
          <w:t>s</w:t>
        </w:r>
      </w:ins>
      <w:r w:rsidR="00FA276B">
        <w:t xml:space="preserve"> using the strongest 100,000 interactions with a </w:t>
      </w:r>
      <w:commentRangeStart w:id="570"/>
      <w:r w:rsidR="00FA276B">
        <w:t>force</w:t>
      </w:r>
      <w:commentRangeEnd w:id="570"/>
      <w:r w:rsidR="00E7437B">
        <w:rPr>
          <w:rStyle w:val="CommentReference"/>
        </w:rPr>
        <w:commentReference w:id="570"/>
      </w:r>
      <w:ins w:id="571" w:author="Brian Dilkes" w:date="2017-07-29T17:06:00Z">
        <w:r w:rsidR="00E7437B">
          <w:t>-</w:t>
        </w:r>
      </w:ins>
      <w:del w:id="572" w:author="Brian Dilkes" w:date="2017-07-29T17:06:00Z">
        <w:r w:rsidR="00FA276B" w:rsidDel="00E7437B">
          <w:delText xml:space="preserve"> </w:delText>
        </w:r>
      </w:del>
      <w:r w:rsidR="00FA276B">
        <w:t>directed layout algorithm to</w:t>
      </w:r>
      <w:r>
        <w:t xml:space="preserve"> </w:t>
      </w:r>
      <w:r w:rsidR="00FA276B">
        <w:t>show</w:t>
      </w:r>
      <w:r w:rsidR="002373A3">
        <w:t xml:space="preserve"> high level</w:t>
      </w:r>
      <w:r>
        <w:t xml:space="preserve"> clustering. </w:t>
      </w:r>
      <w:del w:id="573" w:author="Brian Dilkes" w:date="2017-07-29T17:06:00Z">
        <w:r w:rsidDel="00E7437B">
          <w:delText>While a</w:delText>
        </w:r>
      </w:del>
      <w:ins w:id="574" w:author="Brian Dilkes" w:date="2017-07-29T17:06:00Z">
        <w:r w:rsidR="00E7437B">
          <w:t>A</w:t>
        </w:r>
      </w:ins>
      <w:r>
        <w:t xml:space="preserve"> large number of possible candidate genes from SNP-to-gene mapping for each element (</w:t>
      </w:r>
      <w:r>
        <w:fldChar w:fldCharType="begin"/>
      </w:r>
      <w:r>
        <w:instrText xml:space="preserve"> REF _Ref487144620 \h </w:instrText>
      </w:r>
      <w:r>
        <w:fldChar w:fldCharType="separate"/>
      </w:r>
      <w:r>
        <w:t>Fig. 6</w:t>
      </w:r>
      <w:r>
        <w:fldChar w:fldCharType="end"/>
      </w:r>
      <w:r>
        <w:t xml:space="preserve">B-C, blue nodes) span many of the </w:t>
      </w:r>
      <w:r w:rsidR="00D339E0">
        <w:t xml:space="preserve">MCL </w:t>
      </w:r>
      <w:r>
        <w:t>clusters identified in the network</w:t>
      </w:r>
      <w:r w:rsidR="00D339E0">
        <w:t xml:space="preserve"> (dotted ellipses)</w:t>
      </w:r>
      <w:ins w:id="575" w:author="Brian Dilkes" w:date="2017-07-29T17:06:00Z">
        <w:r w:rsidR="00E7437B">
          <w:t xml:space="preserve">. </w:t>
        </w:r>
      </w:ins>
      <w:del w:id="576" w:author="Brian Dilkes" w:date="2017-07-29T17:07:00Z">
        <w:r w:rsidDel="00E7437B">
          <w:delText xml:space="preserve">, </w:delText>
        </w:r>
      </w:del>
      <w:ins w:id="577" w:author="Brian Dilkes" w:date="2017-07-29T17:07:00Z">
        <w:r w:rsidR="00E7437B">
          <w:t xml:space="preserve">The </w:t>
        </w:r>
      </w:ins>
      <w:r>
        <w:t>HPO genes</w:t>
      </w:r>
      <w:ins w:id="578" w:author="Brian Dilkes" w:date="2017-07-29T17:07:00Z">
        <w:r w:rsidR="00E7437B">
          <w:t>, in contrast,</w:t>
        </w:r>
      </w:ins>
      <w:r>
        <w:t xml:space="preserve"> discovered by density and locality </w:t>
      </w:r>
      <w:ins w:id="579" w:author="Brian Dilkes" w:date="2017-07-29T17:07:00Z">
        <w:r w:rsidR="00E7437B">
          <w:t xml:space="preserve">networks </w:t>
        </w:r>
      </w:ins>
      <w:del w:id="580" w:author="Brian Dilkes" w:date="2017-07-29T17:07:00Z">
        <w:r w:rsidDel="00E7437B">
          <w:delText xml:space="preserve">for each element </w:delText>
        </w:r>
      </w:del>
      <w:r>
        <w:t>co-localize to only a small number of MCL clusters (red nodes).</w:t>
      </w:r>
    </w:p>
    <w:p w14:paraId="62DFF03F" w14:textId="77777777" w:rsidR="00F11BB0" w:rsidRDefault="00F11BB0" w:rsidP="00584799">
      <w:pPr>
        <w:pStyle w:val="Heading3"/>
      </w:pPr>
      <w:r w:rsidRPr="00584799">
        <w:t>Density and locality network metrics provide complementary information</w:t>
      </w:r>
    </w:p>
    <w:p w14:paraId="0E7E9A95" w14:textId="1FEC0CEE" w:rsidR="00721D01" w:rsidRDefault="00F11BB0" w:rsidP="00F11BB0">
      <w:r>
        <w:t>As part of the Camoco pipeline, we implemented two different network metrics for measuring the strength of a given candidate causal gene’s co-expression relationships with genes in other GWAS-identified loci</w:t>
      </w:r>
      <w:r w:rsidR="00FB6E73">
        <w:t>:</w:t>
      </w:r>
      <w:r>
        <w:t xml:space="preserve"> density and locality (See </w:t>
      </w:r>
      <w:r>
        <w:fldChar w:fldCharType="begin"/>
      </w:r>
      <w:r>
        <w:instrText xml:space="preserve"> REF _Ref464738379 \h  \* MERGEFORMAT </w:instrText>
      </w:r>
      <w:r>
        <w:fldChar w:fldCharType="separate"/>
      </w:r>
      <w:r w:rsidR="00162DC9" w:rsidRPr="0045686C">
        <w:rPr>
          <w:rFonts w:eastAsiaTheme="minorEastAsia"/>
        </w:rPr>
        <w:t>Eq.</w:t>
      </w:r>
      <w:r w:rsidR="00162DC9">
        <w:rPr>
          <w:rFonts w:eastAsiaTheme="minorEastAsia"/>
        </w:rPr>
        <w:t>3</w:t>
      </w:r>
      <w:r>
        <w:fldChar w:fldCharType="end"/>
      </w:r>
      <w:r>
        <w:t xml:space="preserve"> and </w:t>
      </w:r>
      <w:r>
        <w:fldChar w:fldCharType="begin"/>
      </w:r>
      <w:r>
        <w:instrText xml:space="preserve"> REF _Ref447101571 \h  \* MERGEFORMAT </w:instrText>
      </w:r>
      <w:r>
        <w:fldChar w:fldCharType="separate"/>
      </w:r>
      <w:r w:rsidR="00162DC9">
        <w:t>Eq.4</w:t>
      </w:r>
      <w:r>
        <w:fldChar w:fldCharType="end"/>
      </w:r>
      <w:r>
        <w:t xml:space="preserve">). Density simply measures the fraction of observed co-expression interactions to total possible co-expression relationships between the candidate gene and genes linked to other GWAS-identified loci, while locality is normalized to account for the </w:t>
      </w:r>
      <w:r w:rsidR="000565D6">
        <w:t>proportion</w:t>
      </w:r>
      <w:r>
        <w:t xml:space="preserve"> of interactions between the candidate gene and the rest of the genome (i.e. genes not near a GWAS locus). Overall,</w:t>
      </w:r>
      <w:r w:rsidR="00C97ADB">
        <w:t xml:space="preserve"> density identified more HPO genes than locality</w:t>
      </w:r>
      <w:r>
        <w:t>. For example, across all traits</w:t>
      </w:r>
      <w:r w:rsidR="001A5692">
        <w:t xml:space="preserve"> and networks</w:t>
      </w:r>
      <w:r>
        <w:t>, 391 HPO candidate genes were discovered using density while 247 HPO candidate genes were discovered using locality (See</w:t>
      </w:r>
      <w:r w:rsidR="003E2480">
        <w:t xml:space="preserve"> </w:t>
      </w:r>
      <w:r w:rsidR="003E2480">
        <w:fldChar w:fldCharType="begin"/>
      </w:r>
      <w:r w:rsidR="003E2480">
        <w:instrText xml:space="preserve"> REF _Ref485996339 \h </w:instrText>
      </w:r>
      <w:r w:rsidR="003E2480">
        <w:fldChar w:fldCharType="separate"/>
      </w:r>
      <w:r w:rsidR="00162DC9">
        <w:t>Table 4</w:t>
      </w:r>
      <w:r w:rsidR="003E2480">
        <w:fldChar w:fldCharType="end"/>
      </w:r>
      <w:r w:rsidR="00A01C31">
        <w:t>, Density:Any and Locality:Any</w:t>
      </w:r>
      <w:r>
        <w:t>).</w:t>
      </w:r>
      <w:r w:rsidRPr="00E74167">
        <w:t xml:space="preserve"> </w:t>
      </w:r>
      <w:r>
        <w:t>Interestingly, the high-confidence genes discovered were largely complementary, both in terms of which traits they produced results on and for which network. Among the two sets of genes (391 and 247 genes, respectively), 26 HPO genes were discovered in common (</w:t>
      </w:r>
      <w:r w:rsidR="00507083">
        <w:fldChar w:fldCharType="begin"/>
      </w:r>
      <w:r w:rsidR="00507083">
        <w:instrText xml:space="preserve"> REF _Ref485996339 \h </w:instrText>
      </w:r>
      <w:r w:rsidR="00507083">
        <w:fldChar w:fldCharType="separate"/>
      </w:r>
      <w:r w:rsidR="00162DC9">
        <w:t>Table 4</w:t>
      </w:r>
      <w:r w:rsidR="00507083">
        <w:fldChar w:fldCharType="end"/>
      </w:r>
      <w:r>
        <w:t>: Both:Any). While this overlap is statistically significant (p ≤ 1.5</w:t>
      </w:r>
      <w:r w:rsidRPr="001F6D09">
        <w:t>e-13</w:t>
      </w:r>
      <w:r>
        <w:t xml:space="preserve">; hypergeometric), the large number of uniquely discovered genes suggests the two measures are capturing largely complementary </w:t>
      </w:r>
      <w:ins w:id="581" w:author="Brian Dilkes" w:date="2017-07-29T17:25:00Z">
        <w:r w:rsidR="00B32A52">
          <w:t xml:space="preserve">biological information from </w:t>
        </w:r>
      </w:ins>
      <w:r>
        <w:t>co-expression subnetworks. Indeed, when we measured the direct correlation of gene-specific density and locality measures across several GWAS traits and GO</w:t>
      </w:r>
      <w:ins w:id="582" w:author="Brian Dilkes" w:date="2017-07-29T17:25:00Z">
        <w:r w:rsidR="00B32A52">
          <w:t xml:space="preserve"> terms</w:t>
        </w:r>
      </w:ins>
      <w:r>
        <w:t>, we observed</w:t>
      </w:r>
      <w:ins w:id="583" w:author="Brian Dilkes" w:date="2017-07-29T17:26:00Z">
        <w:r w:rsidR="00B32A52">
          <w:t xml:space="preserve"> very</w:t>
        </w:r>
      </w:ins>
      <w:del w:id="584" w:author="Brian Dilkes" w:date="2017-07-29T17:26:00Z">
        <w:r w:rsidDel="00B32A52">
          <w:delText xml:space="preserve"> a</w:delText>
        </w:r>
      </w:del>
      <w:r w:rsidR="00852134">
        <w:t xml:space="preserve"> </w:t>
      </w:r>
      <w:del w:id="585" w:author="Brian Dilkes" w:date="2017-07-29T17:26:00Z">
        <w:r w:rsidR="00852134" w:rsidDel="00B32A52">
          <w:delText>shift toward</w:delText>
        </w:r>
      </w:del>
      <w:ins w:id="586" w:author="Brian Dilkes" w:date="2017-07-29T17:26:00Z">
        <w:r w:rsidR="00B32A52">
          <w:t>weak</w:t>
        </w:r>
      </w:ins>
      <w:r w:rsidR="00852134">
        <w:t xml:space="preserve"> positive but </w:t>
      </w:r>
      <w:del w:id="587" w:author="Brian Dilkes" w:date="2017-07-29T17:26:00Z">
        <w:r w:rsidDel="00B32A52">
          <w:delText xml:space="preserve">weak </w:delText>
        </w:r>
      </w:del>
      <w:ins w:id="588" w:author="Brian Dilkes" w:date="2017-07-29T17:26:00Z">
        <w:r w:rsidR="00B32A52">
          <w:t xml:space="preserve">significant </w:t>
        </w:r>
      </w:ins>
      <w:r>
        <w:t>correlations (</w:t>
      </w:r>
      <w:r w:rsidR="00165871">
        <w:fldChar w:fldCharType="begin"/>
      </w:r>
      <w:r w:rsidR="00165871">
        <w:instrText xml:space="preserve"> REF _Ref481678956 \h </w:instrText>
      </w:r>
      <w:r w:rsidR="00165871">
        <w:fldChar w:fldCharType="separate"/>
      </w:r>
      <w:r w:rsidR="00162DC9">
        <w:t>Supp. Figure 6</w:t>
      </w:r>
      <w:r w:rsidR="00165871">
        <w:fldChar w:fldCharType="end"/>
      </w:r>
      <w:r>
        <w:t>)</w:t>
      </w:r>
      <w:del w:id="589" w:author="Brian Dilkes" w:date="2017-07-29T17:26:00Z">
        <w:r w:rsidDel="00B32A52">
          <w:delText>, confirming why largely non-overlapping genes are discovered by the two metrics</w:delText>
        </w:r>
      </w:del>
      <w:r>
        <w:t xml:space="preserve">. Density </w:t>
      </w:r>
      <w:del w:id="590" w:author="Brian Dilkes" w:date="2017-07-29T17:26:00Z">
        <w:r w:rsidDel="00B32A52">
          <w:delText xml:space="preserve">produced </w:delText>
        </w:r>
      </w:del>
      <w:ins w:id="591" w:author="Brian Dilkes" w:date="2017-07-29T17:26:00Z">
        <w:r w:rsidR="00B32A52">
          <w:t>was most effective</w:t>
        </w:r>
      </w:ins>
      <w:del w:id="592" w:author="Brian Dilkes" w:date="2017-07-29T17:26:00Z">
        <w:r w:rsidDel="00B32A52">
          <w:delText>the strongest results</w:delText>
        </w:r>
      </w:del>
      <w:r>
        <w:t xml:space="preserve"> </w:t>
      </w:r>
      <w:ins w:id="593" w:author="Brian Dilkes" w:date="2017-07-29T17:27:00Z">
        <w:r w:rsidR="00B32A52">
          <w:t xml:space="preserve">at identifying HPO genes within the GWAS-linked loci </w:t>
        </w:r>
      </w:ins>
      <w:r>
        <w:t xml:space="preserve">when using the </w:t>
      </w:r>
      <w:r w:rsidRPr="00321F88">
        <w:t>ZmRoot network (</w:t>
      </w:r>
      <w:r w:rsidR="00321F88" w:rsidRPr="00321F88">
        <w:t>326 HPO genes using density vs. 11 HPO gene using locality</w:t>
      </w:r>
      <w:r w:rsidRPr="00321F88">
        <w:t>)</w:t>
      </w:r>
      <w:ins w:id="594" w:author="Brian Dilkes" w:date="2017-07-29T17:27:00Z">
        <w:r w:rsidR="00B32A52">
          <w:t xml:space="preserve">. </w:t>
        </w:r>
      </w:ins>
      <w:del w:id="595" w:author="Brian Dilkes" w:date="2017-07-29T17:27:00Z">
        <w:r w:rsidRPr="00321F88" w:rsidDel="00B32A52">
          <w:delText>, while</w:delText>
        </w:r>
        <w:r w:rsidDel="00B32A52">
          <w:delText xml:space="preserve"> l</w:delText>
        </w:r>
      </w:del>
      <w:ins w:id="596" w:author="Brian Dilkes" w:date="2017-07-29T17:27:00Z">
        <w:r w:rsidR="00B32A52">
          <w:t>L</w:t>
        </w:r>
      </w:ins>
      <w:r>
        <w:t>ocality provided stronger results on the ZmPAN network</w:t>
      </w:r>
      <w:r w:rsidR="00321F88">
        <w:t xml:space="preserve"> (228 HPO genes using locality and 0 HPO genes using density</w:t>
      </w:r>
      <w:r>
        <w:t>). We did observe that the utility of the locality metric appeared to</w:t>
      </w:r>
      <w:r w:rsidR="00E43CA6">
        <w:t xml:space="preserve"> be linked to the number of accessions used to construct</w:t>
      </w:r>
      <w:r>
        <w:t xml:space="preserve"> the network</w:t>
      </w:r>
      <w:r w:rsidR="007B3040">
        <w:t xml:space="preserve"> (</w:t>
      </w:r>
      <w:r w:rsidR="007B3040">
        <w:fldChar w:fldCharType="begin"/>
      </w:r>
      <w:r w:rsidR="007B3040">
        <w:instrText xml:space="preserve"> REF _Ref486516422 \h </w:instrText>
      </w:r>
      <w:r w:rsidR="007B3040">
        <w:fldChar w:fldCharType="separate"/>
      </w:r>
      <w:r w:rsidR="00162DC9">
        <w:t>Supp. Table 6</w:t>
      </w:r>
      <w:r w:rsidR="007B3040">
        <w:fldChar w:fldCharType="end"/>
      </w:r>
      <w:r w:rsidR="007B3040">
        <w:t>)</w:t>
      </w:r>
      <w:ins w:id="597" w:author="Microsoft Office User" w:date="2017-07-31T14:54:00Z">
        <w:r w:rsidR="00013CDC">
          <w:t xml:space="preserve"> suggesting that the differences between networks in locality may simply </w:t>
        </w:r>
      </w:ins>
      <w:ins w:id="598" w:author="Microsoft Office User" w:date="2017-07-31T14:55:00Z">
        <w:r w:rsidR="00013CDC">
          <w:t>reflect</w:t>
        </w:r>
      </w:ins>
      <w:ins w:id="599" w:author="Microsoft Office User" w:date="2017-07-31T14:54:00Z">
        <w:r w:rsidR="00013CDC">
          <w:t xml:space="preserve"> </w:t>
        </w:r>
      </w:ins>
      <w:ins w:id="600" w:author="Microsoft Office User" w:date="2017-07-31T14:55:00Z">
        <w:r w:rsidR="00013CDC">
          <w:t xml:space="preserve">the number of samples used to generate them. </w:t>
        </w:r>
      </w:ins>
      <w:commentRangeStart w:id="601"/>
      <w:del w:id="602" w:author="Microsoft Office User" w:date="2017-07-31T14:56:00Z">
        <w:r w:rsidDel="008F4277">
          <w:delText xml:space="preserve">. </w:delText>
        </w:r>
      </w:del>
      <w:r>
        <w:t>For example</w:t>
      </w:r>
      <w:commentRangeEnd w:id="601"/>
      <w:r w:rsidR="008F4277">
        <w:rPr>
          <w:rStyle w:val="CommentReference"/>
        </w:rPr>
        <w:commentReference w:id="601"/>
      </w:r>
      <w:r>
        <w:t xml:space="preserve">, </w:t>
      </w:r>
      <w:r w:rsidR="00486215">
        <w:t>both</w:t>
      </w:r>
      <w:r w:rsidR="008E7E0E">
        <w:t xml:space="preserve"> the ZmPAN</w:t>
      </w:r>
      <w:r w:rsidR="00721D01">
        <w:t xml:space="preserve"> and ZmRoot</w:t>
      </w:r>
      <w:r w:rsidR="008E7E0E">
        <w:t xml:space="preserve"> network</w:t>
      </w:r>
      <w:r w:rsidR="00721D01">
        <w:t>s</w:t>
      </w:r>
      <w:r w:rsidR="004D3E95">
        <w:t xml:space="preserve"> were rebuilt using </w:t>
      </w:r>
      <w:del w:id="603" w:author="Brian Dilkes" w:date="2017-07-29T17:27:00Z">
        <w:r w:rsidR="004D3E95" w:rsidDel="00B32A52">
          <w:delText>the</w:delText>
        </w:r>
        <w:r w:rsidR="00721D01" w:rsidDel="00B32A52">
          <w:delText xml:space="preserve"> </w:delText>
        </w:r>
      </w:del>
      <w:ins w:id="604" w:author="Brian Dilkes" w:date="2017-07-29T17:27:00Z">
        <w:r w:rsidR="00B32A52">
          <w:t xml:space="preserve">only the </w:t>
        </w:r>
      </w:ins>
      <w:del w:id="605" w:author="Brian Dilkes" w:date="2017-07-29T17:27:00Z">
        <w:r w:rsidR="00721D01" w:rsidDel="00B32A52">
          <w:delText xml:space="preserve">common set of </w:delText>
        </w:r>
      </w:del>
      <w:r w:rsidR="00721D01">
        <w:t>20 accession</w:t>
      </w:r>
      <w:r w:rsidR="009E598E">
        <w:t>s</w:t>
      </w:r>
      <w:r w:rsidR="00CE2A4A">
        <w:t xml:space="preserve"> </w:t>
      </w:r>
      <w:ins w:id="606" w:author="Brian Dilkes" w:date="2017-07-29T17:28:00Z">
        <w:r w:rsidR="00B32A52">
          <w:t xml:space="preserve">in common between </w:t>
        </w:r>
      </w:ins>
      <w:del w:id="607" w:author="Brian Dilkes" w:date="2017-07-29T17:28:00Z">
        <w:r w:rsidR="00CE2A4A" w:rsidDel="00B32A52">
          <w:delText xml:space="preserve">from </w:delText>
        </w:r>
      </w:del>
      <w:r w:rsidR="00CE2A4A">
        <w:t xml:space="preserve">the 503 ZmPAN and 46 ZmRoot </w:t>
      </w:r>
      <w:del w:id="608" w:author="Brian Dilkes" w:date="2017-07-29T17:28:00Z">
        <w:r w:rsidR="00CE2A4A" w:rsidDel="00B32A52">
          <w:delText>accessions</w:delText>
        </w:r>
      </w:del>
      <w:ins w:id="609" w:author="Brian Dilkes" w:date="2017-07-29T17:28:00Z">
        <w:r w:rsidR="00B32A52">
          <w:t>experimental data sets</w:t>
        </w:r>
      </w:ins>
      <w:r w:rsidR="00CE2A4A">
        <w:t>.</w:t>
      </w:r>
      <w:r w:rsidR="00AE22E4">
        <w:t xml:space="preserve"> In both instances, substantially fewer HPO genes were discovered compared to the full sets. T</w:t>
      </w:r>
      <w:r w:rsidR="0041080A">
        <w:t>he ZmPAN network was</w:t>
      </w:r>
      <w:r w:rsidR="00AE22E4">
        <w:t xml:space="preserve"> also</w:t>
      </w:r>
      <w:r w:rsidR="0041080A">
        <w:t xml:space="preserve"> built using the common set of 20 accessions as well as </w:t>
      </w:r>
      <w:del w:id="610" w:author="Brian Dilkes" w:date="2017-07-29T17:29:00Z">
        <w:r w:rsidR="0041080A" w:rsidDel="00B32A52">
          <w:delText>a</w:delText>
        </w:r>
      </w:del>
      <w:del w:id="611" w:author="Brian Dilkes" w:date="2017-07-29T17:28:00Z">
        <w:r w:rsidR="0041080A" w:rsidDel="00B32A52">
          <w:delText>n additiona</w:delText>
        </w:r>
        <w:r w:rsidR="00910204" w:rsidDel="00B32A52">
          <w:delText xml:space="preserve">l </w:delText>
        </w:r>
      </w:del>
      <w:commentRangeStart w:id="612"/>
      <w:r w:rsidR="00910204">
        <w:t xml:space="preserve">26 </w:t>
      </w:r>
      <w:ins w:id="613" w:author="Brian Dilkes" w:date="2017-07-29T17:29:00Z">
        <w:r w:rsidR="00B32A52">
          <w:t xml:space="preserve">accessions selected from the broader set of 503 </w:t>
        </w:r>
      </w:ins>
      <w:del w:id="614" w:author="Brian Dilkes" w:date="2017-07-29T17:29:00Z">
        <w:r w:rsidR="00910204" w:rsidDel="00B32A52">
          <w:delText>random or CML biased lines</w:delText>
        </w:r>
        <w:r w:rsidR="006868B1" w:rsidDel="00B32A52">
          <w:delText xml:space="preserve"> </w:delText>
        </w:r>
      </w:del>
      <w:commentRangeEnd w:id="612"/>
      <w:r w:rsidR="002B5295">
        <w:rPr>
          <w:rStyle w:val="CommentReference"/>
        </w:rPr>
        <w:commentReference w:id="612"/>
      </w:r>
      <w:r w:rsidR="006868B1">
        <w:t>to simulate the number of accessions used in the ZmRoot network.</w:t>
      </w:r>
      <w:r w:rsidR="00910204">
        <w:t xml:space="preserve"> </w:t>
      </w:r>
      <w:r w:rsidR="006868B1">
        <w:t>I</w:t>
      </w:r>
      <w:r w:rsidR="00910204">
        <w:t>n</w:t>
      </w:r>
      <w:r w:rsidR="006868B1">
        <w:t xml:space="preserve"> this case</w:t>
      </w:r>
      <w:r w:rsidR="000E5367">
        <w:t>, there was</w:t>
      </w:r>
      <w:r w:rsidR="00910204">
        <w:t xml:space="preserve"> a small increase in the number of HPO genes compared to the 20 accession networks, but still substantially fewer HPO genes discovered than the full ZmPAN </w:t>
      </w:r>
      <w:commentRangeStart w:id="615"/>
      <w:r w:rsidR="00910204">
        <w:t>network</w:t>
      </w:r>
      <w:commentRangeEnd w:id="615"/>
      <w:r w:rsidR="00B32A52">
        <w:rPr>
          <w:rStyle w:val="CommentReference"/>
        </w:rPr>
        <w:commentReference w:id="615"/>
      </w:r>
      <w:r w:rsidR="00910204">
        <w:t>.</w:t>
      </w:r>
    </w:p>
    <w:p w14:paraId="7ACCBA27" w14:textId="25632C79" w:rsidR="00F11BB0" w:rsidRDefault="00F11BB0" w:rsidP="007D6510">
      <w:pPr>
        <w:pStyle w:val="Heading3"/>
      </w:pPr>
      <w:r w:rsidRPr="007D6510">
        <w:t>Most candidate causal genes are trait-specific</w:t>
      </w:r>
    </w:p>
    <w:p w14:paraId="1B0E5ACA" w14:textId="54D01C1D" w:rsidR="00F11BB0" w:rsidRDefault="00F11BB0" w:rsidP="00F11BB0">
      <w:r>
        <w:t xml:space="preserve">One important question is the extent to which putative causal genes overlap across different ionomic traits. It is plausible that some mechanisms affecting elemental accumulation are </w:t>
      </w:r>
      <w:del w:id="616" w:author="Brian Dilkes" w:date="2017-07-29T17:31:00Z">
        <w:r w:rsidDel="00B32A52">
          <w:delText xml:space="preserve">modulated </w:delText>
        </w:r>
      </w:del>
      <w:ins w:id="617" w:author="Brian Dilkes" w:date="2017-07-29T17:31:00Z">
        <w:r w:rsidR="00B32A52">
          <w:t xml:space="preserve">shared by multiple </w:t>
        </w:r>
        <w:r w:rsidR="00B32A52">
          <w:lastRenderedPageBreak/>
          <w:t>elements.</w:t>
        </w:r>
      </w:ins>
      <w:del w:id="618" w:author="Brian Dilkes" w:date="2017-07-29T17:31:00Z">
        <w:r w:rsidDel="00B32A52">
          <w:delText>by common biological processes, which could have been detected with our Camoco pipeline.</w:delText>
        </w:r>
      </w:del>
      <w:r>
        <w:t xml:space="preserve"> We compiled the complete set of HPO genes discovered for each element and assessed overlap in </w:t>
      </w:r>
      <w:commentRangeStart w:id="619"/>
      <w:r>
        <w:t xml:space="preserve">putative causal genes </w:t>
      </w:r>
      <w:commentRangeEnd w:id="619"/>
      <w:r w:rsidR="00B32A52">
        <w:rPr>
          <w:rStyle w:val="CommentReference"/>
        </w:rPr>
        <w:commentReference w:id="619"/>
      </w:r>
      <w:r>
        <w:t>across the complete set of 17 elements (</w:t>
      </w:r>
      <w:r w:rsidR="00EB6B7C">
        <w:fldChar w:fldCharType="begin"/>
      </w:r>
      <w:r w:rsidR="00EB6B7C">
        <w:instrText xml:space="preserve"> REF _Ref486000600 \h </w:instrText>
      </w:r>
      <w:r w:rsidR="00EB6B7C">
        <w:fldChar w:fldCharType="separate"/>
      </w:r>
      <w:r w:rsidR="00162DC9">
        <w:t>Table 5</w:t>
      </w:r>
      <w:r w:rsidR="00EB6B7C">
        <w:fldChar w:fldCharType="end"/>
      </w:r>
      <w:r>
        <w:t xml:space="preserve">). </w:t>
      </w:r>
      <w:del w:id="620" w:author="Brian Dilkes" w:date="2017-07-29T17:32:00Z">
        <w:r w:rsidDel="00B32A52">
          <w:delText xml:space="preserve">Broadly, </w:delText>
        </w:r>
      </w:del>
      <w:ins w:id="621" w:author="Brian Dilkes" w:date="2017-07-29T17:32:00Z">
        <w:r w:rsidR="00B32A52">
          <w:t>M</w:t>
        </w:r>
      </w:ins>
      <w:del w:id="622" w:author="Brian Dilkes" w:date="2017-07-29T17:32:00Z">
        <w:r w:rsidDel="00B32A52">
          <w:delText>m</w:delText>
        </w:r>
      </w:del>
      <w:r>
        <w:t xml:space="preserve">ost of the discovered </w:t>
      </w:r>
      <w:commentRangeStart w:id="623"/>
      <w:r>
        <w:t xml:space="preserve">candidate causal genes </w:t>
      </w:r>
      <w:commentRangeEnd w:id="623"/>
      <w:r w:rsidR="00B32A52">
        <w:rPr>
          <w:rStyle w:val="CommentReference"/>
        </w:rPr>
        <w:commentReference w:id="623"/>
      </w:r>
      <w:r>
        <w:t>are element specific, with relatively little overlap between elements (</w:t>
      </w:r>
      <w:r w:rsidR="00EB6B7C">
        <w:fldChar w:fldCharType="begin"/>
      </w:r>
      <w:r w:rsidR="00EB6B7C">
        <w:instrText xml:space="preserve"> REF _Ref486000600 \h </w:instrText>
      </w:r>
      <w:r w:rsidR="00EB6B7C">
        <w:fldChar w:fldCharType="separate"/>
      </w:r>
      <w:r w:rsidR="00162DC9">
        <w:t>Table 5</w:t>
      </w:r>
      <w:r w:rsidR="00EB6B7C">
        <w:fldChar w:fldCharType="end"/>
      </w:r>
      <w:r>
        <w:t>). However, a limited number of element pairs did exhibit statistically significant overlap</w:t>
      </w:r>
      <w:r w:rsidRPr="00297743">
        <w:t xml:space="preserve"> </w:t>
      </w:r>
      <w:r>
        <w:t xml:space="preserve">including Cd, which shared significant overlap with 7 other elements (Al, Cu, K, Mg, Mo, Se and Sr), and Se, which shared significant overlap with 3 other elements </w:t>
      </w:r>
      <w:r w:rsidR="00AC60C0">
        <w:t>(As,</w:t>
      </w:r>
      <w:r w:rsidR="00A37B83">
        <w:t xml:space="preserve"> </w:t>
      </w:r>
      <w:r w:rsidR="00AC60C0">
        <w:t>Cd an</w:t>
      </w:r>
      <w:r w:rsidR="002B5295">
        <w:t>d</w:t>
      </w:r>
      <w:r w:rsidR="00AC60C0">
        <w:t xml:space="preserve"> Mg), </w:t>
      </w:r>
      <w:r>
        <w:t>and Mo, which shar</w:t>
      </w:r>
      <w:r w:rsidR="00EB6B7C">
        <w:t>ed significant overlap with</w:t>
      </w:r>
      <w:r>
        <w:t xml:space="preserve"> 2 other elements </w:t>
      </w:r>
      <w:r w:rsidR="009E5504">
        <w:t>(Al, Cd).</w:t>
      </w:r>
      <w:r>
        <w:t xml:space="preserve"> </w:t>
      </w:r>
      <w:r w:rsidR="00E57950">
        <w:t xml:space="preserve">These </w:t>
      </w:r>
      <w:r>
        <w:t xml:space="preserve">candidate genes represent important </w:t>
      </w:r>
      <w:r w:rsidR="00E57950">
        <w:t>potential</w:t>
      </w:r>
      <w:r>
        <w:t xml:space="preserve"> modulators of elemental composition a</w:t>
      </w:r>
      <w:r w:rsidR="0055150D">
        <w:t xml:space="preserve">nd are </w:t>
      </w:r>
      <w:ins w:id="624" w:author="Brian Dilkes" w:date="2017-07-29T17:33:00Z">
        <w:r w:rsidR="00B32A52">
          <w:t xml:space="preserve">particularly </w:t>
        </w:r>
      </w:ins>
      <w:r w:rsidR="0055150D">
        <w:t>worthy of further study (</w:t>
      </w:r>
      <w:r w:rsidR="0055150D">
        <w:fldChar w:fldCharType="begin"/>
      </w:r>
      <w:r w:rsidR="0055150D">
        <w:instrText xml:space="preserve"> REF _Ref486581168 \h </w:instrText>
      </w:r>
      <w:r w:rsidR="0055150D">
        <w:fldChar w:fldCharType="separate"/>
      </w:r>
      <w:r w:rsidR="00162DC9">
        <w:t>Supp. Table 7</w:t>
      </w:r>
      <w:r w:rsidR="0055150D">
        <w:fldChar w:fldCharType="end"/>
      </w:r>
      <w:r>
        <w:t>).</w:t>
      </w:r>
    </w:p>
    <w:p w14:paraId="3C9BF0FA" w14:textId="3B8DB631" w:rsidR="00F11BB0" w:rsidRDefault="00F11BB0" w:rsidP="00F11BB0">
      <w:pPr>
        <w:pStyle w:val="Heading3"/>
      </w:pPr>
      <w:bookmarkStart w:id="625" w:name="_Ref486000600"/>
      <w:r>
        <w:t>Table 5</w:t>
      </w:r>
      <w:bookmarkEnd w:id="625"/>
    </w:p>
    <w:p w14:paraId="457885E8" w14:textId="77777777" w:rsidR="00F11BB0" w:rsidRPr="00975FFB" w:rsidRDefault="00F11BB0" w:rsidP="00F11BB0">
      <w:pPr>
        <w:pStyle w:val="Heading4"/>
      </w:pPr>
      <w:r>
        <w:t>Element HPO candidate gene overlap</w:t>
      </w:r>
    </w:p>
    <w:p w14:paraId="20AB410C" w14:textId="0966E291" w:rsidR="00F11BB0" w:rsidRDefault="00F11BB0" w:rsidP="00C87F03">
      <w:pPr>
        <w:pStyle w:val="Subtitle"/>
      </w:pPr>
      <w:r>
        <w:t>Overlap between the 610 HPO genes discovered between different elements by either density or locality and in any network. The diagonal shows the number of HPO genes discovered for each element. Values in the upper triangular (green) show the number of genes that overlap between elements. The values in the lower triangular designate the p-values (hypergeometric) for overlap between the two sets of HPO genes. Red cells indicate significa</w:t>
      </w:r>
      <w:r w:rsidR="00C87F03">
        <w:t>nce with Bonferroni correction.</w:t>
      </w:r>
    </w:p>
    <w:p w14:paraId="596C5DA3" w14:textId="324C3EC8" w:rsidR="00F11BB0" w:rsidRPr="00333516" w:rsidRDefault="006D7ADE" w:rsidP="000E04CE">
      <w:pPr>
        <w:pStyle w:val="Heading3"/>
      </w:pPr>
      <w:r w:rsidRPr="00333516">
        <w:t>Enrichmen</w:t>
      </w:r>
      <w:r w:rsidR="00E57950" w:rsidRPr="00333516">
        <w:t>t analysis of putative causal</w:t>
      </w:r>
      <w:r w:rsidRPr="00333516">
        <w:t xml:space="preserve"> genes</w:t>
      </w:r>
    </w:p>
    <w:p w14:paraId="2B55379A" w14:textId="1813F3B0" w:rsidR="00D54E30" w:rsidRDefault="00E57950" w:rsidP="00F11BB0">
      <w:r>
        <w:t>To explore the broader bioprocesses represented among the high-confidence candidate causal genes from our analysis of ionomic traits, we performed Gene Ontology enrichment analysis on the list of candidates produced. GO enrichment on the set of HPO genes discovered for each individual did reveal enrichments for some elements</w:t>
      </w:r>
      <w:r w:rsidR="004F3C8A">
        <w:t xml:space="preserve"> (</w:t>
      </w:r>
      <w:r w:rsidR="004F3C8A">
        <w:fldChar w:fldCharType="begin"/>
      </w:r>
      <w:r w:rsidR="004F3C8A">
        <w:instrText xml:space="preserve"> REF _Ref486000980 \h </w:instrText>
      </w:r>
      <w:r w:rsidR="004F3C8A">
        <w:fldChar w:fldCharType="separate"/>
      </w:r>
      <w:r w:rsidR="00162DC9">
        <w:t>Supp. Table 8</w:t>
      </w:r>
      <w:r w:rsidR="004F3C8A">
        <w:fldChar w:fldCharType="end"/>
      </w:r>
      <w:r w:rsidR="00C766BF">
        <w:t>). For example, Sr was enriched for “</w:t>
      </w:r>
      <w:r w:rsidR="00C766BF" w:rsidRPr="00C766BF">
        <w:t>anion transport</w:t>
      </w:r>
      <w:r w:rsidR="00C766BF">
        <w:t>” (GO:</w:t>
      </w:r>
      <w:r w:rsidR="00C766BF" w:rsidRPr="00C766BF">
        <w:t xml:space="preserve"> 0006820</w:t>
      </w:r>
      <w:r w:rsidR="004F2EFF">
        <w:t>; p≤0.008</w:t>
      </w:r>
      <w:r w:rsidR="00C766BF">
        <w:t>) and “</w:t>
      </w:r>
      <w:r w:rsidR="00C766BF" w:rsidRPr="00C766BF">
        <w:t>metal ion transmembrane transporter activity</w:t>
      </w:r>
      <w:r w:rsidR="00C766BF">
        <w:t>” (</w:t>
      </w:r>
      <w:r w:rsidR="00C766BF" w:rsidRPr="00C766BF">
        <w:t>GO:0046873</w:t>
      </w:r>
      <w:r w:rsidR="004F2EFF">
        <w:t>; p≤0.015</w:t>
      </w:r>
      <w:r w:rsidR="00C766BF">
        <w:t>)</w:t>
      </w:r>
      <w:r>
        <w:t xml:space="preserve">. However, these enrichment results were relatively limited, possibly due to the </w:t>
      </w:r>
      <w:r w:rsidR="009910C3">
        <w:t>lack of</w:t>
      </w:r>
      <w:r>
        <w:t xml:space="preserve"> functional annotation</w:t>
      </w:r>
      <w:r w:rsidR="009A3DDE">
        <w:t>s</w:t>
      </w:r>
      <w:r>
        <w:t xml:space="preserve"> for</w:t>
      </w:r>
      <w:r w:rsidR="009A3DDE">
        <w:t xml:space="preserve"> the maize genome</w:t>
      </w:r>
      <w:r w:rsidR="00B378D3">
        <w:t>, and none passed strict multip</w:t>
      </w:r>
      <w:r w:rsidR="0067569C">
        <w:t>le-test</w:t>
      </w:r>
      <w:r w:rsidR="00B378D3">
        <w:t xml:space="preserve"> correction (Bonferroni)</w:t>
      </w:r>
      <w:r>
        <w:t xml:space="preserve">. </w:t>
      </w:r>
      <w:r w:rsidR="00F11BB0">
        <w:t xml:space="preserve">To </w:t>
      </w:r>
      <w:r w:rsidR="009A3DDE">
        <w:t xml:space="preserve">compensate for the sparsity of annotations, we started with the HPO gene set discovered for each trait and identified </w:t>
      </w:r>
      <w:r w:rsidR="00F11BB0">
        <w:t>an</w:t>
      </w:r>
      <w:r w:rsidR="009A3DDE">
        <w:t xml:space="preserve"> expanded set</w:t>
      </w:r>
      <w:r w:rsidR="00F11BB0">
        <w:t xml:space="preserve"> of highly connected</w:t>
      </w:r>
      <w:r w:rsidR="009A3DDE">
        <w:t xml:space="preserve"> co-expression</w:t>
      </w:r>
      <w:r w:rsidR="00F11BB0">
        <w:t xml:space="preserve"> network neighbors</w:t>
      </w:r>
      <w:r w:rsidR="009910C3">
        <w:t>, designated</w:t>
      </w:r>
      <w:r w:rsidR="00A550F0">
        <w:t xml:space="preserve"> the HPO+ sets,</w:t>
      </w:r>
      <w:r w:rsidR="009A3DDE">
        <w:t xml:space="preserve"> </w:t>
      </w:r>
      <w:r w:rsidR="0071309D">
        <w:t>which were formed</w:t>
      </w:r>
      <w:r w:rsidR="009A3DDE">
        <w:t xml:space="preserve"> based on genes’ aggregate connected</w:t>
      </w:r>
      <w:r w:rsidR="006766AD">
        <w:t xml:space="preserve">ness to the HPO set (see </w:t>
      </w:r>
      <w:r w:rsidR="006766AD">
        <w:fldChar w:fldCharType="begin"/>
      </w:r>
      <w:r w:rsidR="006766AD">
        <w:instrText xml:space="preserve"> REF _Ref463088833 \h </w:instrText>
      </w:r>
      <w:r w:rsidR="006766AD">
        <w:fldChar w:fldCharType="separate"/>
      </w:r>
      <w:r w:rsidR="00162DC9">
        <w:t>Materials and Methods</w:t>
      </w:r>
      <w:r w:rsidR="006766AD">
        <w:fldChar w:fldCharType="end"/>
      </w:r>
      <w:r w:rsidR="009A3DDE">
        <w:t>)</w:t>
      </w:r>
      <w:r w:rsidR="00F11BB0">
        <w:t xml:space="preserve">. </w:t>
      </w:r>
      <w:r w:rsidR="0071309D">
        <w:t>The HPO+ sets for several of the ionomic traits showed strong GO enrichment</w:t>
      </w:r>
      <w:r w:rsidR="0089406F">
        <w:t>, many of which had 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6C57A4">
        <w:fldChar w:fldCharType="separate"/>
      </w:r>
      <w:r w:rsidR="00162DC9">
        <w:t>Supp. Table 9</w:t>
      </w:r>
      <w:r w:rsidR="006C57A4">
        <w:fldChar w:fldCharType="end"/>
      </w:r>
      <w:r w:rsidR="00F11BB0">
        <w:t xml:space="preserve">). Several </w:t>
      </w:r>
      <w:r w:rsidR="000F69D4">
        <w:t>of the enriched GO terms were common across HPO+ sets for different elements</w:t>
      </w:r>
      <w:r w:rsidR="002A26B7">
        <w:t xml:space="preserve"> (</w:t>
      </w:r>
      <w:r w:rsidR="002A26B7">
        <w:fldChar w:fldCharType="begin"/>
      </w:r>
      <w:r w:rsidR="002A26B7">
        <w:instrText xml:space="preserve"> REF _Ref483951527 \h </w:instrText>
      </w:r>
      <w:r w:rsidR="002A26B7">
        <w:fldChar w:fldCharType="separate"/>
      </w:r>
      <w:r w:rsidR="00162DC9">
        <w:t>Fig. 7</w:t>
      </w:r>
      <w:r w:rsidR="002A26B7">
        <w:fldChar w:fldCharType="end"/>
      </w:r>
      <w:r w:rsidR="002A26B7">
        <w:t>)</w:t>
      </w:r>
      <w:r w:rsidR="000F69D4">
        <w:t xml:space="preserve">. </w:t>
      </w:r>
      <w:r w:rsidR="006B0FC5">
        <w:t>For example, we found enrichment for a collection of GO terms related to ion transport</w:t>
      </w:r>
      <w:r w:rsidR="009A643A">
        <w:t xml:space="preserve"> (</w:t>
      </w:r>
      <w:r w:rsidR="00567D0E">
        <w:t>GO:0006811</w:t>
      </w:r>
      <w:r w:rsidR="009A643A">
        <w:t>)</w:t>
      </w:r>
      <w:r w:rsidR="00567D0E">
        <w:t xml:space="preserve"> including anion transport (GO:</w:t>
      </w:r>
      <w:r w:rsidR="00567D0E" w:rsidRPr="00C766BF">
        <w:t xml:space="preserve"> 0006820</w:t>
      </w:r>
      <w:r w:rsidR="00567D0E">
        <w:t>)</w:t>
      </w:r>
      <w:r w:rsidR="009A643A">
        <w:t xml:space="preserve"> </w:t>
      </w:r>
      <w:r w:rsidR="00567D0E">
        <w:t>and potassium ion transport (</w:t>
      </w:r>
      <w:r w:rsidR="00567D0E" w:rsidRPr="00567D0E">
        <w:t>GO:0006813</w:t>
      </w:r>
      <w:r w:rsidR="00567D0E">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(See </w:t>
      </w:r>
      <w:r w:rsidR="006529BE">
        <w:fldChar w:fldCharType="begin"/>
      </w:r>
      <w:r w:rsidR="006529BE">
        <w:instrText xml:space="preserve"> REF _Ref483951527 \h </w:instrText>
      </w:r>
      <w:r w:rsidR="006529BE">
        <w:fldChar w:fldCharType="separate"/>
      </w:r>
      <w:r w:rsidR="00162DC9">
        <w:t>Fig. 7</w:t>
      </w:r>
      <w:r w:rsidR="006529BE">
        <w:fldChar w:fldCharType="end"/>
      </w:r>
      <w:r w:rsidR="006529BE">
        <w:t>; “Transport” cluster)</w:t>
      </w:r>
      <w:r w:rsidR="006B0FC5">
        <w:t xml:space="preserve">. </w:t>
      </w:r>
      <w:r w:rsidR="00D54E30">
        <w:t>We also observed a set</w:t>
      </w:r>
      <w:r w:rsidR="006B0FC5">
        <w:t xml:space="preserve"> of 6 </w:t>
      </w:r>
      <w:r w:rsidR="00A81F00">
        <w:t>elements whose HPO+ sets (A</w:t>
      </w:r>
      <w:r w:rsidR="002B5295">
        <w:t>l</w:t>
      </w:r>
      <w:r w:rsidR="00A81F00">
        <w:t>, Cd, Cu, K, Se, Sr</w:t>
      </w:r>
      <w:r w:rsidR="006B0FC5">
        <w:t>) were enriched for GO terms related to chromatin or</w:t>
      </w:r>
      <w:r w:rsidR="00FA2696">
        <w:t xml:space="preserve">ganization (e.g.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D62579">
        <w:t>,</w:t>
      </w:r>
      <w:r w:rsidR="00FA2696">
        <w:t xml:space="preserve"> See </w:t>
      </w:r>
      <w:r w:rsidR="00FA2696">
        <w:fldChar w:fldCharType="begin"/>
      </w:r>
      <w:r w:rsidR="00FA2696">
        <w:instrText xml:space="preserve"> REF _Ref483951527 \h </w:instrText>
      </w:r>
      <w:r w:rsidR="00FA2696">
        <w:fldChar w:fldCharType="separate"/>
      </w:r>
      <w:r w:rsidR="00162DC9">
        <w:t>Fig. 7</w:t>
      </w:r>
      <w:r w:rsidR="00FA2696">
        <w:fldChar w:fldCharType="end"/>
      </w:r>
      <w:r w:rsidR="00FA2696">
        <w:t>; “Chromatin Organization” cluster</w:t>
      </w:r>
      <w:r w:rsidR="006B0FC5">
        <w:t>)</w:t>
      </w:r>
      <w:ins w:id="626" w:author="Brian Dilkes" w:date="2017-07-29T17:52:00Z">
        <w:r w:rsidR="000E2B91">
          <w:t>. This may result from changes in cell cycle or endoreduplication control in roots, which is expected to alter the accumulation of multiple elements (Chao et al., 201X).</w:t>
        </w:r>
      </w:ins>
      <w:del w:id="627" w:author="Brian Dilkes" w:date="2017-07-29T17:53:00Z">
        <w:r w:rsidR="000F69D4" w:rsidDel="000E2B91">
          <w:delText xml:space="preserve">, which is interesting because </w:delText>
        </w:r>
        <w:r w:rsidR="000F69D4" w:rsidRPr="0069512D" w:rsidDel="000E2B91">
          <w:rPr>
            <w:highlight w:val="yellow"/>
          </w:rPr>
          <w:delText xml:space="preserve">&lt;I think Brian had an explanation about heavy metals and chromatin that would be nice to put in </w:delText>
        </w:r>
        <w:commentRangeStart w:id="628"/>
        <w:r w:rsidR="000F69D4" w:rsidRPr="0069512D" w:rsidDel="000E2B91">
          <w:rPr>
            <w:highlight w:val="yellow"/>
          </w:rPr>
          <w:delText>here</w:delText>
        </w:r>
        <w:commentRangeEnd w:id="628"/>
        <w:r w:rsidR="00C2329F" w:rsidDel="000E2B91">
          <w:rPr>
            <w:rStyle w:val="CommentReference"/>
          </w:rPr>
          <w:commentReference w:id="628"/>
        </w:r>
        <w:r w:rsidR="000F69D4" w:rsidRPr="0069512D" w:rsidDel="000E2B91">
          <w:rPr>
            <w:highlight w:val="yellow"/>
          </w:rPr>
          <w:delText>&gt;</w:delText>
        </w:r>
        <w:r w:rsidR="000F69D4" w:rsidDel="000E2B91">
          <w:delText>.</w:delText>
        </w:r>
      </w:del>
    </w:p>
    <w:p w14:paraId="7B9A69E6" w14:textId="3FD86EF6" w:rsidR="00471EF3" w:rsidRDefault="00F11BB0" w:rsidP="0071500D">
      <w:r>
        <w:t>Several</w:t>
      </w:r>
      <w:r w:rsidR="00D54E30">
        <w:t xml:space="preserve"> of the observed GO enrichments were trait-specific</w:t>
      </w:r>
      <w:r>
        <w:t xml:space="preserve"> including </w:t>
      </w:r>
      <w:r w:rsidR="00D54E30">
        <w:t>collections of GO terms reflecting</w:t>
      </w:r>
      <w:r>
        <w:t xml:space="preserve"> “Chemical Response” (Se), “Microtubule Movement” (As), “Adhesion” (Cu), and “Saccharide Metabolism” (P). For example, the “Saccharide Metabolism” </w:t>
      </w:r>
      <w:r w:rsidR="00D54E30">
        <w:t>collection of GO term enrichments</w:t>
      </w:r>
      <w:r>
        <w:t xml:space="preserve"> was </w:t>
      </w:r>
      <w:r>
        <w:lastRenderedPageBreak/>
        <w:t xml:space="preserve">driven by 5 </w:t>
      </w:r>
      <w:r w:rsidR="00D54E30">
        <w:t xml:space="preserve">HPO+ </w:t>
      </w:r>
      <w:r>
        <w:t>genes for P</w:t>
      </w:r>
      <w:r w:rsidR="00D54E30">
        <w:t xml:space="preserve">, one of which was </w:t>
      </w:r>
      <w:r w:rsidR="00D54E30" w:rsidRPr="00BE2189">
        <w:rPr>
          <w:i/>
          <w:rPrChange w:id="629" w:author="Brian Dilkes" w:date="2017-07-29T17:54:00Z">
            <w:rPr/>
          </w:rPrChange>
        </w:rPr>
        <w:t>tgd1</w:t>
      </w:r>
      <w:r w:rsidR="00D54E30">
        <w:t xml:space="preserve"> (</w:t>
      </w:r>
      <w:r>
        <w:t>GRMZM2G044027</w:t>
      </w:r>
      <w:r w:rsidR="006075D2">
        <w:t xml:space="preserve">; See </w:t>
      </w:r>
      <w:r w:rsidR="006075D2">
        <w:fldChar w:fldCharType="begin"/>
      </w:r>
      <w:r w:rsidR="006075D2">
        <w:instrText xml:space="preserve"> REF _Ref486581620 \h </w:instrText>
      </w:r>
      <w:r w:rsidR="006075D2">
        <w:fldChar w:fldCharType="separate"/>
      </w:r>
      <w:r w:rsidR="00162DC9">
        <w:t>Supp. Table 9</w:t>
      </w:r>
      <w:r w:rsidR="006075D2">
        <w:fldChar w:fldCharType="end"/>
      </w:r>
      <w:r w:rsidR="00D54E30">
        <w:t>)</w:t>
      </w:r>
      <w:r>
        <w:t xml:space="preserve">. Mutations </w:t>
      </w:r>
      <w:del w:id="630" w:author="Brian Dilkes" w:date="2017-07-29T18:01:00Z">
        <w:r w:rsidDel="00A25A69">
          <w:delText xml:space="preserve">on </w:delText>
        </w:r>
      </w:del>
      <w:ins w:id="631" w:author="Brian Dilkes" w:date="2017-07-29T18:01:00Z">
        <w:r w:rsidR="00A25A69">
          <w:t xml:space="preserve">in </w:t>
        </w:r>
      </w:ins>
      <w:r>
        <w:t xml:space="preserve">the Arabidopsis ortholog for </w:t>
      </w:r>
      <w:r w:rsidRPr="00BE2189">
        <w:rPr>
          <w:i/>
          <w:rPrChange w:id="632" w:author="Brian Dilkes" w:date="2017-07-29T17:54:00Z">
            <w:rPr/>
          </w:rPrChange>
        </w:rPr>
        <w:t>tgd1</w:t>
      </w:r>
      <w:r>
        <w:t xml:space="preserve"> caused </w:t>
      </w:r>
      <w:r w:rsidRPr="003F2C9E">
        <w:t>the a</w:t>
      </w:r>
      <w:r>
        <w:t>ccumulation of triacylglycerols and</w:t>
      </w:r>
      <w:r w:rsidRPr="003F2C9E">
        <w:t xml:space="preserve"> oligogalactolipids and</w:t>
      </w:r>
      <w:r>
        <w:t xml:space="preserve"> showed a decreased ability to incorporate phosphatidate into galactolipids </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"(Fan et al. 2015)", "plainTextFormattedCitation" : "(Fan et al. 2015)", "previouslyFormattedCitation" : "(Fan et al. 2015)" }, "properties" : { "noteIndex" : 0 }, "schema" : "https://github.com/citation-style-language/schema/raw/master/csl-citation.json" }</w:instrText>
      </w:r>
      <w:r>
        <w:fldChar w:fldCharType="separate"/>
      </w:r>
      <w:r w:rsidRPr="005E0212">
        <w:rPr>
          <w:noProof/>
        </w:rPr>
        <w:t>(Fan et al. 2015)</w:t>
      </w:r>
      <w:r>
        <w:fldChar w:fldCharType="end"/>
      </w:r>
      <w:r w:rsidR="00A82615">
        <w:t xml:space="preserve">. </w:t>
      </w:r>
      <w:del w:id="633" w:author="Brian Dilkes" w:date="2017-07-29T18:02:00Z">
        <w:r w:rsidR="00A82615" w:rsidDel="00A25A69">
          <w:delText xml:space="preserve">Tgd1 </w:delText>
        </w:r>
      </w:del>
      <w:ins w:id="634" w:author="Brian Dilkes" w:date="2017-07-29T18:02:00Z">
        <w:r w:rsidR="00A25A69">
          <w:t xml:space="preserve">TGD1 </w:t>
        </w:r>
      </w:ins>
      <w:del w:id="635" w:author="Brian Dilkes" w:date="2017-07-29T18:02:00Z">
        <w:r w:rsidR="00A82615" w:rsidDel="00A25A69">
          <w:delText>has been shown to function</w:delText>
        </w:r>
        <w:r w:rsidDel="00A25A69">
          <w:delText xml:space="preserve"> as</w:delText>
        </w:r>
      </w:del>
      <w:ins w:id="636" w:author="Brian Dilkes" w:date="2017-07-29T18:02:00Z">
        <w:r w:rsidR="00A25A69">
          <w:t>is</w:t>
        </w:r>
      </w:ins>
      <w:r w:rsidR="00A82615">
        <w:t xml:space="preserve"> a</w:t>
      </w:r>
      <w:ins w:id="637" w:author="Brian Dilkes" w:date="2017-07-29T18:02:00Z">
        <w:r w:rsidR="00A25A69">
          <w:t>n</w:t>
        </w:r>
      </w:ins>
      <w:r>
        <w:t xml:space="preserve"> ATP-bin</w:t>
      </w:r>
      <w:r w:rsidR="00A82615">
        <w:t>ding cassette (ABC) transporter</w:t>
      </w:r>
      <w:r>
        <w:t xml:space="preserve"> kn</w:t>
      </w:r>
      <w:r w:rsidR="000942CF">
        <w:t>own to transport other substrates</w:t>
      </w:r>
      <w:r w:rsidR="00A82615">
        <w:t xml:space="preserve">, including </w:t>
      </w:r>
      <w:r w:rsidR="000942CF">
        <w:t>inorganic and organic cat</w:t>
      </w:r>
      <w:r w:rsidR="00A82615">
        <w:t>ions</w:t>
      </w:r>
      <w:r w:rsidR="000942CF">
        <w:t xml:space="preserve"> and </w:t>
      </w:r>
      <w:commentRangeStart w:id="638"/>
      <w:r w:rsidR="000942CF">
        <w:t>anions</w:t>
      </w:r>
      <w:r>
        <w:t xml:space="preserve"> </w:t>
      </w:r>
      <w:commentRangeEnd w:id="638"/>
      <w:r w:rsidR="00C2329F">
        <w:rPr>
          <w:rStyle w:val="CommentReference"/>
        </w:rPr>
        <w:commentReference w:id="638"/>
      </w:r>
      <w:commentRangeStart w:id="639"/>
      <w:commentRangeStart w:id="640"/>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"(Roston et al. 2012)", "plainTextFormattedCitation" : "(Roston et al. 2012)", "previouslyFormattedCitation" : "(Roston et al. 2012)" }, "properties" : { "noteIndex" : 0 }, "schema" : "https://github.com/citation-style-language/schema/raw/master/csl-citation.json" }</w:instrText>
      </w:r>
      <w:r>
        <w:fldChar w:fldCharType="separate"/>
      </w:r>
      <w:r w:rsidRPr="008165F9">
        <w:rPr>
          <w:noProof/>
        </w:rPr>
        <w:t>(Roston et al. 2012)</w:t>
      </w:r>
      <w:r>
        <w:fldChar w:fldCharType="end"/>
      </w:r>
      <w:commentRangeEnd w:id="639"/>
      <w:commentRangeEnd w:id="640"/>
      <w:r>
        <w:rPr>
          <w:rStyle w:val="CommentReference"/>
        </w:rPr>
        <w:commentReference w:id="639"/>
      </w:r>
      <w:r>
        <w:rPr>
          <w:rStyle w:val="CommentReference"/>
        </w:rPr>
        <w:commentReference w:id="640"/>
      </w:r>
      <w:r>
        <w:t xml:space="preserve">. </w:t>
      </w:r>
      <w:r w:rsidR="00D54E30">
        <w:t>Tgd1 was an original candidate causal gene (HPO set), and four</w:t>
      </w:r>
      <w:r>
        <w:t xml:space="preserve"> other genes were </w:t>
      </w:r>
      <w:r w:rsidR="00D54E30">
        <w:t>identified</w:t>
      </w:r>
      <w:r>
        <w:t xml:space="preserve"> as </w:t>
      </w:r>
      <w:r w:rsidR="00D54E30">
        <w:t>strongly connected</w:t>
      </w:r>
      <w:r>
        <w:t xml:space="preserve"> neighbors </w:t>
      </w:r>
      <w:r w:rsidR="00D54E30">
        <w:t>in</w:t>
      </w:r>
      <w:r>
        <w:t xml:space="preserve"> the co-expression </w:t>
      </w:r>
      <w:r w:rsidR="00D54E30">
        <w:t>network</w:t>
      </w:r>
      <w:r>
        <w:t>, two with unknown function</w:t>
      </w:r>
      <w:r w:rsidR="00D54E30">
        <w:t>,</w:t>
      </w:r>
      <w:r>
        <w:t xml:space="preserve"> GRMZM2G018241 and</w:t>
      </w:r>
      <w:commentRangeStart w:id="641"/>
      <w:r>
        <w:t xml:space="preserve"> GRMZM2G030673</w:t>
      </w:r>
      <w:commentRangeEnd w:id="641"/>
      <w:r w:rsidR="00D54E30">
        <w:rPr>
          <w:rStyle w:val="CommentReference"/>
        </w:rPr>
        <w:commentReference w:id="641"/>
      </w:r>
      <w:r w:rsidR="00D54E30">
        <w:t>,</w:t>
      </w:r>
      <w:r>
        <w:t xml:space="preserve"> and two involved in cellulose synth</w:t>
      </w:r>
      <w:ins w:id="642" w:author="Brian Dilkes" w:date="2017-07-29T18:03:00Z">
        <w:r w:rsidR="00A25A69">
          <w:t>e</w:t>
        </w:r>
      </w:ins>
      <w:del w:id="643" w:author="Brian Dilkes" w:date="2017-07-29T18:03:00Z">
        <w:r w:rsidDel="00A25A69">
          <w:delText>a</w:delText>
        </w:r>
      </w:del>
      <w:r>
        <w:t>s</w:t>
      </w:r>
      <w:ins w:id="644" w:author="Brian Dilkes" w:date="2017-07-29T18:03:00Z">
        <w:r w:rsidR="00A25A69">
          <w:t>is</w:t>
        </w:r>
      </w:ins>
      <w:del w:id="645" w:author="Brian Dilkes" w:date="2017-07-29T18:03:00Z">
        <w:r w:rsidDel="00A25A69">
          <w:delText>e</w:delText>
        </w:r>
      </w:del>
      <w:r w:rsidR="00D54E30">
        <w:t>,</w:t>
      </w:r>
      <w:r>
        <w:t xml:space="preserve"> GRMZM2G122277</w:t>
      </w:r>
      <w:r w:rsidR="00D54E30">
        <w:t xml:space="preserve"> and</w:t>
      </w:r>
      <w:r>
        <w:t xml:space="preserve"> GRMZM2G177631. </w:t>
      </w:r>
      <w:r w:rsidR="00F41BE4">
        <w:t>These</w:t>
      </w:r>
      <w:r>
        <w:t xml:space="preserve"> genes </w:t>
      </w:r>
      <w:r w:rsidR="00F41BE4">
        <w:t>play a role in</w:t>
      </w:r>
      <w:r>
        <w:t xml:space="preserve"> glucan and polysaccharide metabolism and biosynthesis pathways, </w:t>
      </w:r>
      <w:commentRangeStart w:id="646"/>
      <w:commentRangeStart w:id="647"/>
      <w:r>
        <w:t>which are likely to impact phosphorus allocation and accumulation</w:t>
      </w:r>
      <w:commentRangeEnd w:id="646"/>
      <w:r w:rsidR="00F41BE4">
        <w:rPr>
          <w:rStyle w:val="CommentReference"/>
        </w:rPr>
        <w:commentReference w:id="646"/>
      </w:r>
      <w:commentRangeEnd w:id="647"/>
      <w:r w:rsidR="00471EF3">
        <w:rPr>
          <w:rStyle w:val="CommentReference"/>
        </w:rPr>
        <w:commentReference w:id="647"/>
      </w:r>
      <w:r>
        <w:t xml:space="preserve">. </w:t>
      </w:r>
    </w:p>
    <w:p w14:paraId="0B102120" w14:textId="3E8AA142" w:rsidR="002543C7" w:rsidRDefault="009C3A81" w:rsidP="0071500D">
      <w:r>
        <w:t>We should note that t</w:t>
      </w:r>
      <w:r w:rsidR="00D54E30">
        <w:t>here were several</w:t>
      </w:r>
      <w:r>
        <w:t xml:space="preserve"> other enriched</w:t>
      </w:r>
      <w:r w:rsidR="00D54E30">
        <w:t xml:space="preserve"> GO terms that demonstrate</w:t>
      </w:r>
      <w:r w:rsidR="0063339F">
        <w:t>d the deficiencies of automated annotation approaches</w:t>
      </w:r>
      <w:r w:rsidR="00D54E30">
        <w:t xml:space="preserve">, including terms related to “blood coagulation” and “regulation of body fluid levels”, which were likely </w:t>
      </w:r>
      <w:r w:rsidR="00FD2DD6">
        <w:t>due to annotations translated to</w:t>
      </w:r>
      <w:r w:rsidR="00F11BB0">
        <w:t xml:space="preserve"> maize </w:t>
      </w:r>
      <w:r w:rsidR="00FD2DD6">
        <w:t>genes on the basis of</w:t>
      </w:r>
      <w:r w:rsidR="00D54E30">
        <w:t xml:space="preserve"> protein sequence homology.</w:t>
      </w:r>
      <w:r w:rsidR="005D1BD9">
        <w:t xml:space="preserve"> </w:t>
      </w:r>
      <w:r w:rsidR="005D1BD9" w:rsidRPr="00E81580">
        <w:t>While</w:t>
      </w:r>
      <w:r w:rsidR="0084719D">
        <w:t>, at face value,</w:t>
      </w:r>
      <w:r w:rsidR="005D1BD9" w:rsidRPr="00E81580">
        <w:t xml:space="preserve"> these </w:t>
      </w:r>
      <w:r w:rsidR="005350CB">
        <w:t xml:space="preserve">term </w:t>
      </w:r>
      <w:r w:rsidR="005D1BD9" w:rsidRPr="00E81580">
        <w:t xml:space="preserve">descriptions are </w:t>
      </w:r>
      <w:r w:rsidR="00B03A6B">
        <w:t>inapplicable</w:t>
      </w:r>
      <w:r w:rsidR="005350CB">
        <w:t xml:space="preserve"> </w:t>
      </w:r>
      <w:r w:rsidR="005D1BD9" w:rsidRPr="00E81580">
        <w:t>in plant species, the fact that these terms contained HPO genes as well as strong networ</w:t>
      </w:r>
      <w:r w:rsidR="00471EF3">
        <w:t>k co-expression</w:t>
      </w:r>
      <w:r w:rsidR="005D1BD9" w:rsidRPr="00E81580">
        <w:t xml:space="preserve"> lends itself to </w:t>
      </w:r>
      <w:r w:rsidR="00471EF3">
        <w:t>cases</w:t>
      </w:r>
      <w:r w:rsidR="005D1BD9" w:rsidRPr="00E81580">
        <w:t xml:space="preserve"> where annotations</w:t>
      </w:r>
      <w:r w:rsidR="0084719D">
        <w:t xml:space="preserve"> assigned through orthology</w:t>
      </w:r>
      <w:r w:rsidR="005D1BD9" w:rsidRPr="00E81580">
        <w:t xml:space="preserve"> could be further refined</w:t>
      </w:r>
      <w:r w:rsidR="007D54BE">
        <w:t xml:space="preserve"> given co-expression evidence</w:t>
      </w:r>
      <w:r w:rsidR="004A7CF1">
        <w:t xml:space="preserve"> (see </w:t>
      </w:r>
      <w:r w:rsidR="004A7CF1">
        <w:fldChar w:fldCharType="begin"/>
      </w:r>
      <w:r w:rsidR="004A7CF1">
        <w:instrText xml:space="preserve"> REF _Ref487125611 \h </w:instrText>
      </w:r>
      <w:r w:rsidR="004A7CF1">
        <w:fldChar w:fldCharType="separate"/>
      </w:r>
      <w:r w:rsidR="00162DC9">
        <w:t>Discussion</w:t>
      </w:r>
      <w:r w:rsidR="004A7CF1">
        <w:fldChar w:fldCharType="end"/>
      </w:r>
      <w:r w:rsidR="004A7CF1">
        <w:t>)</w:t>
      </w:r>
      <w:r w:rsidR="005D1BD9" w:rsidRPr="00E81580">
        <w:t>.</w:t>
      </w:r>
    </w:p>
    <w:p w14:paraId="5F3FC945" w14:textId="028889AA" w:rsidR="00F11BB0" w:rsidRDefault="0063339F" w:rsidP="0071500D">
      <w:r>
        <w:t xml:space="preserve">In general, this approach of using the </w:t>
      </w:r>
      <w:r w:rsidR="00A916C6">
        <w:t>co-expression networks to expand</w:t>
      </w:r>
      <w:r>
        <w:t xml:space="preserve"> the neighborhood of the high-confidence candidate causal genes and then assessing the entire set for functional coherence through GO enrichment is a productive strategy for gaining insight into</w:t>
      </w:r>
      <w:r w:rsidR="00E53293">
        <w:t xml:space="preserve"> what processes are represented.</w:t>
      </w:r>
      <w:r w:rsidR="009B12F1">
        <w:t xml:space="preserve"> Yet, this approach is particularly in the challenging context of the annotation-sparse maize genome, where only ~1% of genes have mutant phenotypes </w:t>
      </w:r>
      <w:r w:rsidR="009B12F1">
        <w:fldChar w:fldCharType="begin" w:fldLock="1"/>
      </w:r>
      <w:r w:rsidR="009029D0">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"(Lawrence et al. 2004)", "plainTextFormattedCitation" : "(Lawrence et al. 2004)", "previouslyFormattedCitation" : "(Lawrence et al. 2004)" }, "properties" : { "noteIndex" : 0 }, "schema" : "https://github.com/citation-style-language/schema/raw/master/csl-citation.json" }</w:instrText>
      </w:r>
      <w:r w:rsidR="009B12F1">
        <w:fldChar w:fldCharType="separate"/>
      </w:r>
      <w:r w:rsidR="009B12F1" w:rsidRPr="002745B9">
        <w:rPr>
          <w:noProof/>
        </w:rPr>
        <w:t>(Lawrence et al. 2004)</w:t>
      </w:r>
      <w:r w:rsidR="009B12F1">
        <w:fldChar w:fldCharType="end"/>
      </w:r>
      <w:r w:rsidR="009B12F1">
        <w:t>. Descriptions were high level or insufficient to fully identify causal genes. However, t</w:t>
      </w:r>
      <w:r w:rsidR="00E53293">
        <w:t xml:space="preserve">he enriched terms discovered here fit previously described pathways known to </w:t>
      </w:r>
      <w:r w:rsidR="009B12F1">
        <w:t>impact elemental traits.</w:t>
      </w:r>
      <w:r w:rsidR="00CC13F4">
        <w:t xml:space="preserve"> </w:t>
      </w:r>
      <w:r w:rsidR="003A0851">
        <w:t xml:space="preserve">With bolstered confidence that subnetworks containing HPO genes contained coherent biological information, we refined our analysis by curating target HPO genes for their involvement in </w:t>
      </w:r>
      <w:r w:rsidR="002B5295">
        <w:t xml:space="preserve">specific biological processes, namely those that contribute to the transport, storage and utilization of the ionome in maize seeds. </w:t>
      </w:r>
    </w:p>
    <w:p w14:paraId="335549F4" w14:textId="103AFE1A" w:rsidR="003E2154" w:rsidRDefault="003E2154" w:rsidP="003E2154">
      <w:pPr>
        <w:pStyle w:val="Heading3"/>
      </w:pPr>
      <w:bookmarkStart w:id="648" w:name="_Ref483951527"/>
      <w:r>
        <w:t>Fig</w:t>
      </w:r>
      <w:r w:rsidR="00BA49AE">
        <w:t>.</w:t>
      </w:r>
      <w:r>
        <w:t xml:space="preserve"> </w:t>
      </w:r>
      <w:r w:rsidR="00461E19">
        <w:t>7</w:t>
      </w:r>
      <w:bookmarkEnd w:id="648"/>
    </w:p>
    <w:p w14:paraId="08B097DB" w14:textId="5CC7F2D7" w:rsidR="003E2154" w:rsidRDefault="003E2154" w:rsidP="003E2154">
      <w:pPr>
        <w:pStyle w:val="Heading4"/>
      </w:pPr>
      <w:r>
        <w:t>Gene Ontology</w:t>
      </w:r>
      <w:r w:rsidR="001C1D4A">
        <w:t xml:space="preserve"> Biological Process</w:t>
      </w:r>
      <w:r>
        <w:t xml:space="preserve"> Enrichment for the Ionome</w:t>
      </w:r>
    </w:p>
    <w:p w14:paraId="64F6EFDC" w14:textId="3C1F34F6" w:rsidR="007E08F8" w:rsidRPr="007E08F8" w:rsidRDefault="003E2154" w:rsidP="00CF0500">
      <w:pPr>
        <w:pStyle w:val="Subtitle"/>
      </w:pPr>
      <w:r>
        <w:t>The HPO gene sets along with strongest co-expressed neighbors</w:t>
      </w:r>
      <w:r w:rsidR="001C1D4A">
        <w:t xml:space="preserve"> (</w:t>
      </w:r>
      <w:r w:rsidR="00DC1F07">
        <w:t>HPO+</w:t>
      </w:r>
      <w:r w:rsidR="001C1D4A">
        <w:t>)</w:t>
      </w:r>
      <w:r>
        <w:t xml:space="preserve"> were analyzed for GO enrichment</w:t>
      </w:r>
      <w:r w:rsidR="001C1D4A">
        <w:t xml:space="preserve"> in the “Biological Process” namespace</w:t>
      </w:r>
      <w:r>
        <w:t xml:space="preserve">. </w:t>
      </w:r>
      <w:r w:rsidR="001C1D4A">
        <w:t>Each node represents a GO term organized hierarchically in a tree</w:t>
      </w:r>
      <w:r w:rsidR="00372C73">
        <w:t xml:space="preserve"> with directed edges designating parent terms</w:t>
      </w:r>
      <w:r w:rsidR="001C1D4A">
        <w:t xml:space="preserve">. Shaded terms were enriched for </w:t>
      </w:r>
      <w:r w:rsidR="00DC1F07">
        <w:t>HPO+</w:t>
      </w:r>
      <w:r w:rsidR="001C1D4A">
        <w:t xml:space="preserve"> genes (p &lt; 0.05; hypergeometric). Dotted circles represent</w:t>
      </w:r>
      <w:r w:rsidR="00194065">
        <w:t xml:space="preserve"> curated</w:t>
      </w:r>
      <w:r w:rsidR="001C1D4A">
        <w:t xml:space="preserve"> functional terms describing the enriched nodes in clade of the tree. Each clade is annotated with the ionomic terms that were represented in the GO enrichment.</w:t>
      </w:r>
    </w:p>
    <w:p w14:paraId="5209EC75" w14:textId="5E701BED" w:rsidR="0063339F" w:rsidRDefault="0063339F" w:rsidP="003721D9">
      <w:pPr>
        <w:pStyle w:val="Heading3"/>
      </w:pPr>
      <w:commentRangeStart w:id="649"/>
      <w:commentRangeStart w:id="650"/>
      <w:del w:id="651" w:author="Brian Dilkes" w:date="2017-07-29T02:25:00Z">
        <w:r w:rsidDel="005A3DE3">
          <w:delText xml:space="preserve">Putative </w:delText>
        </w:r>
      </w:del>
      <w:ins w:id="652" w:author="Brian Dilkes" w:date="2017-07-29T02:25:00Z">
        <w:r w:rsidR="005A3DE3">
          <w:t xml:space="preserve">CAMOCO </w:t>
        </w:r>
      </w:ins>
      <w:ins w:id="653" w:author="Brian Dilkes" w:date="2017-07-29T02:26:00Z">
        <w:r w:rsidR="005A3DE3">
          <w:t>identified GWAS candidate</w:t>
        </w:r>
      </w:ins>
      <w:del w:id="654" w:author="Brian Dilkes" w:date="2017-07-29T02:26:00Z">
        <w:r w:rsidDel="005A3DE3">
          <w:delText>causal</w:delText>
        </w:r>
      </w:del>
      <w:r>
        <w:t xml:space="preserve"> genes </w:t>
      </w:r>
      <w:del w:id="655" w:author="Brian Dilkes" w:date="2017-07-29T02:26:00Z">
        <w:r w:rsidDel="005A3DE3">
          <w:delText xml:space="preserve">have </w:delText>
        </w:r>
      </w:del>
      <w:ins w:id="656" w:author="Brian Dilkes" w:date="2017-07-29T02:26:00Z">
        <w:r w:rsidR="005A3DE3">
          <w:t xml:space="preserve">with </w:t>
        </w:r>
      </w:ins>
      <w:r>
        <w:t xml:space="preserve">strong literature support for </w:t>
      </w:r>
      <w:del w:id="657" w:author="Brian Dilkes" w:date="2017-07-29T02:26:00Z">
        <w:r w:rsidDel="005A3DE3">
          <w:delText xml:space="preserve">their </w:delText>
        </w:r>
      </w:del>
      <w:ins w:id="658" w:author="Brian Dilkes" w:date="2017-07-29T02:26:00Z">
        <w:r w:rsidR="005A3DE3">
          <w:t>roles</w:t>
        </w:r>
      </w:ins>
      <w:del w:id="659" w:author="Brian Dilkes" w:date="2017-07-29T02:26:00Z">
        <w:r w:rsidDel="005A3DE3">
          <w:delText>involvement</w:delText>
        </w:r>
      </w:del>
      <w:r>
        <w:t xml:space="preserve"> in ion</w:t>
      </w:r>
      <w:ins w:id="660" w:author="Brian Dilkes" w:date="2017-07-29T02:26:00Z">
        <w:r w:rsidR="005A3DE3">
          <w:t xml:space="preserve"> </w:t>
        </w:r>
        <w:commentRangeStart w:id="661"/>
        <w:r w:rsidR="005A3DE3">
          <w:t>accumulation</w:t>
        </w:r>
        <w:commentRangeEnd w:id="661"/>
        <w:r w:rsidR="005A3DE3">
          <w:rPr>
            <w:rStyle w:val="CommentReference"/>
            <w:rFonts w:asciiTheme="minorHAnsi" w:eastAsiaTheme="minorHAnsi" w:hAnsiTheme="minorHAnsi" w:cs="Arial"/>
            <w:color w:val="auto"/>
          </w:rPr>
          <w:commentReference w:id="661"/>
        </w:r>
      </w:ins>
      <w:del w:id="662" w:author="Brian Dilkes" w:date="2017-07-29T02:26:00Z">
        <w:r w:rsidDel="005A3DE3">
          <w:delText>omic traits</w:delText>
        </w:r>
      </w:del>
      <w:commentRangeEnd w:id="649"/>
      <w:r>
        <w:rPr>
          <w:rStyle w:val="CommentReference"/>
        </w:rPr>
        <w:commentReference w:id="649"/>
      </w:r>
      <w:commentRangeEnd w:id="650"/>
      <w:r w:rsidR="00826C26">
        <w:rPr>
          <w:rStyle w:val="CommentReference"/>
          <w:rFonts w:asciiTheme="minorHAnsi" w:eastAsiaTheme="minorHAnsi" w:hAnsiTheme="minorHAnsi" w:cs="Arial"/>
          <w:color w:val="auto"/>
        </w:rPr>
        <w:commentReference w:id="650"/>
      </w:r>
    </w:p>
    <w:p w14:paraId="196C1CEB" w14:textId="11C321BC" w:rsidR="007C768D" w:rsidRDefault="007E08F8" w:rsidP="002933C8">
      <w:r>
        <w:t>In addition to the GO enrichment analysis</w:t>
      </w:r>
      <w:r w:rsidR="008C22D3">
        <w:t xml:space="preserve"> of </w:t>
      </w:r>
      <w:r>
        <w:t xml:space="preserve">high-confidence candidate causal genes identified by our approach, we manually examined </w:t>
      </w:r>
      <w:r w:rsidR="008C22D3">
        <w:t xml:space="preserve">the </w:t>
      </w:r>
      <w:r>
        <w:t xml:space="preserve">literature evidence supporting </w:t>
      </w:r>
      <w:r w:rsidR="008C22D3">
        <w:t xml:space="preserve">the </w:t>
      </w:r>
      <w:r>
        <w:t>association of these genes with ionomic traits. Indeed, this e</w:t>
      </w:r>
      <w:r w:rsidR="008C22D3">
        <w:t xml:space="preserve">xamination revealed genes and pathways known to affect the ionome. In </w:t>
      </w:r>
      <w:r w:rsidR="008C22D3">
        <w:lastRenderedPageBreak/>
        <w:t>addition to genes with known roles in elemental homeostasis, HPO genes for some ionomic traits included multiple genes encoding known members of the same pathway or protein complex. This strongly suggest</w:t>
      </w:r>
      <w:r>
        <w:t>s</w:t>
      </w:r>
      <w:r w:rsidR="008C22D3">
        <w:t xml:space="preserve"> that true biological signal was enriched by our novel combination of expression level polymorphisms and GWAS and provides strong evidence of novel associations between multiple pathways and elemental homeostasis. </w:t>
      </w:r>
    </w:p>
    <w:p w14:paraId="15FEC5F8" w14:textId="4973DE15" w:rsidR="008C22D3" w:rsidRPr="00B750E1" w:rsidRDefault="007E08F8" w:rsidP="008C22D3">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5A3DE3">
        <w:rPr>
          <w:i/>
          <w:rPrChange w:id="663" w:author="Brian Dilkes" w:date="2017-07-29T02:25:00Z">
            <w:rPr/>
          </w:rPrChange>
        </w:rPr>
        <w:t>sugary1</w:t>
      </w:r>
      <w:r w:rsidR="007C768D" w:rsidRPr="007C768D">
        <w:t xml:space="preserve"> (</w:t>
      </w:r>
      <w:r w:rsidR="007C768D" w:rsidRPr="005A3DE3">
        <w:rPr>
          <w:i/>
          <w:rPrChange w:id="664" w:author="Brian Dilkes" w:date="2017-07-29T02:25:00Z">
            <w:rPr/>
          </w:rPrChange>
        </w:rPr>
        <w:t>su1</w:t>
      </w:r>
      <w:r w:rsidR="007C768D" w:rsidRPr="007C768D">
        <w:t>;</w:t>
      </w:r>
      <w:r w:rsidR="00340496">
        <w:t xml:space="preserve"> </w:t>
      </w:r>
      <w:r w:rsidR="007C768D" w:rsidRPr="007C768D">
        <w:t xml:space="preserve">GRMZM2G138060) </w:t>
      </w:r>
      <w:r w:rsidR="007C768D" w:rsidRPr="009E6F05">
        <w:fldChar w:fldCharType="begin" w:fldLock="1"/>
      </w:r>
      <w:r w:rsidR="002745B9">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"(Baxter et al. 2014)", "plainTextFormattedCitation" : "(Baxter et al. 2014)", "previouslyFormattedCitation" : "(Baxter et al. 2014)" }, "properties" : { "noteIndex" : 0 }, "schema" : "https://github.com/citation-style-language/schema/raw/master/csl-citation.json" }</w:instrText>
      </w:r>
      <w:r w:rsidR="007C768D" w:rsidRPr="009E6F05">
        <w:fldChar w:fldCharType="separate"/>
      </w:r>
      <w:r w:rsidR="007C768D" w:rsidRPr="009E6F05">
        <w:rPr>
          <w:noProof/>
        </w:rPr>
        <w:t>(Baxter et al. 2014)</w:t>
      </w:r>
      <w:r w:rsidR="007C768D" w:rsidRPr="009E6F05">
        <w:fldChar w:fldCharType="end"/>
      </w:r>
      <w:r w:rsidR="007C768D" w:rsidRPr="007C768D">
        <w:t xml:space="preserve">. Genetic polymorphisms that affect seed compartment proportions or the major storage constituents are expected to contribute disproportionately to variation in seed ionomic contents. For this reason, six IL14H RIL’s that were still segregating for the recessive </w:t>
      </w:r>
      <w:r w:rsidR="007C768D" w:rsidRPr="005A3DE3">
        <w:rPr>
          <w:i/>
          <w:rPrChange w:id="665" w:author="Brian Dilkes" w:date="2017-07-29T02:24:00Z">
            <w:rPr/>
          </w:rPrChange>
        </w:rPr>
        <w:t>su1</w:t>
      </w:r>
      <w:r w:rsidR="007C768D" w:rsidRPr="007C768D">
        <w:t xml:space="preserve"> allele were previously tested for ionomic effects</w:t>
      </w:r>
      <w:r w:rsidR="006655D5">
        <w:t xml:space="preserve"> </w:t>
      </w:r>
      <w:r w:rsidR="006655D5" w:rsidRPr="006655D5">
        <w:rPr>
          <w:highlight w:val="cyan"/>
        </w:rPr>
        <w:t>(</w:t>
      </w:r>
      <w:ins w:id="666" w:author="Brian Dilkes" w:date="2017-07-29T02:28:00Z">
        <w:r w:rsidR="005A3DE3" w:rsidRPr="009E6F05">
          <w:rPr>
            <w:noProof/>
          </w:rPr>
          <w:t>Baxter et al. 2014</w:t>
        </w:r>
      </w:ins>
      <w:del w:id="667" w:author="Brian Dilkes" w:date="2017-07-29T02:28:00Z">
        <w:r w:rsidR="006655D5" w:rsidRPr="006655D5" w:rsidDel="005A3DE3">
          <w:rPr>
            <w:highlight w:val="cyan"/>
          </w:rPr>
          <w:delText>cite</w:delText>
        </w:r>
      </w:del>
      <w:r w:rsidR="006655D5" w:rsidRPr="006655D5">
        <w:rPr>
          <w:highlight w:val="cyan"/>
        </w:rPr>
        <w:t>)</w:t>
      </w:r>
      <w:r w:rsidR="007C768D" w:rsidRPr="007C768D">
        <w:t xml:space="preserve">. This demonstrated that segregation for a loss of function allele at </w:t>
      </w:r>
      <w:r w:rsidR="007C768D" w:rsidRPr="005A3DE3">
        <w:rPr>
          <w:i/>
          <w:rPrChange w:id="668" w:author="Brian Dilkes" w:date="2017-07-29T02:25:00Z">
            <w:rPr/>
          </w:rPrChange>
        </w:rPr>
        <w:t>su1</w:t>
      </w:r>
      <w:r w:rsidR="007C768D" w:rsidRPr="007C768D">
        <w:t xml:space="preserve">, on the cob, affected the levels of P, S, K, Ca, Mn, Fe, As, Se, and Rb in the seed </w:t>
      </w:r>
      <w:r w:rsidR="007C768D" w:rsidRPr="009E6F05">
        <w:fldChar w:fldCharType="begin" w:fldLock="1"/>
      </w:r>
      <w:r w:rsidR="002745B9">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"(Baxter et al. 2014)", "plainTextFormattedCitation" : "(Baxter et al. 2014)", "previouslyFormattedCitation" : "(Baxter et al. 2014)" }, "properties" : { "noteIndex" : 0 }, "schema" : "https://github.com/citation-style-language/schema/raw/master/csl-citation.json" }</w:instrText>
      </w:r>
      <w:r w:rsidR="007C768D" w:rsidRPr="009E6F05">
        <w:fldChar w:fldCharType="separate"/>
      </w:r>
      <w:r w:rsidR="007C768D" w:rsidRPr="009E6F05">
        <w:rPr>
          <w:noProof/>
        </w:rPr>
        <w:t>(Baxter et al. 2014)</w:t>
      </w:r>
      <w:r w:rsidR="007C768D" w:rsidRPr="009E6F05">
        <w:fldChar w:fldCharType="end"/>
      </w:r>
      <w:r w:rsidR="007C768D" w:rsidRPr="007C768D">
        <w:t xml:space="preserve">. The </w:t>
      </w:r>
      <w:r w:rsidR="007C768D" w:rsidRPr="005A3DE3">
        <w:rPr>
          <w:i/>
          <w:rPrChange w:id="669" w:author="Brian Dilkes" w:date="2017-07-29T02:25:00Z">
            <w:rPr/>
          </w:rPrChange>
        </w:rPr>
        <w:t>su1</w:t>
      </w:r>
      <w:r w:rsidR="007C768D" w:rsidRPr="007C768D">
        <w:t xml:space="preserve"> gene was present among the HPO genes for Se accumulation (</w:t>
      </w:r>
      <w:r w:rsidR="00652BD0">
        <w:fldChar w:fldCharType="begin"/>
      </w:r>
      <w:r w:rsidR="00652BD0">
        <w:instrText xml:space="preserve"> REF _Ref480187199 \h </w:instrText>
      </w:r>
      <w:r w:rsidR="00652BD0">
        <w:fldChar w:fldCharType="separate"/>
      </w:r>
      <w:r w:rsidR="00162DC9">
        <w:t>Supp. Table 5</w:t>
      </w:r>
      <w:r w:rsidR="00652BD0">
        <w:fldChar w:fldCharType="end"/>
      </w:r>
      <w:r w:rsidR="007C768D" w:rsidRPr="007C768D">
        <w:t xml:space="preserve">) </w:t>
      </w:r>
      <w:r>
        <w:t>based on the root co-</w:t>
      </w:r>
      <w:r w:rsidR="007C768D" w:rsidRPr="007C768D">
        <w:t xml:space="preserve">expression </w:t>
      </w:r>
      <w:r>
        <w:t>network</w:t>
      </w:r>
      <w:r w:rsidR="007C768D" w:rsidRPr="007C768D">
        <w:t xml:space="preserve">. The </w:t>
      </w:r>
      <w:r w:rsidR="007C768D" w:rsidRPr="005A3DE3">
        <w:rPr>
          <w:i/>
          <w:rPrChange w:id="670" w:author="Brian Dilkes" w:date="2017-07-29T02:28:00Z">
            <w:rPr/>
          </w:rPrChange>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 segregating with the </w:t>
      </w:r>
      <w:r w:rsidR="007C768D" w:rsidRPr="005A3DE3">
        <w:rPr>
          <w:i/>
          <w:rPrChange w:id="671" w:author="Brian Dilkes" w:date="2017-07-29T02:24:00Z">
            <w:rPr/>
          </w:rPrChange>
        </w:rPr>
        <w:t>su1</w:t>
      </w:r>
      <w:r w:rsidR="007C768D" w:rsidRPr="007C768D">
        <w:t xml:space="preserve"> </w:t>
      </w:r>
      <w:del w:id="672" w:author="Brian Dilkes" w:date="2017-07-29T02:24:00Z">
        <w:r w:rsidR="007C768D" w:rsidRPr="007C768D" w:rsidDel="005A3DE3">
          <w:delText xml:space="preserve">locus </w:delText>
        </w:r>
      </w:del>
      <w:ins w:id="673" w:author="Brian Dilkes" w:date="2017-07-29T02:24:00Z">
        <w:r w:rsidR="005A3DE3">
          <w:t>allele</w:t>
        </w:r>
        <w:r w:rsidR="005A3DE3" w:rsidRPr="007C768D">
          <w:t xml:space="preserve"> </w:t>
        </w:r>
      </w:ins>
      <w:r w:rsidR="007C768D" w:rsidRPr="007C768D">
        <w:t xml:space="preserve">in the IL14H RIL population </w:t>
      </w:r>
      <w:del w:id="674" w:author="Brian Dilkes" w:date="2017-07-29T02:28:00Z">
        <w:r w:rsidR="007C768D" w:rsidRPr="007C768D" w:rsidDel="005A3DE3">
          <w:delText>that were also</w:delText>
        </w:r>
      </w:del>
      <w:ins w:id="675" w:author="Brian Dilkes" w:date="2017-07-29T02:28:00Z">
        <w:r w:rsidR="005A3DE3">
          <w:t>and</w:t>
        </w:r>
      </w:ins>
      <w:r w:rsidR="007C768D" w:rsidRPr="007C768D">
        <w:t xml:space="preserve"> measured in the NAM panel, four were </w:t>
      </w:r>
      <w:del w:id="676" w:author="Brian Dilkes" w:date="2017-07-29T02:29:00Z">
        <w:r w:rsidR="007C768D" w:rsidRPr="007C768D" w:rsidDel="005A3DE3">
          <w:delText xml:space="preserve">affected </w:delText>
        </w:r>
      </w:del>
      <w:ins w:id="677" w:author="Brian Dilkes" w:date="2017-07-29T02:29:00Z">
        <w:r w:rsidR="005A3DE3">
          <w:t>associated with</w:t>
        </w:r>
      </w:ins>
      <w:del w:id="678" w:author="Brian Dilkes" w:date="2017-07-29T02:29:00Z">
        <w:r w:rsidR="007C768D" w:rsidRPr="007C768D" w:rsidDel="005A3DE3">
          <w:delText>by</w:delText>
        </w:r>
      </w:del>
      <w:r w:rsidR="007C768D" w:rsidRPr="007C768D">
        <w:t xml:space="preserve"> </w:t>
      </w:r>
      <w:r w:rsidR="007C768D" w:rsidRPr="005A3DE3">
        <w:rPr>
          <w:i/>
          <w:rPrChange w:id="679" w:author="Brian Dilkes" w:date="2017-07-29T02:29:00Z">
            <w:rPr/>
          </w:rPrChange>
        </w:rPr>
        <w:t>su1</w:t>
      </w:r>
      <w:r w:rsidR="007C768D" w:rsidRPr="007C768D">
        <w:t xml:space="preserve"> </w:t>
      </w:r>
      <w:ins w:id="680" w:author="Brian Dilkes" w:date="2017-07-29T02:29:00Z">
        <w:r w:rsidR="005A3DE3">
          <w:t xml:space="preserve">variation </w:t>
        </w:r>
      </w:ins>
      <w:r w:rsidR="007C768D" w:rsidRPr="007C768D">
        <w:t xml:space="preserve">in the GWAS analysis. It is formally possible that </w:t>
      </w:r>
      <w:r w:rsidR="007C768D" w:rsidRPr="005A3DE3">
        <w:rPr>
          <w:i/>
          <w:rPrChange w:id="681" w:author="Brian Dilkes" w:date="2017-07-29T02:29:00Z">
            <w:rPr/>
          </w:rPrChange>
        </w:rPr>
        <w:t>su1</w:t>
      </w:r>
      <w:r w:rsidR="007C768D" w:rsidRPr="007C768D">
        <w:t xml:space="preserve">, </w:t>
      </w:r>
      <w:commentRangeStart w:id="682"/>
      <w:r w:rsidR="007C768D" w:rsidRPr="007C768D">
        <w:t>which is expressed in multiple plant compartments including the roots</w:t>
      </w:r>
      <w:commentRangeEnd w:id="682"/>
      <w:r w:rsidR="00744056">
        <w:rPr>
          <w:rStyle w:val="CommentReference"/>
        </w:rPr>
        <w:commentReference w:id="682"/>
      </w:r>
      <w:r w:rsidR="007C768D" w:rsidRPr="007C768D">
        <w:t xml:space="preserve">, might also affect the seed ionome through effects beyond a dramatic loss of seed starch. This may result from coordinate regulation </w:t>
      </w:r>
      <w:r w:rsidR="00340496">
        <w:t>of</w:t>
      </w:r>
      <w:r w:rsidR="007C768D" w:rsidRPr="007C768D">
        <w:t xml:space="preserve"> the encoded isoamylase and other root-expressed determinants of S and Se metabolism, </w:t>
      </w:r>
      <w:del w:id="683" w:author="Brian Dilkes" w:date="2017-07-29T02:30:00Z">
        <w:r w:rsidR="007C768D" w:rsidRPr="007C768D" w:rsidDel="005A3DE3">
          <w:delText xml:space="preserve">a role for starch in root architecture or S and Se assimilation, </w:delText>
        </w:r>
      </w:del>
      <w:r w:rsidR="007C768D" w:rsidRPr="007C768D">
        <w:t xml:space="preserve">or a result of unexpected coordination between root and seed expression networks. </w:t>
      </w:r>
      <w:commentRangeStart w:id="684"/>
      <w:r w:rsidR="007C768D" w:rsidRPr="007C768D">
        <w:t xml:space="preserve">The finding that HPO network neighbors for P were enriched among carbohydrate biosynthetic enzymes favors the former two of </w:t>
      </w:r>
      <w:commentRangeEnd w:id="684"/>
      <w:r w:rsidR="00057F8B">
        <w:rPr>
          <w:rStyle w:val="CommentReference"/>
        </w:rPr>
        <w:commentReference w:id="684"/>
      </w:r>
      <w:commentRangeStart w:id="685"/>
      <w:r w:rsidR="007C768D" w:rsidRPr="007C768D">
        <w:t xml:space="preserve">these </w:t>
      </w:r>
      <w:commentRangeEnd w:id="685"/>
      <w:r w:rsidR="00057F8B">
        <w:rPr>
          <w:rStyle w:val="CommentReference"/>
        </w:rPr>
        <w:commentReference w:id="685"/>
      </w:r>
      <w:commentRangeStart w:id="686"/>
      <w:r w:rsidR="007C768D" w:rsidRPr="007C768D">
        <w:t>hypotheses</w:t>
      </w:r>
      <w:commentRangeEnd w:id="686"/>
      <w:r w:rsidR="00652BD0">
        <w:rPr>
          <w:rStyle w:val="CommentReference"/>
        </w:rPr>
        <w:commentReference w:id="686"/>
      </w:r>
      <w:r w:rsidR="00B750E1">
        <w:t>.</w:t>
      </w:r>
    </w:p>
    <w:p w14:paraId="1A557061" w14:textId="49339D9E" w:rsidR="008C22D3" w:rsidRPr="00EF1080" w:rsidRDefault="008B0F95" w:rsidP="008C22D3">
      <w:pPr>
        <w:rPr>
          <w:sz w:val="18"/>
          <w:szCs w:val="18"/>
          <w:shd w:val="clear" w:color="auto" w:fill="FFF2CC"/>
        </w:rPr>
      </w:pPr>
      <w:r>
        <w:t>Our analysis of the GWAS loci for the</w:t>
      </w:r>
      <w:r w:rsidR="008C22D3">
        <w:t xml:space="preserve"> element Se </w:t>
      </w:r>
      <w:r>
        <w:t>produced among the largest high</w:t>
      </w:r>
      <w:r w:rsidR="0036374C">
        <w:t>-confidence candidate causal genes</w:t>
      </w:r>
      <w:r w:rsidR="008C22D3">
        <w:t xml:space="preserve">. </w:t>
      </w:r>
      <w:r w:rsidR="0036374C">
        <w:t>Several</w:t>
      </w:r>
      <w:r w:rsidR="008C22D3">
        <w:t xml:space="preserve"> genes with known effects on the ionome, or known to be impacted by the ionome, were identified within this HPO set. </w:t>
      </w:r>
      <w:r w:rsidR="002444A7">
        <w:t>For example, one candidate</w:t>
      </w:r>
      <w:r w:rsidR="008C22D3">
        <w:t xml:space="preserve"> gene</w:t>
      </w:r>
      <w:r w:rsidR="002444A7">
        <w:t>,</w:t>
      </w:r>
      <w:r w:rsidR="002444A7" w:rsidRPr="002444A7">
        <w:t xml:space="preserve"> </w:t>
      </w:r>
      <w:r w:rsidR="002444A7">
        <w:t>GRMZM2G327406,</w:t>
      </w:r>
      <w:r w:rsidR="008C22D3">
        <w:t xml:space="preserve"> encodes an Adenylyl-sulfate kinase (adenosine-5'-phosphosulfate (APS) kinase 3)</w:t>
      </w:r>
      <w:r w:rsidR="002444A7">
        <w:t>, which</w:t>
      </w:r>
      <w:r w:rsidR="008C22D3">
        <w:t xml:space="preserve"> is a key component of the sulfur and selenium assimilation pathway </w:t>
      </w:r>
      <w:r w:rsidR="002444A7">
        <w:t>and plays a role in</w:t>
      </w:r>
      <w:r w:rsidR="008C22D3">
        <w:t xml:space="preserve"> the formation of the substrate for protein and metabolite sulfation. </w:t>
      </w:r>
      <w:commentRangeStart w:id="687"/>
      <w:del w:id="688" w:author="Brian Dilkes" w:date="2017-07-29T02:22:00Z">
        <w:r w:rsidR="008C22D3" w:rsidDel="005A3DE3">
          <w:delText xml:space="preserve">Downstream </w:delText>
        </w:r>
      </w:del>
      <w:ins w:id="689" w:author="Brian Dilkes" w:date="2017-07-29T02:22:00Z">
        <w:r w:rsidR="005A3DE3">
          <w:t>Also linked to this GWAS locus was a second</w:t>
        </w:r>
      </w:ins>
      <w:del w:id="690" w:author="Brian Dilkes" w:date="2017-07-29T02:22:00Z">
        <w:r w:rsidR="008C22D3" w:rsidDel="005A3DE3">
          <w:delText>from this</w:delText>
        </w:r>
      </w:del>
      <w:r w:rsidR="008C22D3">
        <w:t xml:space="preserve"> gene</w:t>
      </w:r>
      <w:ins w:id="691" w:author="Brian Dilkes" w:date="2017-07-29T02:23:00Z">
        <w:r w:rsidR="005A3DE3">
          <w:t xml:space="preserve"> </w:t>
        </w:r>
      </w:ins>
      <w:del w:id="692" w:author="Brian Dilkes" w:date="2017-07-29T02:23:00Z">
        <w:r w:rsidR="008C22D3" w:rsidDel="005A3DE3">
          <w:delText>,</w:delText>
        </w:r>
        <w:commentRangeEnd w:id="687"/>
        <w:r w:rsidR="002444A7" w:rsidDel="005A3DE3">
          <w:rPr>
            <w:rStyle w:val="CommentReference"/>
          </w:rPr>
          <w:commentReference w:id="687"/>
        </w:r>
        <w:r w:rsidR="008C22D3" w:rsidDel="005A3DE3">
          <w:delText xml:space="preserve"> </w:delText>
        </w:r>
        <w:commentRangeStart w:id="693"/>
        <w:r w:rsidR="008C22D3" w:rsidDel="005A3DE3">
          <w:delText xml:space="preserve">and also </w:delText>
        </w:r>
      </w:del>
      <w:r w:rsidR="008C22D3">
        <w:t xml:space="preserve">critical </w:t>
      </w:r>
      <w:commentRangeEnd w:id="693"/>
      <w:r w:rsidR="005E3740">
        <w:rPr>
          <w:rStyle w:val="CommentReference"/>
        </w:rPr>
        <w:commentReference w:id="693"/>
      </w:r>
      <w:r w:rsidR="008C22D3">
        <w:t>for the metabolism of sulfur amino acids</w:t>
      </w:r>
      <w:ins w:id="694" w:author="Brian Dilkes" w:date="2017-07-29T02:23:00Z">
        <w:r w:rsidR="005A3DE3">
          <w:t>,</w:t>
        </w:r>
      </w:ins>
      <w:r w:rsidR="008C22D3">
        <w:t xml:space="preserve"> and the biosynthesis of the 21st amino acid</w:t>
      </w:r>
      <w:del w:id="695" w:author="Brian Dilkes" w:date="2017-07-29T02:23:00Z">
        <w:r w:rsidR="008C22D3" w:rsidDel="005A3DE3">
          <w:delText>,</w:delText>
        </w:r>
      </w:del>
      <w:r w:rsidR="008C22D3">
        <w:t xml:space="preserve"> selenocysteine, </w:t>
      </w:r>
      <w:ins w:id="696" w:author="Brian Dilkes" w:date="2017-07-29T02:24:00Z">
        <w:r w:rsidR="005A3DE3">
          <w:t xml:space="preserve">encoding a cysteine desulfurulyase (GRMZM2G581155) </w:t>
        </w:r>
      </w:ins>
      <w:ins w:id="697" w:author="Brian Dilkes" w:date="2017-07-29T02:23:00Z">
        <w:r w:rsidR="005A3DE3">
          <w:t xml:space="preserve">that </w:t>
        </w:r>
      </w:ins>
      <w:r w:rsidR="006D4E49">
        <w:t>Camoco also identified a</w:t>
      </w:r>
      <w:ins w:id="698" w:author="Brian Dilkes" w:date="2017-07-29T02:23:00Z">
        <w:r w:rsidR="005A3DE3">
          <w:t xml:space="preserve">s an HPO </w:t>
        </w:r>
      </w:ins>
      <w:r w:rsidR="008C22D3">
        <w:t xml:space="preserve"> gene</w:t>
      </w:r>
      <w:del w:id="699" w:author="Brian Dilkes" w:date="2017-07-29T02:24:00Z">
        <w:r w:rsidR="008C22D3" w:rsidDel="005A3DE3">
          <w:delText xml:space="preserve"> encoding a cysteine desulfurulyase (GRMZM2G581155)</w:delText>
        </w:r>
      </w:del>
      <w:r w:rsidR="008C22D3">
        <w:t>.</w:t>
      </w:r>
    </w:p>
    <w:p w14:paraId="24A3705F" w14:textId="086BD945" w:rsidR="00B750E1" w:rsidRPr="00B750E1" w:rsidRDefault="00B750E1" w:rsidP="00B750E1">
      <w:r w:rsidRPr="00B750E1">
        <w:t>Following the work of Chao et al.</w:t>
      </w:r>
      <w:r w:rsidR="006D4E49">
        <w:t>,</w:t>
      </w:r>
      <w:r w:rsidRPr="00B750E1">
        <w:t xml:space="preserve"> alterations in cell size and cell division in the root are expected to have effects on K accumulation in the leaves</w:t>
      </w:r>
      <w:r>
        <w:t xml:space="preserve"> </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fldChar w:fldCharType="separate"/>
      </w:r>
      <w:r w:rsidRPr="003B245C">
        <w:rPr>
          <w:noProof/>
        </w:rPr>
        <w:t>(Chao et al. 2011)</w:t>
      </w:r>
      <w:r>
        <w:fldChar w:fldCharType="end"/>
      </w:r>
      <w:r w:rsidRPr="00B750E1">
        <w:t xml:space="preserve">.  Two of the four subunits of </w:t>
      </w:r>
      <w:ins w:id="700" w:author="Brian Dilkes" w:date="2017-07-29T18:11:00Z">
        <w:r w:rsidR="0049373D">
          <w:t xml:space="preserve">the </w:t>
        </w:r>
      </w:ins>
      <w:r w:rsidRPr="00B750E1">
        <w:t>polycomb repressive complex 2 (PRC2), known to act on the cell cycle via the retinoblastoma-related proteins (RBRs), were</w:t>
      </w:r>
      <w:r w:rsidR="003F1336">
        <w:t xml:space="preserve"> identified as HPO genes for</w:t>
      </w:r>
      <w:r w:rsidRPr="00B750E1">
        <w:t xml:space="preserve"> the K analog Rb. Both </w:t>
      </w:r>
      <w:del w:id="701" w:author="Brian Dilkes" w:date="2017-07-29T02:34:00Z">
        <w:r w:rsidRPr="00A33B6C" w:rsidDel="00A33B6C">
          <w:rPr>
            <w:i/>
            <w:rPrChange w:id="702" w:author="Brian Dilkes" w:date="2017-07-29T02:34:00Z">
              <w:rPr/>
            </w:rPrChange>
          </w:rPr>
          <w:delText xml:space="preserve">MSI1 </w:delText>
        </w:r>
      </w:del>
      <w:ins w:id="703" w:author="Brian Dilkes" w:date="2017-07-29T02:34:00Z">
        <w:r w:rsidR="00A33B6C" w:rsidRPr="00A33B6C">
          <w:rPr>
            <w:i/>
            <w:rPrChange w:id="704" w:author="Brian Dilkes" w:date="2017-07-29T02:34:00Z">
              <w:rPr/>
            </w:rPrChange>
          </w:rPr>
          <w:t>msi1</w:t>
        </w:r>
        <w:r w:rsidR="00A33B6C" w:rsidRPr="00B750E1">
          <w:t xml:space="preserve"> </w:t>
        </w:r>
      </w:ins>
      <w:r w:rsidRPr="00B750E1">
        <w:t xml:space="preserve">(GRMZM2G090217) and </w:t>
      </w:r>
      <w:del w:id="705" w:author="Brian Dilkes" w:date="2017-07-29T02:34:00Z">
        <w:r w:rsidRPr="00A33B6C" w:rsidDel="00A33B6C">
          <w:rPr>
            <w:i/>
            <w:rPrChange w:id="706" w:author="Brian Dilkes" w:date="2017-07-29T02:34:00Z">
              <w:rPr/>
            </w:rPrChange>
          </w:rPr>
          <w:delText xml:space="preserve">FIE2 </w:delText>
        </w:r>
      </w:del>
      <w:ins w:id="707" w:author="Brian Dilkes" w:date="2017-07-29T02:34:00Z">
        <w:r w:rsidR="00A33B6C" w:rsidRPr="00A33B6C">
          <w:rPr>
            <w:i/>
            <w:rPrChange w:id="708" w:author="Brian Dilkes" w:date="2017-07-29T02:34:00Z">
              <w:rPr/>
            </w:rPrChange>
          </w:rPr>
          <w:t>fie2</w:t>
        </w:r>
        <w:r w:rsidR="00A33B6C" w:rsidRPr="00B750E1">
          <w:t xml:space="preserve"> </w:t>
        </w:r>
      </w:ins>
      <w:r w:rsidRPr="00B750E1">
        <w:t>(GRMZM2G148924; ZmSAM-Rb), members of the PRC2, are co</w:t>
      </w:r>
      <w:r w:rsidR="006F3064">
        <w:t>-</w:t>
      </w:r>
      <w:r w:rsidRPr="00B750E1">
        <w:t xml:space="preserve">expressed in the </w:t>
      </w:r>
      <w:r w:rsidR="006F3064">
        <w:t>Zm</w:t>
      </w:r>
      <w:r w:rsidRPr="00B750E1">
        <w:t xml:space="preserve">SAM network. The RBR-binding E2F-like transcription factor </w:t>
      </w:r>
      <w:ins w:id="709" w:author="Brian Dilkes" w:date="2017-07-29T18:11:00Z">
        <w:r w:rsidR="0049373D">
          <w:t xml:space="preserve">encoded by </w:t>
        </w:r>
      </w:ins>
      <w:del w:id="710" w:author="Brian Dilkes" w:date="2017-07-29T18:11:00Z">
        <w:r w:rsidRPr="00B750E1" w:rsidDel="0049373D">
          <w:delText>(</w:delText>
        </w:r>
      </w:del>
      <w:r w:rsidRPr="00B750E1">
        <w:t>GRMZM2G361659</w:t>
      </w:r>
      <w:ins w:id="711" w:author="Brian Dilkes" w:date="2017-07-29T18:12:00Z">
        <w:r w:rsidR="0049373D">
          <w:t xml:space="preserve"> (</w:t>
        </w:r>
      </w:ins>
      <w:del w:id="712" w:author="Brian Dilkes" w:date="2017-07-29T18:12:00Z">
        <w:r w:rsidRPr="00B750E1" w:rsidDel="0049373D">
          <w:delText xml:space="preserve">; </w:delText>
        </w:r>
      </w:del>
      <w:r w:rsidR="00D87834">
        <w:t>ZmSAM</w:t>
      </w:r>
      <w:r w:rsidRPr="00B750E1">
        <w:t>-Rb) was also found, a further indication that cell cycle regulation</w:t>
      </w:r>
      <w:del w:id="713" w:author="Brian Dilkes" w:date="2017-07-29T18:12:00Z">
        <w:r w:rsidRPr="00B750E1" w:rsidDel="0049373D">
          <w:delText>,</w:delText>
        </w:r>
      </w:del>
      <w:r w:rsidRPr="00B750E1">
        <w:t xml:space="preserve"> via these proteins</w:t>
      </w:r>
      <w:r w:rsidR="00784446">
        <w:t>’</w:t>
      </w:r>
      <w:r w:rsidRPr="00B750E1">
        <w:t xml:space="preserve"> interactions </w:t>
      </w:r>
      <w:del w:id="714" w:author="Brian Dilkes" w:date="2017-07-29T18:12:00Z">
        <w:r w:rsidRPr="00B750E1" w:rsidDel="0049373D">
          <w:delText xml:space="preserve">in maize </w:delText>
        </w:r>
      </w:del>
      <w:r w:rsidRPr="00B750E1">
        <w:t xml:space="preserve">could provide a common mechanism for these associations. Histone deacetylases from the RPD3 family are known to interact with RBR proteins as well. The RPD3-like </w:t>
      </w:r>
      <w:r w:rsidRPr="00A33B6C">
        <w:rPr>
          <w:i/>
          <w:rPrChange w:id="715" w:author="Brian Dilkes" w:date="2017-07-29T02:34:00Z">
            <w:rPr/>
          </w:rPrChange>
        </w:rPr>
        <w:t>histone deacetylase 2</w:t>
      </w:r>
      <w:r w:rsidRPr="00B750E1">
        <w:t xml:space="preserve"> from maize was identified in the same </w:t>
      </w:r>
      <w:r w:rsidR="00784446">
        <w:t>HPO</w:t>
      </w:r>
      <w:r w:rsidRPr="00B750E1">
        <w:t xml:space="preserve"> set (GRMZM2G136067; </w:t>
      </w:r>
      <w:r w:rsidR="00D87834">
        <w:t>ZmSAM</w:t>
      </w:r>
      <w:r w:rsidR="006F3064">
        <w:t>-Rb). The A</w:t>
      </w:r>
      <w:r w:rsidRPr="00B750E1">
        <w:t>rabidopsis homologs of both MSI and this histone deacetylase have known roles as histone chaperones, and the latter directly binds Histone H2B. Remarkably, histone H2B (GRMZM2G401147; SAM-Rb) was also an HPO hit. Lastly, an Actin utilizing SNF2-l</w:t>
      </w:r>
      <w:r w:rsidR="009E4F5F">
        <w:t xml:space="preserve">ike </w:t>
      </w:r>
      <w:r w:rsidR="009E4F5F" w:rsidRPr="0049373D">
        <w:rPr>
          <w:i/>
          <w:rPrChange w:id="716" w:author="Brian Dilkes" w:date="2017-07-29T18:13:00Z">
            <w:rPr/>
          </w:rPrChange>
        </w:rPr>
        <w:t>chromatin regulator18</w:t>
      </w:r>
      <w:r w:rsidR="009E4F5F">
        <w:t xml:space="preserve"> (G</w:t>
      </w:r>
      <w:r w:rsidRPr="00B750E1">
        <w:t xml:space="preserve">RMZM2G126774 </w:t>
      </w:r>
      <w:r w:rsidR="00D87834">
        <w:t>Zm</w:t>
      </w:r>
      <w:r w:rsidRPr="00B750E1">
        <w:t xml:space="preserve">SAM-Rb) was identified as yet another SAM-Rb </w:t>
      </w:r>
      <w:r w:rsidRPr="00B750E1">
        <w:lastRenderedPageBreak/>
        <w:t xml:space="preserve">hit. </w:t>
      </w:r>
      <w:ins w:id="717" w:author="Brian Dilkes" w:date="2017-07-29T18:13:00Z">
        <w:r w:rsidR="0049373D">
          <w:t xml:space="preserve">This mirrors the similar finding of GO enrichment for chromatin regulatory categories in the HPO+ enrichment </w:t>
        </w:r>
      </w:ins>
      <w:ins w:id="718" w:author="Brian Dilkes" w:date="2017-07-29T18:14:00Z">
        <w:r w:rsidR="0049373D">
          <w:t>analysis</w:t>
        </w:r>
      </w:ins>
      <w:ins w:id="719" w:author="Brian Dilkes" w:date="2017-07-29T18:13:00Z">
        <w:r w:rsidR="0049373D">
          <w:t xml:space="preserve"> presented above. </w:t>
        </w:r>
      </w:ins>
      <w:r w:rsidRPr="00B750E1">
        <w:t>Taken together these demonstrate a strong enrichment for known protein-protein interactors important for chromatin regulation and cell cycle control among the HPO set for the K analog Rb.</w:t>
      </w:r>
    </w:p>
    <w:p w14:paraId="25D5EE9B" w14:textId="4AF1344E" w:rsidR="00EF1080" w:rsidRDefault="00EF1080" w:rsidP="00EF1080">
      <w:pPr>
        <w:pStyle w:val="Heading3"/>
      </w:pPr>
      <w:commentRangeStart w:id="720"/>
      <w:r>
        <w:t>Transporters</w:t>
      </w:r>
      <w:commentRangeEnd w:id="720"/>
      <w:r w:rsidR="005E3740">
        <w:rPr>
          <w:rStyle w:val="CommentReference"/>
          <w:rFonts w:asciiTheme="minorHAnsi" w:eastAsiaTheme="minorHAnsi" w:hAnsiTheme="minorHAnsi" w:cs="Arial"/>
          <w:color w:val="auto"/>
        </w:rPr>
        <w:commentReference w:id="720"/>
      </w:r>
    </w:p>
    <w:p w14:paraId="64C96DFE" w14:textId="02B92DB8" w:rsidR="008C22D3" w:rsidRPr="00C2329F" w:rsidRDefault="008C22D3" w:rsidP="00EF1080">
      <w:pPr>
        <w:rPr>
          <w:rFonts w:eastAsia="Times New Roman" w:cs="Times New Roman"/>
          <w:rPrChange w:id="721" w:author="Brian Dilkes" w:date="2017-07-29T17:18:00Z">
            <w:rPr/>
          </w:rPrChange>
        </w:rPr>
      </w:pPr>
      <w:r>
        <w:t xml:space="preserve">A number of transporters with known roles in ionome homeostasis were </w:t>
      </w:r>
      <w:r w:rsidR="00784446">
        <w:t xml:space="preserve">also </w:t>
      </w:r>
      <w:r>
        <w:t>identified among the HPO genes. Among these were: a P type ATPase transporter of the ACA P2</w:t>
      </w:r>
      <w:r w:rsidR="005A49F6">
        <w:t>B subfamily 4 (GRMZM2G140328;</w:t>
      </w:r>
      <w:r w:rsidR="00653691">
        <w:t xml:space="preserve"> ZmRoot</w:t>
      </w:r>
      <w:r>
        <w:t>-Sr) encoding a homolog of known plasma membrane localized Ca transporters in multiple species (</w:t>
      </w:r>
      <w:commentRangeStart w:id="722"/>
      <w:del w:id="723" w:author="Brian Dilkes" w:date="2017-07-29T17:18:00Z">
        <w:r w:rsidRPr="00C9628B" w:rsidDel="00C2329F">
          <w:rPr>
            <w:highlight w:val="cyan"/>
          </w:rPr>
          <w:delText>fucking</w:delText>
        </w:r>
        <w:commentRangeEnd w:id="722"/>
        <w:r w:rsidR="004F3BDC" w:rsidDel="00C2329F">
          <w:rPr>
            <w:rStyle w:val="CommentReference"/>
          </w:rPr>
          <w:commentReference w:id="722"/>
        </w:r>
        <w:r w:rsidRPr="00C9628B" w:rsidDel="00C2329F">
          <w:rPr>
            <w:highlight w:val="cyan"/>
          </w:rPr>
          <w:delText xml:space="preserve"> </w:delText>
        </w:r>
      </w:del>
      <w:ins w:id="724" w:author="Brian Dilkes" w:date="2017-07-29T17:18:00Z">
        <w:r w:rsidR="00C2329F">
          <w:rPr>
            <w:highlight w:val="cyan"/>
          </w:rPr>
          <w:t>Baxter et al., 20</w:t>
        </w:r>
        <w:del w:id="725" w:author="Microsoft Office User" w:date="2017-07-31T15:11:00Z">
          <w:r w:rsidR="00C2329F" w:rsidDel="00FD0A3F">
            <w:rPr>
              <w:highlight w:val="cyan"/>
            </w:rPr>
            <w:delText>1</w:delText>
          </w:r>
        </w:del>
      </w:ins>
      <w:ins w:id="726" w:author="Microsoft Office User" w:date="2017-07-31T15:11:00Z">
        <w:r w:rsidR="00FD0A3F">
          <w:rPr>
            <w:highlight w:val="cyan"/>
          </w:rPr>
          <w:t>0</w:t>
        </w:r>
      </w:ins>
      <w:ins w:id="727" w:author="Brian Dilkes" w:date="2017-07-29T17:18:00Z">
        <w:r w:rsidR="00C2329F">
          <w:rPr>
            <w:highlight w:val="cyan"/>
          </w:rPr>
          <w:t xml:space="preserve">X </w:t>
        </w:r>
        <w:r w:rsidR="00C2329F">
          <w:rPr>
            <w:rStyle w:val="apple-converted-space"/>
            <w:rFonts w:ascii="Arial" w:eastAsia="Times New Roman" w:hAnsi="Arial"/>
            <w:color w:val="000000"/>
            <w:sz w:val="16"/>
            <w:szCs w:val="16"/>
            <w:shd w:val="clear" w:color="auto" w:fill="FFFFFF"/>
          </w:rPr>
          <w:t> </w:t>
        </w:r>
        <w:r w:rsidR="00C2329F">
          <w:rPr>
            <w:rFonts w:eastAsia="Times New Roman" w:cs="Times New Roman"/>
          </w:rPr>
          <w:fldChar w:fldCharType="begin"/>
        </w:r>
        <w:r w:rsidR="00C2329F">
          <w:rPr>
            <w:rFonts w:eastAsia="Times New Roman" w:cs="Times New Roman"/>
          </w:rPr>
          <w:instrText xml:space="preserve"> HYPERLINK "https://dx.doi.org/10.1104%2Fpp.103.021923" \t "pmc_ext" </w:instrText>
        </w:r>
        <w:r w:rsidR="00C2329F">
          <w:rPr>
            <w:rFonts w:eastAsia="Times New Roman" w:cs="Times New Roman"/>
          </w:rPr>
          <w:fldChar w:fldCharType="separate"/>
        </w:r>
        <w:r w:rsidR="00C2329F">
          <w:rPr>
            <w:rStyle w:val="Hyperlink"/>
            <w:rFonts w:ascii="Arial" w:eastAsia="Times New Roman" w:hAnsi="Arial"/>
            <w:color w:val="642A8F"/>
            <w:sz w:val="16"/>
            <w:szCs w:val="16"/>
          </w:rPr>
          <w:t>10.1104/pp.103.021923</w:t>
        </w:r>
        <w:r w:rsidR="00C2329F">
          <w:rPr>
            <w:rFonts w:eastAsia="Times New Roman" w:cs="Times New Roman"/>
          </w:rPr>
          <w:fldChar w:fldCharType="end"/>
        </w:r>
        <w:r w:rsidR="00C2329F" w:rsidRPr="00C9628B">
          <w:rPr>
            <w:highlight w:val="cyan"/>
          </w:rPr>
          <w:t xml:space="preserve"> </w:t>
        </w:r>
      </w:ins>
      <w:r w:rsidRPr="00C9628B">
        <w:rPr>
          <w:highlight w:val="cyan"/>
        </w:rPr>
        <w:t>citing Ivan</w:t>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 xml:space="preserve">-As) </w:t>
      </w:r>
      <w:r w:rsidR="00924AF7">
        <w:fldChar w:fldCharType="begin" w:fldLock="1"/>
      </w:r>
      <w:r w:rsidR="00324E16">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"(Badri et al. 2007)", "plainTextFormattedCitation" : "(Badri et al. 2007)", "previouslyFormattedCitation" : "(Badri et al. 2007)" }, "properties" : { "noteIndex" : 0 }, "schema" : "https://github.com/citation-style-language/schema/raw/master/csl-citation.json" }</w:instrText>
      </w:r>
      <w:r w:rsidR="00924AF7">
        <w:fldChar w:fldCharType="separate"/>
      </w:r>
      <w:r w:rsidR="00924AF7" w:rsidRPr="00924AF7">
        <w:rPr>
          <w:noProof/>
        </w:rPr>
        <w:t>(Badri et al. 2007)</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Cd</w:t>
      </w:r>
      <w:r w:rsidRPr="0080112C">
        <w:rPr>
          <w:highlight w:val="cyan"/>
        </w:rPr>
        <w:t>)</w:t>
      </w:r>
      <w:del w:id="728" w:author="Brian Dilkes" w:date="2017-07-29T17:19:00Z">
        <w:r w:rsidRPr="0080112C" w:rsidDel="00C2329F">
          <w:rPr>
            <w:highlight w:val="cyan"/>
          </w:rPr>
          <w:delText xml:space="preserve"> [cite]</w:delText>
        </w:r>
      </w:del>
      <w:r w:rsidRPr="0080112C">
        <w:rPr>
          <w:highlight w:val="cyan"/>
        </w:rPr>
        <w:t>.</w:t>
      </w:r>
      <w:r>
        <w:t xml:space="preserve"> </w:t>
      </w:r>
      <w:commentRangeStart w:id="729"/>
      <w:del w:id="730" w:author="Brian Dilkes" w:date="2017-07-29T02:04:00Z">
        <w:r w:rsidDel="00E03541">
          <w:delText xml:space="preserve">While not specific transporters </w:delText>
        </w:r>
        <w:commentRangeEnd w:id="729"/>
        <w:r w:rsidR="00EA3746" w:rsidDel="00E03541">
          <w:rPr>
            <w:rStyle w:val="CommentReference"/>
          </w:rPr>
          <w:commentReference w:id="729"/>
        </w:r>
        <w:r w:rsidDel="00E03541">
          <w:delText>for the elements they were linked to, s</w:delText>
        </w:r>
      </w:del>
      <w:ins w:id="731" w:author="Brian Dilkes" w:date="2017-07-29T02:04:00Z">
        <w:r w:rsidR="00E03541">
          <w:t>S</w:t>
        </w:r>
      </w:ins>
      <w:r>
        <w:t xml:space="preserve">everal annotated transporters were </w:t>
      </w:r>
      <w:r w:rsidR="00E67983">
        <w:t>identified</w:t>
      </w:r>
      <w:r>
        <w:t xml:space="preserve"> in the HPO </w:t>
      </w:r>
      <w:r w:rsidR="00E67983">
        <w:t xml:space="preserve">sets </w:t>
      </w:r>
      <w:r>
        <w:t>for multiple elements: a sulfa</w:t>
      </w:r>
      <w:r w:rsidR="00ED76D3">
        <w:t>te transporter (GRMZM2G44480</w:t>
      </w:r>
      <w:r w:rsidR="004F3BDC">
        <w:t>1</w:t>
      </w:r>
      <w:r w:rsidR="00ED76D3">
        <w:t>, ZmRoot</w:t>
      </w:r>
      <w:r>
        <w:t>-K), a cationic amino acid t</w:t>
      </w:r>
      <w:r w:rsidR="00E16482">
        <w:t>ransporter (AC207755.3_FG005;</w:t>
      </w:r>
      <w:r w:rsidR="00485A86">
        <w:t xml:space="preserve"> ZmPAN-Cd, ZmPAN</w:t>
      </w:r>
      <w:r>
        <w:t>-Mo), and an inosito</w:t>
      </w:r>
      <w:r w:rsidR="003E35A6">
        <w:t>l transporter (GRMZM2G142063;</w:t>
      </w:r>
      <w:r w:rsidR="00485A86">
        <w:t xml:space="preserve"> ZmRoot-Fe, ZmRoot-Cd, ZmRoot-</w:t>
      </w:r>
      <w:r>
        <w:t>Sr).</w:t>
      </w:r>
    </w:p>
    <w:p w14:paraId="415ECF1D" w14:textId="124B414A" w:rsidR="008C22D3" w:rsidRPr="0047253E" w:rsidRDefault="008C22D3" w:rsidP="008C22D3">
      <w:pPr>
        <w:rPr>
          <w:rFonts w:ascii="Times" w:eastAsia="Times New Roman" w:hAnsi="Times" w:cs="Times New Roman"/>
          <w:sz w:val="20"/>
          <w:szCs w:val="20"/>
          <w:rPrChange w:id="732" w:author="Brian Dilkes" w:date="2017-07-29T02:01:00Z">
            <w:rPr/>
          </w:rPrChange>
        </w:rPr>
      </w:pPr>
      <w:r>
        <w:t>Cadmium was well measured and affected by substantial genetic variance (</w:t>
      </w:r>
      <w:r w:rsidRPr="0086383F">
        <w:rPr>
          <w:highlight w:val="cyan"/>
        </w:rPr>
        <w:t xml:space="preserve">Zeigler et al., </w:t>
      </w:r>
      <w:commentRangeStart w:id="733"/>
      <w:r w:rsidRPr="0086383F">
        <w:rPr>
          <w:highlight w:val="cyan"/>
        </w:rPr>
        <w:t>2017</w:t>
      </w:r>
      <w:commentRangeEnd w:id="733"/>
      <w:r w:rsidR="0086383F">
        <w:rPr>
          <w:rStyle w:val="CommentReference"/>
        </w:rPr>
        <w:commentReference w:id="733"/>
      </w:r>
      <w:r>
        <w:t xml:space="preserve">). We detected the largest number of </w:t>
      </w:r>
      <w:r w:rsidR="004F3BDC">
        <w:t>HPO</w:t>
      </w:r>
      <w:r w:rsidR="0078184A">
        <w:t xml:space="preserve"> candidate genes</w:t>
      </w:r>
      <w:r w:rsidR="002A24C6">
        <w:t xml:space="preserve"> </w:t>
      </w:r>
      <w:r>
        <w:t>for Cd</w:t>
      </w:r>
      <w:r w:rsidR="00D911E2">
        <w:t xml:space="preserve"> </w:t>
      </w:r>
      <w:r w:rsidR="002A24C6">
        <w:t>(209</w:t>
      </w:r>
      <w:r w:rsidR="00D911E2">
        <w:t xml:space="preserve"> genes</w:t>
      </w:r>
      <w:r w:rsidR="002A24C6">
        <w:t xml:space="preserve">; See </w:t>
      </w:r>
      <w:r w:rsidR="00D911E2">
        <w:fldChar w:fldCharType="begin"/>
      </w:r>
      <w:r w:rsidR="00D911E2">
        <w:instrText xml:space="preserve"> REF _Ref485996339 \h </w:instrText>
      </w:r>
      <w:r w:rsidR="00D911E2">
        <w:fldChar w:fldCharType="separate"/>
      </w:r>
      <w:r w:rsidR="00162DC9">
        <w:t>Table 4</w:t>
      </w:r>
      <w:r w:rsidR="00D911E2">
        <w:fldChar w:fldCharType="end"/>
      </w:r>
      <w:r w:rsidR="002A24C6">
        <w:t>)</w:t>
      </w:r>
      <w:r>
        <w:t xml:space="preserve">. Among these were the maize </w:t>
      </w:r>
      <w:r w:rsidRPr="0047253E">
        <w:rPr>
          <w:i/>
          <w:rPrChange w:id="734" w:author="Brian Dilkes" w:date="2017-07-29T02:02:00Z">
            <w:rPr/>
          </w:rPrChange>
        </w:rPr>
        <w:t>glossy2</w:t>
      </w:r>
      <w:r>
        <w:t xml:space="preserve"> gene </w:t>
      </w:r>
      <w:r w:rsidR="0078184A">
        <w:t>(GRMZM2G098239, ZmPAN-Cd), which is</w:t>
      </w:r>
      <w:r>
        <w:t xml:space="preserve"> responsible for a step in the biosynthesis of hydrophobic barriers</w:t>
      </w:r>
      <w:ins w:id="735" w:author="Brian Dilkes" w:date="2017-07-29T02:19:00Z">
        <w:r w:rsidR="005A3DE3">
          <w:t xml:space="preserve"> (Tacke et al., 1995)</w:t>
        </w:r>
      </w:ins>
      <w:del w:id="736" w:author="Brian Dilkes" w:date="2017-07-29T02:19:00Z">
        <w:r w:rsidDel="007E05BD">
          <w:delText xml:space="preserve"> </w:delText>
        </w:r>
      </w:del>
      <w:r w:rsidR="0078184A" w:rsidRPr="00B55C10">
        <w:rPr>
          <w:highlight w:val="cyan"/>
        </w:rPr>
        <w:t>[citation]</w:t>
      </w:r>
      <w:r w:rsidRPr="00B55C10">
        <w:rPr>
          <w:highlight w:val="cyan"/>
        </w:rPr>
        <w:t>.</w:t>
      </w:r>
      <w:r>
        <w:t xml:space="preserve"> This implicates the biosynthesis and deposition of hydrophobic molecules in the root in accumulation of ions and may point to root processes, rather than epicuticular waxes deposition, as the primary mode by which these genes may affect </w:t>
      </w:r>
      <w:commentRangeStart w:id="737"/>
      <w:r>
        <w:t>water dynamics</w:t>
      </w:r>
      <w:commentRangeEnd w:id="737"/>
      <w:r w:rsidR="00EA3746">
        <w:rPr>
          <w:rStyle w:val="CommentReference"/>
        </w:rPr>
        <w:commentReference w:id="737"/>
      </w:r>
      <w:r>
        <w:t xml:space="preserve">. </w:t>
      </w:r>
      <w:commentRangeStart w:id="738"/>
      <w:r>
        <w:t xml:space="preserve">ARR1-like gene </w:t>
      </w:r>
      <w:commentRangeEnd w:id="738"/>
      <w:r w:rsidR="00EA3746">
        <w:rPr>
          <w:rStyle w:val="CommentReference"/>
        </w:rPr>
        <w:commentReference w:id="738"/>
      </w:r>
      <w:r>
        <w:t xml:space="preserve">GRMZM2G067702 was </w:t>
      </w:r>
      <w:r w:rsidR="00681884">
        <w:t xml:space="preserve">also </w:t>
      </w:r>
      <w:r>
        <w:t>an HPO gene associated with Cd. Previous work has shown that ARR genes from Arabidopsis are present in the stele where they regulate the activity of HKT1 (</w:t>
      </w:r>
      <w:commentRangeStart w:id="739"/>
      <w:del w:id="740" w:author="Brian Dilkes" w:date="2017-07-29T02:01:00Z">
        <w:r w:rsidRPr="00D40D3F" w:rsidDel="0047253E">
          <w:rPr>
            <w:highlight w:val="cyan"/>
          </w:rPr>
          <w:delText>Schfenberger</w:delText>
        </w:r>
      </w:del>
      <w:ins w:id="741" w:author="Brian Dilkes" w:date="2017-07-29T02:01:00Z">
        <w:r w:rsidR="0047253E">
          <w:rPr>
            <w:highlight w:val="cyan"/>
          </w:rPr>
          <w:t>M</w:t>
        </w:r>
      </w:ins>
      <w:ins w:id="742" w:author="Brian Dilkes" w:date="2017-07-29T02:02:00Z">
        <w:r w:rsidR="0047253E">
          <w:rPr>
            <w:highlight w:val="cyan"/>
          </w:rPr>
          <w:t>a</w:t>
        </w:r>
      </w:ins>
      <w:ins w:id="743" w:author="Brian Dilkes" w:date="2017-07-29T02:01:00Z">
        <w:r w:rsidR="0047253E">
          <w:rPr>
            <w:highlight w:val="cyan"/>
          </w:rPr>
          <w:t>son et al,</w:t>
        </w:r>
      </w:ins>
      <w:ins w:id="744" w:author="Brian Dilkes" w:date="2017-07-29T02:02:00Z">
        <w:r w:rsidR="0047253E">
          <w:rPr>
            <w:highlight w:val="cyan"/>
          </w:rPr>
          <w:t xml:space="preserve"> 2010;</w:t>
        </w:r>
      </w:ins>
      <w:ins w:id="745" w:author="Brian Dilkes" w:date="2017-07-29T02:01:00Z">
        <w:r w:rsidR="0047253E">
          <w:rPr>
            <w:highlight w:val="cyan"/>
          </w:rPr>
          <w:t xml:space="preserve"> </w:t>
        </w:r>
        <w:r w:rsidR="0047253E" w:rsidRPr="0047253E">
          <w:rPr>
            <w:rFonts w:ascii="Arial" w:eastAsia="Times New Roman" w:hAnsi="Arial"/>
            <w:color w:val="000000"/>
            <w:sz w:val="17"/>
            <w:szCs w:val="17"/>
            <w:shd w:val="clear" w:color="auto" w:fill="FFFFFF"/>
          </w:rPr>
          <w:t>doi: 10.1111/j.1365-313X.2010.04366.x.</w:t>
        </w:r>
      </w:ins>
      <w:del w:id="746" w:author="Brian Dilkes" w:date="2017-07-29T02:01:00Z">
        <w:r w:rsidRPr="00D40D3F" w:rsidDel="0047253E">
          <w:rPr>
            <w:highlight w:val="cyan"/>
          </w:rPr>
          <w:delText>, Tested Salted Caramel and Ghridelli,</w:delText>
        </w:r>
      </w:del>
      <w:del w:id="747" w:author="Brian Dilkes" w:date="2017-07-29T02:02:00Z">
        <w:r w:rsidRPr="00D40D3F" w:rsidDel="0047253E">
          <w:rPr>
            <w:highlight w:val="cyan"/>
          </w:rPr>
          <w:delText xml:space="preserve"> 2010 Plant Journal</w:delText>
        </w:r>
        <w:commentRangeEnd w:id="739"/>
        <w:r w:rsidR="00E55FFB" w:rsidDel="0047253E">
          <w:rPr>
            <w:rStyle w:val="CommentReference"/>
          </w:rPr>
          <w:commentReference w:id="739"/>
        </w:r>
      </w:del>
      <w:r>
        <w:t xml:space="preserve">). </w:t>
      </w:r>
      <w:commentRangeStart w:id="748"/>
      <w:r>
        <w:t>This</w:t>
      </w:r>
      <w:commentRangeEnd w:id="748"/>
      <w:r w:rsidR="00D40D3F">
        <w:rPr>
          <w:rStyle w:val="CommentReference"/>
        </w:rPr>
        <w:commentReference w:id="748"/>
      </w:r>
      <w:r>
        <w:t xml:space="preserve"> gene was expressed at the highest level in the stele at 3 </w:t>
      </w:r>
      <w:r w:rsidR="000F4CD2">
        <w:t xml:space="preserve">days after </w:t>
      </w:r>
      <w:commentRangeStart w:id="749"/>
      <w:del w:id="750" w:author="Brian Dilkes" w:date="2017-07-29T01:57:00Z">
        <w:r w:rsidR="000F4CD2" w:rsidDel="00453439">
          <w:delText>seeding</w:delText>
        </w:r>
        <w:commentRangeEnd w:id="749"/>
        <w:r w:rsidR="009B0302" w:rsidDel="00453439">
          <w:rPr>
            <w:rStyle w:val="CommentReference"/>
          </w:rPr>
          <w:commentReference w:id="749"/>
        </w:r>
        <w:r w:rsidR="00B75E03" w:rsidDel="00453439">
          <w:delText xml:space="preserve"> </w:delText>
        </w:r>
      </w:del>
      <w:ins w:id="751" w:author="Brian Dilkes" w:date="2017-07-29T01:57:00Z">
        <w:r w:rsidR="00453439">
          <w:t xml:space="preserve">sowing </w:t>
        </w:r>
      </w:ins>
      <w:r w:rsidR="00B75E03">
        <w:t>(DAS)</w:t>
      </w:r>
      <w:r w:rsidR="00243D5C" w:rsidRPr="00243D5C">
        <w:rPr>
          <w:highlight w:val="cyan"/>
        </w:rPr>
        <w:t>[cite]</w:t>
      </w:r>
      <w:r>
        <w:t>.</w:t>
      </w:r>
    </w:p>
    <w:p w14:paraId="6D3C520A" w14:textId="77777777" w:rsidR="008C22D3" w:rsidRDefault="008C22D3" w:rsidP="00EF1080">
      <w:pPr>
        <w:pStyle w:val="Heading3"/>
      </w:pPr>
      <w:commentRangeStart w:id="752"/>
      <w:commentRangeStart w:id="753"/>
      <w:r>
        <w:t>Multi</w:t>
      </w:r>
      <w:commentRangeEnd w:id="752"/>
      <w:r w:rsidR="00D40D3F">
        <w:rPr>
          <w:rStyle w:val="CommentReference"/>
          <w:rFonts w:asciiTheme="minorHAnsi" w:eastAsiaTheme="minorHAnsi" w:hAnsiTheme="minorHAnsi" w:cs="Arial"/>
          <w:color w:val="auto"/>
        </w:rPr>
        <w:commentReference w:id="752"/>
      </w:r>
      <w:r>
        <w:t xml:space="preserve"> ionomic hits</w:t>
      </w:r>
      <w:commentRangeEnd w:id="753"/>
      <w:r w:rsidR="000D226B">
        <w:rPr>
          <w:rStyle w:val="CommentReference"/>
          <w:rFonts w:asciiTheme="minorHAnsi" w:eastAsiaTheme="minorHAnsi" w:hAnsiTheme="minorHAnsi" w:cs="Arial"/>
          <w:color w:val="auto"/>
        </w:rPr>
        <w:commentReference w:id="753"/>
      </w:r>
    </w:p>
    <w:p w14:paraId="49BC41C6" w14:textId="6F61DCEF" w:rsidR="00BC497E" w:rsidRDefault="005E26BD" w:rsidP="007B42A1">
      <w:r>
        <w:t>One of</w:t>
      </w:r>
      <w:r w:rsidR="008C22D3">
        <w:t xml:space="preserve"> the </w:t>
      </w:r>
      <w:r>
        <w:t>high-confidence candidate</w:t>
      </w:r>
      <w:r w:rsidR="008C22D3">
        <w:t xml:space="preserve"> genes</w:t>
      </w:r>
      <w:r>
        <w:t xml:space="preserve">, which appeared in the HPO sets for </w:t>
      </w:r>
      <w:r w:rsidR="000561D7">
        <w:t>Cd</w:t>
      </w:r>
      <w:r>
        <w:t>,</w:t>
      </w:r>
      <w:r w:rsidR="008C22D3">
        <w:t xml:space="preserve"> is the Gibberellin (GA) signaling component and DELLA and GRAS-domain transcription factor </w:t>
      </w:r>
      <w:del w:id="754" w:author="Brian Dilkes" w:date="2017-07-29T01:55:00Z">
        <w:r w:rsidR="008C22D3" w:rsidRPr="00453439" w:rsidDel="00453439">
          <w:rPr>
            <w:i/>
            <w:rPrChange w:id="755" w:author="Brian Dilkes" w:date="2017-07-29T01:56:00Z">
              <w:rPr/>
            </w:rPrChange>
          </w:rPr>
          <w:delText xml:space="preserve">Dwarf9 </w:delText>
        </w:r>
      </w:del>
      <w:ins w:id="756" w:author="Brian Dilkes" w:date="2017-07-29T01:55:00Z">
        <w:r w:rsidR="00453439" w:rsidRPr="00453439">
          <w:rPr>
            <w:i/>
            <w:rPrChange w:id="757" w:author="Brian Dilkes" w:date="2017-07-29T01:56:00Z">
              <w:rPr/>
            </w:rPrChange>
          </w:rPr>
          <w:t>dwarf9</w:t>
        </w:r>
        <w:r w:rsidR="00453439">
          <w:t xml:space="preserve"> </w:t>
        </w:r>
      </w:ins>
      <w:r w:rsidR="008C22D3">
        <w:t>(</w:t>
      </w:r>
      <w:r w:rsidR="00490641">
        <w:t>GRMZM2G024973</w:t>
      </w:r>
      <w:r w:rsidR="00B63778">
        <w:t>,</w:t>
      </w:r>
      <w:r w:rsidR="00A91210">
        <w:t xml:space="preserve"> </w:t>
      </w:r>
      <w:ins w:id="758" w:author="Brian Dilkes" w:date="2017-07-29T01:56:00Z">
        <w:r w:rsidR="00453439">
          <w:t>d</w:t>
        </w:r>
      </w:ins>
      <w:del w:id="759" w:author="Brian Dilkes" w:date="2017-07-29T01:56:00Z">
        <w:r w:rsidR="008C22D3" w:rsidDel="00453439">
          <w:delText>D</w:delText>
        </w:r>
      </w:del>
      <w:r w:rsidR="008C22D3">
        <w:t>9</w:t>
      </w:r>
      <w:r w:rsidR="00AA2A31">
        <w:t>)</w:t>
      </w:r>
      <w:r w:rsidR="006847D7">
        <w:t xml:space="preserve"> and was included in the HPO set for Cd in the ZmRoot network</w:t>
      </w:r>
      <w:r w:rsidR="00A570DC">
        <w:t xml:space="preserve"> </w:t>
      </w:r>
      <w:r w:rsidR="00A570DC" w:rsidRPr="00A570DC">
        <w:fldChar w:fldCharType="begin" w:fldLock="1"/>
      </w:r>
      <w:r w:rsidR="002745B9">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"(Winkler &amp; Freeling 1994)", "plainTextFormattedCitation" : "(Winkler &amp; Freeling 1994)", "previouslyFormattedCitation" : "(Winkler &amp; Freeling 1994)" }, "properties" : { "noteIndex" : 0 }, "schema" : "https://github.com/citation-style-language/schema/raw/master/csl-citation.json" }</w:instrText>
      </w:r>
      <w:r w:rsidR="00A570DC" w:rsidRPr="00A570DC">
        <w:fldChar w:fldCharType="separate"/>
      </w:r>
      <w:r w:rsidR="00A570DC" w:rsidRPr="00A570DC">
        <w:rPr>
          <w:noProof/>
        </w:rPr>
        <w:t>(Winkler &amp; Freeling 1994)</w:t>
      </w:r>
      <w:r w:rsidR="00A570DC" w:rsidRPr="00A570DC">
        <w:fldChar w:fldCharType="end"/>
      </w:r>
      <w:r w:rsidR="008C22D3">
        <w:t>.</w:t>
      </w:r>
      <w:r w:rsidR="006A1DF4">
        <w:t xml:space="preserve"> </w:t>
      </w:r>
      <w:ins w:id="760" w:author="Brian Dilkes" w:date="2017-07-29T17:12:00Z">
        <w:r w:rsidR="00917FCE" w:rsidRPr="00917FCE">
          <w:rPr>
            <w:i/>
            <w:rPrChange w:id="761" w:author="Brian Dilkes" w:date="2017-07-29T17:12:00Z">
              <w:rPr/>
            </w:rPrChange>
          </w:rPr>
          <w:t>d</w:t>
        </w:r>
      </w:ins>
      <w:del w:id="762" w:author="Brian Dilkes" w:date="2017-07-29T17:12:00Z">
        <w:r w:rsidR="008C22D3" w:rsidRPr="00917FCE" w:rsidDel="00917FCE">
          <w:rPr>
            <w:i/>
            <w:rPrChange w:id="763" w:author="Brian Dilkes" w:date="2017-07-29T17:12:00Z">
              <w:rPr/>
            </w:rPrChange>
          </w:rPr>
          <w:delText>D</w:delText>
        </w:r>
      </w:del>
      <w:r w:rsidR="008C22D3" w:rsidRPr="00917FCE">
        <w:rPr>
          <w:i/>
          <w:rPrChange w:id="764" w:author="Brian Dilkes" w:date="2017-07-29T17:12:00Z">
            <w:rPr/>
          </w:rPrChange>
        </w:rPr>
        <w:t>9</w:t>
      </w:r>
      <w:r w:rsidR="00CF780B">
        <w:t xml:space="preserve"> </w:t>
      </w:r>
      <w:r w:rsidR="008C22D3">
        <w:t>is one of two DELLA paralogs in the maize genome</w:t>
      </w:r>
      <w:r>
        <w:t xml:space="preserve"> (</w:t>
      </w:r>
      <w:r w:rsidR="008C22D3">
        <w:t xml:space="preserve">the other is </w:t>
      </w:r>
      <w:ins w:id="765" w:author="Brian Dilkes" w:date="2017-07-29T01:56:00Z">
        <w:r w:rsidR="00453439" w:rsidRPr="00453439">
          <w:rPr>
            <w:i/>
            <w:rPrChange w:id="766" w:author="Brian Dilkes" w:date="2017-07-29T01:56:00Z">
              <w:rPr/>
            </w:rPrChange>
          </w:rPr>
          <w:t>d</w:t>
        </w:r>
      </w:ins>
      <w:del w:id="767" w:author="Brian Dilkes" w:date="2017-07-29T01:56:00Z">
        <w:r w:rsidR="008C22D3" w:rsidRPr="00453439" w:rsidDel="00453439">
          <w:rPr>
            <w:i/>
            <w:rPrChange w:id="768" w:author="Brian Dilkes" w:date="2017-07-29T01:56:00Z">
              <w:rPr/>
            </w:rPrChange>
          </w:rPr>
          <w:delText>D</w:delText>
        </w:r>
      </w:del>
      <w:r w:rsidR="008C22D3" w:rsidRPr="00453439">
        <w:rPr>
          <w:i/>
          <w:rPrChange w:id="769" w:author="Brian Dilkes" w:date="2017-07-29T01:56:00Z">
            <w:rPr/>
          </w:rPrChange>
        </w:rPr>
        <w:t>warf8</w:t>
      </w:r>
      <w:r>
        <w:t xml:space="preserve">, </w:t>
      </w:r>
      <w:r w:rsidR="005832BD">
        <w:t xml:space="preserve"> (</w:t>
      </w:r>
      <w:ins w:id="770" w:author="Brian Dilkes" w:date="2017-07-29T01:56:00Z">
        <w:r w:rsidR="00453439" w:rsidRPr="00453439">
          <w:rPr>
            <w:i/>
            <w:rPrChange w:id="771" w:author="Brian Dilkes" w:date="2017-07-29T01:56:00Z">
              <w:rPr/>
            </w:rPrChange>
          </w:rPr>
          <w:t>d</w:t>
        </w:r>
      </w:ins>
      <w:del w:id="772" w:author="Brian Dilkes" w:date="2017-07-29T01:56:00Z">
        <w:r w:rsidR="005832BD" w:rsidRPr="00453439" w:rsidDel="00453439">
          <w:rPr>
            <w:i/>
            <w:rPrChange w:id="773" w:author="Brian Dilkes" w:date="2017-07-29T01:56:00Z">
              <w:rPr/>
            </w:rPrChange>
          </w:rPr>
          <w:delText>D</w:delText>
        </w:r>
      </w:del>
      <w:r w:rsidR="005832BD" w:rsidRPr="00453439">
        <w:rPr>
          <w:i/>
          <w:rPrChange w:id="774" w:author="Brian Dilkes" w:date="2017-07-29T01:56:00Z">
            <w:rPr/>
          </w:rPrChange>
        </w:rPr>
        <w:t>8</w:t>
      </w:r>
      <w:r w:rsidR="005832BD">
        <w:t>)</w:t>
      </w:r>
      <w:r w:rsidR="008C22D3">
        <w:t xml:space="preserve">, both of which can be mutated to dominant negative forms </w:t>
      </w:r>
      <w:r>
        <w:t>that</w:t>
      </w:r>
      <w:r w:rsidR="008C22D3">
        <w:t xml:space="preserve"> display dwarf phenotypes and dramatic suppression of GA response. </w:t>
      </w:r>
      <w:ins w:id="775" w:author="Brian Dilkes" w:date="2017-07-29T01:56:00Z">
        <w:r w:rsidR="00453439" w:rsidRPr="00453439">
          <w:rPr>
            <w:i/>
            <w:rPrChange w:id="776" w:author="Brian Dilkes" w:date="2017-07-29T01:56:00Z">
              <w:rPr/>
            </w:rPrChange>
          </w:rPr>
          <w:t>d</w:t>
        </w:r>
      </w:ins>
      <w:del w:id="777" w:author="Brian Dilkes" w:date="2017-07-29T01:56:00Z">
        <w:r w:rsidR="008C22D3" w:rsidRPr="00453439" w:rsidDel="00453439">
          <w:rPr>
            <w:i/>
            <w:rPrChange w:id="778" w:author="Brian Dilkes" w:date="2017-07-29T01:56:00Z">
              <w:rPr/>
            </w:rPrChange>
          </w:rPr>
          <w:delText>D</w:delText>
        </w:r>
      </w:del>
      <w:r w:rsidR="008C22D3" w:rsidRPr="00453439">
        <w:rPr>
          <w:i/>
          <w:rPrChange w:id="779" w:author="Brian Dilkes" w:date="2017-07-29T01:56:00Z">
            <w:rPr/>
          </w:rPrChange>
        </w:rPr>
        <w:t>9</w:t>
      </w:r>
      <w:r w:rsidR="008C22D3">
        <w:t xml:space="preserve"> </w:t>
      </w:r>
      <w:r>
        <w:t>was discovered among the hi</w:t>
      </w:r>
      <w:r w:rsidR="006E6C72">
        <w:t>gh-confidence candidates for Cd</w:t>
      </w:r>
      <w:r w:rsidR="008C22D3">
        <w:t xml:space="preserve"> while </w:t>
      </w:r>
      <w:ins w:id="780" w:author="Brian Dilkes" w:date="2017-07-29T01:56:00Z">
        <w:r w:rsidR="00453439" w:rsidRPr="00453439">
          <w:rPr>
            <w:i/>
            <w:rPrChange w:id="781" w:author="Brian Dilkes" w:date="2017-07-29T01:56:00Z">
              <w:rPr/>
            </w:rPrChange>
          </w:rPr>
          <w:t>d</w:t>
        </w:r>
      </w:ins>
      <w:del w:id="782" w:author="Brian Dilkes" w:date="2017-07-29T01:56:00Z">
        <w:r w:rsidR="008C22D3" w:rsidRPr="00453439" w:rsidDel="00453439">
          <w:rPr>
            <w:i/>
            <w:rPrChange w:id="783" w:author="Brian Dilkes" w:date="2017-07-29T01:56:00Z">
              <w:rPr/>
            </w:rPrChange>
          </w:rPr>
          <w:delText>D</w:delText>
        </w:r>
      </w:del>
      <w:r w:rsidR="008C22D3" w:rsidRPr="00453439">
        <w:rPr>
          <w:i/>
          <w:rPrChange w:id="784" w:author="Brian Dilkes" w:date="2017-07-29T01:56:00Z">
            <w:rPr/>
          </w:rPrChange>
        </w:rPr>
        <w:t>8</w:t>
      </w:r>
      <w:r w:rsidR="008C22D3">
        <w:t xml:space="preserve"> </w:t>
      </w:r>
      <w:r>
        <w:t>was</w:t>
      </w:r>
      <w:r w:rsidR="008C22D3">
        <w:t xml:space="preserve"> not, though </w:t>
      </w:r>
      <w:r w:rsidR="0031575C">
        <w:t xml:space="preserve">both </w:t>
      </w:r>
      <w:ins w:id="785" w:author="Brian Dilkes" w:date="2017-07-29T01:56:00Z">
        <w:r w:rsidR="00453439" w:rsidRPr="00453439">
          <w:rPr>
            <w:i/>
            <w:rPrChange w:id="786" w:author="Brian Dilkes" w:date="2017-07-29T01:57:00Z">
              <w:rPr/>
            </w:rPrChange>
          </w:rPr>
          <w:t>d</w:t>
        </w:r>
      </w:ins>
      <w:del w:id="787" w:author="Brian Dilkes" w:date="2017-07-29T01:56:00Z">
        <w:r w:rsidR="002F25DE" w:rsidRPr="00453439" w:rsidDel="00453439">
          <w:rPr>
            <w:i/>
            <w:rPrChange w:id="788" w:author="Brian Dilkes" w:date="2017-07-29T01:57:00Z">
              <w:rPr/>
            </w:rPrChange>
          </w:rPr>
          <w:delText>D</w:delText>
        </w:r>
      </w:del>
      <w:r w:rsidR="002F25DE" w:rsidRPr="00453439">
        <w:rPr>
          <w:i/>
          <w:rPrChange w:id="789" w:author="Brian Dilkes" w:date="2017-07-29T01:57:00Z">
            <w:rPr/>
          </w:rPrChange>
        </w:rPr>
        <w:t>8</w:t>
      </w:r>
      <w:r w:rsidR="002F25DE">
        <w:t xml:space="preserve"> </w:t>
      </w:r>
      <w:r w:rsidR="0031575C">
        <w:t xml:space="preserve">and </w:t>
      </w:r>
      <w:ins w:id="790" w:author="Brian Dilkes" w:date="2017-07-29T01:56:00Z">
        <w:r w:rsidR="00453439" w:rsidRPr="00453439">
          <w:rPr>
            <w:i/>
            <w:rPrChange w:id="791" w:author="Brian Dilkes" w:date="2017-07-29T01:56:00Z">
              <w:rPr/>
            </w:rPrChange>
          </w:rPr>
          <w:t>d</w:t>
        </w:r>
      </w:ins>
      <w:del w:id="792" w:author="Brian Dilkes" w:date="2017-07-29T01:56:00Z">
        <w:r w:rsidR="0031575C" w:rsidRPr="00453439" w:rsidDel="00453439">
          <w:rPr>
            <w:i/>
            <w:rPrChange w:id="793" w:author="Brian Dilkes" w:date="2017-07-29T01:56:00Z">
              <w:rPr/>
            </w:rPrChange>
          </w:rPr>
          <w:delText>D</w:delText>
        </w:r>
      </w:del>
      <w:r w:rsidR="0031575C" w:rsidRPr="00453439">
        <w:rPr>
          <w:i/>
          <w:rPrChange w:id="794" w:author="Brian Dilkes" w:date="2017-07-29T01:56:00Z">
            <w:rPr/>
          </w:rPrChange>
        </w:rPr>
        <w:t>9</w:t>
      </w:r>
      <w:r w:rsidR="0031575C">
        <w:t xml:space="preserve"> are</w:t>
      </w:r>
      <w:r w:rsidR="002F25DE">
        <w:t xml:space="preserve"> present in the root based co-expression network</w:t>
      </w:r>
      <w:r w:rsidR="00FF440E">
        <w:t xml:space="preserve"> (ZmRoot)</w:t>
      </w:r>
      <w:r w:rsidR="008C22D3">
        <w:t>. Given the indistinguishable phenotypes of the known</w:t>
      </w:r>
      <w:ins w:id="795" w:author="Brian Dilkes" w:date="2017-07-29T17:12:00Z">
        <w:r w:rsidR="00917FCE">
          <w:t xml:space="preserve"> dominan</w:t>
        </w:r>
      </w:ins>
      <w:ins w:id="796" w:author="Brian Dilkes" w:date="2017-07-29T17:18:00Z">
        <w:r w:rsidR="00C2329F">
          <w:t>t</w:t>
        </w:r>
      </w:ins>
      <w:r w:rsidR="008C22D3">
        <w:t xml:space="preserve"> D8 and D9 mutants, the most likely explanation for this result is that there was </w:t>
      </w:r>
      <w:commentRangeStart w:id="797"/>
      <w:r w:rsidR="008C22D3">
        <w:t xml:space="preserve">allelic variation for </w:t>
      </w:r>
      <w:ins w:id="798" w:author="Brian Dilkes" w:date="2017-07-29T17:11:00Z">
        <w:r w:rsidR="00917FCE" w:rsidRPr="00917FCE">
          <w:rPr>
            <w:i/>
            <w:rPrChange w:id="799" w:author="Brian Dilkes" w:date="2017-07-29T17:11:00Z">
              <w:rPr/>
            </w:rPrChange>
          </w:rPr>
          <w:t>d</w:t>
        </w:r>
      </w:ins>
      <w:del w:id="800" w:author="Brian Dilkes" w:date="2017-07-29T17:11:00Z">
        <w:r w:rsidR="008C22D3" w:rsidRPr="00917FCE" w:rsidDel="00917FCE">
          <w:rPr>
            <w:i/>
            <w:rPrChange w:id="801" w:author="Brian Dilkes" w:date="2017-07-29T17:11:00Z">
              <w:rPr/>
            </w:rPrChange>
          </w:rPr>
          <w:delText>D</w:delText>
        </w:r>
      </w:del>
      <w:r w:rsidR="008C22D3" w:rsidRPr="00917FCE">
        <w:rPr>
          <w:i/>
          <w:rPrChange w:id="802" w:author="Brian Dilkes" w:date="2017-07-29T17:11:00Z">
            <w:rPr/>
          </w:rPrChange>
        </w:rPr>
        <w:t>9</w:t>
      </w:r>
      <w:r w:rsidR="008C22D3">
        <w:t xml:space="preserve"> in the GWAS panel, but not </w:t>
      </w:r>
      <w:ins w:id="803" w:author="Brian Dilkes" w:date="2017-07-29T17:11:00Z">
        <w:r w:rsidR="00917FCE" w:rsidRPr="00917FCE">
          <w:rPr>
            <w:i/>
            <w:rPrChange w:id="804" w:author="Brian Dilkes" w:date="2017-07-29T17:11:00Z">
              <w:rPr/>
            </w:rPrChange>
          </w:rPr>
          <w:t>d</w:t>
        </w:r>
      </w:ins>
      <w:commentRangeStart w:id="805"/>
      <w:del w:id="806" w:author="Brian Dilkes" w:date="2017-07-29T17:11:00Z">
        <w:r w:rsidR="008C22D3" w:rsidRPr="00917FCE" w:rsidDel="00917FCE">
          <w:rPr>
            <w:i/>
            <w:rPrChange w:id="807" w:author="Brian Dilkes" w:date="2017-07-29T17:11:00Z">
              <w:rPr/>
            </w:rPrChange>
          </w:rPr>
          <w:delText>D</w:delText>
        </w:r>
      </w:del>
      <w:r w:rsidR="008C22D3" w:rsidRPr="00917FCE">
        <w:rPr>
          <w:i/>
          <w:rPrChange w:id="808" w:author="Brian Dilkes" w:date="2017-07-29T17:11:00Z">
            <w:rPr/>
          </w:rPrChange>
        </w:rPr>
        <w:t>8</w:t>
      </w:r>
      <w:commentRangeEnd w:id="797"/>
      <w:r w:rsidRPr="00917FCE">
        <w:rPr>
          <w:rStyle w:val="CommentReference"/>
          <w:i/>
          <w:rPrChange w:id="809" w:author="Brian Dilkes" w:date="2017-07-29T17:11:00Z">
            <w:rPr>
              <w:rStyle w:val="CommentReference"/>
            </w:rPr>
          </w:rPrChange>
        </w:rPr>
        <w:commentReference w:id="797"/>
      </w:r>
      <w:commentRangeEnd w:id="805"/>
      <w:r w:rsidR="00453439">
        <w:rPr>
          <w:rStyle w:val="CommentReference"/>
        </w:rPr>
        <w:commentReference w:id="805"/>
      </w:r>
      <w:r w:rsidR="008C22D3">
        <w:t xml:space="preserve">. </w:t>
      </w:r>
      <w:r w:rsidR="004F33CF" w:rsidRPr="004F33CF">
        <w:t>The GA biosynthetic enzyme Ent Kaurene synthase (GRMZM2G093</w:t>
      </w:r>
      <w:r w:rsidR="008E559C">
        <w:t xml:space="preserve">603) encoding the </w:t>
      </w:r>
      <w:r w:rsidR="008E559C" w:rsidRPr="00917FCE">
        <w:rPr>
          <w:i/>
          <w:rPrChange w:id="810" w:author="Brian Dilkes" w:date="2017-07-29T17:11:00Z">
            <w:rPr/>
          </w:rPrChange>
        </w:rPr>
        <w:t>dwarf5</w:t>
      </w:r>
      <w:r w:rsidR="008E559C">
        <w:t xml:space="preserve"> locus </w:t>
      </w:r>
      <w:r w:rsidR="008E559C">
        <w:fldChar w:fldCharType="begin" w:fldLock="1"/>
      </w:r>
      <w:r w:rsidR="002745B9">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"(Fu et al. 2016)", "plainTextFormattedCitation" : "(Fu et al. 2016)", "previouslyFormattedCitation" : "(Fu et al. 2016)" }, "properties" : { "noteIndex" : 0 }, "schema" : "https://github.com/citation-style-language/schema/raw/master/csl-citation.json" }</w:instrText>
      </w:r>
      <w:r w:rsidR="008E559C">
        <w:fldChar w:fldCharType="separate"/>
      </w:r>
      <w:r w:rsidR="008E559C" w:rsidRPr="008E559C">
        <w:rPr>
          <w:noProof/>
        </w:rPr>
        <w:t>(Fu et al. 2016)</w:t>
      </w:r>
      <w:r w:rsidR="008E559C">
        <w:fldChar w:fldCharType="end"/>
      </w:r>
      <w:r w:rsidR="004F33CF" w:rsidRPr="004F33CF">
        <w:t xml:space="preserve"> also affected the concentration of seed Cd and </w:t>
      </w:r>
      <w:r w:rsidR="00CE04D4">
        <w:t xml:space="preserve">appeared among </w:t>
      </w:r>
      <w:r w:rsidR="00005604">
        <w:t xml:space="preserve">the </w:t>
      </w:r>
      <w:r w:rsidR="00B55C10">
        <w:t>HPO genes for Sr</w:t>
      </w:r>
      <w:r w:rsidR="00CE04D4">
        <w:t>. However</w:t>
      </w:r>
      <w:r w:rsidR="002D396F">
        <w:t>,</w:t>
      </w:r>
      <w:r w:rsidR="00005604">
        <w:t xml:space="preserve"> there was only moderate, but positive co-expression between </w:t>
      </w:r>
      <w:r w:rsidR="00005604" w:rsidRPr="00453439">
        <w:rPr>
          <w:i/>
          <w:rPrChange w:id="811" w:author="Brian Dilkes" w:date="2017-07-29T01:55:00Z">
            <w:rPr/>
          </w:rPrChange>
        </w:rPr>
        <w:t>dwarf5</w:t>
      </w:r>
      <w:r w:rsidR="00005604">
        <w:t xml:space="preserve"> and </w:t>
      </w:r>
      <w:r w:rsidR="00005604" w:rsidRPr="00917FCE">
        <w:rPr>
          <w:i/>
          <w:rPrChange w:id="812" w:author="Brian Dilkes" w:date="2017-07-29T17:11:00Z">
            <w:rPr/>
          </w:rPrChange>
        </w:rPr>
        <w:t>d9</w:t>
      </w:r>
      <w:r w:rsidR="004F33CF">
        <w:t xml:space="preserve"> (</w:t>
      </w:r>
      <w:r w:rsidR="00493E27">
        <w:t xml:space="preserve">ZmRoot: </w:t>
      </w:r>
      <w:r w:rsidR="004F33CF">
        <w:t>Z=1.03</w:t>
      </w:r>
      <w:r w:rsidR="00F36C23">
        <w:t>;</w:t>
      </w:r>
      <w:r w:rsidR="00493E27">
        <w:t xml:space="preserve"> ZmPAN::</w:t>
      </w:r>
      <w:r w:rsidR="00005604">
        <w:t xml:space="preserve"> Z=1.04</w:t>
      </w:r>
      <w:r w:rsidR="004F33CF">
        <w:t>)</w:t>
      </w:r>
      <w:r w:rsidR="00093372">
        <w:t xml:space="preserve">. </w:t>
      </w:r>
      <w:r w:rsidR="004F33CF" w:rsidRPr="004F33CF">
        <w:t>This gene is required for the biosynthesis of bioactive GA via ent-Kaurene</w:t>
      </w:r>
      <w:r w:rsidR="00CE04D4">
        <w:t>,</w:t>
      </w:r>
      <w:r w:rsidR="004F33CF" w:rsidRPr="004F33CF">
        <w:t xml:space="preserve"> strongly suggesting that GA </w:t>
      </w:r>
      <w:r w:rsidR="009D3B04" w:rsidRPr="004F33CF">
        <w:t>signaling</w:t>
      </w:r>
      <w:r w:rsidR="004F33CF" w:rsidRPr="004F33CF">
        <w:t xml:space="preserve"> in the roots shapes the ionome and alters the accumulation of </w:t>
      </w:r>
      <w:commentRangeStart w:id="813"/>
      <w:r w:rsidR="004F33CF" w:rsidRPr="004F33CF">
        <w:t xml:space="preserve">Cd </w:t>
      </w:r>
      <w:commentRangeEnd w:id="813"/>
      <w:r w:rsidR="00453439">
        <w:rPr>
          <w:rStyle w:val="CommentReference"/>
        </w:rPr>
        <w:commentReference w:id="813"/>
      </w:r>
      <w:r w:rsidR="004F33CF" w:rsidRPr="004F33CF">
        <w:t>in seeds, with p</w:t>
      </w:r>
      <w:commentRangeStart w:id="814"/>
      <w:r w:rsidR="004F33CF" w:rsidRPr="004F33CF">
        <w:t>otential impacts on human health</w:t>
      </w:r>
      <w:commentRangeEnd w:id="814"/>
      <w:r w:rsidR="006B2781">
        <w:rPr>
          <w:rStyle w:val="CommentReference"/>
        </w:rPr>
        <w:commentReference w:id="814"/>
      </w:r>
      <w:r w:rsidR="004F33CF" w:rsidRPr="004F33CF">
        <w:t>.</w:t>
      </w:r>
    </w:p>
    <w:p w14:paraId="7897849D" w14:textId="7B822BC6" w:rsidR="00BC497E" w:rsidRDefault="00BC497E" w:rsidP="00BC497E">
      <w:pPr>
        <w:pStyle w:val="Heading3"/>
      </w:pPr>
      <w:bookmarkStart w:id="815" w:name="_Ref484091798"/>
      <w:r>
        <w:t>Fig</w:t>
      </w:r>
      <w:r w:rsidR="00BA55F6">
        <w:t xml:space="preserve">. </w:t>
      </w:r>
      <w:bookmarkEnd w:id="815"/>
      <w:r w:rsidR="00BC7B2E">
        <w:t>8</w:t>
      </w:r>
    </w:p>
    <w:p w14:paraId="67C768BA" w14:textId="2EEF6564" w:rsidR="00BC497E" w:rsidRDefault="00402BBA" w:rsidP="00BC497E">
      <w:pPr>
        <w:pStyle w:val="Heading4"/>
      </w:pPr>
      <w:r>
        <w:t>Ionomic profiles</w:t>
      </w:r>
      <w:r w:rsidR="00BC497E">
        <w:t xml:space="preserve"> of D8 and D9 mutants </w:t>
      </w:r>
    </w:p>
    <w:p w14:paraId="2DB77058" w14:textId="77777777" w:rsidR="009D3B04" w:rsidRDefault="00BC497E" w:rsidP="00BC497E">
      <w:r w:rsidRPr="00046958">
        <w:rPr>
          <w:highlight w:val="cyan"/>
        </w:rPr>
        <w:t xml:space="preserve">Explanation of </w:t>
      </w:r>
      <w:commentRangeStart w:id="816"/>
      <w:r w:rsidRPr="00046958">
        <w:rPr>
          <w:highlight w:val="cyan"/>
        </w:rPr>
        <w:t>boxplots</w:t>
      </w:r>
      <w:commentRangeEnd w:id="816"/>
      <w:r w:rsidR="00D66B87" w:rsidRPr="00046958">
        <w:rPr>
          <w:rStyle w:val="CommentReference"/>
          <w:highlight w:val="cyan"/>
        </w:rPr>
        <w:commentReference w:id="816"/>
      </w:r>
    </w:p>
    <w:p w14:paraId="5D29E627" w14:textId="68DDFDEB" w:rsidR="00BC497E" w:rsidRDefault="009D3B04" w:rsidP="00BC497E">
      <w:r w:rsidRPr="009D3B04">
        <w:lastRenderedPageBreak/>
        <w:t>We used dominant GA-insensitive mutants of both of the DELLA domain genes to provide single-locus tests of the role of GA signaling in determining the seed ionome. Seeds from D9 and D8 and their null segregating sibling lines were grown in the field and kernels’ element profiles analyzed. The dominant D8-mpl and D9-</w:t>
      </w:r>
      <w:ins w:id="817" w:author="Brian Dilkes" w:date="2017-07-29T01:55:00Z">
        <w:r w:rsidR="00453439">
          <w:t>1</w:t>
        </w:r>
      </w:ins>
      <w:commentRangeStart w:id="818"/>
      <w:del w:id="819" w:author="Brian Dilkes" w:date="2017-07-29T01:55:00Z">
        <w:r w:rsidRPr="00BB5C96" w:rsidDel="00453439">
          <w:rPr>
            <w:highlight w:val="cyan"/>
          </w:rPr>
          <w:delText>X</w:delText>
        </w:r>
        <w:commentRangeEnd w:id="818"/>
        <w:r w:rsidR="008D61F9" w:rsidDel="00453439">
          <w:rPr>
            <w:rStyle w:val="CommentReference"/>
          </w:rPr>
          <w:commentReference w:id="818"/>
        </w:r>
        <w:r w:rsidRPr="00BB5C96" w:rsidDel="00453439">
          <w:rPr>
            <w:highlight w:val="cyan"/>
          </w:rPr>
          <w:delText>X</w:delText>
        </w:r>
      </w:del>
      <w:r w:rsidRPr="009D3B04">
        <w:t xml:space="preserve"> alleles have roughly equivalent effects on above-ground plant growth and similar GA-insensitivity phenotypes </w:t>
      </w:r>
      <w:r w:rsidR="00A775A9">
        <w:fldChar w:fldCharType="begin" w:fldLock="1"/>
      </w:r>
      <w:r w:rsidR="002745B9">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"(Winkler &amp; Freeling 1994)", "plainTextFormattedCitation" : "(Winkler &amp; Freeling 1994)", "previouslyFormattedCitation" : "(Winkler &amp; Freeling 1994)" }, "properties" : { "noteIndex" : 0 }, "schema" : "https://github.com/citation-style-language/schema/raw/master/csl-citation.json" }</w:instrText>
      </w:r>
      <w:r w:rsidR="00A775A9">
        <w:fldChar w:fldCharType="separate"/>
      </w:r>
      <w:r w:rsidR="00A775A9" w:rsidRPr="00A775A9">
        <w:rPr>
          <w:noProof/>
        </w:rPr>
        <w:t>(Winkler &amp; Freeling 1994)</w:t>
      </w:r>
      <w:r w:rsidR="00A775A9">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E429A8">
        <w:t xml:space="preserve"> </w:t>
      </w:r>
      <w:r w:rsidRPr="009D3B04">
        <w:t>type siblings were collected and processed for single-seed ionomic profiling</w:t>
      </w:r>
      <w:r w:rsidR="00BB5C96">
        <w:t xml:space="preserve"> (</w:t>
      </w:r>
      <w:r w:rsidR="00BB5C96">
        <w:fldChar w:fldCharType="begin"/>
      </w:r>
      <w:r w:rsidR="00BB5C96">
        <w:instrText xml:space="preserve"> REF _Ref484091798 \h </w:instrText>
      </w:r>
      <w:r w:rsidR="00BB5C96">
        <w:fldChar w:fldCharType="separate"/>
      </w:r>
      <w:r w:rsidR="00162DC9">
        <w:t xml:space="preserve">Fig. </w:t>
      </w:r>
      <w:r w:rsidR="00BB5C96">
        <w:fldChar w:fldCharType="end"/>
      </w:r>
      <w:r w:rsidR="00BB5C96">
        <w:t>)</w:t>
      </w:r>
      <w:r w:rsidRPr="009D3B04">
        <w:t>. Both dwarf lines had significantly different elemental compositions from their wild type siblings. A joint analysis revealed that Cu, Fe, P and Sr were higher in the dwarf lines</w:t>
      </w:r>
      <w:r w:rsidR="00CE04D4">
        <w:t xml:space="preserve"> (</w:t>
      </w:r>
      <w:r w:rsidR="00CE04D4" w:rsidRPr="004F3BDC">
        <w:rPr>
          <w:highlight w:val="yellow"/>
        </w:rPr>
        <w:t>p &lt; xxx, test</w:t>
      </w:r>
      <w:r w:rsidR="00CE04D4">
        <w:t>)</w:t>
      </w:r>
      <w:r w:rsidRPr="009D3B04">
        <w:t>. In addition to the elements that were different in the joint model, D9 was also significantly different for S. D8, which is expressed in roots at lower levels than D9 but many fold higher levels in shoots</w:t>
      </w:r>
      <w:r w:rsidR="00CE04D4">
        <w:t xml:space="preserve"> </w:t>
      </w:r>
      <w:r w:rsidR="00046958" w:rsidRPr="00046958">
        <w:rPr>
          <w:highlight w:val="cyan"/>
        </w:rPr>
        <w:t>[cite]</w:t>
      </w:r>
      <w:r w:rsidRPr="009D3B04">
        <w:t xml:space="preserve">, also was significantly greater in Mo accumulation. It is possible that D8 has a shoot-driven effect on Mo accumulation in the seed but we note that previous work </w:t>
      </w:r>
      <w:r w:rsidR="00C42EDD">
        <w:fldChar w:fldCharType="begin" w:fldLock="1"/>
      </w:r>
      <w:r w:rsidR="002745B9">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"(Asaro et al. 2016)", "plainTextFormattedCitation" : "(Asaro et al. 2016)", "previouslyFormattedCitation" : "(Asaro et al. 2016)" }, "properties" : { "noteIndex" : 0 }, "schema" : "https://github.com/citation-style-language/schema/raw/master/csl-citation.json" }</w:instrText>
      </w:r>
      <w:r w:rsidR="00C42EDD">
        <w:fldChar w:fldCharType="separate"/>
      </w:r>
      <w:r w:rsidR="00C42EDD" w:rsidRPr="00C42EDD">
        <w:rPr>
          <w:noProof/>
        </w:rPr>
        <w:t>(Asaro et al. 2016)</w:t>
      </w:r>
      <w:r w:rsidR="00C42EDD">
        <w:fldChar w:fldCharType="end"/>
      </w:r>
      <w:r w:rsidRPr="009D3B04">
        <w:t xml:space="preserve"> identified a large effect QTL affecting Mo and containing the Mot1 gene </w:t>
      </w:r>
      <w:commentRangeStart w:id="820"/>
      <w:r w:rsidRPr="009D3B04">
        <w:t>a mere 22 Mb away from</w:t>
      </w:r>
      <w:commentRangeEnd w:id="820"/>
      <w:r w:rsidR="00710CD8">
        <w:rPr>
          <w:rStyle w:val="CommentReference"/>
        </w:rPr>
        <w:commentReference w:id="820"/>
      </w:r>
      <w:r w:rsidRPr="009D3B04">
        <w:t xml:space="preserve"> D8, the allele of which is unknown in the original D8 donor that was used to make the</w:t>
      </w:r>
      <w:r w:rsidR="008D61F9">
        <w:t xml:space="preserve"> BC2 population analyzed here. </w:t>
      </w:r>
      <w:r w:rsidRPr="009D3B04">
        <w:t>As such, linkage drag carrying a Mot1 allele cannot be ruled out.</w:t>
      </w:r>
      <w:r w:rsidR="003075BF">
        <w:t xml:space="preserve"> </w:t>
      </w:r>
      <w:r w:rsidR="003075BF" w:rsidRPr="009D3B04">
        <w:t>T</w:t>
      </w:r>
      <w:r w:rsidR="003075BF">
        <w:t>h</w:t>
      </w:r>
      <w:r w:rsidR="003075BF" w:rsidRPr="009D3B04">
        <w:t xml:space="preserve">is dominant-negative allele of D9 did not recapitulate the Cd accumulation effect of the linked GWAS QTL that </w:t>
      </w:r>
      <w:r w:rsidR="003075BF">
        <w:t xml:space="preserve">was the basis for its discovery as a high-confidence candidate gene by Camoco, </w:t>
      </w:r>
      <w:commentRangeStart w:id="821"/>
      <w:r w:rsidR="003075BF">
        <w:t xml:space="preserve">but our data suggests that both D8 and D9 have the potential for broad effects on ionomic </w:t>
      </w:r>
      <w:commentRangeStart w:id="822"/>
      <w:r w:rsidR="003075BF">
        <w:t>phenotypes</w:t>
      </w:r>
      <w:commentRangeEnd w:id="821"/>
      <w:r w:rsidR="003075BF">
        <w:rPr>
          <w:rStyle w:val="CommentReference"/>
        </w:rPr>
        <w:commentReference w:id="821"/>
      </w:r>
      <w:commentRangeEnd w:id="822"/>
      <w:r w:rsidR="00453439">
        <w:rPr>
          <w:rStyle w:val="CommentReference"/>
        </w:rPr>
        <w:commentReference w:id="822"/>
      </w:r>
      <w:r w:rsidR="003075BF" w:rsidRPr="009D3B04">
        <w:t>.</w:t>
      </w:r>
    </w:p>
    <w:p w14:paraId="59FCFFA6" w14:textId="181FE5D3" w:rsidR="00FE70D4" w:rsidRDefault="00FE70D4" w:rsidP="00FE70D4">
      <w:pPr>
        <w:pStyle w:val="Heading3"/>
      </w:pPr>
      <w:bookmarkStart w:id="823" w:name="_Ref481757037"/>
      <w:bookmarkStart w:id="824" w:name="_Ref484529183"/>
      <w:r>
        <w:t xml:space="preserve">Fig. </w:t>
      </w:r>
      <w:bookmarkEnd w:id="823"/>
      <w:bookmarkEnd w:id="824"/>
      <w:r w:rsidR="00BC7B2E">
        <w:t>9</w:t>
      </w:r>
    </w:p>
    <w:p w14:paraId="59E870A0" w14:textId="08964AFE" w:rsidR="00FE70D4" w:rsidRDefault="00FE70D4" w:rsidP="00FE70D4">
      <w:pPr>
        <w:pStyle w:val="Heading4"/>
      </w:pPr>
      <w:r>
        <w:t>Co-expression network</w:t>
      </w:r>
      <w:r w:rsidR="007B7880">
        <w:t xml:space="preserve"> for D9 and cadmium HPO genes</w:t>
      </w:r>
    </w:p>
    <w:p w14:paraId="1CA4A19B" w14:textId="218521DE" w:rsidR="00FE70D4" w:rsidRDefault="00FE70D4" w:rsidP="00FE70D4">
      <w:pPr>
        <w:pStyle w:val="Subtitle"/>
      </w:pPr>
      <w:r>
        <w:t xml:space="preserve">Co-expression interactions among high priority candidate (HPO) genes were identified in the ZmRoot network for Cadmium and visualized at several levels. Panel </w:t>
      </w:r>
      <w:r w:rsidR="002868BE">
        <w:rPr>
          <w:b/>
        </w:rPr>
        <w:t>A</w:t>
      </w:r>
      <w:r>
        <w:t xml:space="preserve"> shows local interactions among the 126 cadmium HPO genes</w:t>
      </w:r>
      <w:r w:rsidR="002868BE">
        <w:t xml:space="preserve"> (red nodes)</w:t>
      </w:r>
      <w:r>
        <w:t>. Genes ar</w:t>
      </w:r>
      <w:r w:rsidR="002868BE">
        <w:t>e positioned based on chromosomal position and are arranged in a circle to visualize inter-locus interactions</w:t>
      </w:r>
      <w:r>
        <w:t>.</w:t>
      </w:r>
      <w:r w:rsidR="00326640">
        <w:t xml:space="preserve"> </w:t>
      </w:r>
      <w:r>
        <w:t>Interactio</w:t>
      </w:r>
      <w:r w:rsidR="009E5725">
        <w:t>ns among HPO genes and Della9 (D</w:t>
      </w:r>
      <w:r>
        <w:t xml:space="preserve">9; GRMZM2G024973) are highlighted in yellow. Panel </w:t>
      </w:r>
      <w:r w:rsidR="00C6301D">
        <w:rPr>
          <w:b/>
        </w:rPr>
        <w:t>B</w:t>
      </w:r>
      <w:r>
        <w:t xml:space="preserve"> shows a force directed layout of d9 with HPO neighbors.</w:t>
      </w:r>
    </w:p>
    <w:p w14:paraId="6196F5B2" w14:textId="1FF66F50" w:rsidR="00186291" w:rsidRDefault="00972CDF" w:rsidP="00972CDF">
      <w:r>
        <w:t>Additional genes co</w:t>
      </w:r>
      <w:r w:rsidR="00C42CDD">
        <w:t>-</w:t>
      </w:r>
      <w:r>
        <w:t xml:space="preserve">expressed with </w:t>
      </w:r>
      <w:r w:rsidR="00F1229F">
        <w:t>D</w:t>
      </w:r>
      <w:r>
        <w:t xml:space="preserve">9 were investigated to determine which among these were associated with ionomic traits, </w:t>
      </w:r>
      <w:r w:rsidR="00DB754F">
        <w:t xml:space="preserve">and in </w:t>
      </w:r>
      <w:r>
        <w:t>particular</w:t>
      </w:r>
      <w:r w:rsidR="00DB754F">
        <w:t>,</w:t>
      </w:r>
      <w:r>
        <w:t xml:space="preserve"> seed Cd levels</w:t>
      </w:r>
      <w:r w:rsidR="006E3C50">
        <w:t xml:space="preserve">. In the ZmRoot network, D9 had </w:t>
      </w:r>
      <w:r w:rsidR="00B974C1">
        <w:t>strong co-expression interactions with 38 other HPO genes</w:t>
      </w:r>
      <w:r w:rsidR="00423A57">
        <w:t xml:space="preserve"> (</w:t>
      </w:r>
      <w:r w:rsidR="00423A57">
        <w:fldChar w:fldCharType="begin"/>
      </w:r>
      <w:r w:rsidR="00423A57">
        <w:instrText xml:space="preserve"> REF _Ref484529183 \h </w:instrText>
      </w:r>
      <w:r w:rsidR="00423A57">
        <w:fldChar w:fldCharType="separate"/>
      </w:r>
      <w:r w:rsidR="00162DC9">
        <w:t xml:space="preserve">Fig. </w:t>
      </w:r>
      <w:r w:rsidR="00423A57">
        <w:fldChar w:fldCharType="end"/>
      </w:r>
      <w:r w:rsidR="000E1563">
        <w:t>A</w:t>
      </w:r>
      <w:r w:rsidR="00423A57">
        <w:t>)</w:t>
      </w:r>
      <w:r>
        <w:t>.</w:t>
      </w:r>
      <w:r w:rsidR="000E1563">
        <w:t xml:space="preserve"> </w:t>
      </w:r>
      <w:r>
        <w:t xml:space="preserve"> Among these were two other GRAS domain transcription factors including one of the maize Shortroot paralogs</w:t>
      </w:r>
      <w:r w:rsidR="00BB2152">
        <w:t xml:space="preserve"> (GRMZM2G132794)</w:t>
      </w:r>
      <w:r>
        <w:t xml:space="preserve"> and a second GRAS domain transcription factor</w:t>
      </w:r>
      <w:r w:rsidR="00BB2152">
        <w:t xml:space="preserve"> (GRMZM2G079470)</w:t>
      </w:r>
      <w:r>
        <w:t>. Both of these, as well as the presence of many cell cycle genes among the co</w:t>
      </w:r>
      <w:r w:rsidR="00C72BCE">
        <w:t>-</w:t>
      </w:r>
      <w:r>
        <w:t>expressed genes and ionomics trait affecting genes, raised the possibility that, like in Arabidopsis (</w:t>
      </w:r>
      <w:r w:rsidRPr="00186291">
        <w:rPr>
          <w:highlight w:val="cyan"/>
        </w:rPr>
        <w:t>REF FIT IRT</w:t>
      </w:r>
      <w:r>
        <w:t>), DELLA-dependent processes responsive to GA both shape the architecture of the root and the ionome</w:t>
      </w:r>
      <w:r w:rsidR="00DB754F">
        <w:t xml:space="preserve"> </w:t>
      </w:r>
      <w:r w:rsidR="00B70C94" w:rsidRPr="00B70C94">
        <w:rPr>
          <w:highlight w:val="cyan"/>
        </w:rPr>
        <w:t>[Cite]</w:t>
      </w:r>
      <w:r>
        <w:t xml:space="preserve">. In Arabidopsis, DELLA expression disrupts Fe uptake and loss of DELLA prevents some of Fe-deficiency mediated root growth suppression. Our finding that constitutive DELLA activity in the roots, affected by the D9-1 and D8-mpl mutants, </w:t>
      </w:r>
      <w:commentRangeStart w:id="825"/>
      <w:r>
        <w:t xml:space="preserve">resulted in excess Fe </w:t>
      </w:r>
      <w:commentRangeEnd w:id="825"/>
      <w:r w:rsidR="00DB754F">
        <w:rPr>
          <w:rStyle w:val="CommentReference"/>
        </w:rPr>
        <w:commentReference w:id="825"/>
      </w:r>
      <w:r>
        <w:t xml:space="preserve">points to a conserved role for the DELLA domain transcription factors and GA signaling in Fe homeostasis in maize, a plant with an entirely different Fe </w:t>
      </w:r>
      <w:commentRangeStart w:id="826"/>
      <w:r>
        <w:t xml:space="preserve">uptake system </w:t>
      </w:r>
      <w:commentRangeEnd w:id="826"/>
      <w:r w:rsidR="006C4ECD">
        <w:rPr>
          <w:rStyle w:val="CommentReference"/>
        </w:rPr>
        <w:commentReference w:id="826"/>
      </w:r>
      <w:r>
        <w:t xml:space="preserve">than </w:t>
      </w:r>
      <w:r w:rsidRPr="00891C4A">
        <w:rPr>
          <w:i/>
        </w:rPr>
        <w:t>A. thaliana</w:t>
      </w:r>
      <w:r>
        <w:t xml:space="preserve">. However, the direction of the effect was opposite to that observed in </w:t>
      </w:r>
      <w:r w:rsidRPr="00891C4A">
        <w:rPr>
          <w:i/>
        </w:rPr>
        <w:t>A. thaliana</w:t>
      </w:r>
      <w:r>
        <w:t xml:space="preserve">. Future research into the targets of the DELLA proteins in maize will be required to further address these differences. </w:t>
      </w:r>
    </w:p>
    <w:p w14:paraId="5A7B11D4" w14:textId="4D8F075C" w:rsidR="00C022C8" w:rsidRDefault="00972CDF" w:rsidP="006804EA">
      <w:r>
        <w:lastRenderedPageBreak/>
        <w:t>Remarkably, the HPO co</w:t>
      </w:r>
      <w:r w:rsidR="00A9686B">
        <w:t>-</w:t>
      </w:r>
      <w:r>
        <w:t xml:space="preserve">expression network associated with D9 also contained three genes with expected roles in the biosynthesis and polymerization </w:t>
      </w:r>
      <w:commentRangeStart w:id="827"/>
      <w:r>
        <w:t>of phenylpropanoids</w:t>
      </w:r>
      <w:commentRangeEnd w:id="827"/>
      <w:r w:rsidR="006C4ECD">
        <w:rPr>
          <w:rStyle w:val="CommentReference"/>
        </w:rPr>
        <w:commentReference w:id="827"/>
      </w:r>
      <w:r>
        <w:t xml:space="preserve">. </w:t>
      </w:r>
      <w:commentRangeStart w:id="828"/>
      <w:r>
        <w:t xml:space="preserve">The successive steps </w:t>
      </w:r>
      <w:commentRangeEnd w:id="828"/>
      <w:r w:rsidR="00DA6EA3">
        <w:rPr>
          <w:rStyle w:val="CommentReference"/>
        </w:rPr>
        <w:commentReference w:id="828"/>
      </w:r>
      <w:r>
        <w:t>of CCR1 (GRMZM2G131205) and the maize LigB paralog (GRMZM2G078500) as well as a laccase paralog were co</w:t>
      </w:r>
      <w:r w:rsidR="00A9686B">
        <w:t>-</w:t>
      </w:r>
      <w:r>
        <w:t>expressed with D9</w:t>
      </w:r>
      <w:r w:rsidR="00450ACB">
        <w:t xml:space="preserve"> (</w:t>
      </w:r>
      <w:r w:rsidR="003E56D1">
        <w:t>GRMZM2G336337</w:t>
      </w:r>
      <w:r w:rsidR="00450ACB">
        <w:t>)</w:t>
      </w:r>
      <w:r>
        <w:t xml:space="preserve">. LigB, which in Angiosperms is only known to be required for the formation of a </w:t>
      </w:r>
      <w:commentRangeStart w:id="829"/>
      <w:r>
        <w:t>pioneer s</w:t>
      </w:r>
      <w:commentRangeEnd w:id="829"/>
      <w:r w:rsidR="006C4ECD">
        <w:rPr>
          <w:rStyle w:val="CommentReference"/>
        </w:rPr>
        <w:commentReference w:id="829"/>
      </w:r>
      <w:r>
        <w:t xml:space="preserve">pecialized metabolite of no known function in </w:t>
      </w:r>
      <w:r w:rsidRPr="00891C4A">
        <w:rPr>
          <w:i/>
        </w:rPr>
        <w:t>A. thaliana</w:t>
      </w:r>
      <w:r w:rsidR="00EC3DC7">
        <w:t>,</w:t>
      </w:r>
      <w:r>
        <w:t xml:space="preserve"> was linked to QTL for multiple ions including Cd, Mn, Zn, and Ni. CCR1, however, was only found for Cd with a very strong effect </w:t>
      </w:r>
      <w:commentRangeStart w:id="830"/>
      <w:r>
        <w:t xml:space="preserve">if summed across multiple </w:t>
      </w:r>
      <w:commentRangeStart w:id="831"/>
      <w:r>
        <w:t>SNPs</w:t>
      </w:r>
      <w:commentRangeEnd w:id="831"/>
      <w:r w:rsidR="002851CD">
        <w:rPr>
          <w:rStyle w:val="CommentReference"/>
        </w:rPr>
        <w:commentReference w:id="831"/>
      </w:r>
      <w:commentRangeEnd w:id="830"/>
      <w:r w:rsidR="00EC3DC7">
        <w:rPr>
          <w:rStyle w:val="CommentReference"/>
        </w:rPr>
        <w:commentReference w:id="830"/>
      </w:r>
      <w:r>
        <w:t>. The Laccase 12 gene (GRMZM2G336337</w:t>
      </w:r>
      <w:r w:rsidR="006E1DB2">
        <w:t>)</w:t>
      </w:r>
      <w:r>
        <w:t xml:space="preserve"> was also a multi-ionomic hit with linked SNPs affecting Cd</w:t>
      </w:r>
      <w:r w:rsidRPr="002851CD">
        <w:rPr>
          <w:highlight w:val="cyan"/>
        </w:rPr>
        <w:t>,</w:t>
      </w:r>
      <w:commentRangeStart w:id="832"/>
      <w:r w:rsidRPr="002851CD">
        <w:rPr>
          <w:highlight w:val="cyan"/>
        </w:rPr>
        <w:t xml:space="preserve"> Fe, and P</w:t>
      </w:r>
      <w:commentRangeEnd w:id="832"/>
      <w:r w:rsidR="00BB2D41">
        <w:rPr>
          <w:rStyle w:val="CommentReference"/>
        </w:rPr>
        <w:commentReference w:id="832"/>
      </w:r>
      <w:r>
        <w:t>.</w:t>
      </w:r>
    </w:p>
    <w:p w14:paraId="7FE90DEB" w14:textId="10D488DD" w:rsidR="00940164" w:rsidRDefault="00940164" w:rsidP="006804EA">
      <w:r>
        <w:t xml:space="preserve">Patterns of co-expression for D9 also were found in the ZmPAN network. Consistent with the hypothesis that maize DELLA regulated the type II iron uptake mechanism used by grasses, the </w:t>
      </w:r>
      <w:commentRangeStart w:id="833"/>
      <w:r>
        <w:t>nicotianamine</w:t>
      </w:r>
      <w:commentRangeEnd w:id="833"/>
      <w:r w:rsidR="006C4ECD">
        <w:rPr>
          <w:rStyle w:val="CommentReference"/>
        </w:rPr>
        <w:commentReference w:id="833"/>
      </w:r>
      <w:r>
        <w:t xml:space="preserve"> syntase3 gene (GRMZM2G439195, ZmPAN-Cd, </w:t>
      </w:r>
      <w:commentRangeStart w:id="834"/>
      <w:r>
        <w:t>??-Al</w:t>
      </w:r>
      <w:commentRangeEnd w:id="834"/>
      <w:r>
        <w:rPr>
          <w:rStyle w:val="CommentReference"/>
        </w:rPr>
        <w:commentReference w:id="834"/>
      </w:r>
      <w:r>
        <w:t xml:space="preserve">), </w:t>
      </w:r>
      <w:r w:rsidR="006E1DB2">
        <w:t>which is</w:t>
      </w:r>
      <w:r>
        <w:t xml:space="preserve"> required for making the type II iron chelators</w:t>
      </w:r>
      <w:r w:rsidR="006E1DB2">
        <w:t>,</w:t>
      </w:r>
      <w:r>
        <w:t xml:space="preserve"> was both a Cd GWAS hit and substantially co-expressed with D9 in the ZmPAN network such that it contributed to the identification of D9 as an HPO gene for Cd.</w:t>
      </w:r>
    </w:p>
    <w:p w14:paraId="570CF47C" w14:textId="77777777" w:rsidR="006E1DB2" w:rsidRDefault="006E1DB2" w:rsidP="006804EA">
      <w:bookmarkStart w:id="835" w:name="_Ref469995568"/>
      <w:r>
        <w:rPr>
          <w:rStyle w:val="CommentReference"/>
        </w:rPr>
        <w:commentReference w:id="836"/>
      </w:r>
    </w:p>
    <w:p w14:paraId="4B5173AE" w14:textId="067F5A65" w:rsidR="006B33EA" w:rsidRDefault="006B33EA" w:rsidP="006804EA">
      <w:pPr>
        <w:pStyle w:val="Heading1"/>
      </w:pPr>
      <w:bookmarkStart w:id="837" w:name="_Ref487125611"/>
      <w:r>
        <w:t>Discussion</w:t>
      </w:r>
      <w:bookmarkEnd w:id="835"/>
      <w:bookmarkEnd w:id="837"/>
    </w:p>
    <w:p w14:paraId="35632E01" w14:textId="6CB8E987" w:rsidR="00382E9B" w:rsidRDefault="004C123B" w:rsidP="004C123B">
      <w:r>
        <w:t>We demonstrated that gene expression data, through the construction of co-expression networks, can be used as an effective basis for prioritizing ca</w:t>
      </w:r>
      <w:r w:rsidR="00D339E0">
        <w:t>usal genes from GWAS. Our</w:t>
      </w:r>
      <w:r>
        <w:t xml:space="preserve"> approach addresses a challenging bottleneck in the process of translating large sets of statistically associated loci into more mechanistic understanding of the trait. </w:t>
      </w:r>
      <w:r w:rsidR="00F560BC">
        <w:t>Marker SNPs identified by a GWA study</w:t>
      </w:r>
      <w:r>
        <w:t xml:space="preserve"> provide an initial lead on a region of interest, but due to linkage disequilibrium, the candidate region can be quite broad, which implicates many potentially causal genes. In addition to LD, many SNPs identified by GWAS studies lie in regulatory regions quite far from their target genes </w:t>
      </w:r>
      <w:r w:rsidR="008446EC" w:rsidRPr="008446EC">
        <w:fldChar w:fldCharType="begin" w:fldLock="1"/>
      </w:r>
      <w:r w:rsidR="0085012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8446EC" w:rsidRPr="008446EC">
        <w:rPr>
          <w:noProof/>
        </w:rPr>
        <w:t>(Clark et al. 2006; Castelletti et al. 2014; Louwers et al. 2009)</w:t>
      </w:r>
      <w:r w:rsidR="008446EC" w:rsidRPr="008446EC">
        <w:fldChar w:fldCharType="end"/>
      </w:r>
      <w:r w:rsidRPr="008446EC">
        <w:t>.</w:t>
      </w:r>
      <w:r>
        <w:t xml:space="preserve"> </w:t>
      </w:r>
      <w:r w:rsidR="0029761B">
        <w:t>Additionally, factors such as bias due to cis- co-expression and different co-expression metrics and networks need to be considered in order to identify co-expression signal.</w:t>
      </w:r>
    </w:p>
    <w:p w14:paraId="72DEBF4D" w14:textId="59E965F5" w:rsidR="002F0734" w:rsidRDefault="004C123B" w:rsidP="004C123B">
      <w:r>
        <w:t xml:space="preserve">These factors can result in several plausible candidate genes even where a locus is identified by GWAS with high confidence. A common approach to interpreting such a locus is through manual inspection of the genome region of interest with a goal of identifying candidate genes whose function is consistent with the phenotype of interest, which can introduce bias in the discovery process and completely ignores uncharacterized genes. For non-human and non-model species, like maize, this situation is especially challenging because the large majority of the genome remains functionally uncharacterized. Our approach leverages the powerful collections of </w:t>
      </w:r>
      <w:commentRangeStart w:id="838"/>
      <w:r>
        <w:t>gene expression data</w:t>
      </w:r>
      <w:commentRangeEnd w:id="838"/>
      <w:r w:rsidR="00413505">
        <w:rPr>
          <w:rStyle w:val="CommentReference"/>
        </w:rPr>
        <w:commentReference w:id="838"/>
      </w:r>
      <w:r>
        <w:t>, which can be readily collected now for most species of interest, to add an important interpretation and prioritization filte</w:t>
      </w:r>
      <w:r w:rsidR="002F0734">
        <w:t>r to the output of a GWA study.</w:t>
      </w:r>
    </w:p>
    <w:p w14:paraId="6867D209" w14:textId="0131F9A4" w:rsidR="004C123B" w:rsidRDefault="004C123B" w:rsidP="004C123B">
      <w:r>
        <w:t xml:space="preserve">We demonstrate that Camoco was able to identify subsets of genes that were linked to candidate SNPs and also exhibit strong co-expression with genes near other candidate SNPs. The resulting prioritized gene sets reflect sets of co-regulated genes that can potentially be used to infer a broader biological process in which genetic variation can affect the phenotype of interest. Indeed, using Camoco, we found strong evidence for such gene sets in </w:t>
      </w:r>
      <w:r w:rsidR="00413505">
        <w:t>13</w:t>
      </w:r>
      <w:r>
        <w:t xml:space="preserve"> of 17 elemental accumulation phenotypes we examined. These small sets of genes represent a small fraction of the candidates implicated by the GWAS for each phenotype, and we note that the large majority of our HPO genes were not the closest genes to the </w:t>
      </w:r>
      <w:r>
        <w:lastRenderedPageBreak/>
        <w:t xml:space="preserve">identified SNPs, and thus, would not have been identified using the simple approach of identifying the genes closest to each marker SNP </w:t>
      </w:r>
      <w:commentRangeStart w:id="839"/>
      <w:r>
        <w:t>(</w:t>
      </w:r>
      <w:r w:rsidRPr="002F0734">
        <w:rPr>
          <w:highlight w:val="cyan"/>
        </w:rPr>
        <w:t>cite supp evidence?).</w:t>
      </w:r>
      <w:r>
        <w:t xml:space="preserve"> </w:t>
      </w:r>
      <w:commentRangeEnd w:id="839"/>
      <w:r w:rsidR="00705253">
        <w:rPr>
          <w:rStyle w:val="CommentReference"/>
        </w:rPr>
        <w:commentReference w:id="839"/>
      </w:r>
      <w:r>
        <w:t xml:space="preserve">It is important to note that our approach will necessarily fail at identifying some real causal genes. Phenotypes that are caused by genetic variation in a single or small number of genes, or conversely, that are caused by a diverse set of otherwise functionally unrelated genes are not good candidates for our approach. The core assumption on which Camoco is designed is that there are multiple genetic variants in different genes involved in a common biological process that individually cause phenotypic variation. We expect that this is often true of phenotypes (and this is supported by the fact that we have discovered strong candidates for the majority of traits examined), but we expect there are exceptional traits, and individual causal genes, for which our approach will not work. </w:t>
      </w:r>
      <w:commentRangeStart w:id="840"/>
      <w:r w:rsidRPr="0011301D">
        <w:rPr>
          <w:highlight w:val="cyan"/>
        </w:rPr>
        <w:t xml:space="preserve">&lt;optional:  </w:t>
      </w:r>
      <w:commentRangeEnd w:id="840"/>
      <w:r w:rsidR="00413505">
        <w:rPr>
          <w:rStyle w:val="CommentReference"/>
        </w:rPr>
        <w:commentReference w:id="840"/>
      </w:r>
      <w:r w:rsidRPr="0011301D">
        <w:rPr>
          <w:highlight w:val="cyan"/>
        </w:rPr>
        <w:t>point out some of the obvious example candidate genes that we miss&gt;</w:t>
      </w:r>
    </w:p>
    <w:p w14:paraId="71F18E31" w14:textId="678E88CC" w:rsidR="004C123B" w:rsidRDefault="004C123B" w:rsidP="004C123B">
      <w:r>
        <w:t xml:space="preserve">In completing the evaluation of our approach based on Gene Ontology, we observed a trend worth noting. We used sets of genes annotated to the same GO term as a gold standard for groups of functionally coherent genes. We simulated the effect of imperfect SNP-to-gene mapping by assuming that subsets of these GO terms were identified by a simulated GWAS trait in which the neighboring genes (encoded nearby on the genome) were added to simulate the scenario where we could not resolve the causal gene from linked neighboring genes. This analysis was useful as it establishes the boundaries of possibility for our approach, i.e. how much noise in terms of false candidate genes can be tolerated before the entire premise of our approach fails. As described in </w:t>
      </w:r>
      <w:r w:rsidR="00B60444">
        <w:rPr>
          <w:highlight w:val="cyan"/>
        </w:rPr>
        <w:fldChar w:fldCharType="begin"/>
      </w:r>
      <w:r w:rsidR="00B60444">
        <w:instrText xml:space="preserve"> REF _Ref458721156 \h </w:instrText>
      </w:r>
      <w:r w:rsidR="00B60444">
        <w:rPr>
          <w:highlight w:val="cyan"/>
        </w:rPr>
      </w:r>
      <w:r w:rsidR="00B60444">
        <w:rPr>
          <w:highlight w:val="cyan"/>
        </w:rPr>
        <w:fldChar w:fldCharType="separate"/>
      </w:r>
      <w:r w:rsidR="00B60444">
        <w:t>Fig. 5</w:t>
      </w:r>
      <w:r w:rsidR="00B60444">
        <w:rPr>
          <w:highlight w:val="cyan"/>
        </w:rPr>
        <w:fldChar w:fldCharType="end"/>
      </w:r>
      <w:r>
        <w:t>, this analysi</w:t>
      </w:r>
      <w:r w:rsidR="00300B7C">
        <w:t>s suggests a sensitivity of ~40</w:t>
      </w:r>
      <w:r>
        <w:t xml:space="preserve">% using a SNP-to-gene mapping rule of </w:t>
      </w:r>
      <w:commentRangeStart w:id="841"/>
      <w:r>
        <w:t>+</w:t>
      </w:r>
      <w:r w:rsidR="00300B7C">
        <w:t>/-500 kb and up to 2</w:t>
      </w:r>
      <w:r>
        <w:t xml:space="preserve"> </w:t>
      </w:r>
      <w:commentRangeEnd w:id="841"/>
      <w:r>
        <w:rPr>
          <w:rStyle w:val="CommentReference"/>
        </w:rPr>
        <w:commentReference w:id="841"/>
      </w:r>
      <w:r>
        <w:t>flanking genes</w:t>
      </w:r>
      <w:r w:rsidR="00300B7C">
        <w:t xml:space="preserve"> (nearly 75% false candidates due to SNP-to-gene mapping)</w:t>
      </w:r>
      <w:r>
        <w:t xml:space="preserve">. This result suggests that we would not be likely to discover processes as coherent as GO terms if linkage extended beyond this point. Intriguingly, when we actually went to apply our Camoco system to GWAS-identified loci for the ionomic traits, we observed some surprising results. At the same window/flank parameter setting noted above, we were able to make significant discoveries </w:t>
      </w:r>
      <w:commentRangeStart w:id="842"/>
      <w:r>
        <w:t xml:space="preserve">for </w:t>
      </w:r>
      <w:r w:rsidRPr="0011301D">
        <w:rPr>
          <w:highlight w:val="cyan"/>
        </w:rPr>
        <w:t>xxx</w:t>
      </w:r>
      <w:r>
        <w:t xml:space="preserve"> of </w:t>
      </w:r>
      <w:r w:rsidRPr="0011301D">
        <w:rPr>
          <w:highlight w:val="cyan"/>
        </w:rPr>
        <w:t>yyy</w:t>
      </w:r>
      <w:r>
        <w:t xml:space="preserve"> elements using the </w:t>
      </w:r>
      <w:r w:rsidRPr="0011301D">
        <w:rPr>
          <w:highlight w:val="cyan"/>
        </w:rPr>
        <w:t>xxx</w:t>
      </w:r>
      <w:r>
        <w:t xml:space="preserve"> metric based on the </w:t>
      </w:r>
      <w:r w:rsidRPr="0011301D">
        <w:rPr>
          <w:highlight w:val="cyan"/>
        </w:rPr>
        <w:t>yyy</w:t>
      </w:r>
      <w:r>
        <w:t xml:space="preserve"> </w:t>
      </w:r>
      <w:commentRangeEnd w:id="842"/>
      <w:r w:rsidR="00850126">
        <w:rPr>
          <w:rStyle w:val="CommentReference"/>
        </w:rPr>
        <w:commentReference w:id="842"/>
      </w:r>
      <w:r>
        <w:t xml:space="preserve">network. This success rate is substantially higher than predicted by our GO simulations at the same window/flanking gene parameter setting. We speculate that this conservative estimation of Camoco’s performance is most likely due to the relatively poor quality of the GO annotations we used for our evaluation. There are likely a large number of processes for which the genes simply are not functionally coherent. Our analysis with Camoco suggests that the loci implicated by these ionomic GWAS loci are actually more coherent than maize genes co-annotated to many GO terms. Indeed one of the key motivations of our approach was that crop genomes like maize have limited GO annotation, and this result emphasizes the extent of this limitation. This reflects both limitations in our understanding of the molecular genetics of maize, but also a lack of species-specific curation, </w:t>
      </w:r>
      <w:commentRangeStart w:id="843"/>
      <w:commentRangeStart w:id="844"/>
      <w:r>
        <w:t xml:space="preserve">which is not surprising given the limited funding </w:t>
      </w:r>
      <w:commentRangeStart w:id="845"/>
      <w:r>
        <w:t>available for such efforts</w:t>
      </w:r>
      <w:commentRangeEnd w:id="843"/>
      <w:r w:rsidR="0011301D">
        <w:rPr>
          <w:rStyle w:val="CommentReference"/>
        </w:rPr>
        <w:commentReference w:id="843"/>
      </w:r>
      <w:commentRangeEnd w:id="845"/>
      <w:r w:rsidR="0090234A">
        <w:rPr>
          <w:rStyle w:val="CommentReference"/>
        </w:rPr>
        <w:commentReference w:id="845"/>
      </w:r>
      <w:r>
        <w:t xml:space="preserve">. </w:t>
      </w:r>
      <w:commentRangeEnd w:id="844"/>
      <w:r w:rsidR="007F0396">
        <w:rPr>
          <w:rStyle w:val="CommentReference"/>
        </w:rPr>
        <w:commentReference w:id="844"/>
      </w:r>
    </w:p>
    <w:p w14:paraId="5AE8CF5B" w14:textId="5B0178E0" w:rsidR="004C123B" w:rsidRDefault="004C123B" w:rsidP="004C123B">
      <w:r>
        <w:t xml:space="preserve">Beyond highlighting the challenges of a genome lacking functional annotation, these results also suggest an interesting direction for future work. Despite the limited GO annotation for maize genes, there have been a wealth of genome-wide association studies, many of them enabled by the powerful mapping populations that have been constructed (e.g. NAM </w:t>
      </w:r>
      <w:r w:rsidR="00850126" w:rsidRPr="00850126">
        <w:fldChar w:fldCharType="begin" w:fldLock="1"/>
      </w:r>
      <w:r w:rsidR="00850126" w:rsidRPr="00850126">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 "properties" : { "noteIndex" : 0 }, "schema" : "https://github.com/citation-style-language/schema/raw/master/csl-citation.json" }</w:instrText>
      </w:r>
      <w:r w:rsidR="00850126" w:rsidRPr="00850126">
        <w:fldChar w:fldCharType="separate"/>
      </w:r>
      <w:r w:rsidR="00850126" w:rsidRPr="00850126">
        <w:rPr>
          <w:noProof/>
        </w:rPr>
        <w:t>(McMullen et al. 2009)</w:t>
      </w:r>
      <w:r w:rsidR="00850126" w:rsidRPr="00850126">
        <w:fldChar w:fldCharType="end"/>
      </w:r>
      <w:r>
        <w:t xml:space="preserve">). Our results suggest that these sets of loci, and a proper mapping to the genes they represent, could serve as a powerful resource for characterizing gene function. More systematic efforts to curate the results from such genome-wide association studies, filter gene sets with tools such as Camoco, and provide public access in convenient forms would be worthwhile. Maize is somewhat exceptional in this regard, but there are several other </w:t>
      </w:r>
      <w:r>
        <w:lastRenderedPageBreak/>
        <w:t>crop species with rich population genetic resources with limited genome functional annotation that could benefit from this approach as well.</w:t>
      </w:r>
    </w:p>
    <w:p w14:paraId="3067C315" w14:textId="77777777" w:rsidR="004C123B" w:rsidRDefault="004C123B" w:rsidP="004C123B">
      <w:pPr>
        <w:pStyle w:val="Heading2"/>
      </w:pPr>
      <w:r>
        <w:t>Co-expression context matters</w:t>
      </w:r>
    </w:p>
    <w:p w14:paraId="5EBB998D" w14:textId="396F62F5" w:rsidR="004C123B" w:rsidRPr="004C123B" w:rsidRDefault="004C123B" w:rsidP="004C123B">
      <w:r>
        <w:t xml:space="preserve">Using our Camoco approach, we evaluated 17 ionomic traits for </w:t>
      </w:r>
      <w:commentRangeStart w:id="846"/>
      <w:r>
        <w:t>overlap</w:t>
      </w:r>
      <w:commentRangeEnd w:id="846"/>
      <w:r w:rsidR="0090234A">
        <w:rPr>
          <w:rStyle w:val="CommentReference"/>
        </w:rPr>
        <w:commentReference w:id="846"/>
      </w:r>
      <w:r>
        <w:t xml:space="preserve"> with three different co-expression networks. While the networks exhibited similar enrichment for co-expression among genes within GO terms (</w:t>
      </w:r>
      <w:r>
        <w:fldChar w:fldCharType="begin"/>
      </w:r>
      <w:r>
        <w:instrText xml:space="preserve"> REF _Ref458774860 \h </w:instrText>
      </w:r>
      <w:r>
        <w:fldChar w:fldCharType="separate"/>
      </w:r>
      <w:r w:rsidR="00162DC9">
        <w:t>Table 1</w:t>
      </w:r>
      <w:r>
        <w:fldChar w:fldCharType="end"/>
      </w:r>
      <w:r>
        <w:t>), suggesting they were of similar quality, the performance of these networks varied substantially when used to prioritize candidate genes from the set of maize grain ionome GWAS. The two co-expression networks generated from expression profiles collected across a diverse set of individuals (ZmRoot, ZmPAN)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 derived the tissue/developmental atlas. Evaluations of this network suggested a similar level of enrichment for co-expression relationships among genes involved in the same biological processes. Our results indicate that the processes underlying the genotypic variation associated with traits captured by GWAS are better captured by transcriptional variation observed across genetically diverse individuals. Indeed, we saw that although the networks captured similar levels of GO term enrichment</w:t>
      </w:r>
      <w:r w:rsidR="009376EB">
        <w:t xml:space="preserve"> </w:t>
      </w:r>
      <w:r w:rsidR="009376EB">
        <w:fldChar w:fldCharType="begin"/>
      </w:r>
      <w:r w:rsidR="009376EB">
        <w:instrText xml:space="preserve"> REF _Ref458774860 \h </w:instrText>
      </w:r>
      <w:r w:rsidR="009376EB">
        <w:fldChar w:fldCharType="separate"/>
      </w:r>
      <w:r w:rsidR="009376EB">
        <w:t>Table 1</w:t>
      </w:r>
      <w:r w:rsidR="009376EB">
        <w:fldChar w:fldCharType="end"/>
      </w:r>
      <w:r>
        <w:t>, the actual GO terms that drove that enrichment are quite different (</w:t>
      </w:r>
      <w:r w:rsidR="009376EB">
        <w:fldChar w:fldCharType="begin"/>
      </w:r>
      <w:r w:rsidR="009376EB">
        <w:instrText xml:space="preserve"> REF _Ref479246505 \h </w:instrText>
      </w:r>
      <w:r w:rsidR="009376EB">
        <w:fldChar w:fldCharType="separate"/>
      </w:r>
      <w:r w:rsidR="009376EB">
        <w:t>Supp. Table 1</w:t>
      </w:r>
      <w:r w:rsidR="009376EB">
        <w:fldChar w:fldCharType="end"/>
      </w:r>
      <w:r>
        <w:t>), which is consistent with our previous anal</w:t>
      </w:r>
      <w:r w:rsidR="009029D0">
        <w:t xml:space="preserve">ysis of co-expression networks </w:t>
      </w:r>
      <w:r w:rsidR="009029D0">
        <w:fldChar w:fldCharType="begin" w:fldLock="1"/>
      </w:r>
      <w:r w:rsidR="0008296B">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&amp; Myers 2014)", "plainTextFormattedCitation" : "(Robert J. Schaefer, Briskine, Springer &amp; Myers 2014)", "previouslyFormattedCitation" : "(Robert J. Schaefer, Briskine, Springer &amp; Myers 2014)" }, "properties" : { "noteIndex" : 0 }, "schema" : "https://github.com/citation-style-language/schema/raw/master/csl-citation.json" }</w:instrText>
      </w:r>
      <w:r w:rsidR="009029D0">
        <w:fldChar w:fldCharType="separate"/>
      </w:r>
      <w:r w:rsidR="009029D0" w:rsidRPr="009029D0">
        <w:rPr>
          <w:noProof/>
        </w:rPr>
        <w:t>(Robert J. Schaefer, Briskine, Springer &amp; Myers 2014)</w:t>
      </w:r>
      <w:r w:rsidR="009029D0">
        <w:fldChar w:fldCharType="end"/>
      </w:r>
      <w:r>
        <w:t xml:space="preserve">. Between the two co-expression networks based on expression variation across individuals, we also observed </w:t>
      </w:r>
      <w:commentRangeStart w:id="847"/>
      <w:r>
        <w:t>interesting</w:t>
      </w:r>
      <w:commentRangeEnd w:id="847"/>
      <w:r w:rsidR="0090234A">
        <w:rPr>
          <w:rStyle w:val="CommentReference"/>
        </w:rPr>
        <w:commentReference w:id="847"/>
      </w:r>
      <w:r>
        <w:t xml:space="preserve"> differences depending on which tissues were profile</w:t>
      </w:r>
      <w:ins w:id="848" w:author="Microsoft Office User" w:date="2017-07-31T15:31:00Z">
        <w:r w:rsidR="00273E6E">
          <w:t>d</w:t>
        </w:r>
      </w:ins>
      <w:del w:id="849" w:author="Microsoft Office User" w:date="2017-07-31T15:31:00Z">
        <w:r w:rsidDel="00273E6E">
          <w:delText>s</w:delText>
        </w:r>
      </w:del>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EB2AD3">
        <w:rPr>
          <w:highlight w:val="cyan"/>
        </w:rPr>
      </w:r>
      <w:r w:rsidR="00EB2AD3">
        <w:rPr>
          <w:highlight w:val="cyan"/>
        </w:rPr>
        <w:fldChar w:fldCharType="separate"/>
      </w:r>
      <w:r w:rsidR="00EB2AD3">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confirms our original motivation for collecting tissue-specific gene expression profiles— we expected that processes occurring in the roots would be central</w:t>
      </w:r>
      <w:r w:rsidR="00A52EF0">
        <w:t xml:space="preserve"> to element accumulation phenot</w:t>
      </w:r>
      <w:r>
        <w:t>y</w:t>
      </w:r>
      <w:r w:rsidR="00A52EF0">
        <w:t>p</w:t>
      </w:r>
      <w:r>
        <w:t xml:space="preserve">e (which were measured in kernels). The difference between the performance of these two networks was modest, however, and much less significant than the difference between the developmental/tissue atlas-derived network and the diverse genotype-derived network. We also note that the performance of the ZmRoot versus the ZmPAN network was quite different depending on which network metric we used. Specifically, performance of the ZmRoot network was dependent on the density metric while performance of the ZmPAN network was dependent on </w:t>
      </w:r>
      <w:commentRangeStart w:id="850"/>
      <w:r>
        <w:t xml:space="preserve">the locality metric </w:t>
      </w:r>
      <w:commentRangeEnd w:id="850"/>
      <w:r w:rsidR="00A53A40">
        <w:rPr>
          <w:rStyle w:val="CommentReference"/>
        </w:rPr>
        <w:commentReference w:id="850"/>
      </w:r>
      <w:r>
        <w:t>(</w:t>
      </w:r>
      <w:r w:rsidR="00D623D2">
        <w:fldChar w:fldCharType="begin"/>
      </w:r>
      <w:r w:rsidR="00D623D2">
        <w:instrText xml:space="preserve"> REF _Ref485996339 \h </w:instrText>
      </w:r>
      <w:r w:rsidR="00D623D2">
        <w:fldChar w:fldCharType="separate"/>
      </w:r>
      <w:r w:rsidR="00D623D2">
        <w:t>Table 4</w:t>
      </w:r>
      <w:r w:rsidR="00D623D2">
        <w:fldChar w:fldCharType="end"/>
      </w:r>
      <w:r>
        <w:t xml:space="preserve">), which is worth future investigation. In general, our results strongly suggest that co-expression networks derived from expression profiling of genetically diverse individuals as opposed to deep expression atlases derived from focus on a single reference genotype, will be more powerful for interpreting candidate genetic loci associated with phenotypes. Furthermore, our findings suggest that where it is possible to identify relevant tissues for a phenotype of interest, tissue-specific expression profiling across genetically diverse individuals is an effective strategy. This has important implications for data generation efforts in other species. </w:t>
      </w:r>
    </w:p>
    <w:p w14:paraId="05A8F953" w14:textId="09F3D2F0" w:rsidR="00C42754" w:rsidRDefault="00C42754" w:rsidP="006804EA">
      <w:pPr>
        <w:pStyle w:val="Heading1"/>
      </w:pPr>
      <w:r>
        <w:lastRenderedPageBreak/>
        <w:t>Conclusion</w:t>
      </w:r>
    </w:p>
    <w:p w14:paraId="3DCDB15A" w14:textId="3694352F" w:rsidR="0019799E" w:rsidRPr="0019799E" w:rsidRDefault="00C42754" w:rsidP="006804EA">
      <w:r>
        <w:t>Here, we integrate co-expression network with loci associated with elemental accumulation in maize grain. We built three different co-expression networks and simulate</w:t>
      </w:r>
      <w:r w:rsidR="00BF75F4">
        <w:t>d</w:t>
      </w:r>
      <w:r>
        <w:t xml:space="preserve"> their ability to detect co-expression using GO terms. We then use these networks to identify patterns of co-expres</w:t>
      </w:r>
      <w:r w:rsidR="003B23FD">
        <w:t xml:space="preserve">sion in a </w:t>
      </w:r>
      <w:r w:rsidR="00BF75F4">
        <w:t>set of measuring association for</w:t>
      </w:r>
      <w:r w:rsidR="003B23FD">
        <w:t xml:space="preserve"> 17</w:t>
      </w:r>
      <w:r>
        <w:t xml:space="preserve"> different elemental </w:t>
      </w:r>
      <w:r w:rsidR="00AC5B4D">
        <w:t xml:space="preserve">traits, </w:t>
      </w:r>
      <w:r w:rsidR="00BF75F4">
        <w:t>which resulted</w:t>
      </w:r>
      <w:r w:rsidR="008A19B9">
        <w:t xml:space="preserve"> in the </w:t>
      </w:r>
      <w:r w:rsidR="00AC5B4D">
        <w:t>discover</w:t>
      </w:r>
      <w:r w:rsidR="00BF75F4">
        <w:t>y</w:t>
      </w:r>
      <w:r w:rsidR="00AC5B4D">
        <w:t xml:space="preserve"> of 610</w:t>
      </w:r>
      <w:r>
        <w:t xml:space="preserve"> </w:t>
      </w:r>
      <w:r w:rsidR="00BF75F4">
        <w:t>high-confidence candidate causal</w:t>
      </w:r>
      <w:r>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specific candidate genes that </w:t>
      </w:r>
      <w:r w:rsidR="00F87269">
        <w:t>have previously been described to affect the plant ionome. We validated ou</w:t>
      </w:r>
      <w:r w:rsidR="00DB1E93">
        <w:t xml:space="preserve">r approach </w:t>
      </w:r>
      <w:r w:rsidR="00BF75F4">
        <w:t>through</w:t>
      </w:r>
      <w:r w:rsidR="00DB1E93">
        <w:t xml:space="preserve"> mutant analysis, </w:t>
      </w:r>
      <w:r w:rsidR="00FD5569">
        <w:t>and confirmed that variants at</w:t>
      </w:r>
      <w:r w:rsidR="00DB1E93">
        <w:t xml:space="preserve"> the D9 locus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traits</w:t>
      </w:r>
      <w:r w:rsidR="0076624C">
        <w:t>.</w:t>
      </w:r>
      <w:r w:rsidR="00EC23CB">
        <w:tab/>
      </w:r>
    </w:p>
    <w:p w14:paraId="229F3AB3" w14:textId="77777777" w:rsidR="00400A66" w:rsidRPr="00400A66" w:rsidRDefault="006B33EA" w:rsidP="006804EA">
      <w:pPr>
        <w:pStyle w:val="Heading1"/>
      </w:pPr>
      <w:bookmarkStart w:id="852" w:name="_Ref463088833"/>
      <w:r>
        <w:t>Materials and Methods</w:t>
      </w:r>
      <w:bookmarkEnd w:id="852"/>
    </w:p>
    <w:p w14:paraId="1C9AC287" w14:textId="1FC57653" w:rsidR="008D2BA7" w:rsidRDefault="008D2BA7" w:rsidP="00B341BD">
      <w:pPr>
        <w:pStyle w:val="Heading2"/>
      </w:pPr>
      <w:r>
        <w:t>Software implementation of Camoco</w:t>
      </w:r>
    </w:p>
    <w:p w14:paraId="755911A9" w14:textId="09E5B720" w:rsidR="008D2BA7" w:rsidRDefault="008D2BA7" w:rsidP="008D2BA7">
      <w:r>
        <w:t xml:space="preserve">Camoco (Co-analysis of Molecular Components) is a python library including a suite of command line tools that inter-relates and co-analyzes different layers of genomic data. Namely, it integrates genes present near and around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 RNA</w:t>
      </w:r>
      <w:r w:rsidR="004C6071">
        <w:t>-</w:t>
      </w:r>
      <w:r>
        <w:t xml:space="preserve">Seq) but can also be utilized on other expression data such as metabolite or protein abundance as well as legacy expression data such as from micro-arrays. </w:t>
      </w:r>
    </w:p>
    <w:p w14:paraId="6C42C937" w14:textId="188F841D" w:rsidR="008D2BA7" w:rsidRDefault="008D2BA7" w:rsidP="008D2BA7">
      <w:r>
        <w:t>This software implements three main routines: 1) con</w:t>
      </w:r>
      <w:r w:rsidR="00B87472">
        <w:t>s</w:t>
      </w:r>
      <w:r>
        <w:t>truction and validation of co-expression networks from a counts or abundance matrix</w:t>
      </w:r>
      <w:r w:rsidR="004B7D5A">
        <w:t>,</w:t>
      </w:r>
      <w:r>
        <w:t xml:space="preserve"> 2) Mappin</w:t>
      </w:r>
      <w:r w:rsidR="004B7D5A">
        <w:t>g SNPs (or other loci) to genes, and 3) an algorithm that assesses the ‘overlap’ of co-expression among candidate genes near significant GWAS peaks.</w:t>
      </w:r>
    </w:p>
    <w:p w14:paraId="4F826512" w14:textId="77777777" w:rsidR="00746B7C" w:rsidRDefault="004B7D5A" w:rsidP="008D2BA7">
      <w:r>
        <w:t xml:space="preserve">Camoco is open source and freely available under the MIT license. </w:t>
      </w:r>
      <w:r w:rsidR="00E87237">
        <w:t>Full s</w:t>
      </w:r>
      <w:r>
        <w:t>ource code</w:t>
      </w:r>
      <w:r w:rsidR="00746B7C">
        <w:t>, software examples</w:t>
      </w:r>
      <w:r>
        <w:t xml:space="preserve"> as well as instructions on how to install and run Camoco are available at:</w:t>
      </w:r>
    </w:p>
    <w:p w14:paraId="54CBFA64" w14:textId="5FAA74B6" w:rsidR="004B7D5A" w:rsidRDefault="005172E7" w:rsidP="008D2BA7">
      <w:hyperlink r:id="rId10" w:history="1">
        <w:r w:rsidR="00B341BD" w:rsidRPr="00AD382F">
          <w:rPr>
            <w:rStyle w:val="Hyperlink"/>
            <w:color w:val="034990" w:themeColor="hyperlink" w:themeShade="BF"/>
          </w:rPr>
          <w:t>http://github.com/schae234/Camoco</w:t>
        </w:r>
      </w:hyperlink>
      <w:r w:rsidR="004B7D5A">
        <w:t>.</w:t>
      </w:r>
    </w:p>
    <w:p w14:paraId="04506F23" w14:textId="28F8218A" w:rsidR="00B341BD" w:rsidRPr="00B87472" w:rsidRDefault="0031705A" w:rsidP="00B341BD">
      <w:pPr>
        <w:pStyle w:val="Heading2"/>
      </w:pPr>
      <w:r>
        <w:t>Construction quality control</w:t>
      </w:r>
      <w:r w:rsidR="00B341BD">
        <w:t xml:space="preserve"> of co-expression networks</w:t>
      </w:r>
    </w:p>
    <w:p w14:paraId="7F1222B3" w14:textId="6419228D" w:rsidR="007255FD" w:rsidRPr="00456B26" w:rsidRDefault="00330ED2" w:rsidP="006804EA">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4E7BE8B0" w14:textId="5DEDF13D" w:rsidR="007255FD" w:rsidRDefault="007255FD" w:rsidP="006804EA">
      <w:r w:rsidRPr="0077751E">
        <w:t>Camoco was used to process the FPKM table reported by Hirsh et al. and to build a co-expression network. The raw gene expression data were passed through the quality c</w:t>
      </w:r>
      <w:r w:rsidR="00ED6B5D">
        <w:t xml:space="preserve">ontrol pipeline in Camoco </w:t>
      </w:r>
      <w:r w:rsidR="000A7CE0">
        <w:fldChar w:fldCharType="begin"/>
      </w:r>
      <w:r w:rsidR="000A7CE0">
        <w:instrText xml:space="preserve"> REF _Ref463332505 \h </w:instrText>
      </w:r>
      <w:r w:rsidR="003D7ED4">
        <w:instrText xml:space="preserve"> \* MERGEFORMAT </w:instrText>
      </w:r>
      <w:r w:rsidR="000A7CE0">
        <w:fldChar w:fldCharType="separate"/>
      </w:r>
      <w:r w:rsidR="00162DC9">
        <w:t>Supp. File 1</w:t>
      </w:r>
      <w:r w:rsidR="000A7CE0">
        <w:fldChar w:fldCharType="end"/>
      </w:r>
      <w:r w:rsidR="00D5044D">
        <w:t xml:space="preserve">. After QC, </w:t>
      </w:r>
      <w:r w:rsidR="00344813">
        <w:t>24,756</w:t>
      </w:r>
      <w:r w:rsidRPr="0077751E">
        <w:t xml:space="preserve"> genes were used to build the network. For each pairwise combination of genes, a Pearson Correlation Coefficient (PCC) was calculated across normaliz</w:t>
      </w:r>
      <w:r w:rsidR="00D5044D">
        <w:t xml:space="preserve">ed FPKM profiles to </w:t>
      </w:r>
      <w:r w:rsidR="00D5044D">
        <w:lastRenderedPageBreak/>
        <w:t>produce ~</w:t>
      </w:r>
      <w:r w:rsidR="007E6222">
        <w:t>306</w:t>
      </w:r>
      <w:r w:rsidRPr="0077751E">
        <w:t xml:space="preserve"> million possible network edges (</w:t>
      </w:r>
      <w:r w:rsidRPr="002D5D6E">
        <w:fldChar w:fldCharType="begin"/>
      </w:r>
      <w:r w:rsidRPr="0077751E">
        <w:instrText xml:space="preserve"> REF _Ref447013206 \h </w:instrText>
      </w:r>
      <w:r w:rsidRPr="002E6613">
        <w:instrText xml:space="preserve"> \* MERGEFORMAT </w:instrText>
      </w:r>
      <w:r w:rsidRPr="002D5D6E">
        <w:fldChar w:fldCharType="separate"/>
      </w:r>
      <w:r w:rsidR="00162DC9">
        <w:t>Supp. Fig. 1</w:t>
      </w:r>
      <w:r w:rsidRPr="002D5D6E">
        <w:fldChar w:fldCharType="end"/>
      </w:r>
      <w:r w:rsidR="009833DF">
        <w:t>A</w:t>
      </w:r>
      <w:r w:rsidRPr="0077751E">
        <w:t>) then mean centered and standard normalized (Z-score hereafter) to allow cross network comparison (</w:t>
      </w:r>
      <w:r>
        <w:fldChar w:fldCharType="begin"/>
      </w:r>
      <w:r>
        <w:instrText xml:space="preserve"> REF _Ref447013206 \h  \* MERGEFORMAT </w:instrText>
      </w:r>
      <w:r>
        <w:fldChar w:fldCharType="separate"/>
      </w:r>
      <w:r w:rsidR="00162DC9">
        <w:t>Supp. Fig. 1</w:t>
      </w:r>
      <w:r>
        <w:fldChar w:fldCharType="end"/>
      </w:r>
      <w:r w:rsidR="009833DF">
        <w:t>B</w:t>
      </w:r>
      <w:r w:rsidRPr="0077751E">
        <w:t>). A global significance threshold of 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55434F2F" w14:textId="197E69FA" w:rsidR="00101EAA" w:rsidRDefault="00101EAA" w:rsidP="006804EA">
      <w:r>
        <w:t>To as</w:t>
      </w:r>
      <w:r w:rsidR="00B272D8">
        <w:t>sess overall network health, several</w:t>
      </w:r>
      <w:r>
        <w:t xml:space="preserve"> approaches were taken. First, a Z-score of edges between genes co-annotated in the maize Gene Ontology (GO) terms was compared to edges in 100</w:t>
      </w:r>
      <w:r w:rsidR="001069EA">
        <w:t>0</w:t>
      </w:r>
      <w:r>
        <w:t xml:space="preserve"> </w:t>
      </w:r>
      <w:r w:rsidR="003F6D3D">
        <w:t>random</w:t>
      </w:r>
      <w:r>
        <w:t xml:space="preserve"> terms containing the same number genes. A volcano plot in </w:t>
      </w:r>
      <w:r>
        <w:fldChar w:fldCharType="begin"/>
      </w:r>
      <w:r>
        <w:instrText xml:space="preserve"> REF _Ref447013206 \h  \* MERGEFORMAT </w:instrText>
      </w:r>
      <w:r>
        <w:fldChar w:fldCharType="separate"/>
      </w:r>
      <w:r w:rsidR="00162DC9">
        <w:t>Supp. Fig. 1</w:t>
      </w:r>
      <w:r>
        <w:fldChar w:fldCharType="end"/>
      </w:r>
      <w:r w:rsidR="009833DF">
        <w:t>C</w:t>
      </w:r>
      <w:r>
        <w:t xml:space="preserve"> shows the distribution of p-values compared to empirical Z-score of edges within a GO term. With a nominal p-value cutoff of 0.05, the PAN co-exp</w:t>
      </w:r>
      <w:r w:rsidR="00160F8E">
        <w:t>ression network had 11.9</w:t>
      </w:r>
      <w:r>
        <w:t xml:space="preserve"> fold more GO terms than expected with a p-value ≤ 0.05, suggesting that edges within this co-expression network capture mean</w:t>
      </w:r>
      <w:r w:rsidR="00A8160C">
        <w:t>ingful biological variation. Degree distribution is also as expected within the network</w:t>
      </w:r>
      <w:r>
        <w:t xml:space="preserve"> (i.e. the number of interact</w:t>
      </w:r>
      <w:r w:rsidR="00A8160C">
        <w:t xml:space="preserve">ions </w:t>
      </w:r>
      <w:r w:rsidR="001D4DE4">
        <w:t>any given gene has</w:t>
      </w:r>
      <w:r w:rsidR="00A8160C">
        <w:t>)</w:t>
      </w:r>
      <w:r>
        <w:t xml:space="preserve">. </w:t>
      </w:r>
      <w:r>
        <w:fldChar w:fldCharType="begin"/>
      </w:r>
      <w:r>
        <w:instrText xml:space="preserve"> REF _Ref447013206 \h  \* MERGEFORMAT </w:instrText>
      </w:r>
      <w:r>
        <w:fldChar w:fldCharType="separate"/>
      </w:r>
      <w:r w:rsidR="00162DC9">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 xml:space="preserve">PAN genome co-expression network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w:t>
      </w:r>
    </w:p>
    <w:p w14:paraId="133FA6AB" w14:textId="3B3737FB" w:rsidR="007255FD" w:rsidRDefault="00330ED2" w:rsidP="006804EA">
      <w:pPr>
        <w:pStyle w:val="Heading3"/>
      </w:pPr>
      <w:r>
        <w:t>Zm</w:t>
      </w:r>
      <w:r w:rsidR="004645C0">
        <w:t>SAM: A Maize RNA-S</w:t>
      </w:r>
      <w:r w:rsidRPr="004E79F7">
        <w:t>eq Tissue Atlas co-expression networ</w:t>
      </w:r>
      <w:r>
        <w:t>k</w:t>
      </w:r>
    </w:p>
    <w:p w14:paraId="611D0CCC" w14:textId="1062686C" w:rsidR="00DF6622" w:rsidRPr="00456B26" w:rsidRDefault="00BF0C79" w:rsidP="006804EA">
      <w:r>
        <w:t>Publicly available gene expression data was generated from downloaded from Stelpflug et</w:t>
      </w:r>
      <w:r w:rsidR="00240413">
        <w:t>.</w:t>
      </w:r>
      <w:r>
        <w:t xml:space="preserve"> al </w:t>
      </w:r>
      <w:r>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fldChar w:fldCharType="separate"/>
      </w:r>
      <w:r w:rsidR="00780438" w:rsidRPr="00780438">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 xml:space="preserve">ntrol metrics specified in </w:t>
      </w:r>
      <w:r w:rsidR="00B272D8">
        <w:fldChar w:fldCharType="begin"/>
      </w:r>
      <w:r w:rsidR="00B272D8">
        <w:instrText xml:space="preserve"> REF _Ref463332505 \h </w:instrText>
      </w:r>
      <w:r w:rsidR="003D7ED4">
        <w:instrText xml:space="preserve"> \* MERGEFORMAT </w:instrText>
      </w:r>
      <w:r w:rsidR="00B272D8">
        <w:fldChar w:fldCharType="separate"/>
      </w:r>
      <w:r w:rsidR="00162DC9">
        <w:t>Supp. File 1</w:t>
      </w:r>
      <w:r w:rsidR="00B272D8">
        <w:fldChar w:fldCharType="end"/>
      </w:r>
      <w:r w:rsidR="00DF6622" w:rsidRPr="004E79F7">
        <w:t xml:space="preserve">. Similar to </w:t>
      </w:r>
      <w:r w:rsidR="00DF6622">
        <w:t xml:space="preserve">the </w:t>
      </w:r>
      <w:r w:rsidR="00DF6622" w:rsidRPr="002E6613">
        <w:rPr>
          <w:i/>
        </w:rPr>
        <w:t>ZmPAN</w:t>
      </w:r>
      <w:r w:rsidR="00DF6622">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Z</w:t>
      </w:r>
      <w:r w:rsidR="00DF6622">
        <w:t xml:space="preserve"> ≥ </w:t>
      </w:r>
      <w:r w:rsidR="00DF6622" w:rsidRPr="004E79F7">
        <w:t>3 was set on co-expression interactions in order to differentiate significantly co-expressed gene pairs.</w:t>
      </w:r>
    </w:p>
    <w:p w14:paraId="346B09F6" w14:textId="5D51CB0D" w:rsidR="00101EAA" w:rsidRPr="00456B26" w:rsidRDefault="00DF6622" w:rsidP="006804EA">
      <w:r>
        <w:fldChar w:fldCharType="begin"/>
      </w:r>
      <w:r>
        <w:instrText xml:space="preserve"> REF _Ref447013895 \h  \* MERGEFORMAT </w:instrText>
      </w:r>
      <w:r>
        <w:fldChar w:fldCharType="separate"/>
      </w:r>
      <w:r w:rsidR="00162DC9">
        <w:t>Supp. Fig. 2</w:t>
      </w:r>
      <w:r>
        <w:fldChar w:fldCharType="end"/>
      </w:r>
      <w:r w:rsidR="00D5044D">
        <w:t>A shows before</w:t>
      </w:r>
      <w:r w:rsidRPr="004E79F7">
        <w:t xml:space="preserve"> network edge score normalization. Network interaction scores were mean centered and standard normalized (</w:t>
      </w:r>
      <w:r>
        <w:fldChar w:fldCharType="begin"/>
      </w:r>
      <w:r>
        <w:instrText xml:space="preserve"> REF _Ref447013895 \h  \* MERGEFORMAT </w:instrText>
      </w:r>
      <w:r>
        <w:fldChar w:fldCharType="separate"/>
      </w:r>
      <w:r w:rsidR="00162DC9">
        <w:t>Supp. Fig. 2</w:t>
      </w:r>
      <w:r>
        <w:fldChar w:fldCharType="end"/>
      </w:r>
      <w:r w:rsidR="00D5044D">
        <w:t>B</w:t>
      </w:r>
      <w:r w:rsidR="002670AF">
        <w:t>). The ZmSAM</w:t>
      </w:r>
      <w:r w:rsidR="00831A27">
        <w:t xml:space="preserve"> network shows a 10.8</w:t>
      </w:r>
      <w:r w:rsidRPr="004E79F7">
        <w:t>-fold enrichment for strong edge scores (p</w:t>
      </w:r>
      <w:r>
        <w:t xml:space="preserve"> ≤ </w:t>
      </w:r>
      <w:r w:rsidRPr="004E79F7">
        <w:t>0.05) between genes annotated in Gene Ontology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162DC9">
        <w:t>Supp. Fig.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162DC9">
        <w:t>Supp. Fig. 2</w:t>
      </w:r>
      <w:r w:rsidR="00831A27">
        <w:fldChar w:fldCharType="end"/>
      </w:r>
      <w:r w:rsidR="00831A27">
        <w:t>D)</w:t>
      </w:r>
      <w:r w:rsidRPr="004E79F7">
        <w:t>.</w:t>
      </w:r>
    </w:p>
    <w:p w14:paraId="19FC273D" w14:textId="2D581324" w:rsidR="00330ED2" w:rsidRDefault="00330ED2" w:rsidP="006804EA">
      <w:pPr>
        <w:pStyle w:val="Heading3"/>
      </w:pPr>
      <w:r>
        <w:t>ZmRoot: A Genotypically Diverse Maize Root Co-Expression Network</w:t>
      </w:r>
    </w:p>
    <w:p w14:paraId="7ABA4050" w14:textId="4513D1D9" w:rsidR="003363AF" w:rsidRDefault="003363AF" w:rsidP="006804EA">
      <w:r w:rsidRPr="00C05203">
        <w:t xml:space="preserve">Root RNA was extracted and sequenced from </w:t>
      </w:r>
      <w:r w:rsidR="00831A27">
        <w:t>48 diverse maize lines</w:t>
      </w:r>
      <w:r w:rsidRPr="00C05203">
        <w:t xml:space="preserve"> using TruSeq stranded RNA library prep and Illumina HiSeq 100bp paired end RNA Sequencing (RNASeq) reads. Raw</w:t>
      </w:r>
      <w:r w:rsidR="00831A27">
        <w:t xml:space="preserve"> reads were deposited into the short read archive (SRA) under Project number </w:t>
      </w:r>
      <w:r w:rsidR="00831A27" w:rsidRPr="00831A27">
        <w:t>PRJNA304663</w:t>
      </w:r>
      <w:r w:rsidR="00831A27">
        <w:t>. R</w:t>
      </w:r>
      <w:r w:rsidRPr="00C05203">
        <w:t>eads were pre-processed using a standard mapping</w:t>
      </w:r>
      <w:r w:rsidR="00900D8F">
        <w:t xml:space="preserve"> pipeline. Raw</w:t>
      </w:r>
      <w:r w:rsidRPr="00C05203">
        <w:t xml:space="preserve"> reads were passed through quality control using t</w:t>
      </w:r>
      <w:r>
        <w:t xml:space="preserve">he program AdapterRemoval </w:t>
      </w:r>
      <w:r>
        <w:fldChar w:fldCharType="begin" w:fldLock="1"/>
      </w:r>
      <w:r w:rsidR="005E0212">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"(Lindgreen 2012)", "plainTextFormattedCitation" : "(Lindgreen 2012)", "previouslyFormattedCitation" : "(Lindgreen 2012)" }, "properties" : { "noteIndex" : 0 }, "schema" : "https://github.com/citation-style-language/schema/raw/master/csl-citation.json" }</w:instrText>
      </w:r>
      <w:r>
        <w:fldChar w:fldCharType="separate"/>
      </w:r>
      <w:r w:rsidR="00780438" w:rsidRPr="00780438">
        <w:rPr>
          <w:noProof/>
        </w:rPr>
        <w:t>(Lindgreen 2012)</w:t>
      </w:r>
      <w:r>
        <w:fldChar w:fldCharType="end"/>
      </w:r>
      <w:r>
        <w:t xml:space="preserve"> </w:t>
      </w:r>
      <w:r w:rsidRPr="00C05203">
        <w:t>which collapses overlapping reads into high quality, single reads while also trimming residual PCR adapters. Reads were mapped to the Maize 5b reference genome using BWA</w:t>
      </w:r>
      <w:r>
        <w:t xml:space="preserve"> </w:t>
      </w:r>
      <w:r>
        <w:fldChar w:fldCharType="begin" w:fldLock="1"/>
      </w:r>
      <w:r w:rsidR="005E0212">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"(Li &amp; Durbin 2009; Schubert et al. 2014)", "plainTextFormattedCitation" : "(Li &amp; Durbin 2009; Schubert et al. 2014)", "previouslyFormattedCitation" : "(Li &amp; Durbin 2009; Schubert et al. 2014)" }, "properties" : { "noteIndex" : 0 }, "schema" : "https://github.com/citation-style-language/schema/raw/master/csl-citation.json" }</w:instrText>
      </w:r>
      <w:r>
        <w:fldChar w:fldCharType="separate"/>
      </w:r>
      <w:r w:rsidR="00780438" w:rsidRPr="00780438">
        <w:rPr>
          <w:noProof/>
        </w:rPr>
        <w:t>(Li &amp; Durbin 2009; Schubert et al. 2014)</w:t>
      </w:r>
      <w:r>
        <w:fldChar w:fldCharType="end"/>
      </w:r>
      <w:r w:rsidRPr="00C05203">
        <w:t xml:space="preserve"> PCR duplicates were detected and removed, and then realignment was performed across detected insertions and deletions resulting in</w:t>
      </w:r>
      <w:r>
        <w:t xml:space="preserve"> between 14 and 30 million high-</w:t>
      </w:r>
      <w:r w:rsidRPr="00C05203">
        <w:t xml:space="preserve">quality, unique nuclear reads per sample. </w:t>
      </w:r>
      <w:r>
        <w:t>T</w:t>
      </w:r>
      <w:r w:rsidRPr="00C05203">
        <w:t>wo samples were dropped due to low coverage bringing the total num</w:t>
      </w:r>
      <w:r w:rsidR="00433DA9">
        <w:t>ber of</w:t>
      </w:r>
      <w:r w:rsidRPr="00C05203">
        <w:t xml:space="preserve"> samples to 46.</w:t>
      </w:r>
    </w:p>
    <w:p w14:paraId="28A7A79C" w14:textId="4E2A9AEF" w:rsidR="007255FD" w:rsidRPr="00456B26" w:rsidRDefault="003363AF" w:rsidP="006804EA">
      <w:r w:rsidRPr="002A34B2">
        <w:t xml:space="preserve">Quantification of gene expression levels into fragments per kilobase per million reads (FPKM) was done using a </w:t>
      </w:r>
      <w:r>
        <w:t xml:space="preserve">modified version of HTSeq that quantifies both paired- and unpaired-end reads </w:t>
      </w:r>
      <w:r>
        <w:fldChar w:fldCharType="begin" w:fldLock="1"/>
      </w:r>
      <w:r w:rsidR="005E0212">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"(Anders et al. 2014)", "plainTextFormattedCitation" : "(Anders et al. 2014)", "previouslyFormattedCitation" : "(Anders et al. 2014)" }, "properties" : { "noteIndex" : 0 }, "schema" : "https://github.com/citation-style-language/schema/raw/master/csl-citation.json" }</w:instrText>
      </w:r>
      <w:r>
        <w:fldChar w:fldCharType="separate"/>
      </w:r>
      <w:r w:rsidR="00780438" w:rsidRPr="00780438">
        <w:rPr>
          <w:noProof/>
        </w:rPr>
        <w:t>(Anders et al. 2014)</w:t>
      </w:r>
      <w:r>
        <w:fldChar w:fldCharType="end"/>
      </w:r>
      <w:r w:rsidR="005F7200">
        <w:t xml:space="preserve"> available at http://github.com/schae234/MixedHTSeq</w:t>
      </w:r>
      <w:r w:rsidRPr="002A34B2">
        <w:t>. Raw FPKM tables were imported into Camoco and passed through the quality control pipeline. Af</w:t>
      </w:r>
      <w:r>
        <w:t>ter</w:t>
      </w:r>
      <w:r w:rsidR="00CA45E1">
        <w:t xml:space="preserve"> QC steps (</w:t>
      </w:r>
      <w:r w:rsidR="00CA45E1">
        <w:fldChar w:fldCharType="begin"/>
      </w:r>
      <w:r w:rsidR="00CA45E1">
        <w:instrText xml:space="preserve"> REF _Ref463332505 \h </w:instrText>
      </w:r>
      <w:r w:rsidR="003D7ED4">
        <w:instrText xml:space="preserve"> \* MERGEFORMAT </w:instrText>
      </w:r>
      <w:r w:rsidR="00CA45E1">
        <w:fldChar w:fldCharType="separate"/>
      </w:r>
      <w:r w:rsidR="00162DC9">
        <w:t>Supp. File 1</w:t>
      </w:r>
      <w:r w:rsidR="00CA45E1">
        <w:fldChar w:fldCharType="end"/>
      </w:r>
      <w:r w:rsidR="00CA45E1">
        <w:t>)</w:t>
      </w:r>
      <w:r w:rsidRPr="002A34B2">
        <w:t xml:space="preserve">, 25,260 genes </w:t>
      </w:r>
      <w:r w:rsidRPr="002A34B2">
        <w:lastRenderedPageBreak/>
        <w:t>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162DC9">
        <w:t>Supp. Fig. 3</w:t>
      </w:r>
      <w:r w:rsidR="00C275C7">
        <w:fldChar w:fldCharType="end"/>
      </w:r>
      <w:r w:rsidR="00C275C7">
        <w:t xml:space="preserve">A shows raw PCC scores while </w:t>
      </w:r>
      <w:r w:rsidR="00C275C7">
        <w:fldChar w:fldCharType="begin"/>
      </w:r>
      <w:r w:rsidR="00C275C7">
        <w:instrText xml:space="preserve"> REF _Ref447015478 \h </w:instrText>
      </w:r>
      <w:r w:rsidR="003D7ED4">
        <w:instrText xml:space="preserve"> \* MERGEFORMAT </w:instrText>
      </w:r>
      <w:r w:rsidR="00C275C7">
        <w:fldChar w:fldCharType="separate"/>
      </w:r>
      <w:r w:rsidR="00162DC9">
        <w:t>Supp. Fig. 3</w:t>
      </w:r>
      <w:r w:rsidR="00C275C7">
        <w:fldChar w:fldCharType="end"/>
      </w:r>
      <w:r w:rsidR="00C275C7">
        <w:t xml:space="preserve">B shows Z-scores after standard normal transformation. Similar to ZmPAN and ZmSAM co-expression among GO terms was compared to </w:t>
      </w:r>
      <w:r w:rsidR="00FD211D">
        <w:t>random gene sets of the same size</w:t>
      </w:r>
      <w:r w:rsidR="009E29F4">
        <w:t xml:space="preserve"> as GO terms (1000 instances)</w:t>
      </w:r>
      <w:r w:rsidR="00C275C7">
        <w:t xml:space="preserve"> showing a 13.5-fold enrichment for significantly co-expressed GO Terms (</w:t>
      </w:r>
      <w:r w:rsidR="00C275C7">
        <w:fldChar w:fldCharType="begin"/>
      </w:r>
      <w:r w:rsidR="00C275C7">
        <w:instrText xml:space="preserve"> REF _Ref447015478 \h </w:instrText>
      </w:r>
      <w:r w:rsidR="003D7ED4">
        <w:instrText xml:space="preserve"> \* MERGEFORMAT </w:instrText>
      </w:r>
      <w:r w:rsidR="00C275C7">
        <w:fldChar w:fldCharType="separate"/>
      </w:r>
      <w:r w:rsidR="00162DC9">
        <w:t>Supp. Fig. 3</w:t>
      </w:r>
      <w:r w:rsidR="00C275C7">
        <w:fldChar w:fldCharType="end"/>
      </w:r>
      <w:r w:rsidR="00C275C7">
        <w:t>C). The degree distribution of the ZmRoot network closely follows a truncated power law similar to the other networks build here (</w:t>
      </w:r>
      <w:r w:rsidR="00C275C7">
        <w:fldChar w:fldCharType="begin"/>
      </w:r>
      <w:r w:rsidR="00C275C7">
        <w:instrText xml:space="preserve"> REF _Ref447015478 \h </w:instrText>
      </w:r>
      <w:r w:rsidR="003D7ED4">
        <w:instrText xml:space="preserve"> \* MERGEFORMAT </w:instrText>
      </w:r>
      <w:r w:rsidR="00C275C7">
        <w:fldChar w:fldCharType="separate"/>
      </w:r>
      <w:r w:rsidR="00162DC9">
        <w:t>Supp. Fig. 3</w:t>
      </w:r>
      <w:r w:rsidR="00C275C7">
        <w:fldChar w:fldCharType="end"/>
      </w:r>
      <w:r w:rsidR="00C275C7">
        <w:t>D).</w:t>
      </w:r>
    </w:p>
    <w:p w14:paraId="27F9BC39" w14:textId="32FB5795" w:rsidR="00097BC0" w:rsidRPr="005B5BAE" w:rsidRDefault="00D04EE5" w:rsidP="00B87472">
      <w:pPr>
        <w:pStyle w:val="Heading2"/>
      </w:pPr>
      <w:r>
        <w:t>SNP-to-</w:t>
      </w:r>
      <w:r w:rsidR="00C571E9">
        <w:t>Gene m</w:t>
      </w:r>
      <w:r w:rsidR="00097BC0">
        <w:t>apping</w:t>
      </w:r>
      <w:r w:rsidR="00C571E9">
        <w:t xml:space="preserve"> and effective loci</w:t>
      </w:r>
    </w:p>
    <w:p w14:paraId="4A79A053" w14:textId="3246CB96" w:rsidR="00C51B9A" w:rsidRDefault="00097BC0" w:rsidP="00C51B9A">
      <w:r>
        <w:t xml:space="preserve">Two parameters are used during </w:t>
      </w:r>
      <w:r w:rsidR="00D04EE5">
        <w:t>SNP-to-gene</w:t>
      </w:r>
      <w:r>
        <w:t xml:space="preserve"> mapping: candidate window size and </w:t>
      </w:r>
      <w:r w:rsidR="0097229F">
        <w:t xml:space="preserve">maximum </w:t>
      </w:r>
      <w:r>
        <w:t>number of flanking genes.</w:t>
      </w:r>
      <w:r w:rsidR="00D9106B">
        <w:t xml:space="preserve"> Windows were calculated both upstream and downstream of input SNPs. SNPs having 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C51B9A">
        <w:t xml:space="preserve"> (e.g. locus 2 in </w:t>
      </w:r>
      <w:r w:rsidR="00C51B9A">
        <w:fldChar w:fldCharType="begin"/>
      </w:r>
      <w:r w:rsidR="00C51B9A">
        <w:instrText xml:space="preserve"> REF _Ref444765587 \h  \* MERGEFORMAT </w:instrText>
      </w:r>
      <w:r w:rsidR="00C51B9A">
        <w:fldChar w:fldCharType="separate"/>
      </w:r>
      <w:r w:rsidR="00C51B9A">
        <w:t>Fig. 1</w:t>
      </w:r>
      <w:r w:rsidR="00C51B9A">
        <w:fldChar w:fldCharType="end"/>
      </w:r>
      <w:r w:rsidR="00C51B9A">
        <w:t>A)</w:t>
      </w:r>
      <w:r w:rsidR="00DE78DD">
        <w:t>, resulting in a list of</w:t>
      </w:r>
      <w:r w:rsidR="008F5E8F">
        <w:t xml:space="preserve"> non-overlapping</w:t>
      </w:r>
      <w:r w:rsidR="00DE78DD">
        <w:t xml:space="preserve"> loci</w:t>
      </w:r>
      <w:r w:rsidR="008F5E8F">
        <w:t>.</w:t>
      </w:r>
      <w:r w:rsidR="00C51B9A">
        <w:t xml:space="preserve"> SNP</w:t>
      </w:r>
      <w:r w:rsidR="008F5E8F">
        <w:t>s</w:t>
      </w:r>
      <w:r w:rsidR="00C51B9A">
        <w:t xml:space="preserve"> with the highest resample model inclusion probability (RMIP)</w:t>
      </w:r>
      <w:r w:rsidR="00975A23">
        <w:t>,</w:t>
      </w:r>
      <w:r w:rsidR="00C51B9A">
        <w:t xml:space="preserve"> which is a statistical measure of the strength of association with the trait of interest</w:t>
      </w:r>
      <w:r w:rsidR="00DA2781">
        <w:t xml:space="preserve"> and is an output of the GWAS</w:t>
      </w:r>
      <w:r w:rsidR="00C51B9A">
        <w:t xml:space="preserve"> </w:t>
      </w:r>
      <w:r w:rsidR="00C51B9A">
        <w:fldChar w:fldCharType="begin" w:fldLock="1"/>
      </w:r>
      <w:r w:rsidR="00C51B9A">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C51B9A">
        <w:fldChar w:fldCharType="separate"/>
      </w:r>
      <w:r w:rsidR="00C51B9A" w:rsidRPr="00780438">
        <w:rPr>
          <w:noProof/>
        </w:rPr>
        <w:t>(Valdar et al. 2009)</w:t>
      </w:r>
      <w:r w:rsidR="00C51B9A">
        <w:fldChar w:fldCharType="end"/>
      </w:r>
      <w:r w:rsidR="008F5E8F">
        <w:t>, were retained for further analysis</w:t>
      </w:r>
      <w:r w:rsidR="00C51B9A">
        <w:t xml:space="preserve">. </w:t>
      </w:r>
      <w:r w:rsidR="00DA2781">
        <w:t>Remaining</w:t>
      </w:r>
      <w:r w:rsidR="00C51B9A">
        <w:t xml:space="preserve"> </w:t>
      </w:r>
      <w:r w:rsidR="00DA2781">
        <w:t>effective loci</w:t>
      </w:r>
      <w:r w:rsidR="00C51B9A">
        <w:t xml:space="preserve"> </w:t>
      </w:r>
      <w:r w:rsidR="00DA2781">
        <w:t>were</w:t>
      </w:r>
      <w:r w:rsidR="00C51B9A">
        <w:t xml:space="preserve"> cross referenced with </w:t>
      </w:r>
      <w:r w:rsidR="00DA2781">
        <w:t xml:space="preserve">the Maize </w:t>
      </w:r>
      <w:r w:rsidR="00C51B9A">
        <w:t>reference genome</w:t>
      </w:r>
      <w:r w:rsidR="00DA2781">
        <w:t xml:space="preserve"> (Maize 5b)</w:t>
      </w:r>
      <w:r w:rsidR="00C51B9A">
        <w:t xml:space="preserve"> to convert </w:t>
      </w:r>
      <w:r w:rsidR="00D63B39">
        <w:t xml:space="preserve">effective SNPs </w:t>
      </w:r>
      <w:r w:rsidR="00C51B9A">
        <w:t>to</w:t>
      </w:r>
      <w:r w:rsidR="00D63B39">
        <w:t xml:space="preserve"> candidate</w:t>
      </w:r>
      <w:r w:rsidR="00C51B9A">
        <w:t xml:space="preserve"> gene sets that include up to a certain number of flanking genes both upstream and downstream from the effective SNP.</w:t>
      </w:r>
    </w:p>
    <w:p w14:paraId="688719DC" w14:textId="2E904FC5" w:rsidR="004727BA" w:rsidRDefault="004727BA" w:rsidP="00D04EE5">
      <w:pPr>
        <w:pStyle w:val="Heading2"/>
      </w:pPr>
      <w:r w:rsidRPr="004727BA">
        <w:t xml:space="preserve">Calculating </w:t>
      </w:r>
      <w:r w:rsidR="008533FD">
        <w:t>subnetwork density and locality</w:t>
      </w:r>
    </w:p>
    <w:p w14:paraId="21F7E8B6" w14:textId="78C0D5FA" w:rsidR="00047C4E" w:rsidRDefault="00D13B6D" w:rsidP="006804EA">
      <w:r>
        <w:t>Co-expression was measured among candidate genes using two metrics: density and locality.</w:t>
      </w:r>
      <w:r w:rsidR="004727BA" w:rsidRPr="004727BA">
        <w:t xml:space="preserve"> Network </w:t>
      </w:r>
      <w:r w:rsidR="004727BA" w:rsidRPr="00B87472">
        <w:rPr>
          <w:i/>
        </w:rPr>
        <w:t>density</w:t>
      </w:r>
      <w:r w:rsidR="004727BA" w:rsidRPr="004727BA">
        <w:t xml:space="preserve"> 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gene-gene interactions that</w:t>
      </w:r>
      <w:r w:rsidR="004727BA" w:rsidRPr="004727BA">
        <w:t xml:space="preserve"> occu</w:t>
      </w:r>
      <w:r w:rsidR="002A41DF">
        <w:t>r between input genes</w:t>
      </w:r>
      <w:r w:rsidR="004727BA" w:rsidRPr="004727BA">
        <w:t xml:space="preserve"> normalized for the number of total pairs among input genes:</w:t>
      </w:r>
    </w:p>
    <w:p w14:paraId="3EA75526" w14:textId="27902D7A" w:rsidR="00503064" w:rsidRDefault="00304598" w:rsidP="006804EA">
      <w:pPr>
        <w:pStyle w:val="Heading3"/>
        <w:rPr>
          <w:rFonts w:eastAsiaTheme="minorEastAsia"/>
        </w:rPr>
      </w:pPr>
      <w:bookmarkStart w:id="853" w:name="_Ref447101528"/>
      <w:r w:rsidRPr="0045686C">
        <w:rPr>
          <w:rFonts w:eastAsiaTheme="minorEastAsia"/>
        </w:rPr>
        <w:t>Eq.1</w:t>
      </w:r>
      <w:bookmarkEnd w:id="853"/>
    </w:p>
    <w:p w14:paraId="347A7423" w14:textId="0B3A6C6F" w:rsidR="00EF5E7C" w:rsidRDefault="002A41DF" w:rsidP="006804EA">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5F93D867" w14:textId="7A87AB75" w:rsidR="008720EA" w:rsidRPr="00EF5E7C" w:rsidRDefault="00065C7F" w:rsidP="006804EA">
      <w:pPr>
        <w:pStyle w:val="Subtitle"/>
      </w:pPr>
      <w:r>
        <w:t>Where X</w:t>
      </w:r>
      <w:r w:rsidR="00DE503E">
        <w:t>-bar</w:t>
      </w:r>
      <w:r w:rsidRPr="00065C7F">
        <w:t xml:space="preserve"> is the mean </w:t>
      </w:r>
      <w:r>
        <w:t>sub-network interaction score, E(X)</w:t>
      </w:r>
      <w:r w:rsidRPr="00065C7F">
        <w:t xml:space="preserve"> is the expected networ</w:t>
      </w:r>
      <w:r>
        <w:t>k interaction score, σ(X)</w:t>
      </w:r>
      <w:r w:rsidRPr="00065C7F">
        <w:t xml:space="preserve"> is the standard deviation of network interactions, and N is the number of interactions in the sub-network.</w:t>
      </w:r>
      <w:r w:rsidR="00BF593B">
        <w:t xml:space="preserve"> </w:t>
      </w:r>
    </w:p>
    <w:p w14:paraId="01218E41" w14:textId="4B504D64" w:rsidR="00573E18" w:rsidRDefault="0060147A" w:rsidP="006804EA">
      <w:r>
        <w:t xml:space="preserve">Network </w:t>
      </w:r>
      <w:r w:rsidRPr="00B87472">
        <w:rPr>
          <w:i/>
        </w:rPr>
        <w:t>locality</w:t>
      </w:r>
      <w:r>
        <w:t xml:space="preserve"> assesses the proportion of significant co-expression interactions that are locally connected to other subnetwork genes compared to the number of global network interactions. </w:t>
      </w:r>
      <w:r w:rsidR="004047D8">
        <w:t xml:space="preserve">To quantify network locality, both local and global degree is 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(local~ global) and regression resid</w:t>
      </w:r>
      <w:r>
        <w:t>uals for each gene are analyzed</w:t>
      </w:r>
      <w:r w:rsidR="004047D8">
        <w:t>:</w:t>
      </w:r>
    </w:p>
    <w:p w14:paraId="7F5B13F9" w14:textId="6225AE3B" w:rsidR="00503064" w:rsidRDefault="00680409" w:rsidP="006804EA">
      <w:pPr>
        <w:pStyle w:val="Heading3"/>
      </w:pPr>
      <w:bookmarkStart w:id="854" w:name="_Ref447101545"/>
      <w:bookmarkStart w:id="855" w:name="_Ref464049667"/>
      <w:r>
        <w:t>Eq.</w:t>
      </w:r>
      <w:bookmarkEnd w:id="854"/>
      <w:r w:rsidR="0020783F">
        <w:t>2</w:t>
      </w:r>
      <w:bookmarkEnd w:id="855"/>
    </w:p>
    <w:p w14:paraId="1037D278" w14:textId="3E5C0617" w:rsidR="003F2435" w:rsidRPr="003F2435" w:rsidRDefault="00680409" w:rsidP="006804EA">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637A431D" w14:textId="5E4B7797" w:rsidR="0020783F" w:rsidRDefault="0020783F" w:rsidP="006804EA">
      <w:r>
        <w:t>Gene specific density is calculated by considering subnetwork interactions on a per-gene basis:</w:t>
      </w:r>
    </w:p>
    <w:p w14:paraId="646D8E3E" w14:textId="3992AE29" w:rsidR="0020783F" w:rsidRDefault="0020783F" w:rsidP="006804EA">
      <w:pPr>
        <w:pStyle w:val="Heading3"/>
        <w:rPr>
          <w:rFonts w:eastAsiaTheme="minorEastAsia"/>
        </w:rPr>
      </w:pPr>
      <w:bookmarkStart w:id="856" w:name="_Ref447101563"/>
      <w:bookmarkStart w:id="857" w:name="_Ref464738379"/>
      <w:r w:rsidRPr="0045686C">
        <w:rPr>
          <w:rFonts w:eastAsiaTheme="minorEastAsia"/>
        </w:rPr>
        <w:lastRenderedPageBreak/>
        <w:t>Eq.</w:t>
      </w:r>
      <w:bookmarkEnd w:id="856"/>
      <w:r>
        <w:rPr>
          <w:rFonts w:eastAsiaTheme="minorEastAsia"/>
        </w:rPr>
        <w:t>3</w:t>
      </w:r>
      <w:bookmarkEnd w:id="857"/>
    </w:p>
    <w:p w14:paraId="59F6D124" w14:textId="77777777" w:rsidR="0020783F" w:rsidRPr="002E6613" w:rsidRDefault="0020783F" w:rsidP="006804EA">
      <w:pPr>
        <w:rPr>
          <w:b/>
        </w:rPr>
      </w:pPr>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genes</m:t>
              </m:r>
              <m:r>
                <m:rPr>
                  <m:sty m:val="p"/>
                </m:rPr>
                <w:rPr>
                  <w:rFonts w:ascii="Cambria Math" w:hAnsi="Cambria Math"/>
                </w:rPr>
                <m:t>-1</m:t>
              </m:r>
            </m:den>
          </m:f>
        </m:oMath>
      </m:oMathPara>
    </w:p>
    <w:p w14:paraId="1B64B5A7" w14:textId="77777777" w:rsidR="0020783F" w:rsidRDefault="0020783F" w:rsidP="006804EA"/>
    <w:p w14:paraId="5D0149AA" w14:textId="7BF2599C" w:rsidR="00503064" w:rsidRDefault="004047D8" w:rsidP="006804EA">
      <w:r>
        <w:t>Gene locality residuals can be interpreted independently to identify gene specific locality:</w:t>
      </w:r>
    </w:p>
    <w:p w14:paraId="1573E603" w14:textId="25F88B36" w:rsidR="00503064" w:rsidRDefault="00F93BF5" w:rsidP="006804EA">
      <w:pPr>
        <w:pStyle w:val="Heading3"/>
      </w:pPr>
      <w:bookmarkStart w:id="858" w:name="_Ref447101571"/>
      <w:r>
        <w:t>Eq.</w:t>
      </w:r>
      <w:r w:rsidR="00503064">
        <w:t>4</w:t>
      </w:r>
      <w:bookmarkEnd w:id="858"/>
    </w:p>
    <w:p w14:paraId="7C816067" w14:textId="77777777" w:rsidR="003F2435" w:rsidRDefault="00503064" w:rsidP="006804EA">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 xml:space="preserve"> </m:t>
          </m:r>
          <m:r>
            <m:rPr>
              <m:sty m:val="p"/>
            </m:rPr>
            <w:rPr>
              <w:rFonts w:ascii="Cambria Math" w:hAnsi="Cambria Math"/>
            </w:rPr>
            <w:br/>
          </m:r>
        </m:oMath>
      </m:oMathPara>
    </w:p>
    <w:p w14:paraId="7404E8F7" w14:textId="18641F52" w:rsidR="00804A79" w:rsidRDefault="003F2435" w:rsidP="006804EA">
      <w:r>
        <w:t xml:space="preserve">We note that, here, interactions among genes that originate from the same </w:t>
      </w:r>
      <w:r w:rsidR="005B467F">
        <w:t xml:space="preserve">effective </w:t>
      </w:r>
      <w:r>
        <w:t>GWAS SNP</w:t>
      </w:r>
      <w:r w:rsidR="00804A79">
        <w:t xml:space="preserve"> (i.e. cis-interactions)</w:t>
      </w:r>
      <w:r>
        <w:t xml:space="preserve"> </w:t>
      </w:r>
      <w:r w:rsidR="00804A79">
        <w:t>were</w:t>
      </w:r>
      <w:r>
        <w:t xml:space="preserve"> removed from density and locality calculations.</w:t>
      </w:r>
      <w:r w:rsidR="008533FD">
        <w:t xml:space="preserve"> During SNP-to-gene mapping, candidate genes retained information containing a reference back to the parental GWAS SNP. A software flag within Camoco allows from interactions derived from the same parental SNP to be discarded from co-expression score calculations.</w:t>
      </w:r>
    </w:p>
    <w:p w14:paraId="595B04EE" w14:textId="53F5E9F4" w:rsidR="00804A79" w:rsidRDefault="00804A79" w:rsidP="006804EA">
      <w:r>
        <w:t>Statistica</w:t>
      </w:r>
      <w:r w:rsidR="00706BCD">
        <w:t xml:space="preserve">l significance of subnetwork density and locality </w:t>
      </w:r>
      <w:r>
        <w:t xml:space="preserve">was assessed by comparing </w:t>
      </w:r>
      <w:r w:rsidR="00007E84">
        <w:t xml:space="preserve">subnetwork </w:t>
      </w:r>
      <w:r>
        <w:t>scores to 1000 random sets of candidate genes, conserving the num</w:t>
      </w:r>
      <w:r w:rsidR="00C571E9">
        <w:t>ber of input genes. Using these</w:t>
      </w:r>
      <w:r>
        <w:t xml:space="preserve"> randomizations, p-values for calculated for co-expression scores.</w:t>
      </w:r>
      <w:r w:rsidR="00C571E9">
        <w:t xml:space="preserve"> </w:t>
      </w:r>
    </w:p>
    <w:p w14:paraId="1A2449A9" w14:textId="77777777" w:rsidR="00FE1B03" w:rsidRDefault="00FE1B03" w:rsidP="00D04EE5">
      <w:pPr>
        <w:pStyle w:val="Heading2"/>
      </w:pPr>
      <w:r>
        <w:t>Simulating GWA studies using Gene Ontology (GO) terms</w:t>
      </w:r>
    </w:p>
    <w:p w14:paraId="7D2A9EE6" w14:textId="2EE687D9" w:rsidR="00C92B64" w:rsidRDefault="00525EE5" w:rsidP="006804EA">
      <w:r>
        <w:t>Gene ontology</w:t>
      </w:r>
      <w:r w:rsidR="0089290A">
        <w:t xml:space="preserve"> (GO)</w:t>
      </w:r>
      <w:r w:rsidR="00B0215A">
        <w:t xml:space="preserve"> </w:t>
      </w:r>
      <w:r w:rsidR="00B0215A">
        <w:fldChar w:fldCharType="begin" w:fldLock="1"/>
      </w:r>
      <w:r w:rsidR="00B0215A">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"(Harris et al. 2004)", "plainTextFormattedCitation" : "(Harris et al. 2004)", "previouslyFormattedCitation" : "(Harris et al. 2004)" }, "properties" : { "noteIndex" : 0 }, "schema" : "https://github.com/citation-style-language/schema/raw/master/csl-citation.json" }</w:instrText>
      </w:r>
      <w:r w:rsidR="00B0215A">
        <w:fldChar w:fldCharType="separate"/>
      </w:r>
      <w:r w:rsidR="00B0215A" w:rsidRPr="00780438">
        <w:rPr>
          <w:noProof/>
        </w:rPr>
        <w:t>(Harris et al. 2004)</w:t>
      </w:r>
      <w:r w:rsidR="00B0215A">
        <w:fldChar w:fldCharType="end"/>
      </w:r>
      <w:r>
        <w:t xml:space="preserve"> annotations were downloaded for maize genes from </w:t>
      </w:r>
      <w:r w:rsidRPr="00525EE5">
        <w:t>http://ftp.maizesequence.org/release-4a.53/functional_annotations/</w:t>
      </w:r>
      <w:r>
        <w:t>.</w:t>
      </w:r>
      <w:r w:rsidR="00C92B64">
        <w:t xml:space="preserve"> </w:t>
      </w:r>
      <w:r w:rsidR="00B549C2">
        <w:t>Co-annotated genes within a G</w:t>
      </w:r>
      <w:r w:rsidR="0089290A">
        <w:t>O</w:t>
      </w:r>
      <w:r w:rsidR="00B549C2">
        <w:t xml:space="preserve"> term</w:t>
      </w:r>
      <w:r w:rsidR="00B67909">
        <w:t xml:space="preserve"> </w:t>
      </w:r>
      <w:r w:rsidR="00B549C2">
        <w:t xml:space="preserve"> were treated as true causal genes identified by a hypothetical GWA study. </w:t>
      </w:r>
      <w:r w:rsidR="00C92B64">
        <w:t>Terms between 50 and 100 genes were included to simulate the genetic architecture of a</w:t>
      </w:r>
      <w:r w:rsidR="002A547F">
        <w:t xml:space="preserve"> </w:t>
      </w:r>
      <w:r w:rsidR="00FA0BF1">
        <w:t>m</w:t>
      </w:r>
      <w:r w:rsidR="00EA1CAF">
        <w:t>ulti-geni</w:t>
      </w:r>
      <w:r w:rsidR="00FA0BF1">
        <w:t>c</w:t>
      </w:r>
      <w:r w:rsidR="00C92B64">
        <w:t xml:space="preserve"> trait. In each co-expression network, </w:t>
      </w:r>
      <w:r w:rsidR="00B549C2">
        <w:t>terms having genes with significant co-expression (p-value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0D58EB5D" w14:textId="4CF10EFD" w:rsidR="00D64D8E" w:rsidRDefault="00D64D8E" w:rsidP="006804EA">
      <w:pPr>
        <w:pStyle w:val="Heading3"/>
      </w:pPr>
      <w:r>
        <w:t>Missing Candidate Rate</w:t>
      </w:r>
    </w:p>
    <w:p w14:paraId="56D8DB95" w14:textId="7E8CFA8D" w:rsidR="00D64D8E" w:rsidRPr="00294A97" w:rsidRDefault="00D64D8E" w:rsidP="006804EA">
      <w:pPr>
        <w:pStyle w:val="Heading3"/>
      </w:pPr>
      <w:bookmarkStart w:id="859" w:name="_Ref484125232"/>
      <w:r>
        <w:t>Eq.</w:t>
      </w:r>
      <w:r w:rsidR="005936F2">
        <w:t xml:space="preserve"> 6</w:t>
      </w:r>
      <w:bookmarkEnd w:id="859"/>
    </w:p>
    <w:p w14:paraId="740C95A1" w14:textId="5790A857" w:rsidR="00D64D8E" w:rsidRPr="00D64D8E" w:rsidRDefault="00D64D8E" w:rsidP="006804E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28B05F20" w14:textId="77777777" w:rsidR="005936F2" w:rsidRDefault="005936F2" w:rsidP="005936F2">
      <w:pPr>
        <w:pStyle w:val="Heading3"/>
      </w:pPr>
      <w:r>
        <w:t>False Candidate Rate</w:t>
      </w:r>
    </w:p>
    <w:p w14:paraId="113E0B52" w14:textId="2C3D4566" w:rsidR="005936F2" w:rsidRDefault="005936F2" w:rsidP="005936F2">
      <w:pPr>
        <w:pStyle w:val="Heading3"/>
      </w:pPr>
      <w:bookmarkStart w:id="860" w:name="_Ref458775441"/>
      <w:bookmarkStart w:id="861" w:name="_Ref484125256"/>
      <w:r>
        <w:t>Eq. 7</w:t>
      </w:r>
      <w:bookmarkEnd w:id="860"/>
      <w:bookmarkEnd w:id="861"/>
    </w:p>
    <w:p w14:paraId="14450137" w14:textId="77777777" w:rsidR="005936F2" w:rsidRDefault="005936F2" w:rsidP="005936F2">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4A07AA1A" w14:textId="39487D2F" w:rsidR="005936F2" w:rsidRDefault="005936F2" w:rsidP="006804EA">
      <w:pPr>
        <w:pStyle w:val="Heading3"/>
      </w:pPr>
    </w:p>
    <w:p w14:paraId="671EDAD5" w14:textId="6DCA9B57" w:rsidR="00486D6A" w:rsidRDefault="00C02FF3" w:rsidP="006804EA">
      <w:pPr>
        <w:pStyle w:val="Heading3"/>
      </w:pPr>
      <w:r>
        <w:t>Simulating Missing candidate gene rate (MCR):</w:t>
      </w:r>
    </w:p>
    <w:p w14:paraId="25BE1232" w14:textId="2091BF75" w:rsidR="00DD40C1" w:rsidRDefault="005D2F9C" w:rsidP="00B87472">
      <w:r>
        <w:t>The effects of MCR were evaluated by subjecting GO terms with significant co-expression (</w:t>
      </w:r>
      <w:r w:rsidR="00286B9D">
        <w:t xml:space="preserve">p&lt;0.05;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n=1000 randomizations) at each level of MCR.</w:t>
      </w:r>
      <w:r>
        <w:t xml:space="preserve"> </w:t>
      </w:r>
    </w:p>
    <w:p w14:paraId="07CCC276" w14:textId="757EA0DA" w:rsidR="0067206C" w:rsidRDefault="0067206C" w:rsidP="006804EA">
      <w:pPr>
        <w:pStyle w:val="Heading3"/>
      </w:pPr>
      <w:r>
        <w:t xml:space="preserve">Adding false candidate genes by expanding </w:t>
      </w:r>
      <w:r w:rsidR="00D04EE5">
        <w:t>SNP-to-gene</w:t>
      </w:r>
      <w:r>
        <w:t xml:space="preserve"> mapping parameters</w:t>
      </w:r>
    </w:p>
    <w:p w14:paraId="143020AC" w14:textId="66AC673D" w:rsidR="00FE1B03" w:rsidRDefault="0067206C" w:rsidP="006804E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D6363A">
        <w:t xml:space="preserve">assessed at the different </w:t>
      </w:r>
      <w:r w:rsidR="00D04EE5">
        <w:t>SNP-to-gene</w:t>
      </w:r>
      <w:r w:rsidR="00D6363A">
        <w:t xml:space="preserve"> mapping parameters (</w:t>
      </w:r>
      <w:r w:rsidR="00D06033">
        <w:t>50kb 100kb, 500kb and 1,</w:t>
      </w:r>
      <w:r w:rsidR="00A323DF">
        <w:t xml:space="preserve"> </w:t>
      </w:r>
      <w:r w:rsidR="00D06033">
        <w:t>2, or 5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 xml:space="preserve"> considered independently for each parameter combination.</w:t>
      </w:r>
    </w:p>
    <w:p w14:paraId="15620FD9" w14:textId="77777777" w:rsidR="00393ABF" w:rsidRDefault="006053F5" w:rsidP="00D04EE5">
      <w:pPr>
        <w:pStyle w:val="Heading2"/>
      </w:pPr>
      <w:r>
        <w:t xml:space="preserve">Maize </w:t>
      </w:r>
      <w:r w:rsidR="00393ABF">
        <w:t>Ionome GWAS</w:t>
      </w:r>
    </w:p>
    <w:p w14:paraId="6A8F4247" w14:textId="77777777" w:rsidR="00EC6A5D" w:rsidRDefault="00393ABF" w:rsidP="006804EA">
      <w:commentRangeStart w:id="862"/>
      <w:r>
        <w:t>Elemental</w:t>
      </w:r>
      <w:commentRangeEnd w:id="862"/>
      <w:r w:rsidR="0065247B">
        <w:rPr>
          <w:rStyle w:val="CommentReference"/>
        </w:rPr>
        <w:commentReference w:id="862"/>
      </w:r>
      <w:r>
        <w:t xml:space="preserve"> concentrations were measured for 19 different elements and one elemental ratio in the maize kernel using inductively coupled plasma mass spectrometry (ICP-MS). Outliers were removed from single seed measurements using median absolute deviation </w:t>
      </w:r>
      <w:r w:rsidR="00800A0A">
        <w:fldChar w:fldCharType="begin" w:fldLock="1"/>
      </w:r>
      <w:r w:rsidR="005E021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"(Davies &amp; Gather 2012)", "plainTextFormattedCitation" : "(Davies &amp; Gather 2012)", "previouslyFormattedCitation" : "(Davies &amp; Gather 2012)" }, "properties" : { "noteIndex" : 0 }, "schema" : "https://github.com/citation-style-language/schema/raw/master/csl-citation.json" }</w:instrText>
      </w:r>
      <w:r w:rsidR="00800A0A">
        <w:fldChar w:fldCharType="separate"/>
      </w:r>
      <w:r w:rsidR="00780438" w:rsidRPr="00780438">
        <w:rPr>
          <w:noProof/>
        </w:rPr>
        <w:t>(Davies &amp; Gather 2012)</w:t>
      </w:r>
      <w:r w:rsidR="00800A0A">
        <w:fldChar w:fldCharType="end"/>
      </w:r>
      <w:r>
        <w:t xml:space="preserve">. Basic linear unbiased predictors (BLUPs) for each elemental concentration were calculated across different environments and estimate variance components </w:t>
      </w:r>
      <w:r w:rsidR="00800A0A">
        <w:fldChar w:fldCharType="begin" w:fldLock="1"/>
      </w:r>
      <w:r w:rsidR="005E021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"(Hung et al. 2012)", "plainTextFormattedCitation" : "(Hung et al. 2012)", "previouslyFormattedCitation" : "(Hung et al. 2012)" }, "properties" : { "noteIndex" : 0 }, "schema" : "https://github.com/citation-style-language/schema/raw/master/csl-citation.json" }</w:instrText>
      </w:r>
      <w:r w:rsidR="00800A0A">
        <w:fldChar w:fldCharType="separate"/>
      </w:r>
      <w:r w:rsidR="00780438" w:rsidRPr="00780438">
        <w:rPr>
          <w:noProof/>
        </w:rPr>
        <w:t>(Hung et al. 2012)</w:t>
      </w:r>
      <w:r w:rsidR="00800A0A">
        <w:fldChar w:fldCharType="end"/>
      </w:r>
      <w:r>
        <w:t xml:space="preserve">. Joint linkage analysis was run using TASSEL version 3.0 </w:t>
      </w:r>
      <w:r w:rsidR="00800A0A">
        <w:fldChar w:fldCharType="begin" w:fldLock="1"/>
      </w:r>
      <w:r w:rsidR="005E021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"(Bradbury et al. 2007)", "plainTextFormattedCitation" : "(Bradbury et al. 2007)", "previouslyFormattedCitation" : "(Bradbury et al. 2007)" }, "properties" : { "noteIndex" : 0 }, "schema" : "https://github.com/citation-style-language/schema/raw/master/csl-citation.json" }</w:instrText>
      </w:r>
      <w:r w:rsidR="00800A0A">
        <w:fldChar w:fldCharType="separate"/>
      </w:r>
      <w:r w:rsidR="00780438" w:rsidRPr="00780438">
        <w:rPr>
          <w:noProof/>
        </w:rPr>
        <w:t>(Bradbury et al. 2007)</w:t>
      </w:r>
      <w:r w:rsidR="00800A0A">
        <w:fldChar w:fldCharType="end"/>
      </w:r>
      <w:r>
        <w:t xml:space="preserve"> with over 7,000 SNPs obtained by genotype-by-sequencing (GBS) </w:t>
      </w:r>
      <w:r w:rsidR="00800A0A">
        <w:fldChar w:fldCharType="begin" w:fldLock="1"/>
      </w:r>
      <w:r w:rsidR="005E021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"(Elshire et al. 2011)", "plainTextFormattedCitation" : "(Elshire et al. 2011)", "previouslyFormattedCitation" : "(Elshire et al. 2011)" }, "properties" : { "noteIndex" : 0 }, "schema" : "https://github.com/citation-style-language/schema/raw/master/csl-citation.json" }</w:instrText>
      </w:r>
      <w:r w:rsidR="00800A0A">
        <w:fldChar w:fldCharType="separate"/>
      </w:r>
      <w:r w:rsidR="00780438" w:rsidRPr="00780438">
        <w:rPr>
          <w:noProof/>
        </w:rPr>
        <w:t>(Elshire et al. 2011)</w:t>
      </w:r>
      <w:r w:rsidR="00800A0A">
        <w:fldChar w:fldCharType="end"/>
      </w:r>
      <w:r>
        <w:t xml:space="preserve">. An empirical p-value cutoff was determined by performing 1,000 permutations in which the BLUP phenotype data was shuffled within each NAM family before joint-linkage analysis was performed. The p-value corresponding to a 5% false discovery rate was used for inclusion of a QTL in the joint linkage model. </w:t>
      </w:r>
    </w:p>
    <w:p w14:paraId="6E06B57F" w14:textId="1A312619" w:rsidR="00393ABF" w:rsidRDefault="00393ABF" w:rsidP="006804EA">
      <w:r>
        <w:t>Genome wide association was performed using stepwise forward regression implemented in TASSEL version 4.0</w:t>
      </w:r>
      <w:r w:rsidR="00481F8C">
        <w:t xml:space="preserve"> similar to other studies</w:t>
      </w:r>
      <w:r>
        <w:t xml:space="preserve"> </w:t>
      </w:r>
      <w:r w:rsidR="00B45FE3">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"(Wallace et al. 2014; Cook et al. 2012; Tian et al. 2011)", "plainTextFormattedCitation" : "(Wallace et al. 2014; Cook et al. 2012; Tian et al. 2011)", "previouslyFormattedCitation" : "(Wallace et al. 2014; Cook et al. 2012; Tian et al. 2011)" }, "properties" : { "noteIndex" : 0 }, "schema" : "https://github.com/citation-style-language/schema/raw/master/csl-citation.json" }</w:instrText>
      </w:r>
      <w:r w:rsidR="00B45FE3">
        <w:fldChar w:fldCharType="separate"/>
      </w:r>
      <w:r w:rsidR="00780438" w:rsidRPr="00780438">
        <w:rPr>
          <w:noProof/>
        </w:rPr>
        <w:t>(Wallace et al. 2014; Cook et al. 2012; Tian et al. 2011)</w:t>
      </w:r>
      <w:r w:rsidR="00B45FE3">
        <w:fldChar w:fldCharType="end"/>
      </w:r>
      <w:r>
        <w:t>. Briefly, genome wide association was performed on a chromosomal-by-chromosome basis. To account for variance explained by QTL on other chromosomes, the phenotypes used were the residuals from each chromosome calculated from the joint-linkage model fit with all significant joint-linkage QTL except those on the given chromosome. Association analysis for each trait was performed 100 times by randomly sampling, without replacement, 80% of the lines from each population.</w:t>
      </w:r>
    </w:p>
    <w:p w14:paraId="15E3A22F" w14:textId="409957F8" w:rsidR="006F36A4" w:rsidRDefault="00393ABF" w:rsidP="006804EA">
      <w:r>
        <w:t xml:space="preserve">The final input SNP dataset contained 28.9 million SNPs obtained from the maize HapMap1 </w:t>
      </w:r>
      <w:r w:rsidR="00C557DC">
        <w:fldChar w:fldCharType="begin" w:fldLock="1"/>
      </w:r>
      <w:r w:rsidR="005E0212">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rsidR="00C557DC">
        <w:fldChar w:fldCharType="separate"/>
      </w:r>
      <w:r w:rsidR="00780438" w:rsidRPr="00780438">
        <w:rPr>
          <w:noProof/>
        </w:rPr>
        <w:t>(Gore et al. 2009)</w:t>
      </w:r>
      <w:r w:rsidR="00C557DC">
        <w:fldChar w:fldCharType="end"/>
      </w:r>
      <w:r>
        <w:t xml:space="preserve">, the maize HapMap2 </w:t>
      </w:r>
      <w:r w:rsidR="00C557DC">
        <w:fldChar w:fldCharType="begin" w:fldLock="1"/>
      </w:r>
      <w:r w:rsidR="005E021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"(Chia et al. 2012)", "plainTextFormattedCitation" : "(Chia et al. 2012)", "previouslyFormattedCitation" : "(Chia et al. 2012)" }, "properties" : { "noteIndex" : 0 }, "schema" : "https://github.com/citation-style-language/schema/raw/master/csl-citation.json" }</w:instrText>
      </w:r>
      <w:r w:rsidR="00C557DC">
        <w:fldChar w:fldCharType="separate"/>
      </w:r>
      <w:r w:rsidR="00780438" w:rsidRPr="00780438">
        <w:rPr>
          <w:noProof/>
        </w:rPr>
        <w:t>(Chia et al. 2012)</w:t>
      </w:r>
      <w:r w:rsidR="00C557DC">
        <w:fldChar w:fldCharType="end"/>
      </w:r>
      <w:r>
        <w:t xml:space="preserve">, as well as an additional </w:t>
      </w:r>
      <w:r w:rsidR="00052D84">
        <w:t>~</w:t>
      </w:r>
      <w:r>
        <w:t xml:space="preserve">800,000 putative copy-number variants from analysis of read depth counts in HapMap2 </w:t>
      </w:r>
      <w:r w:rsidR="003F1192">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"(Wallace et al. 2014; Chia et al. 2012)", "plainTextFormattedCitation" : "(Wallace et al. 2014; Chia et al. 2012)", "previouslyFormattedCitation" : "(Wallace et al. 2014; Chia et al. 2012)" }, "properties" : { "noteIndex" : 0 }, "schema" : "https://github.com/citation-style-language/schema/raw/master/csl-citation.json" }</w:instrText>
      </w:r>
      <w:r w:rsidR="003F1192">
        <w:fldChar w:fldCharType="separate"/>
      </w:r>
      <w:r w:rsidR="00780438" w:rsidRPr="00780438">
        <w:rPr>
          <w:noProof/>
        </w:rPr>
        <w:t>(Wallace et al. 2014; Chia et al. 2012)</w:t>
      </w:r>
      <w:r w:rsidR="003F1192">
        <w:fldChar w:fldCharType="end"/>
      </w:r>
      <w:r>
        <w:t xml:space="preserve">. These </w:t>
      </w:r>
      <w:r w:rsidR="00052D84">
        <w:t>~</w:t>
      </w:r>
      <w:r>
        <w:t>30 million markers were projected onto all 5,000 lines in the NAM population using low density markers obtained through GBS. A cutoff p-value value</w:t>
      </w:r>
      <w:r w:rsidR="00052D84">
        <w:t xml:space="preserve"> (p</w:t>
      </w:r>
      <w:r>
        <w:t xml:space="preserve"> </w:t>
      </w:r>
      <w:r w:rsidR="00052D84">
        <w:t xml:space="preserve">≤ </w:t>
      </w:r>
      <w:r>
        <w:t>1e-6</w:t>
      </w:r>
      <w:r w:rsidR="00052D84">
        <w:t>)</w:t>
      </w:r>
      <w:r>
        <w:t xml:space="preserve"> was used from inclusion in the final model. SNPs associated with elemental concentrations were considered significant in they were selected in more than 5 of the 100 models (Resample model inclusion probability (RMIP)</w:t>
      </w:r>
      <w:r w:rsidR="007549FD">
        <w:t>)</w:t>
      </w:r>
      <w:r w:rsidR="003F1192">
        <w:t xml:space="preserve"> </w:t>
      </w:r>
      <w:r w:rsidR="003F1192">
        <w:fldChar w:fldCharType="begin" w:fldLock="1"/>
      </w:r>
      <w:r w:rsidR="005E0212">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3F1192">
        <w:fldChar w:fldCharType="separate"/>
      </w:r>
      <w:r w:rsidR="00780438" w:rsidRPr="00780438">
        <w:rPr>
          <w:noProof/>
        </w:rPr>
        <w:t>(Valdar et al. 2009)</w:t>
      </w:r>
      <w:r w:rsidR="003F1192">
        <w:fldChar w:fldCharType="end"/>
      </w:r>
    </w:p>
    <w:p w14:paraId="55D08934" w14:textId="28E9C3E6" w:rsidR="00DF4642" w:rsidRDefault="00DF4642" w:rsidP="00DF4642">
      <w:pPr>
        <w:pStyle w:val="Heading2"/>
      </w:pPr>
      <w:r>
        <w:lastRenderedPageBreak/>
        <w:t xml:space="preserve">Identifying </w:t>
      </w:r>
      <w:r w:rsidR="005E0894">
        <w:t xml:space="preserve">ionome </w:t>
      </w:r>
      <w:r>
        <w:t>high priority overlap (HPO) genes and HPO+ genes</w:t>
      </w:r>
    </w:p>
    <w:p w14:paraId="35C57034" w14:textId="585E1C40" w:rsidR="005E0894" w:rsidRDefault="005E0894" w:rsidP="005E0894">
      <w:r>
        <w:t>Gene specific density and locality were calculated for candidate genes identified from ionome GWAS</w:t>
      </w:r>
      <w:r w:rsidR="00230BB6">
        <w:t xml:space="preserve"> as well as for 1000 random sets of genes of the same size</w:t>
      </w:r>
      <w:r>
        <w:t>.</w:t>
      </w:r>
      <w:r w:rsidR="00230BB6">
        <w:t xml:space="preserve"> Gene specific metrics were converted to the standard normal scale (Z-score) by subtracting the average gene specific score from the randomized set and dividing by the average randomized standard deviation. A false discovery rate was established by incrementally evaluating the number of GWAS candidates discovered at a Z-score threshold compared to the average number discovered in the random sets. For example, if 10 GWAS genes had a gene specific z-score of 3 and an average of 2.5</w:t>
      </w:r>
      <w:r w:rsidR="00493505">
        <w:t xml:space="preserve"> randomized </w:t>
      </w:r>
      <w:r w:rsidR="00230BB6">
        <w:t>genes (in the 1000 random sets) had a score of 3 or above, the FDR would be 25%.</w:t>
      </w:r>
    </w:p>
    <w:p w14:paraId="5892831B" w14:textId="50239F33" w:rsidR="00230BB6" w:rsidRDefault="006B0E79" w:rsidP="005E0894">
      <w:r>
        <w:t xml:space="preserve">High priority </w:t>
      </w:r>
      <w:r w:rsidR="007737FD">
        <w:t xml:space="preserve">overlap (HPO) </w:t>
      </w:r>
      <w:r>
        <w:t xml:space="preserve">candidate genes for each element were identified by requiring candidate genes to have an </w:t>
      </w:r>
      <w:r w:rsidR="00AB0344">
        <w:t xml:space="preserve">co-expression </w:t>
      </w:r>
      <w:r>
        <w:t>FDR ≤ 30% in two or more SNP-to-gene mapping scenarios in the same co-expression network using the same co-expression metric (i.e. density or locality).</w:t>
      </w:r>
    </w:p>
    <w:p w14:paraId="660DBB7C" w14:textId="49425C0E" w:rsidR="00DF4642" w:rsidRPr="00DF4642" w:rsidRDefault="00135F35" w:rsidP="00DF4642">
      <w:r>
        <w:t xml:space="preserve">HPO+ candidate gene sets were identified by taking the number of HPO genes discovered in each element (n genes) and querying each co-expression network for the set </w:t>
      </w:r>
      <w:r w:rsidR="0097375B">
        <w:t>of (n)</w:t>
      </w:r>
      <w:r>
        <w:t xml:space="preserve"> genes that had the strongest aggregate co-expression. For example, for the 18 HPO genes for P, and additional 18 genes (36 total) were added to the HPO+ set based on co-expression in each of the networks. Genes were added based on the sum of their co-expression to the original HPO set.</w:t>
      </w:r>
    </w:p>
    <w:p w14:paraId="58D1A776" w14:textId="595E0B93" w:rsidR="006B33EA" w:rsidRDefault="006B33EA" w:rsidP="006804EA">
      <w:pPr>
        <w:pStyle w:val="Heading1"/>
      </w:pPr>
      <w:r>
        <w:t>Acknowledgements</w:t>
      </w:r>
    </w:p>
    <w:p w14:paraId="7E123128" w14:textId="77777777" w:rsidR="006B33EA" w:rsidRDefault="006B33EA" w:rsidP="006804EA">
      <w:pPr>
        <w:pStyle w:val="Heading1"/>
      </w:pPr>
      <w:r>
        <w:t>References</w:t>
      </w:r>
    </w:p>
    <w:p w14:paraId="3EEA731E" w14:textId="2BC8B96C" w:rsidR="00850126" w:rsidRPr="00850126" w:rsidRDefault="003F1192" w:rsidP="00850126">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850126" w:rsidRPr="00850126">
        <w:rPr>
          <w:rFonts w:ascii="Calibri" w:hAnsi="Calibri" w:cs="Times New Roman"/>
          <w:noProof/>
          <w:szCs w:val="24"/>
        </w:rPr>
        <w:t xml:space="preserve">Anders, S., Pyl, P.T. &amp; Huber, W., 2014. HTSeq - A Python framework to work with high-throughput sequencing data. </w:t>
      </w:r>
      <w:r w:rsidR="00850126" w:rsidRPr="00850126">
        <w:rPr>
          <w:rFonts w:ascii="Calibri" w:hAnsi="Calibri" w:cs="Times New Roman"/>
          <w:i/>
          <w:iCs/>
          <w:noProof/>
          <w:szCs w:val="24"/>
        </w:rPr>
        <w:t>Bioinformatics (Oxford, England)</w:t>
      </w:r>
      <w:r w:rsidR="00850126" w:rsidRPr="00850126">
        <w:rPr>
          <w:rFonts w:ascii="Calibri" w:hAnsi="Calibri" w:cs="Times New Roman"/>
          <w:noProof/>
          <w:szCs w:val="24"/>
        </w:rPr>
        <w:t>, 31(2), pp.166–169. Available at: http://bioinformatics.oxfordjournals.org/content/31/2/166 [Accessed September 29, 2014].</w:t>
      </w:r>
    </w:p>
    <w:p w14:paraId="434F0DFB"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Andorf, C.M. et al., 2015. MaizeGDB update: new tools, data and interface for the maize model organism database. </w:t>
      </w:r>
      <w:r w:rsidRPr="00850126">
        <w:rPr>
          <w:rFonts w:ascii="Calibri" w:hAnsi="Calibri" w:cs="Times New Roman"/>
          <w:i/>
          <w:iCs/>
          <w:noProof/>
          <w:szCs w:val="24"/>
        </w:rPr>
        <w:t>Nucleic acids research</w:t>
      </w:r>
      <w:r w:rsidRPr="00850126">
        <w:rPr>
          <w:rFonts w:ascii="Calibri" w:hAnsi="Calibri" w:cs="Times New Roman"/>
          <w:noProof/>
          <w:szCs w:val="24"/>
        </w:rPr>
        <w:t>, p.gkv1007. Available at: http://nar.oxfordjournals.org/content/early/2015/10/01/nar.gkv1007.full.</w:t>
      </w:r>
    </w:p>
    <w:p w14:paraId="4AD825FB"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Asaro, A. et al., 2016. The Interaction of Genotype and Environment Determines Variation in the Maize Kernel Ionome. </w:t>
      </w:r>
      <w:r w:rsidRPr="00850126">
        <w:rPr>
          <w:rFonts w:ascii="Calibri" w:hAnsi="Calibri" w:cs="Times New Roman"/>
          <w:i/>
          <w:iCs/>
          <w:noProof/>
          <w:szCs w:val="24"/>
        </w:rPr>
        <w:t>G3&amp;amp;#58; Genes|Genomes|Genetics</w:t>
      </w:r>
      <w:r w:rsidRPr="00850126">
        <w:rPr>
          <w:rFonts w:ascii="Calibri" w:hAnsi="Calibri" w:cs="Times New Roman"/>
          <w:noProof/>
          <w:szCs w:val="24"/>
        </w:rPr>
        <w:t>, 6(December), pp.4175–4183. Available at: http://g3journal.org/cgi/doi/10.1534/g3.116.034827.</w:t>
      </w:r>
    </w:p>
    <w:p w14:paraId="6135F92E"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Badri, D. V. et al., 2007. Altered Profile of Secondary Metabolites in the Root Exudates of Arabidopsis ATP-Binding Cassette Transporter Mutants. </w:t>
      </w:r>
      <w:r w:rsidRPr="00850126">
        <w:rPr>
          <w:rFonts w:ascii="Calibri" w:hAnsi="Calibri" w:cs="Times New Roman"/>
          <w:i/>
          <w:iCs/>
          <w:noProof/>
          <w:szCs w:val="24"/>
        </w:rPr>
        <w:t>Plant Physiology</w:t>
      </w:r>
      <w:r w:rsidRPr="00850126">
        <w:rPr>
          <w:rFonts w:ascii="Calibri" w:hAnsi="Calibri" w:cs="Times New Roman"/>
          <w:noProof/>
          <w:szCs w:val="24"/>
        </w:rPr>
        <w:t>, 146(2), pp.762–771. Available at: http://www.plantphysiol.org/cgi/doi/10.1104/pp.107.109587.</w:t>
      </w:r>
    </w:p>
    <w:p w14:paraId="6EA5423C"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Baxter, I., 2010. Ionomics: The functional genomics of elements. </w:t>
      </w:r>
      <w:r w:rsidRPr="00850126">
        <w:rPr>
          <w:rFonts w:ascii="Calibri" w:hAnsi="Calibri" w:cs="Times New Roman"/>
          <w:i/>
          <w:iCs/>
          <w:noProof/>
          <w:szCs w:val="24"/>
        </w:rPr>
        <w:t>Briefings in functional genomics</w:t>
      </w:r>
      <w:r w:rsidRPr="00850126">
        <w:rPr>
          <w:rFonts w:ascii="Calibri" w:hAnsi="Calibri" w:cs="Times New Roman"/>
          <w:noProof/>
          <w:szCs w:val="24"/>
        </w:rPr>
        <w:t>, 9(2), pp.149–56. Available at: http://www.ncbi.nlm.nih.gov/pubmed/20081216 [Accessed October 29, 2012].</w:t>
      </w:r>
    </w:p>
    <w:p w14:paraId="54EAE08C"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lastRenderedPageBreak/>
        <w:t xml:space="preserve">Baxter, I. &amp; Dilkes, B.P., 2012. Elemental profiles reflect plant adaptations to the environment. </w:t>
      </w:r>
      <w:r w:rsidRPr="00850126">
        <w:rPr>
          <w:rFonts w:ascii="Calibri" w:hAnsi="Calibri" w:cs="Times New Roman"/>
          <w:i/>
          <w:iCs/>
          <w:noProof/>
          <w:szCs w:val="24"/>
        </w:rPr>
        <w:t>Science (New York, N.Y.)</w:t>
      </w:r>
      <w:r w:rsidRPr="00850126">
        <w:rPr>
          <w:rFonts w:ascii="Calibri" w:hAnsi="Calibri" w:cs="Times New Roman"/>
          <w:noProof/>
          <w:szCs w:val="24"/>
        </w:rPr>
        <w:t>, 336(6089), pp.1661–3. Available at: http://www.sciencemag.org/content/336/6089/1661.abstract [Accessed October 4, 2015].</w:t>
      </w:r>
    </w:p>
    <w:p w14:paraId="51B5324D"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Baxter, I.R. et al., 2014. Single-kernel ionomic profiles are highly heritable indicators of genetic and environmental influences on elemental accumulation in maize grain (Zea mays). </w:t>
      </w:r>
      <w:r w:rsidRPr="00850126">
        <w:rPr>
          <w:rFonts w:ascii="Calibri" w:hAnsi="Calibri" w:cs="Times New Roman"/>
          <w:i/>
          <w:iCs/>
          <w:noProof/>
          <w:szCs w:val="24"/>
        </w:rPr>
        <w:t>PLoS ONE</w:t>
      </w:r>
      <w:r w:rsidRPr="00850126">
        <w:rPr>
          <w:rFonts w:ascii="Calibri" w:hAnsi="Calibri" w:cs="Times New Roman"/>
          <w:noProof/>
          <w:szCs w:val="24"/>
        </w:rPr>
        <w:t>, 9(1).</w:t>
      </w:r>
    </w:p>
    <w:p w14:paraId="2F578CD7"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Baxter, I.R. et al., 2008. The leaf ionome as a multivariable system to detect a plant’s physiological status. </w:t>
      </w:r>
      <w:r w:rsidRPr="00850126">
        <w:rPr>
          <w:rFonts w:ascii="Calibri" w:hAnsi="Calibri" w:cs="Times New Roman"/>
          <w:i/>
          <w:iCs/>
          <w:noProof/>
          <w:szCs w:val="24"/>
        </w:rPr>
        <w:t>Proceedings of the National Academy of Sciences of the United States of America</w:t>
      </w:r>
      <w:r w:rsidRPr="00850126">
        <w:rPr>
          <w:rFonts w:ascii="Calibri" w:hAnsi="Calibri" w:cs="Times New Roman"/>
          <w:noProof/>
          <w:szCs w:val="24"/>
        </w:rPr>
        <w:t>, 105(33), pp.12081–6. Available at: http://www.pnas.org/content/105/33/12081.abstract [Accessed October 2, 2015].</w:t>
      </w:r>
    </w:p>
    <w:p w14:paraId="4CC2D7EA"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Bradbury, P.J. et al., 2007. TASSEL: software for association mapping of complex traits in diverse samples. </w:t>
      </w:r>
      <w:r w:rsidRPr="00850126">
        <w:rPr>
          <w:rFonts w:ascii="Calibri" w:hAnsi="Calibri" w:cs="Times New Roman"/>
          <w:i/>
          <w:iCs/>
          <w:noProof/>
          <w:szCs w:val="24"/>
        </w:rPr>
        <w:t>Bioinformatics (Oxford, England)</w:t>
      </w:r>
      <w:r w:rsidRPr="00850126">
        <w:rPr>
          <w:rFonts w:ascii="Calibri" w:hAnsi="Calibri" w:cs="Times New Roman"/>
          <w:noProof/>
          <w:szCs w:val="24"/>
        </w:rPr>
        <w:t>, 23(19), pp.2633–5. Available at: http://www.ncbi.nlm.nih.gov/pubmed/17586829 [Accessed July 12, 2014].</w:t>
      </w:r>
    </w:p>
    <w:p w14:paraId="69E2149B"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Buckler, E.S. et al., 2009. The genetic architecture of maize flowering time. </w:t>
      </w:r>
      <w:r w:rsidRPr="00850126">
        <w:rPr>
          <w:rFonts w:ascii="Calibri" w:hAnsi="Calibri" w:cs="Times New Roman"/>
          <w:i/>
          <w:iCs/>
          <w:noProof/>
          <w:szCs w:val="24"/>
        </w:rPr>
        <w:t>Science (New York, N.Y.)</w:t>
      </w:r>
      <w:r w:rsidRPr="00850126">
        <w:rPr>
          <w:rFonts w:ascii="Calibri" w:hAnsi="Calibri" w:cs="Times New Roman"/>
          <w:noProof/>
          <w:szCs w:val="24"/>
        </w:rPr>
        <w:t>, 325(5941), pp.714–8. Available at: http://www.ncbi.nlm.nih.gov/pubmed/19661422 [Accessed October 29, 2012].</w:t>
      </w:r>
    </w:p>
    <w:p w14:paraId="213D6E07"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Bunyavanich, S. et al., 2014. Integrated genome-wide association, coexpression network, and expression single nucleotide polymorphism analysis identifies novel pathway in allergic rhinitis. </w:t>
      </w:r>
      <w:r w:rsidRPr="00850126">
        <w:rPr>
          <w:rFonts w:ascii="Calibri" w:hAnsi="Calibri" w:cs="Times New Roman"/>
          <w:i/>
          <w:iCs/>
          <w:noProof/>
          <w:szCs w:val="24"/>
        </w:rPr>
        <w:t>BMC Medical Genomics</w:t>
      </w:r>
      <w:r w:rsidRPr="00850126">
        <w:rPr>
          <w:rFonts w:ascii="Calibri" w:hAnsi="Calibri" w:cs="Times New Roman"/>
          <w:noProof/>
          <w:szCs w:val="24"/>
        </w:rPr>
        <w:t>, 7(1), p.48.</w:t>
      </w:r>
    </w:p>
    <w:p w14:paraId="4CB2D5B7"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Calabrese, G.M. et al., 2017. Integrating GWAS and Co-expression Network Data Identifies Bone Mineral Density Genes SPTBN1 and MARK3 and an Osteoblast Functional Module. </w:t>
      </w:r>
      <w:r w:rsidRPr="00850126">
        <w:rPr>
          <w:rFonts w:ascii="Calibri" w:hAnsi="Calibri" w:cs="Times New Roman"/>
          <w:i/>
          <w:iCs/>
          <w:noProof/>
          <w:szCs w:val="24"/>
        </w:rPr>
        <w:t>Cell Systems</w:t>
      </w:r>
      <w:r w:rsidRPr="00850126">
        <w:rPr>
          <w:rFonts w:ascii="Calibri" w:hAnsi="Calibri" w:cs="Times New Roman"/>
          <w:noProof/>
          <w:szCs w:val="24"/>
        </w:rPr>
        <w:t>, 4(1), p.46–59.e4.</w:t>
      </w:r>
    </w:p>
    <w:p w14:paraId="03BD98CA"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Caldwell, K.S. et al., 2006. Extreme population-dependent linkage disequilibrium detected in an inbreeding plant species, Hordeum vulgare. </w:t>
      </w:r>
      <w:r w:rsidRPr="00850126">
        <w:rPr>
          <w:rFonts w:ascii="Calibri" w:hAnsi="Calibri" w:cs="Times New Roman"/>
          <w:i/>
          <w:iCs/>
          <w:noProof/>
          <w:szCs w:val="24"/>
        </w:rPr>
        <w:t>Genetics</w:t>
      </w:r>
      <w:r w:rsidRPr="00850126">
        <w:rPr>
          <w:rFonts w:ascii="Calibri" w:hAnsi="Calibri" w:cs="Times New Roman"/>
          <w:noProof/>
          <w:szCs w:val="24"/>
        </w:rPr>
        <w:t>, 172(1), pp.557–567.</w:t>
      </w:r>
    </w:p>
    <w:p w14:paraId="1B9B1F8D"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Castelletti, S. et al., 2014. A MITE transposon insertion is associated with differential methylation at the maize flowering time QTL Vgt1. </w:t>
      </w:r>
      <w:r w:rsidRPr="00850126">
        <w:rPr>
          <w:rFonts w:ascii="Calibri" w:hAnsi="Calibri" w:cs="Times New Roman"/>
          <w:i/>
          <w:iCs/>
          <w:noProof/>
          <w:szCs w:val="24"/>
        </w:rPr>
        <w:t>G3 (Bethesda, Md.)</w:t>
      </w:r>
      <w:r w:rsidRPr="00850126">
        <w:rPr>
          <w:rFonts w:ascii="Calibri" w:hAnsi="Calibri" w:cs="Times New Roman"/>
          <w:noProof/>
          <w:szCs w:val="24"/>
        </w:rPr>
        <w:t>, 4(5), pp.805–12. Available at: http://www.pubmedcentral.nih.gov/articlerender.fcgi?artid=4025479&amp;tool=pmcentrez&amp;rendertype=abstract [Accessed September 15, 2015].</w:t>
      </w:r>
    </w:p>
    <w:p w14:paraId="29163778"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Chao, D.-Y. et al., 2011. Sphingolipids in the Root Play an Important Role in Regulating the Leaf Ionome in Arabidopsis thaliana. </w:t>
      </w:r>
      <w:r w:rsidRPr="00850126">
        <w:rPr>
          <w:rFonts w:ascii="Calibri" w:hAnsi="Calibri" w:cs="Times New Roman"/>
          <w:i/>
          <w:iCs/>
          <w:noProof/>
          <w:szCs w:val="24"/>
        </w:rPr>
        <w:t>The Plant Cell</w:t>
      </w:r>
      <w:r w:rsidRPr="00850126">
        <w:rPr>
          <w:rFonts w:ascii="Calibri" w:hAnsi="Calibri" w:cs="Times New Roman"/>
          <w:noProof/>
          <w:szCs w:val="24"/>
        </w:rPr>
        <w:t>, 23(3), pp.1061–1081. Available at: http://www.plantcell.org/cgi/doi/10.1105/tpc.110.079095.</w:t>
      </w:r>
    </w:p>
    <w:p w14:paraId="545AC8DD"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Chia, J.-M. et al., 2012. Maize HapMap2 identifies extant variation from a genome in flux. </w:t>
      </w:r>
      <w:r w:rsidRPr="00850126">
        <w:rPr>
          <w:rFonts w:ascii="Calibri" w:hAnsi="Calibri" w:cs="Times New Roman"/>
          <w:i/>
          <w:iCs/>
          <w:noProof/>
          <w:szCs w:val="24"/>
        </w:rPr>
        <w:t>Nature genetics</w:t>
      </w:r>
      <w:r w:rsidRPr="00850126">
        <w:rPr>
          <w:rFonts w:ascii="Calibri" w:hAnsi="Calibri" w:cs="Times New Roman"/>
          <w:noProof/>
          <w:szCs w:val="24"/>
        </w:rPr>
        <w:t>, 44(7), pp.803–7. Available at: http://www.ncbi.nlm.nih.gov/pubmed/22660545 [Accessed October 9, 2012].</w:t>
      </w:r>
    </w:p>
    <w:p w14:paraId="39D8B10F"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Clark, R.M. et al., 2006. A distant upstream enhancer at the maize domestication gene tb1 has pleiotropic effects on plant and inflorescent architecture. </w:t>
      </w:r>
      <w:r w:rsidRPr="00850126">
        <w:rPr>
          <w:rFonts w:ascii="Calibri" w:hAnsi="Calibri" w:cs="Times New Roman"/>
          <w:i/>
          <w:iCs/>
          <w:noProof/>
          <w:szCs w:val="24"/>
        </w:rPr>
        <w:t>Nature genetics</w:t>
      </w:r>
      <w:r w:rsidRPr="00850126">
        <w:rPr>
          <w:rFonts w:ascii="Calibri" w:hAnsi="Calibri" w:cs="Times New Roman"/>
          <w:noProof/>
          <w:szCs w:val="24"/>
        </w:rPr>
        <w:t>, 38(5), pp.594–7. Available at: http://www.ncbi.nlm.nih.gov/pubmed/16642024 [Accessed August 6, 2015].</w:t>
      </w:r>
    </w:p>
    <w:p w14:paraId="490D6012"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Cook, J.P. et al., 2012. Genetic architecture of maize kernel composition in the nested association mapping and inbred association panels. </w:t>
      </w:r>
      <w:r w:rsidRPr="00850126">
        <w:rPr>
          <w:rFonts w:ascii="Calibri" w:hAnsi="Calibri" w:cs="Times New Roman"/>
          <w:i/>
          <w:iCs/>
          <w:noProof/>
          <w:szCs w:val="24"/>
        </w:rPr>
        <w:t>Plant physiology</w:t>
      </w:r>
      <w:r w:rsidRPr="00850126">
        <w:rPr>
          <w:rFonts w:ascii="Calibri" w:hAnsi="Calibri" w:cs="Times New Roman"/>
          <w:noProof/>
          <w:szCs w:val="24"/>
        </w:rPr>
        <w:t>, 158(2), pp.824–34. Available at: http://www.ncbi.nlm.nih.gov/pubmed/22135431 [Accessed October 5, 2012].</w:t>
      </w:r>
    </w:p>
    <w:p w14:paraId="212B614A"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Davies, L. &amp; Gather, U., 2012. The Identification of Multiple Outliers. </w:t>
      </w:r>
      <w:r w:rsidRPr="00850126">
        <w:rPr>
          <w:rFonts w:ascii="Calibri" w:hAnsi="Calibri" w:cs="Times New Roman"/>
          <w:i/>
          <w:iCs/>
          <w:noProof/>
          <w:szCs w:val="24"/>
        </w:rPr>
        <w:t xml:space="preserve">Journal of the American Statistical </w:t>
      </w:r>
      <w:r w:rsidRPr="00850126">
        <w:rPr>
          <w:rFonts w:ascii="Calibri" w:hAnsi="Calibri" w:cs="Times New Roman"/>
          <w:i/>
          <w:iCs/>
          <w:noProof/>
          <w:szCs w:val="24"/>
        </w:rPr>
        <w:lastRenderedPageBreak/>
        <w:t>Association</w:t>
      </w:r>
      <w:r w:rsidRPr="00850126">
        <w:rPr>
          <w:rFonts w:ascii="Calibri" w:hAnsi="Calibri" w:cs="Times New Roman"/>
          <w:noProof/>
          <w:szCs w:val="24"/>
        </w:rPr>
        <w:t>. Available at: http://www.tandfonline.com/doi/abs/10.1080/01621459.1993.10476339 [Accessed November 20, 2015].</w:t>
      </w:r>
    </w:p>
    <w:p w14:paraId="18402A0E"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Dongen, S. van, 2000. MCL: A Cluster Algoithm for Graphs.</w:t>
      </w:r>
    </w:p>
    <w:p w14:paraId="709A0A37"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Elshire, R.J. et al., 2011. A robust, simple genotyping-by-sequencing (GBS) approach for high diversity species. </w:t>
      </w:r>
      <w:r w:rsidRPr="00850126">
        <w:rPr>
          <w:rFonts w:ascii="Calibri" w:hAnsi="Calibri" w:cs="Times New Roman"/>
          <w:i/>
          <w:iCs/>
          <w:noProof/>
          <w:szCs w:val="24"/>
        </w:rPr>
        <w:t>PloS one</w:t>
      </w:r>
      <w:r w:rsidRPr="00850126">
        <w:rPr>
          <w:rFonts w:ascii="Calibri" w:hAnsi="Calibri" w:cs="Times New Roman"/>
          <w:noProof/>
          <w:szCs w:val="24"/>
        </w:rPr>
        <w:t>, 6(5), p.e19379. Available at: http://www.pubmedcentral.nih.gov/articlerender.fcgi?artid=3087801&amp;tool=pmcentrez&amp;rendertype=abstract [Accessed July 9, 2014].</w:t>
      </w:r>
    </w:p>
    <w:p w14:paraId="6086C37C"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Fan, J. et al., 2015. Arabidopsis TRIGALACTOSYLDIACYLGLYCEROL5 Interacts with TGD1, TGD2, and TGD4 to Facilitate Lipid Transfer from the Endoplasmic Reticulum to Plastids. </w:t>
      </w:r>
      <w:r w:rsidRPr="00850126">
        <w:rPr>
          <w:rFonts w:ascii="Calibri" w:hAnsi="Calibri" w:cs="Times New Roman"/>
          <w:i/>
          <w:iCs/>
          <w:noProof/>
          <w:szCs w:val="24"/>
        </w:rPr>
        <w:t>The Plant Cell</w:t>
      </w:r>
      <w:r w:rsidRPr="00850126">
        <w:rPr>
          <w:rFonts w:ascii="Calibri" w:hAnsi="Calibri" w:cs="Times New Roman"/>
          <w:noProof/>
          <w:szCs w:val="24"/>
        </w:rPr>
        <w:t>, 27(October), p.tpc.15.00394. Available at: http://www.plantcell.org/lookup/doi/10.1105/tpc.15.00394.</w:t>
      </w:r>
    </w:p>
    <w:p w14:paraId="2D064E48"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Fu, J. et al., 2016. A Tandem Array of </w:t>
      </w:r>
      <w:r w:rsidRPr="00850126">
        <w:rPr>
          <w:rFonts w:ascii="Calibri" w:hAnsi="Calibri" w:cs="Times New Roman"/>
          <w:i/>
          <w:iCs/>
          <w:noProof/>
          <w:szCs w:val="24"/>
        </w:rPr>
        <w:t>ent</w:t>
      </w:r>
      <w:r w:rsidRPr="00850126">
        <w:rPr>
          <w:rFonts w:ascii="Calibri" w:hAnsi="Calibri" w:cs="Times New Roman"/>
          <w:noProof/>
          <w:szCs w:val="24"/>
        </w:rPr>
        <w:t xml:space="preserve"> -Kaurene Synthases in Maize with Roles in Gibberellin and More Specialized Metabolism. </w:t>
      </w:r>
      <w:r w:rsidRPr="00850126">
        <w:rPr>
          <w:rFonts w:ascii="Calibri" w:hAnsi="Calibri" w:cs="Times New Roman"/>
          <w:i/>
          <w:iCs/>
          <w:noProof/>
          <w:szCs w:val="24"/>
        </w:rPr>
        <w:t>Plant Physiology</w:t>
      </w:r>
      <w:r w:rsidRPr="00850126">
        <w:rPr>
          <w:rFonts w:ascii="Calibri" w:hAnsi="Calibri" w:cs="Times New Roman"/>
          <w:noProof/>
          <w:szCs w:val="24"/>
        </w:rPr>
        <w:t>, 170(2), pp.742–751.</w:t>
      </w:r>
    </w:p>
    <w:p w14:paraId="65F5D8A6"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Ghazalpour, A. et al., 2006. Integrating genetic and network analysis to characterize genes related to mouse weight. G. Gibson, ed. </w:t>
      </w:r>
      <w:r w:rsidRPr="00850126">
        <w:rPr>
          <w:rFonts w:ascii="Calibri" w:hAnsi="Calibri" w:cs="Times New Roman"/>
          <w:i/>
          <w:iCs/>
          <w:noProof/>
          <w:szCs w:val="24"/>
        </w:rPr>
        <w:t>PLoS genetics</w:t>
      </w:r>
      <w:r w:rsidRPr="00850126">
        <w:rPr>
          <w:rFonts w:ascii="Calibri" w:hAnsi="Calibri" w:cs="Times New Roman"/>
          <w:noProof/>
          <w:szCs w:val="24"/>
        </w:rPr>
        <w:t>, 2(8), p.e130. Available at: http://dx.plos.org/10.1371/journal.pgen.0020130 [Accessed April 29, 2014].</w:t>
      </w:r>
    </w:p>
    <w:p w14:paraId="238556DC"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Gore, M. a et al., 2009. A first-generation haplotype map of maize. </w:t>
      </w:r>
      <w:r w:rsidRPr="00850126">
        <w:rPr>
          <w:rFonts w:ascii="Calibri" w:hAnsi="Calibri" w:cs="Times New Roman"/>
          <w:i/>
          <w:iCs/>
          <w:noProof/>
          <w:szCs w:val="24"/>
        </w:rPr>
        <w:t>Science (New York, N.Y.)</w:t>
      </w:r>
      <w:r w:rsidRPr="00850126">
        <w:rPr>
          <w:rFonts w:ascii="Calibri" w:hAnsi="Calibri" w:cs="Times New Roman"/>
          <w:noProof/>
          <w:szCs w:val="24"/>
        </w:rPr>
        <w:t>, 326(5956), pp.1115–7. Available at: http://www.ncbi.nlm.nih.gov/pubmed/19965431 [Accessed June 10, 2011].</w:t>
      </w:r>
    </w:p>
    <w:p w14:paraId="4D6207BE"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Guerinot, M. Lou &amp; Salt, D.E., 2017. Fortified Foods and Phytoremediation . Two Sides of the Same Coin 1. , 3755.</w:t>
      </w:r>
    </w:p>
    <w:p w14:paraId="44CFEB59"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Harris, M. a et al., 2004. The Gene Ontology (GO) database and informatics resource. </w:t>
      </w:r>
      <w:r w:rsidRPr="00850126">
        <w:rPr>
          <w:rFonts w:ascii="Calibri" w:hAnsi="Calibri" w:cs="Times New Roman"/>
          <w:i/>
          <w:iCs/>
          <w:noProof/>
          <w:szCs w:val="24"/>
        </w:rPr>
        <w:t>Nucleic acids research</w:t>
      </w:r>
      <w:r w:rsidRPr="00850126">
        <w:rPr>
          <w:rFonts w:ascii="Calibri" w:hAnsi="Calibri" w:cs="Times New Roman"/>
          <w:noProof/>
          <w:szCs w:val="24"/>
        </w:rPr>
        <w:t>, 32(Database issue), pp.D258-61. Available at: http://www.pubmedcentral.nih.gov/articlerender.fcgi?artid=308770&amp;tool=pmcentrez&amp;rendertype=abstract [Accessed October 10, 2012].</w:t>
      </w:r>
    </w:p>
    <w:p w14:paraId="7784A1AD"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Hirsch, C.N. et al., 2014. Insights into the maize pan-genome and pan-transcriptome. </w:t>
      </w:r>
      <w:r w:rsidRPr="00850126">
        <w:rPr>
          <w:rFonts w:ascii="Calibri" w:hAnsi="Calibri" w:cs="Times New Roman"/>
          <w:i/>
          <w:iCs/>
          <w:noProof/>
          <w:szCs w:val="24"/>
        </w:rPr>
        <w:t>The Plant cell</w:t>
      </w:r>
      <w:r w:rsidRPr="00850126">
        <w:rPr>
          <w:rFonts w:ascii="Calibri" w:hAnsi="Calibri" w:cs="Times New Roman"/>
          <w:noProof/>
          <w:szCs w:val="24"/>
        </w:rPr>
        <w:t>, 26(1), pp.121–35. Available at: http://www.plantcell.org/content/early/2014/01/31/tpc.113.119982.abstract [Accessed July 14, 2014].</w:t>
      </w:r>
    </w:p>
    <w:p w14:paraId="363B5CB7"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Hung, H.-Y. et al., 2012. The relationship between parental genetic or phenotypic divergence and progeny variation in the maize nested association mapping population. </w:t>
      </w:r>
      <w:r w:rsidRPr="00850126">
        <w:rPr>
          <w:rFonts w:ascii="Calibri" w:hAnsi="Calibri" w:cs="Times New Roman"/>
          <w:i/>
          <w:iCs/>
          <w:noProof/>
          <w:szCs w:val="24"/>
        </w:rPr>
        <w:t>Heredity</w:t>
      </w:r>
      <w:r w:rsidRPr="00850126">
        <w:rPr>
          <w:rFonts w:ascii="Calibri" w:hAnsi="Calibri" w:cs="Times New Roman"/>
          <w:noProof/>
          <w:szCs w:val="24"/>
        </w:rPr>
        <w:t>, 108(5), pp.490–9. Available at: http://www.pubmedcentral.nih.gov/articlerender.fcgi?artid=3330692&amp;tool=pmcentrez&amp;rendertype=abstract [Accessed November 20, 2015].</w:t>
      </w:r>
    </w:p>
    <w:p w14:paraId="1E609D7E"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Kim, D., 2015. Methods of integrating data to uncover genotype – phenotype interactions. </w:t>
      </w:r>
      <w:r w:rsidRPr="00850126">
        <w:rPr>
          <w:rFonts w:ascii="Calibri" w:hAnsi="Calibri" w:cs="Times New Roman"/>
          <w:i/>
          <w:iCs/>
          <w:noProof/>
          <w:szCs w:val="24"/>
        </w:rPr>
        <w:t>Nature Publishing Group</w:t>
      </w:r>
      <w:r w:rsidRPr="00850126">
        <w:rPr>
          <w:rFonts w:ascii="Calibri" w:hAnsi="Calibri" w:cs="Times New Roman"/>
          <w:noProof/>
          <w:szCs w:val="24"/>
        </w:rPr>
        <w:t>, 16(2), pp.85–97. Available at: http://dx.doi.org/10.1038/nrg3868.</w:t>
      </w:r>
    </w:p>
    <w:p w14:paraId="7B86A969"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Kump, K.L. et al., 2011. Genome-wide association study of quantitative resistance to southern leaf blight in the maize nested association mapping population. </w:t>
      </w:r>
      <w:r w:rsidRPr="00850126">
        <w:rPr>
          <w:rFonts w:ascii="Calibri" w:hAnsi="Calibri" w:cs="Times New Roman"/>
          <w:i/>
          <w:iCs/>
          <w:noProof/>
          <w:szCs w:val="24"/>
        </w:rPr>
        <w:t>Nature Genetics</w:t>
      </w:r>
      <w:r w:rsidRPr="00850126">
        <w:rPr>
          <w:rFonts w:ascii="Calibri" w:hAnsi="Calibri" w:cs="Times New Roman"/>
          <w:noProof/>
          <w:szCs w:val="24"/>
        </w:rPr>
        <w:t>, 43(2), pp.163–168. Available at: http://www.nature.com/doifinder/10.1038/ng.747.</w:t>
      </w:r>
    </w:p>
    <w:p w14:paraId="781E1BA6"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Lawrence, C.J. et al., 2004. MaizeGDB, the community database for maize genetics and genomics. </w:t>
      </w:r>
      <w:r w:rsidRPr="00850126">
        <w:rPr>
          <w:rFonts w:ascii="Calibri" w:hAnsi="Calibri" w:cs="Times New Roman"/>
          <w:i/>
          <w:iCs/>
          <w:noProof/>
          <w:szCs w:val="24"/>
        </w:rPr>
        <w:t>Nucleic acids research</w:t>
      </w:r>
      <w:r w:rsidRPr="00850126">
        <w:rPr>
          <w:rFonts w:ascii="Calibri" w:hAnsi="Calibri" w:cs="Times New Roman"/>
          <w:noProof/>
          <w:szCs w:val="24"/>
        </w:rPr>
        <w:t xml:space="preserve">, 32(Database issue), pp.D393-7. Available at: </w:t>
      </w:r>
      <w:r w:rsidRPr="00850126">
        <w:rPr>
          <w:rFonts w:ascii="Calibri" w:hAnsi="Calibri" w:cs="Times New Roman"/>
          <w:noProof/>
          <w:szCs w:val="24"/>
        </w:rPr>
        <w:lastRenderedPageBreak/>
        <w:t>http://www.pubmedcentral.nih.gov/articlerender.fcgi?artid=308746&amp;tool=pmcentrez&amp;rendertype=abstract [Accessed October 30, 2012].</w:t>
      </w:r>
    </w:p>
    <w:p w14:paraId="3617AEE9"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Li, H. &amp; Durbin, R., 2009. Fast and accurate short read alignment with Burrows-Wheeler transform. </w:t>
      </w:r>
      <w:r w:rsidRPr="00850126">
        <w:rPr>
          <w:rFonts w:ascii="Calibri" w:hAnsi="Calibri" w:cs="Times New Roman"/>
          <w:i/>
          <w:iCs/>
          <w:noProof/>
          <w:szCs w:val="24"/>
        </w:rPr>
        <w:t>Bioinformatics (Oxford, England)</w:t>
      </w:r>
      <w:r w:rsidRPr="00850126">
        <w:rPr>
          <w:rFonts w:ascii="Calibri" w:hAnsi="Calibri" w:cs="Times New Roman"/>
          <w:noProof/>
          <w:szCs w:val="24"/>
        </w:rPr>
        <w:t>, 25(14), pp.1754–60. Available at: http://www.pubmedcentral.nih.gov/articlerender.fcgi?artid=2705234&amp;tool=pmcentrez&amp;rendertype=abstract [Accessed July 9, 2014].</w:t>
      </w:r>
    </w:p>
    <w:p w14:paraId="459DE102"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Li, M. et al., 2008. Modifying the DPClus algorithm for identifying protein complexes based on new topological structures. </w:t>
      </w:r>
      <w:r w:rsidRPr="00850126">
        <w:rPr>
          <w:rFonts w:ascii="Calibri" w:hAnsi="Calibri" w:cs="Times New Roman"/>
          <w:i/>
          <w:iCs/>
          <w:noProof/>
          <w:szCs w:val="24"/>
        </w:rPr>
        <w:t>BMC bioinformatics</w:t>
      </w:r>
      <w:r w:rsidRPr="00850126">
        <w:rPr>
          <w:rFonts w:ascii="Calibri" w:hAnsi="Calibri" w:cs="Times New Roman"/>
          <w:noProof/>
          <w:szCs w:val="24"/>
        </w:rPr>
        <w:t>, 9(1), p.398. Available at: http://bmcbioinformatics.biomedcentral.com/articles/10.1186/1471-2105-9-398 [Accessed April 28, 2016].</w:t>
      </w:r>
    </w:p>
    <w:p w14:paraId="54CDE4B0"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Lindgreen, S., 2012. AdapterRemoval: easy cleaning of next-generation sequencing reads. </w:t>
      </w:r>
      <w:r w:rsidRPr="00850126">
        <w:rPr>
          <w:rFonts w:ascii="Calibri" w:hAnsi="Calibri" w:cs="Times New Roman"/>
          <w:i/>
          <w:iCs/>
          <w:noProof/>
          <w:szCs w:val="24"/>
        </w:rPr>
        <w:t>BMC research notes</w:t>
      </w:r>
      <w:r w:rsidRPr="00850126">
        <w:rPr>
          <w:rFonts w:ascii="Calibri" w:hAnsi="Calibri" w:cs="Times New Roman"/>
          <w:noProof/>
          <w:szCs w:val="24"/>
        </w:rPr>
        <w:t>, 5(1), p.337. Available at: http://www.biomedcentral.com/1756-0500/5/337 [Accessed September 4, 2015].</w:t>
      </w:r>
    </w:p>
    <w:p w14:paraId="79CB2168"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Louwers, M. et al., 2009. Tissue- and expression level-specific chromatin looping at maize b1 epialleles. </w:t>
      </w:r>
      <w:r w:rsidRPr="00850126">
        <w:rPr>
          <w:rFonts w:ascii="Calibri" w:hAnsi="Calibri" w:cs="Times New Roman"/>
          <w:i/>
          <w:iCs/>
          <w:noProof/>
          <w:szCs w:val="24"/>
        </w:rPr>
        <w:t>The Plant cell</w:t>
      </w:r>
      <w:r w:rsidRPr="00850126">
        <w:rPr>
          <w:rFonts w:ascii="Calibri" w:hAnsi="Calibri" w:cs="Times New Roman"/>
          <w:noProof/>
          <w:szCs w:val="24"/>
        </w:rPr>
        <w:t>, 21(3), pp.832–42. Available at: http://www.pubmedcentral.nih.gov/articlerender.fcgi?artid=2671708&amp;tool=pmcentrez&amp;rendertype=abstract [Accessed September 13, 2015].</w:t>
      </w:r>
    </w:p>
    <w:p w14:paraId="00CD7B16"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McMullen, M.D. et al., 2009. Genetic properties of the maize nested association mapping population. </w:t>
      </w:r>
      <w:r w:rsidRPr="00850126">
        <w:rPr>
          <w:rFonts w:ascii="Calibri" w:hAnsi="Calibri" w:cs="Times New Roman"/>
          <w:i/>
          <w:iCs/>
          <w:noProof/>
          <w:szCs w:val="24"/>
        </w:rPr>
        <w:t>Science (New York, N.Y.)</w:t>
      </w:r>
      <w:r w:rsidRPr="00850126">
        <w:rPr>
          <w:rFonts w:ascii="Calibri" w:hAnsi="Calibri" w:cs="Times New Roman"/>
          <w:noProof/>
          <w:szCs w:val="24"/>
        </w:rPr>
        <w:t>, 325(5941), pp.737–40. Available at: http://www.ncbi.nlm.nih.gov/pubmed/19661427 [Accessed October 29, 2012].</w:t>
      </w:r>
    </w:p>
    <w:p w14:paraId="65F7A879"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Mochida, K. et al., 2011. Global landscape of a co-expressed gene network in barley and its application to gene discovery in Triticeae crops. </w:t>
      </w:r>
      <w:r w:rsidRPr="00850126">
        <w:rPr>
          <w:rFonts w:ascii="Calibri" w:hAnsi="Calibri" w:cs="Times New Roman"/>
          <w:i/>
          <w:iCs/>
          <w:noProof/>
          <w:szCs w:val="24"/>
        </w:rPr>
        <w:t>Plant &amp; cell physiology</w:t>
      </w:r>
      <w:r w:rsidRPr="00850126">
        <w:rPr>
          <w:rFonts w:ascii="Calibri" w:hAnsi="Calibri" w:cs="Times New Roman"/>
          <w:noProof/>
          <w:szCs w:val="24"/>
        </w:rPr>
        <w:t>, 52(5), pp.785–803. Available at: http://www.pubmedcentral.nih.gov/articlerender.fcgi?artid=3093127&amp;tool=pmcentrez&amp;rendertype=abstract [Accessed August 15, 2011].</w:t>
      </w:r>
    </w:p>
    <w:p w14:paraId="69070D9C"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Morrell, P.L. et al., 2005. Low levels of linkage disequilibrium in wild barley (Hordeum vulgare ssp. spontaneum) despite high rates of self-fertilization. </w:t>
      </w:r>
      <w:r w:rsidRPr="00850126">
        <w:rPr>
          <w:rFonts w:ascii="Calibri" w:hAnsi="Calibri" w:cs="Times New Roman"/>
          <w:i/>
          <w:iCs/>
          <w:noProof/>
          <w:szCs w:val="24"/>
        </w:rPr>
        <w:t>Proceedings of the National Academy of Sciences of the United States of America</w:t>
      </w:r>
      <w:r w:rsidRPr="00850126">
        <w:rPr>
          <w:rFonts w:ascii="Calibri" w:hAnsi="Calibri" w:cs="Times New Roman"/>
          <w:noProof/>
          <w:szCs w:val="24"/>
        </w:rPr>
        <w:t>, 102(7), pp.2442–2447.</w:t>
      </w:r>
    </w:p>
    <w:p w14:paraId="4EA2154E"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Obayashi, T. et al., 2014. ATTED-II in 2014: Evaluation of Gene Coexpression in Agriculturally Important Plants. </w:t>
      </w:r>
      <w:r w:rsidRPr="00850126">
        <w:rPr>
          <w:rFonts w:ascii="Calibri" w:hAnsi="Calibri" w:cs="Times New Roman"/>
          <w:i/>
          <w:iCs/>
          <w:noProof/>
          <w:szCs w:val="24"/>
        </w:rPr>
        <w:t>Plant and Cell Physiology</w:t>
      </w:r>
      <w:r w:rsidRPr="00850126">
        <w:rPr>
          <w:rFonts w:ascii="Calibri" w:hAnsi="Calibri" w:cs="Times New Roman"/>
          <w:noProof/>
          <w:szCs w:val="24"/>
        </w:rPr>
        <w:t>, 55(1), pp.e6–e6. Available at: http://pcp.oxfordjournals.org/cgi/doi/10.1093/pcp/pct178.</w:t>
      </w:r>
    </w:p>
    <w:p w14:paraId="3B181FF0"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Ozaki, S. et al., 2010. Coexpression analysis of tomato genes and experimental verification of coordinated expression of genes found in a functionally enriched coexpression module. </w:t>
      </w:r>
      <w:r w:rsidRPr="00850126">
        <w:rPr>
          <w:rFonts w:ascii="Calibri" w:hAnsi="Calibri" w:cs="Times New Roman"/>
          <w:i/>
          <w:iCs/>
          <w:noProof/>
          <w:szCs w:val="24"/>
        </w:rPr>
        <w:t>DNA research : an international journal for rapid publication of reports on genes and genomes</w:t>
      </w:r>
      <w:r w:rsidRPr="00850126">
        <w:rPr>
          <w:rFonts w:ascii="Calibri" w:hAnsi="Calibri" w:cs="Times New Roman"/>
          <w:noProof/>
          <w:szCs w:val="24"/>
        </w:rPr>
        <w:t>, 17(2), pp.105–16. Available at: http://www.pubmedcentral.nih.gov/articlerender.fcgi?artid=2853382&amp;tool=pmcentrez&amp;rendertype=abstract [Accessed April 16, 2016].</w:t>
      </w:r>
    </w:p>
    <w:p w14:paraId="278E026C"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Peiffer, J.A. et al., 2014. The Genetic Architecture of Maize Height. </w:t>
      </w:r>
      <w:r w:rsidRPr="00850126">
        <w:rPr>
          <w:rFonts w:ascii="Calibri" w:hAnsi="Calibri" w:cs="Times New Roman"/>
          <w:i/>
          <w:iCs/>
          <w:noProof/>
          <w:szCs w:val="24"/>
        </w:rPr>
        <w:t>Genetics</w:t>
      </w:r>
      <w:r w:rsidRPr="00850126">
        <w:rPr>
          <w:rFonts w:ascii="Calibri" w:hAnsi="Calibri" w:cs="Times New Roman"/>
          <w:noProof/>
          <w:szCs w:val="24"/>
        </w:rPr>
        <w:t>. Available at: http://www.ncbi.nlm.nih.gov/pubmed/24514905 [Accessed March 19, 2014].</w:t>
      </w:r>
    </w:p>
    <w:p w14:paraId="0DFFA09C"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Roston, R.L. et al., 2012. TGD1, -2, and -3 proteins involved in lipid trafficking form ATP-binding cassette (ABC) transporter with multiple substrate-binding proteins. </w:t>
      </w:r>
      <w:r w:rsidRPr="00850126">
        <w:rPr>
          <w:rFonts w:ascii="Calibri" w:hAnsi="Calibri" w:cs="Times New Roman"/>
          <w:i/>
          <w:iCs/>
          <w:noProof/>
          <w:szCs w:val="24"/>
        </w:rPr>
        <w:t>Journal of Biological Chemistry</w:t>
      </w:r>
      <w:r w:rsidRPr="00850126">
        <w:rPr>
          <w:rFonts w:ascii="Calibri" w:hAnsi="Calibri" w:cs="Times New Roman"/>
          <w:noProof/>
          <w:szCs w:val="24"/>
        </w:rPr>
        <w:t>, 287(25), pp.21406–21415.</w:t>
      </w:r>
    </w:p>
    <w:p w14:paraId="22C13D11"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lastRenderedPageBreak/>
        <w:t xml:space="preserve">Sarkar, N.K., Kim, Y.-K. &amp; Grover, A., 2014. Coexpression network analysis associated with call of rice seedlings for encountering heat stress. </w:t>
      </w:r>
      <w:r w:rsidRPr="00850126">
        <w:rPr>
          <w:rFonts w:ascii="Calibri" w:hAnsi="Calibri" w:cs="Times New Roman"/>
          <w:i/>
          <w:iCs/>
          <w:noProof/>
          <w:szCs w:val="24"/>
        </w:rPr>
        <w:t>Plant Molecular Biology</w:t>
      </w:r>
      <w:r w:rsidRPr="00850126">
        <w:rPr>
          <w:rFonts w:ascii="Calibri" w:hAnsi="Calibri" w:cs="Times New Roman"/>
          <w:noProof/>
          <w:szCs w:val="24"/>
        </w:rPr>
        <w:t>, 84(1–2), pp.125–143.</w:t>
      </w:r>
    </w:p>
    <w:p w14:paraId="6A507816"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Schaefer, R.J. et al., 2014. Discovering functional modules across diverse maize transcriptomes using COB, the co-expression browser. </w:t>
      </w:r>
      <w:r w:rsidRPr="00850126">
        <w:rPr>
          <w:rFonts w:ascii="Calibri" w:hAnsi="Calibri" w:cs="Times New Roman"/>
          <w:i/>
          <w:iCs/>
          <w:noProof/>
          <w:szCs w:val="24"/>
        </w:rPr>
        <w:t>PLoS ONE</w:t>
      </w:r>
      <w:r w:rsidRPr="00850126">
        <w:rPr>
          <w:rFonts w:ascii="Calibri" w:hAnsi="Calibri" w:cs="Times New Roman"/>
          <w:noProof/>
          <w:szCs w:val="24"/>
        </w:rPr>
        <w:t>, 9(6).</w:t>
      </w:r>
    </w:p>
    <w:p w14:paraId="2C1BC5B3"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Schaefer, R.J., Briskine, R., Springer, N.M. &amp; Myers, C.L., 2014. Discovering functional modules across diverse maize transcriptomes using COB, the co-expression browser. </w:t>
      </w:r>
      <w:r w:rsidRPr="00850126">
        <w:rPr>
          <w:rFonts w:ascii="Calibri" w:hAnsi="Calibri" w:cs="Times New Roman"/>
          <w:i/>
          <w:iCs/>
          <w:noProof/>
          <w:szCs w:val="24"/>
        </w:rPr>
        <w:t>PLoS ONE</w:t>
      </w:r>
      <w:r w:rsidRPr="00850126">
        <w:rPr>
          <w:rFonts w:ascii="Calibri" w:hAnsi="Calibri" w:cs="Times New Roman"/>
          <w:noProof/>
          <w:szCs w:val="24"/>
        </w:rPr>
        <w:t>, 9(6), p.99193.</w:t>
      </w:r>
    </w:p>
    <w:p w14:paraId="407C3879"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Schaefer, R.J., Briskine, R., Springer, N.M., Myers, C.C.L., et al., 2014. Discovering functional modules across diverse maize transcriptomes using COB, the co-expression browser F. Börnke, ed. </w:t>
      </w:r>
      <w:r w:rsidRPr="00850126">
        <w:rPr>
          <w:rFonts w:ascii="Calibri" w:hAnsi="Calibri" w:cs="Times New Roman"/>
          <w:i/>
          <w:iCs/>
          <w:noProof/>
          <w:szCs w:val="24"/>
        </w:rPr>
        <w:t>PLoS ONE</w:t>
      </w:r>
      <w:r w:rsidRPr="00850126">
        <w:rPr>
          <w:rFonts w:ascii="Calibri" w:hAnsi="Calibri" w:cs="Times New Roman"/>
          <w:noProof/>
          <w:szCs w:val="24"/>
        </w:rPr>
        <w:t>, 9(6), p.99193. Available at: http://dx.plos.org/10.1371/journal.pone.0099193 [Accessed June 7, 2016].</w:t>
      </w:r>
    </w:p>
    <w:p w14:paraId="788F48A1"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Schaefer, R.J., Michno, J.-M. &amp; Myers, C.L., 2016. Unraveling gene function in agricultural species using gene co-expression networks. </w:t>
      </w:r>
      <w:r w:rsidRPr="00850126">
        <w:rPr>
          <w:rFonts w:ascii="Calibri" w:hAnsi="Calibri" w:cs="Times New Roman"/>
          <w:i/>
          <w:iCs/>
          <w:noProof/>
          <w:szCs w:val="24"/>
        </w:rPr>
        <w:t>Biochimica et Biophysica Acta - Gene Regulatory Mechanisms</w:t>
      </w:r>
      <w:r w:rsidRPr="00850126">
        <w:rPr>
          <w:rFonts w:ascii="Calibri" w:hAnsi="Calibri" w:cs="Times New Roman"/>
          <w:noProof/>
          <w:szCs w:val="24"/>
        </w:rPr>
        <w:t>.</w:t>
      </w:r>
    </w:p>
    <w:p w14:paraId="2BE23E0D"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Schubert, M. et al., 2014. Characterization of ancient and modern genomes by SNP detection and phylogenomic and metagenomic analysis using PALEOMIX. </w:t>
      </w:r>
      <w:r w:rsidRPr="00850126">
        <w:rPr>
          <w:rFonts w:ascii="Calibri" w:hAnsi="Calibri" w:cs="Times New Roman"/>
          <w:i/>
          <w:iCs/>
          <w:noProof/>
          <w:szCs w:val="24"/>
        </w:rPr>
        <w:t>Nature protocols</w:t>
      </w:r>
      <w:r w:rsidRPr="00850126">
        <w:rPr>
          <w:rFonts w:ascii="Calibri" w:hAnsi="Calibri" w:cs="Times New Roman"/>
          <w:noProof/>
          <w:szCs w:val="24"/>
        </w:rPr>
        <w:t>, 9(5), pp.1056–82. Available at: http://www.ncbi.nlm.nih.gov/pubmed/24722405.</w:t>
      </w:r>
    </w:p>
    <w:p w14:paraId="2173526A"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Stelpflug, S.C. et al., 2015. An expanded maize gene expression atlas based on RNA-sequencing and its use to explore root development. </w:t>
      </w:r>
      <w:r w:rsidRPr="00850126">
        <w:rPr>
          <w:rFonts w:ascii="Calibri" w:hAnsi="Calibri" w:cs="Times New Roman"/>
          <w:i/>
          <w:iCs/>
          <w:noProof/>
          <w:szCs w:val="24"/>
        </w:rPr>
        <w:t>The Plant Genome</w:t>
      </w:r>
      <w:r w:rsidRPr="00850126">
        <w:rPr>
          <w:rFonts w:ascii="Calibri" w:hAnsi="Calibri" w:cs="Times New Roman"/>
          <w:noProof/>
          <w:szCs w:val="24"/>
        </w:rPr>
        <w:t>, (608), pp.314–362.</w:t>
      </w:r>
    </w:p>
    <w:p w14:paraId="602D703E"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Swanson-Wagner, R. et al., 2012. Reshaping of the maize transcriptome by domestication. </w:t>
      </w:r>
      <w:r w:rsidRPr="00850126">
        <w:rPr>
          <w:rFonts w:ascii="Calibri" w:hAnsi="Calibri" w:cs="Times New Roman"/>
          <w:i/>
          <w:iCs/>
          <w:noProof/>
          <w:szCs w:val="24"/>
        </w:rPr>
        <w:t>PNAS</w:t>
      </w:r>
      <w:r w:rsidRPr="00850126">
        <w:rPr>
          <w:rFonts w:ascii="Calibri" w:hAnsi="Calibri" w:cs="Times New Roman"/>
          <w:noProof/>
          <w:szCs w:val="24"/>
        </w:rPr>
        <w:t>, 109(29), pp.11878–11883. Available at: http://www.pnas.org/cgi/doi/10.1073/pnas.1201961109 [Accessed June 7, 2016].</w:t>
      </w:r>
    </w:p>
    <w:p w14:paraId="4A37DC28"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Taşan, M. et al., 2014. Selecting causal genes from genome-wide association studies via functionally coherent subnetworks. , 12(2).</w:t>
      </w:r>
    </w:p>
    <w:p w14:paraId="5C05B801"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Tian, F. et al., 2011. Genome-wide association study of leaf architecture in the maize nested association mapping population. </w:t>
      </w:r>
      <w:r w:rsidRPr="00850126">
        <w:rPr>
          <w:rFonts w:ascii="Calibri" w:hAnsi="Calibri" w:cs="Times New Roman"/>
          <w:i/>
          <w:iCs/>
          <w:noProof/>
          <w:szCs w:val="24"/>
        </w:rPr>
        <w:t>Nature genetics</w:t>
      </w:r>
      <w:r w:rsidRPr="00850126">
        <w:rPr>
          <w:rFonts w:ascii="Calibri" w:hAnsi="Calibri" w:cs="Times New Roman"/>
          <w:noProof/>
          <w:szCs w:val="24"/>
        </w:rPr>
        <w:t>, 43(2), pp.159–62. Available at: http://www.ncbi.nlm.nih.gov/pubmed/21217756 [Accessed October 29, 2012].</w:t>
      </w:r>
    </w:p>
    <w:p w14:paraId="6270F785"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USDA, 2016. </w:t>
      </w:r>
      <w:r w:rsidRPr="00850126">
        <w:rPr>
          <w:rFonts w:ascii="Calibri" w:hAnsi="Calibri" w:cs="Times New Roman"/>
          <w:i/>
          <w:iCs/>
          <w:noProof/>
          <w:szCs w:val="24"/>
        </w:rPr>
        <w:t>Crop Production 2015 Summary</w:t>
      </w:r>
      <w:r w:rsidRPr="00850126">
        <w:rPr>
          <w:rFonts w:ascii="Calibri" w:hAnsi="Calibri" w:cs="Times New Roman"/>
          <w:noProof/>
          <w:szCs w:val="24"/>
        </w:rPr>
        <w:t>,</w:t>
      </w:r>
    </w:p>
    <w:p w14:paraId="22D49E82"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Valdar, W. et al., 2009. Mapping in structured populations by resample model averaging. </w:t>
      </w:r>
      <w:r w:rsidRPr="00850126">
        <w:rPr>
          <w:rFonts w:ascii="Calibri" w:hAnsi="Calibri" w:cs="Times New Roman"/>
          <w:i/>
          <w:iCs/>
          <w:noProof/>
          <w:szCs w:val="24"/>
        </w:rPr>
        <w:t>Genetics</w:t>
      </w:r>
      <w:r w:rsidRPr="00850126">
        <w:rPr>
          <w:rFonts w:ascii="Calibri" w:hAnsi="Calibri" w:cs="Times New Roman"/>
          <w:noProof/>
          <w:szCs w:val="24"/>
        </w:rPr>
        <w:t>, 182(4), pp.1263–77. Available at: http://www.genetics.org/content/182/4/1263.long [Accessed August 6, 2015].</w:t>
      </w:r>
    </w:p>
    <w:p w14:paraId="51D19800"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Wallace, J.G. et al., 2014. Association mapping across numerous traits reveals patterns of functional variation in maize. </w:t>
      </w:r>
      <w:r w:rsidRPr="00850126">
        <w:rPr>
          <w:rFonts w:ascii="Calibri" w:hAnsi="Calibri" w:cs="Times New Roman"/>
          <w:i/>
          <w:iCs/>
          <w:noProof/>
          <w:szCs w:val="24"/>
        </w:rPr>
        <w:t>PLoS genetics</w:t>
      </w:r>
      <w:r w:rsidRPr="00850126">
        <w:rPr>
          <w:rFonts w:ascii="Calibri" w:hAnsi="Calibri" w:cs="Times New Roman"/>
          <w:noProof/>
          <w:szCs w:val="24"/>
        </w:rPr>
        <w:t>, 10(12), p.e1004845. Available at: http://journals.plos.org/plosgenetics/article?id=10.1371/journal.pgen.1004845 [Accessed September 24, 2015].</w:t>
      </w:r>
    </w:p>
    <w:p w14:paraId="70C1095F"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Winkler, R.G. &amp; Freeling, M., 1994. Physiological genetics of the dominant gibberellin-nonresponsive maize dwarfs, Dwart8 and Dwart9. </w:t>
      </w:r>
      <w:r w:rsidRPr="00850126">
        <w:rPr>
          <w:rFonts w:ascii="Calibri" w:hAnsi="Calibri" w:cs="Times New Roman"/>
          <w:i/>
          <w:iCs/>
          <w:noProof/>
          <w:szCs w:val="24"/>
        </w:rPr>
        <w:t>Planta</w:t>
      </w:r>
      <w:r w:rsidRPr="00850126">
        <w:rPr>
          <w:rFonts w:ascii="Calibri" w:hAnsi="Calibri" w:cs="Times New Roman"/>
          <w:noProof/>
          <w:szCs w:val="24"/>
        </w:rPr>
        <w:t>, 193, pp.341–348.</w:t>
      </w:r>
    </w:p>
    <w:p w14:paraId="38916564"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Wolfe, C.J., Kohane, I.S. &amp; Butte, A.J., 2005. Systematic survey reveals general applicability of “guilt-by-association” within gene coexpression networks. </w:t>
      </w:r>
      <w:r w:rsidRPr="00850126">
        <w:rPr>
          <w:rFonts w:ascii="Calibri" w:hAnsi="Calibri" w:cs="Times New Roman"/>
          <w:i/>
          <w:iCs/>
          <w:noProof/>
          <w:szCs w:val="24"/>
        </w:rPr>
        <w:t>BMC bioinformatics</w:t>
      </w:r>
      <w:r w:rsidRPr="00850126">
        <w:rPr>
          <w:rFonts w:ascii="Calibri" w:hAnsi="Calibri" w:cs="Times New Roman"/>
          <w:noProof/>
          <w:szCs w:val="24"/>
        </w:rPr>
        <w:t>, 6, p.227. Available at: http://www.pubmedcentral.nih.gov/articlerender.fcgi?artid=1239911&amp;tool=pmcentrez&amp;rendertype=abstract [Accessed April 8, 2016].</w:t>
      </w:r>
    </w:p>
    <w:p w14:paraId="3CEB8C1D"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lastRenderedPageBreak/>
        <w:t xml:space="preserve">Wray, G.A., 2007. The evolutionary significance of cis-regulatory mutations. </w:t>
      </w:r>
      <w:r w:rsidRPr="00850126">
        <w:rPr>
          <w:rFonts w:ascii="Calibri" w:hAnsi="Calibri" w:cs="Times New Roman"/>
          <w:i/>
          <w:iCs/>
          <w:noProof/>
          <w:szCs w:val="24"/>
        </w:rPr>
        <w:t>Nature reviews. Genetics</w:t>
      </w:r>
      <w:r w:rsidRPr="00850126">
        <w:rPr>
          <w:rFonts w:ascii="Calibri" w:hAnsi="Calibri" w:cs="Times New Roman"/>
          <w:noProof/>
          <w:szCs w:val="24"/>
        </w:rPr>
        <w:t>, 8(3), pp.206–16. Available at: http://dx.doi.org/10.1038/nrg2063 [Accessed July 11, 2014].</w:t>
      </w:r>
    </w:p>
    <w:p w14:paraId="336B05C2" w14:textId="77777777" w:rsidR="00850126" w:rsidRPr="00850126" w:rsidRDefault="00850126" w:rsidP="00850126">
      <w:pPr>
        <w:widowControl w:val="0"/>
        <w:autoSpaceDE w:val="0"/>
        <w:autoSpaceDN w:val="0"/>
        <w:adjustRightInd w:val="0"/>
        <w:spacing w:line="240" w:lineRule="auto"/>
        <w:ind w:left="480" w:hanging="480"/>
        <w:rPr>
          <w:rFonts w:ascii="Calibri" w:hAnsi="Calibri"/>
          <w:noProof/>
        </w:rPr>
      </w:pPr>
      <w:r w:rsidRPr="00850126">
        <w:rPr>
          <w:rFonts w:ascii="Calibri" w:hAnsi="Calibri" w:cs="Times New Roman"/>
          <w:noProof/>
          <w:szCs w:val="24"/>
        </w:rPr>
        <w:t xml:space="preserve">Zheng, Z.-L. &amp; Zhao, Y., 2013. Transcriptome comparison and gene coexpression network analysis provide a systems view of citrus response to “Candidatus Liberibacter asiaticus” infection. </w:t>
      </w:r>
      <w:r w:rsidRPr="00850126">
        <w:rPr>
          <w:rFonts w:ascii="Calibri" w:hAnsi="Calibri" w:cs="Times New Roman"/>
          <w:i/>
          <w:iCs/>
          <w:noProof/>
          <w:szCs w:val="24"/>
        </w:rPr>
        <w:t>BMC genomics</w:t>
      </w:r>
      <w:r w:rsidRPr="00850126">
        <w:rPr>
          <w:rFonts w:ascii="Calibri" w:hAnsi="Calibri" w:cs="Times New Roman"/>
          <w:noProof/>
          <w:szCs w:val="24"/>
        </w:rPr>
        <w:t>, 14(1), p.27.</w:t>
      </w:r>
    </w:p>
    <w:p w14:paraId="2E64BD8B" w14:textId="3D141A21" w:rsidR="00904378" w:rsidRPr="00904378" w:rsidRDefault="003F1192" w:rsidP="006804EA">
      <w:r>
        <w:fldChar w:fldCharType="end"/>
      </w:r>
    </w:p>
    <w:p w14:paraId="6590EFAD" w14:textId="4C195090" w:rsidR="006B33EA" w:rsidRDefault="005F2ACB" w:rsidP="006804EA">
      <w:pPr>
        <w:pStyle w:val="Heading1"/>
      </w:pPr>
      <w:r>
        <w:t>Supplementary Figures</w:t>
      </w:r>
    </w:p>
    <w:p w14:paraId="0447B51D" w14:textId="0EA17D04" w:rsidR="00C45906" w:rsidRDefault="00C45906" w:rsidP="00D04EE5">
      <w:pPr>
        <w:pStyle w:val="Heading2"/>
      </w:pPr>
      <w:bookmarkStart w:id="863" w:name="_Ref447013206"/>
      <w:r>
        <w:t xml:space="preserve">Supp. </w:t>
      </w:r>
      <w:r w:rsidR="00DB7771">
        <w:t>Fig</w:t>
      </w:r>
      <w:r w:rsidR="0077751E">
        <w:t xml:space="preserve">. </w:t>
      </w:r>
      <w:r>
        <w:t>1</w:t>
      </w:r>
      <w:bookmarkEnd w:id="863"/>
    </w:p>
    <w:p w14:paraId="517E8C0B" w14:textId="06C9C24C" w:rsidR="00DB7771" w:rsidRDefault="00DB7771" w:rsidP="006804EA">
      <w:pPr>
        <w:pStyle w:val="Heading3"/>
      </w:pPr>
      <w:r>
        <w:t>ZmPAN Network Health</w:t>
      </w:r>
    </w:p>
    <w:p w14:paraId="7ECF663F" w14:textId="18340086" w:rsidR="00DB7771" w:rsidRPr="0065007C" w:rsidRDefault="00DB7771" w:rsidP="00F773B6">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 transformed, variance stabilized and mean centered</w:t>
      </w:r>
      <w:r>
        <w:t xml:space="preserve"> network interactions. </w:t>
      </w:r>
      <w:r w:rsidR="00683B1B">
        <w:rPr>
          <w:b/>
        </w:rPr>
        <w:t>(C</w:t>
      </w:r>
      <w:r w:rsidRPr="009E0D43">
        <w:rPr>
          <w:b/>
        </w:rPr>
        <w:t>)</w:t>
      </w:r>
      <w:r w:rsidRPr="0089736C">
        <w:t xml:space="preserve"> </w:t>
      </w:r>
      <w:r w:rsidR="00071B5D">
        <w:t xml:space="preserve">A Volcano plot </w:t>
      </w:r>
      <w:r w:rsidR="00123247">
        <w:t xml:space="preserve">showing </w:t>
      </w:r>
      <w:r w:rsidR="00594F23">
        <w:t xml:space="preserve">empirical density for genes in each GO term compared to the </w:t>
      </w:r>
      <w:r w:rsidR="00F773B6">
        <w:t xml:space="preserve">corresponding </w:t>
      </w:r>
      <w:r w:rsidR="00594F23">
        <w:t xml:space="preserve">p-value </w:t>
      </w:r>
      <w:r w:rsidR="00F773B6">
        <w:t xml:space="preserve">derived from measuring density in 1000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7592806F" w14:textId="3E7A5D34" w:rsidR="00C45906" w:rsidRDefault="00C45906" w:rsidP="00D04EE5">
      <w:pPr>
        <w:pStyle w:val="Heading2"/>
      </w:pPr>
      <w:bookmarkStart w:id="864" w:name="_Ref447013895"/>
      <w:r>
        <w:t xml:space="preserve">Supp. </w:t>
      </w:r>
      <w:r w:rsidR="00DB7771">
        <w:t>Fig</w:t>
      </w:r>
      <w:r w:rsidR="0077751E">
        <w:t>.</w:t>
      </w:r>
      <w:r>
        <w:t xml:space="preserve"> 2</w:t>
      </w:r>
      <w:bookmarkEnd w:id="864"/>
    </w:p>
    <w:p w14:paraId="53CDA2E9" w14:textId="108B3FE2" w:rsidR="00DB7771" w:rsidRPr="00DB7771" w:rsidRDefault="00DB7771" w:rsidP="006804EA">
      <w:pPr>
        <w:pStyle w:val="Heading3"/>
      </w:pPr>
      <w:r>
        <w:t>ZmSAM Network Health</w:t>
      </w:r>
    </w:p>
    <w:p w14:paraId="12EF9C77" w14:textId="5012EEC3" w:rsidR="00DB7771" w:rsidRDefault="008F4971" w:rsidP="006804E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 stabilized and mean cent</w:t>
      </w:r>
      <w:r>
        <w:t xml:space="preserve">ered network interactions. </w:t>
      </w:r>
      <w:r w:rsidR="00683B1B">
        <w:rPr>
          <w:b/>
        </w:rPr>
        <w:t>(C</w:t>
      </w:r>
      <w:r w:rsidRPr="008F4971">
        <w:rPr>
          <w:b/>
        </w:rPr>
        <w:t>)</w:t>
      </w:r>
      <w:r w:rsidR="00534074" w:rsidRPr="00534074">
        <w:t xml:space="preserve"> </w:t>
      </w:r>
      <w:r w:rsidR="00534074">
        <w:t>A Volcano plot showing empirical density for genes in each GO term compared to the corresponding p-value derived from measuring density in 1000 random gene sets of the same size.</w:t>
      </w:r>
      <w:r>
        <w:t xml:space="preserve"> </w:t>
      </w:r>
      <w:r w:rsidR="00683B1B">
        <w:rPr>
          <w:b/>
        </w:rPr>
        <w:t>(D</w:t>
      </w:r>
      <w:r w:rsidRPr="008F4971">
        <w:rPr>
          <w:b/>
        </w:rPr>
        <w:t>)</w:t>
      </w:r>
      <w:r w:rsidRPr="008F4971">
        <w:t xml:space="preserve"> Degree distribution of Tissue/Developmental co-expression network compared to power law, exponential, and truncated power law distributions.</w:t>
      </w:r>
    </w:p>
    <w:p w14:paraId="0D523037" w14:textId="77777777" w:rsidR="00C50EC2" w:rsidRDefault="00C50EC2" w:rsidP="006804EA"/>
    <w:p w14:paraId="25105D30" w14:textId="09ACF477" w:rsidR="00C50EC2" w:rsidRDefault="00C50EC2" w:rsidP="00D04EE5">
      <w:pPr>
        <w:pStyle w:val="Heading2"/>
      </w:pPr>
      <w:bookmarkStart w:id="865" w:name="_Ref447015478"/>
      <w:r>
        <w:t>Supp. Fig</w:t>
      </w:r>
      <w:r w:rsidR="00412AFA">
        <w:t>.</w:t>
      </w:r>
      <w:r>
        <w:t xml:space="preserve"> 3</w:t>
      </w:r>
      <w:bookmarkEnd w:id="865"/>
    </w:p>
    <w:p w14:paraId="7941DEF7" w14:textId="727C4BA7" w:rsidR="00C50EC2" w:rsidRDefault="00C50EC2" w:rsidP="006804EA">
      <w:pPr>
        <w:pStyle w:val="Heading3"/>
      </w:pPr>
      <w:r>
        <w:t>ZmRoot Network Health</w:t>
      </w:r>
    </w:p>
    <w:p w14:paraId="6F13AF53" w14:textId="5181E379" w:rsidR="00FD6539" w:rsidRDefault="00FD6539" w:rsidP="006804E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 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Volcano plot showing empirical density for genes in each GO term compared to the corresponding p-value derived from measuring </w:t>
      </w:r>
      <w:r w:rsidR="00534074">
        <w:lastRenderedPageBreak/>
        <w:t>density in 1000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6139FE42" w14:textId="77777777" w:rsidR="00FD6539" w:rsidRDefault="00FD6539" w:rsidP="006804EA">
      <w:pPr>
        <w:pStyle w:val="Subtitle"/>
      </w:pPr>
    </w:p>
    <w:p w14:paraId="24F0807B" w14:textId="592C27A0" w:rsidR="0020050D" w:rsidRPr="0045686C" w:rsidRDefault="0020050D" w:rsidP="00D04EE5">
      <w:pPr>
        <w:pStyle w:val="Heading2"/>
      </w:pPr>
      <w:bookmarkStart w:id="866" w:name="_Ref447187909"/>
      <w:r>
        <w:t>Supp. Fig. 4</w:t>
      </w:r>
      <w:bookmarkEnd w:id="866"/>
    </w:p>
    <w:p w14:paraId="53CF461F" w14:textId="310A7134" w:rsidR="00857489" w:rsidRDefault="00380825" w:rsidP="006804EA">
      <w:pPr>
        <w:pStyle w:val="Heading3"/>
      </w:pPr>
      <w:r>
        <w:t xml:space="preserve">MCR </w:t>
      </w:r>
      <w:r w:rsidR="00E814FD">
        <w:t>supplemental figure</w:t>
      </w:r>
    </w:p>
    <w:p w14:paraId="28DBD5DB" w14:textId="64275787" w:rsidR="0020050D" w:rsidRDefault="00380825" w:rsidP="006804EA">
      <w:pPr>
        <w:pStyle w:val="Subtitle"/>
      </w:pPr>
      <w:r>
        <w:t>Panel (A) shows that absolute number of GO terms that remain significantly co-</w:t>
      </w:r>
      <w:r w:rsidR="00C90C86">
        <w:t>expressed at varying levels of M</w:t>
      </w:r>
      <w:r>
        <w:t>CR in each network. Red curves show all GO terms with an initial co-expression p-value ≤ 0.05. Blue and purple curves show GO terms with either moderate or strong initial co-expression</w:t>
      </w:r>
      <w:r w:rsidR="00C90C86">
        <w:t xml:space="preserve"> (at MCR=0)</w:t>
      </w:r>
      <w:r>
        <w:t>. Panel</w:t>
      </w:r>
      <w:r w:rsidR="00E814FD">
        <w:t>s</w:t>
      </w:r>
      <w:r>
        <w:t xml:space="preserve"> (B</w:t>
      </w:r>
      <w:r w:rsidR="00E814FD">
        <w:t>-C</w:t>
      </w:r>
      <w:r>
        <w:t xml:space="preserve">) shows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t>n</w:t>
      </w:r>
      <w:r w:rsidR="00BA3A8E">
        <w:t xml:space="preserve"> </w:t>
      </w:r>
      <w:r w:rsidR="00E814FD">
        <w:t>&lt;</w:t>
      </w:r>
      <w:r w:rsidR="00BA3A8E">
        <w:t xml:space="preserve"> </w:t>
      </w:r>
      <w:r w:rsidR="00E814FD">
        <w:t xml:space="preserve">65), the blue curve shows medium sized GO terms (65 </w:t>
      </w:r>
      <w:r w:rsidR="00BA3A8E">
        <w:t>≤</w:t>
      </w:r>
      <w:r w:rsidR="00E814FD">
        <w:t xml:space="preserve"> n &lt; 80) and the purple curve shows large terms (80 </w:t>
      </w:r>
      <w:r w:rsidR="00BA3A8E">
        <w:t>≤</w:t>
      </w:r>
      <w:r w:rsidR="00E814FD">
        <w:t xml:space="preserve"> n &lt; 100).</w:t>
      </w:r>
    </w:p>
    <w:p w14:paraId="70876A01" w14:textId="093CEA9E" w:rsidR="002002F7" w:rsidRDefault="002002F7" w:rsidP="00D04EE5">
      <w:pPr>
        <w:pStyle w:val="Heading2"/>
      </w:pPr>
      <w:bookmarkStart w:id="867" w:name="_Ref470857301"/>
      <w:r>
        <w:t>Supp. Fig. 5</w:t>
      </w:r>
      <w:bookmarkEnd w:id="867"/>
    </w:p>
    <w:p w14:paraId="10948AB9" w14:textId="61358BA1" w:rsidR="002002F7" w:rsidRDefault="00E814FD" w:rsidP="006804EA">
      <w:pPr>
        <w:pStyle w:val="Heading3"/>
      </w:pPr>
      <w:r>
        <w:t>FCR supplemental figure</w:t>
      </w:r>
    </w:p>
    <w:p w14:paraId="210C7573" w14:textId="6E5E69B7" w:rsidR="00AC5717" w:rsidRDefault="00E814FD" w:rsidP="008D1BBA">
      <w:pPr>
        <w:pStyle w:val="Subtitle"/>
      </w:pPr>
      <w:r>
        <w:t>Panel (A) shows that absolute number of GO terms that remain significantly co-expressed at varying levels of FCR in each network. Red curves show all GO terms with an initial co-expression p-value ≤ 0.05. Blue and purple curves show GO terms with either moderate or strong initial co-expression. Panels (B-C) shows the percent and absolute number of GO terms that remain significantly co-expressed at varying levels of FCR. The red curves show small GO terms (</w:t>
      </w:r>
      <w:r w:rsidR="008D1BBA">
        <w:t xml:space="preserve">50 ≤ </w:t>
      </w:r>
      <w:r>
        <w:t>n</w:t>
      </w:r>
      <w:r w:rsidR="008D1BBA">
        <w:t xml:space="preserve"> </w:t>
      </w:r>
      <w:r>
        <w:t>&lt;</w:t>
      </w:r>
      <w:r w:rsidR="008D1BBA">
        <w:t xml:space="preserve"> </w:t>
      </w:r>
      <w:r>
        <w:t>65), the blue curve shows medium sized GO terms (</w:t>
      </w:r>
      <w:r w:rsidR="008D1BBA">
        <w:t>65 ≤</w:t>
      </w:r>
      <w:r>
        <w:t xml:space="preserve"> n &lt; 80) and the purple curve shows large terms (</w:t>
      </w:r>
      <w:r w:rsidR="008D1BBA">
        <w:t>80 ≤</w:t>
      </w:r>
      <w:r>
        <w:t xml:space="preserve"> n &lt; 100).</w:t>
      </w:r>
    </w:p>
    <w:p w14:paraId="0578281D" w14:textId="6D0E1552" w:rsidR="00AC5717" w:rsidRDefault="00AC5717" w:rsidP="00D04EE5">
      <w:pPr>
        <w:pStyle w:val="Heading2"/>
      </w:pPr>
      <w:bookmarkStart w:id="868" w:name="_Ref481678956"/>
      <w:r>
        <w:t>Supp. Figure 6</w:t>
      </w:r>
      <w:bookmarkEnd w:id="868"/>
    </w:p>
    <w:p w14:paraId="6B0CF08D" w14:textId="76BA3F64" w:rsidR="000F3B6F" w:rsidRDefault="000F3B6F" w:rsidP="006804EA">
      <w:pPr>
        <w:pStyle w:val="Heading3"/>
      </w:pPr>
      <w:r>
        <w:t>Histograms of Pearson correlation coefficients between gene specific density and locality</w:t>
      </w:r>
    </w:p>
    <w:p w14:paraId="2C647BAD" w14:textId="163D8218" w:rsidR="000E781A" w:rsidRDefault="007A0C38" w:rsidP="006804EA">
      <w:pPr>
        <w:pStyle w:val="Subtitle"/>
      </w:pPr>
      <w:r>
        <w:t xml:space="preserve">Pearson correlation was measured between gene </w:t>
      </w:r>
      <w:r w:rsidR="00F674F3">
        <w:t>specific density and locality in eac</w:t>
      </w:r>
      <w:r w:rsidR="00E724A9">
        <w:t xml:space="preserve">h network. </w:t>
      </w:r>
      <w:r w:rsidR="008E52F5">
        <w:t>PCCs between metrics were compared by grouping s</w:t>
      </w:r>
      <w:r w:rsidR="00E724A9">
        <w:t>ets of</w:t>
      </w:r>
      <w:r w:rsidR="008E52F5">
        <w:t xml:space="preserve"> genes in either Ionome elements (e.g. Al, Fe, etc.) or </w:t>
      </w:r>
      <w:r w:rsidR="00A406E7">
        <w:t>GO Terms at 50,</w:t>
      </w:r>
      <w:r w:rsidR="007E2277">
        <w:t xml:space="preserve"> </w:t>
      </w:r>
      <w:r w:rsidR="00A406E7">
        <w:t xml:space="preserve">100 and 500 kb Window Size and 1,2, and 5 gene flank limits. </w:t>
      </w:r>
    </w:p>
    <w:p w14:paraId="0543F5EB" w14:textId="7949E4D5" w:rsidR="000E781A" w:rsidRPr="000E781A" w:rsidRDefault="000E781A" w:rsidP="006804EA">
      <w:pPr>
        <w:pStyle w:val="Heading1"/>
      </w:pPr>
      <w:r>
        <w:lastRenderedPageBreak/>
        <w:t>Supplementary Files</w:t>
      </w:r>
    </w:p>
    <w:p w14:paraId="1F8A5027" w14:textId="38C05029" w:rsidR="00ED6B5D" w:rsidRDefault="00ED6B5D" w:rsidP="00D04EE5">
      <w:pPr>
        <w:pStyle w:val="Heading2"/>
      </w:pPr>
      <w:bookmarkStart w:id="869" w:name="_Ref463332505"/>
      <w:r>
        <w:t>Supp</w:t>
      </w:r>
      <w:r w:rsidR="000A7CE0">
        <w:t>.</w:t>
      </w:r>
      <w:r>
        <w:t xml:space="preserve"> File 1</w:t>
      </w:r>
      <w:bookmarkEnd w:id="869"/>
    </w:p>
    <w:p w14:paraId="0F830046" w14:textId="54A45632" w:rsidR="00ED6B5D" w:rsidRDefault="00ED6B5D" w:rsidP="006804EA">
      <w:pPr>
        <w:pStyle w:val="Heading3"/>
      </w:pPr>
      <w:r>
        <w:t>Quality control and Co-expression networks overview</w:t>
      </w:r>
    </w:p>
    <w:p w14:paraId="15E9BF57" w14:textId="7A03D43C" w:rsidR="005F2ACB" w:rsidRDefault="000A7CE0" w:rsidP="006804EA">
      <w:pPr>
        <w:pStyle w:val="Subtitle"/>
      </w:pPr>
      <w:r>
        <w:t>This file contains log information, quality control parameters, and network build parameters for gene co-expression networks.</w:t>
      </w:r>
    </w:p>
    <w:p w14:paraId="78506135" w14:textId="27662DA9" w:rsidR="005F2ACB" w:rsidRDefault="005F2ACB" w:rsidP="006804EA">
      <w:pPr>
        <w:pStyle w:val="Heading1"/>
      </w:pPr>
      <w:r>
        <w:t>Supplementary Tables</w:t>
      </w:r>
    </w:p>
    <w:p w14:paraId="1342A6EA" w14:textId="20AF9BAA" w:rsidR="00247FEC" w:rsidRDefault="00247FEC" w:rsidP="00D04EE5">
      <w:pPr>
        <w:pStyle w:val="Heading2"/>
      </w:pPr>
      <w:bookmarkStart w:id="870" w:name="_Ref479246505"/>
      <w:r>
        <w:t>Supp. Table 1</w:t>
      </w:r>
      <w:bookmarkEnd w:id="870"/>
    </w:p>
    <w:p w14:paraId="7F0A0BF6" w14:textId="6388C17E" w:rsidR="00247FEC" w:rsidRDefault="00301559" w:rsidP="006804EA">
      <w:pPr>
        <w:pStyle w:val="Heading3"/>
      </w:pPr>
      <w:r>
        <w:t>Full gene ontology term density and l</w:t>
      </w:r>
      <w:r w:rsidR="00247FEC">
        <w:t>ocality</w:t>
      </w:r>
      <w:r>
        <w:t xml:space="preserve"> p-values</w:t>
      </w:r>
    </w:p>
    <w:p w14:paraId="3F79DBF8" w14:textId="086A9144" w:rsidR="00247FEC" w:rsidRDefault="00247FEC" w:rsidP="006804EA">
      <w:pPr>
        <w:pStyle w:val="Subtitle"/>
      </w:pPr>
      <w:r>
        <w:t xml:space="preserve">Density and locality scores were measured between genes within each GO Term. </w:t>
      </w:r>
      <w:r w:rsidR="00B7587B">
        <w:t xml:space="preserve">Subnetwork </w:t>
      </w:r>
      <w:r>
        <w:t>p-valu</w:t>
      </w:r>
      <w:r w:rsidR="00240B0D">
        <w:t>es were generated for both density and locality</w:t>
      </w:r>
      <w:r>
        <w:t xml:space="preserve"> by compa</w:t>
      </w:r>
      <w:r w:rsidR="00240B0D">
        <w:t xml:space="preserve">ring each term’s </w:t>
      </w:r>
      <w:r w:rsidR="006307DA">
        <w:t>metric</w:t>
      </w:r>
      <w:r>
        <w:t xml:space="preserve"> to n=1000 </w:t>
      </w:r>
      <w:r w:rsidR="00900C2E">
        <w:t>randomized gene sets of the same size</w:t>
      </w:r>
      <w:r>
        <w:t>.</w:t>
      </w:r>
    </w:p>
    <w:p w14:paraId="10CCAFDD" w14:textId="1A7EAEC6" w:rsidR="00301559" w:rsidRDefault="00301559" w:rsidP="00D04EE5">
      <w:pPr>
        <w:pStyle w:val="Heading2"/>
      </w:pPr>
      <w:bookmarkStart w:id="871" w:name="_Ref483825641"/>
      <w:r>
        <w:t>Supp. Table 2</w:t>
      </w:r>
      <w:bookmarkEnd w:id="871"/>
    </w:p>
    <w:p w14:paraId="09039FE6" w14:textId="7913C44A" w:rsidR="00301559" w:rsidRDefault="00301559" w:rsidP="006804EA">
      <w:pPr>
        <w:pStyle w:val="Heading3"/>
      </w:pPr>
      <w:r>
        <w:t>Network MCL cluster gene assignments</w:t>
      </w:r>
    </w:p>
    <w:p w14:paraId="065E4279" w14:textId="7BECF97B" w:rsidR="00634DFC" w:rsidRDefault="002E7652" w:rsidP="006804EA">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4D2BD965" w14:textId="12292894" w:rsidR="00573EC0" w:rsidRDefault="00573EC0" w:rsidP="00D04EE5">
      <w:pPr>
        <w:pStyle w:val="Heading2"/>
      </w:pPr>
      <w:bookmarkStart w:id="872" w:name="_Ref479248756"/>
      <w:r>
        <w:t>Supp. Table 3</w:t>
      </w:r>
      <w:bookmarkEnd w:id="872"/>
    </w:p>
    <w:p w14:paraId="50066246" w14:textId="202A1763" w:rsidR="00573EC0" w:rsidRDefault="00573EC0" w:rsidP="006804EA">
      <w:pPr>
        <w:pStyle w:val="Heading3"/>
      </w:pPr>
      <w:r>
        <w:t>Network signal of GO terms with various levels of MCR/FCR.</w:t>
      </w:r>
    </w:p>
    <w:p w14:paraId="09CFEF9C" w14:textId="0DD04955" w:rsidR="008A3B8C" w:rsidRPr="00256622" w:rsidRDefault="00DF2FBA" w:rsidP="006804EA">
      <w:pPr>
        <w:pStyle w:val="Subtitle"/>
      </w:pPr>
      <w:r>
        <w:t>C</w:t>
      </w:r>
      <w:r w:rsidR="008A3B8C" w:rsidRPr="00256622">
        <w:t xml:space="preserve">o-expression </w:t>
      </w:r>
      <w:r w:rsidR="00733C2F" w:rsidRPr="00256622">
        <w:t xml:space="preserve">among co-annotated </w:t>
      </w:r>
      <w:r w:rsidR="000F1579" w:rsidRPr="00256622">
        <w:t>GO terms</w:t>
      </w:r>
      <w:r w:rsidR="00C9257A" w:rsidRPr="00256622">
        <w:t xml:space="preserve"> </w:t>
      </w:r>
      <w:r w:rsidR="00733C2F" w:rsidRPr="00256622">
        <w:t>genes</w:t>
      </w:r>
      <w:r w:rsidR="000F1579" w:rsidRPr="00256622">
        <w:t xml:space="preserve"> 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a p-value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 FCR values are reported as</w:t>
      </w:r>
      <w:r w:rsidR="007A3184" w:rsidRPr="00256622">
        <w:t xml:space="preserve"> averages across 10 percent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162DC9">
        <w:t>Fig. 5</w:t>
      </w:r>
      <w:r w:rsidR="00B74EB9" w:rsidRPr="00256622">
        <w:fldChar w:fldCharType="end"/>
      </w:r>
      <w:r w:rsidR="00B74EB9" w:rsidRPr="00256622">
        <w:t>)</w:t>
      </w:r>
      <w:r w:rsidR="00193BFA" w:rsidRPr="00256622">
        <w:t>.</w:t>
      </w:r>
    </w:p>
    <w:p w14:paraId="653AC883" w14:textId="6A9550A3" w:rsidR="00301559" w:rsidRDefault="002D35B0" w:rsidP="00D04EE5">
      <w:pPr>
        <w:pStyle w:val="Heading2"/>
      </w:pPr>
      <w:bookmarkStart w:id="873" w:name="_Ref479162360"/>
      <w:bookmarkStart w:id="874" w:name="_Ref479250924"/>
      <w:r>
        <w:t>Supp. Table</w:t>
      </w:r>
      <w:r w:rsidR="00301559">
        <w:t xml:space="preserve"> </w:t>
      </w:r>
      <w:bookmarkEnd w:id="873"/>
      <w:r w:rsidR="00301559">
        <w:t>4</w:t>
      </w:r>
      <w:bookmarkEnd w:id="874"/>
    </w:p>
    <w:p w14:paraId="1B2B4287" w14:textId="77777777" w:rsidR="00301559" w:rsidRDefault="00301559" w:rsidP="006804EA">
      <w:pPr>
        <w:pStyle w:val="Heading3"/>
      </w:pPr>
      <w:r>
        <w:t>Maize Grain Ionome GWAS Network Overlap Candidate Genes</w:t>
      </w:r>
    </w:p>
    <w:p w14:paraId="65A3EEF6" w14:textId="4DD35CB9" w:rsidR="00301559" w:rsidRDefault="00301559" w:rsidP="006804EA">
      <w:pPr>
        <w:pStyle w:val="Subtitle"/>
      </w:pPr>
      <w:r>
        <w:t xml:space="preserve">Candidate genes were identified by extracting candidate genes in each co-expression network (ZmSAM, ZmPAN or ZmRoot) using </w:t>
      </w:r>
      <w:r w:rsidR="00D04EE5">
        <w:t>SNP-to-gene</w:t>
      </w:r>
      <w:r>
        <w:t xml:space="preserve"> mapping for each Element (using WindowSize and FlankLimit). Co-</w:t>
      </w:r>
      <w:r>
        <w:lastRenderedPageBreak/>
        <w:t>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 p-values</w:t>
      </w:r>
      <w:r>
        <w:t>. Gene specific z-scores were computed by comparing the empirical gene-specific density (</w:t>
      </w:r>
      <w:r>
        <w:fldChar w:fldCharType="begin"/>
      </w:r>
      <w:r>
        <w:instrText xml:space="preserve"> REF _Ref464738379 \h  \* MERGEFORMAT </w:instrText>
      </w:r>
      <w:r>
        <w:fldChar w:fldCharType="separate"/>
      </w:r>
      <w:r w:rsidR="00162DC9" w:rsidRPr="0045686C">
        <w:t>Eq.</w:t>
      </w:r>
      <w:r w:rsidR="00162DC9">
        <w:t>3</w:t>
      </w:r>
      <w:r>
        <w:fldChar w:fldCharType="end"/>
      </w:r>
      <w:r>
        <w:t>) or locality (</w:t>
      </w:r>
      <w:r>
        <w:fldChar w:fldCharType="begin"/>
      </w:r>
      <w:r>
        <w:instrText xml:space="preserve"> REF _Ref447101571 \h  \* MERGEFORMAT </w:instrText>
      </w:r>
      <w:r>
        <w:fldChar w:fldCharType="separate"/>
      </w:r>
      <w:r w:rsidR="00162DC9">
        <w:t>Eq.4</w:t>
      </w:r>
      <w:r>
        <w:fldChar w:fldCharType="end"/>
      </w:r>
      <w:r>
        <w:t>) to the average density or locality observed in</w:t>
      </w:r>
      <w:r w:rsidR="004D75EF">
        <w:t xml:space="preserve"> randomized gene sets</w:t>
      </w:r>
      <w:r>
        <w:t xml:space="preserve">, then correcting for standard deviation. False discovery rates (FDR)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28050FC5" w14:textId="3B12519A" w:rsidR="00301559" w:rsidRDefault="0099107B" w:rsidP="00D04EE5">
      <w:pPr>
        <w:pStyle w:val="Heading2"/>
      </w:pPr>
      <w:bookmarkStart w:id="875" w:name="_Ref480187199"/>
      <w:r>
        <w:t>Supp. Table 5</w:t>
      </w:r>
      <w:bookmarkEnd w:id="875"/>
    </w:p>
    <w:p w14:paraId="48D1668C" w14:textId="342D1B0A" w:rsidR="0099107B" w:rsidRDefault="0099107B" w:rsidP="006804EA">
      <w:pPr>
        <w:pStyle w:val="Heading3"/>
      </w:pPr>
      <w:r>
        <w:t>Maize Grain Ionome GWAS High Priority Overlap</w:t>
      </w:r>
      <w:r w:rsidR="0017480F">
        <w:t xml:space="preserve"> (HPO)</w:t>
      </w:r>
      <w:r>
        <w:t xml:space="preserve"> Candidate Genes</w:t>
      </w:r>
    </w:p>
    <w:p w14:paraId="6891DB7B" w14:textId="61064627" w:rsidR="00DF5470" w:rsidRDefault="0017480F" w:rsidP="006804EA">
      <w:pPr>
        <w:pStyle w:val="Subtitle"/>
      </w:pPr>
      <w:r>
        <w:t xml:space="preserve">High 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 FDR cuto</w:t>
      </w:r>
      <w:r w:rsidR="002103A3">
        <w:t>ff of 30%, genes were defined as HPO</w:t>
      </w:r>
      <w:r w:rsidR="00A9081A">
        <w:t xml:space="preserve"> if they were observed at two or more SNP-to-gene mapping parameters. </w:t>
      </w:r>
      <w:r w:rsidR="00BF7CE0">
        <w:t xml:space="preserve"> </w:t>
      </w:r>
    </w:p>
    <w:p w14:paraId="48BE295F" w14:textId="1EAB286E" w:rsidR="003A4EB2" w:rsidRDefault="003A4EB2" w:rsidP="003A4EB2">
      <w:pPr>
        <w:pStyle w:val="Heading2"/>
      </w:pPr>
      <w:bookmarkStart w:id="876" w:name="_Ref486516422"/>
      <w:r>
        <w:t>Supp. Table 6</w:t>
      </w:r>
      <w:bookmarkEnd w:id="876"/>
    </w:p>
    <w:p w14:paraId="273ACB85" w14:textId="58F8BF1C" w:rsidR="003A4EB2" w:rsidRDefault="003A4EB2" w:rsidP="003A4EB2">
      <w:pPr>
        <w:pStyle w:val="Heading3"/>
      </w:pPr>
      <w:r>
        <w:t>HPO genes discovered with networks built from accessions subsets</w:t>
      </w:r>
    </w:p>
    <w:p w14:paraId="59C882A4" w14:textId="13B4A45A" w:rsidR="003A4EB2" w:rsidRDefault="00871A6F" w:rsidP="00871A6F">
      <w:pPr>
        <w:pStyle w:val="Subtitle"/>
      </w:pPr>
      <w:r>
        <w:t xml:space="preserve">The number of HPO genes discovered in full ZmPAN (503 accessions) and ZmRoot (46 accessions) networks were 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CML biases accessions to simulate the number used in the full </w:t>
      </w:r>
      <w:r w:rsidR="007B1C5D">
        <w:t xml:space="preserve">46 accession </w:t>
      </w:r>
      <w:r w:rsidR="00D0395A">
        <w:t>ZmRoot network.</w:t>
      </w:r>
      <w:r w:rsidR="0079457F">
        <w:t xml:space="preserve"> Each network analyzed for HPO genes in the 17 GWAS elements.</w:t>
      </w:r>
    </w:p>
    <w:p w14:paraId="1411BD6E" w14:textId="417D740B" w:rsidR="002F7BB4" w:rsidRDefault="002F7BB4" w:rsidP="002F7BB4">
      <w:pPr>
        <w:pStyle w:val="Heading2"/>
      </w:pPr>
      <w:bookmarkStart w:id="877" w:name="_Ref486581168"/>
      <w:r>
        <w:t>Supp. Table 7</w:t>
      </w:r>
      <w:bookmarkEnd w:id="877"/>
    </w:p>
    <w:p w14:paraId="04D99BD2" w14:textId="26A3A1C7" w:rsidR="002F7BB4" w:rsidRDefault="002F7BB4" w:rsidP="002F7BB4">
      <w:pPr>
        <w:pStyle w:val="Heading3"/>
      </w:pPr>
      <w:r>
        <w:t>Multiple Element HPO gene list</w:t>
      </w:r>
    </w:p>
    <w:p w14:paraId="6E821AD1" w14:textId="0BF98B0A" w:rsidR="002F7BB4" w:rsidRPr="002F7BB4" w:rsidRDefault="002F7BB4" w:rsidP="002F7BB4">
      <w:pPr>
        <w:pStyle w:val="Subtitle"/>
      </w:pPr>
      <w:r>
        <w:t>The number commonly discovered HPO genes</w:t>
      </w:r>
      <w:r w:rsidR="006715A3">
        <w:t>, hypergeometric p-values</w:t>
      </w:r>
      <w:r w:rsidR="00F00AFE">
        <w:t xml:space="preserve"> of set overlap</w:t>
      </w:r>
      <w:r w:rsidR="006715A3">
        <w:t>,</w:t>
      </w:r>
      <w:r>
        <w:t xml:space="preserve"> and GRMZM IDs across multiple elements.</w:t>
      </w:r>
    </w:p>
    <w:p w14:paraId="4F11A25D" w14:textId="54C025B8" w:rsidR="00DF5470" w:rsidRDefault="00DF5470" w:rsidP="00D04EE5">
      <w:pPr>
        <w:pStyle w:val="Heading2"/>
      </w:pPr>
      <w:bookmarkStart w:id="878" w:name="_Ref479316734"/>
      <w:bookmarkStart w:id="879" w:name="_Ref486000980"/>
      <w:r>
        <w:t xml:space="preserve">Supp. Table </w:t>
      </w:r>
      <w:bookmarkEnd w:id="878"/>
      <w:r w:rsidR="002F7BB4">
        <w:t>8</w:t>
      </w:r>
      <w:bookmarkEnd w:id="879"/>
    </w:p>
    <w:p w14:paraId="243C3B10" w14:textId="2CAC9A22" w:rsidR="00DF5470" w:rsidRDefault="00DF5470" w:rsidP="006804EA">
      <w:pPr>
        <w:pStyle w:val="Heading3"/>
      </w:pPr>
      <w:r>
        <w:t>Element Gene Ontology Enrichment</w:t>
      </w:r>
    </w:p>
    <w:p w14:paraId="401F7498" w14:textId="089B5968" w:rsidR="00D04EE5" w:rsidRDefault="00DF5470" w:rsidP="00A055D5">
      <w:pPr>
        <w:pStyle w:val="Subtitle"/>
      </w:pPr>
      <w:r>
        <w:t xml:space="preserve">HPO genes for each element were tested for enrichment among genes co-annotated for Gene Ontology (GO) terms (hypergeometric test). Bonferroni correction is included as a column, treating each </w:t>
      </w:r>
      <w:r w:rsidR="00BC096B">
        <w:t>GO term as an independent test.</w:t>
      </w:r>
    </w:p>
    <w:p w14:paraId="38F520DD" w14:textId="0F55020C" w:rsidR="009C78B5" w:rsidRDefault="009C78B5" w:rsidP="009C78B5">
      <w:pPr>
        <w:pStyle w:val="Heading2"/>
      </w:pPr>
      <w:bookmarkStart w:id="880" w:name="_Ref481755630"/>
      <w:bookmarkStart w:id="881" w:name="_Ref483912443"/>
      <w:bookmarkStart w:id="882" w:name="_Ref486581620"/>
      <w:r>
        <w:lastRenderedPageBreak/>
        <w:t xml:space="preserve">Supp. Table </w:t>
      </w:r>
      <w:bookmarkEnd w:id="880"/>
      <w:bookmarkEnd w:id="881"/>
      <w:r w:rsidR="002F7BB4">
        <w:t>9</w:t>
      </w:r>
      <w:bookmarkEnd w:id="882"/>
    </w:p>
    <w:p w14:paraId="2EFAA35D" w14:textId="77777777" w:rsidR="009C78B5" w:rsidRDefault="009C78B5" w:rsidP="009C78B5">
      <w:pPr>
        <w:pStyle w:val="Heading3"/>
      </w:pPr>
      <w:r>
        <w:t>HPO plus neighbors Gene Ontology Enrichment</w:t>
      </w:r>
    </w:p>
    <w:p w14:paraId="605A01E5" w14:textId="617BD79D" w:rsidR="009C78B5" w:rsidRPr="005609E9" w:rsidRDefault="00515562" w:rsidP="009C78B5">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Gene Ontology terms (hypergeometric test). </w:t>
      </w:r>
    </w:p>
    <w:p w14:paraId="4AC1A347" w14:textId="77777777" w:rsidR="009C78B5" w:rsidRPr="009C78B5" w:rsidRDefault="009C78B5" w:rsidP="009C78B5"/>
    <w:sectPr w:rsidR="009C78B5" w:rsidRPr="009C78B5">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ian Dilkes" w:date="2017-07-29T15:14:00Z" w:initials="BD">
    <w:p w14:paraId="0473C0E1" w14:textId="42CFBE1B" w:rsidR="005172E7" w:rsidRDefault="005172E7">
      <w:pPr>
        <w:pStyle w:val="CommentText"/>
      </w:pPr>
      <w:r>
        <w:rPr>
          <w:rStyle w:val="CommentReference"/>
        </w:rPr>
        <w:annotationRef/>
      </w:r>
      <w:r>
        <w:t xml:space="preserve">I think we fail to make the point early that, as ion uptake and transport is primarly mediated by the root….that we expect the coexpression of determinants of ion uptake in the root to provide a rich signal. Even if it doesn't perform </w:t>
      </w:r>
      <w:r w:rsidRPr="0011532C">
        <w:rPr>
          <w:i/>
          <w:iCs/>
        </w:rPr>
        <w:t>better</w:t>
      </w:r>
      <w:r>
        <w:t xml:space="preserve"> that the expression data most distal (in both space and time) from the seed performed well is a remarkable finding. To the extent that genes are discovred by this approach that are coexpressed in roots we can highllight that the best hypothesis for their physiologial mechanism is ion uptake, transport, and signal perception in the root of shoot deficiencies.</w:t>
      </w:r>
    </w:p>
  </w:comment>
  <w:comment w:id="8" w:author="Brian Dilkes" w:date="2017-07-28T17:07:00Z" w:initials="BD">
    <w:p w14:paraId="3106DA7D" w14:textId="6EF8B8B6" w:rsidR="005172E7" w:rsidRDefault="005172E7">
      <w:pPr>
        <w:pStyle w:val="CommentText"/>
      </w:pPr>
      <w:r>
        <w:rPr>
          <w:rStyle w:val="CommentReference"/>
        </w:rPr>
        <w:annotationRef/>
      </w:r>
    </w:p>
  </w:comment>
  <w:comment w:id="13" w:author="Owen Hoekenga" w:date="2017-07-12T13:24:00Z" w:initials="OAH">
    <w:p w14:paraId="2A5D5602" w14:textId="577D4431" w:rsidR="005172E7" w:rsidRDefault="005172E7">
      <w:pPr>
        <w:pStyle w:val="CommentText"/>
      </w:pPr>
      <w:r>
        <w:rPr>
          <w:rStyle w:val="CommentReference"/>
        </w:rPr>
        <w:annotationRef/>
      </w:r>
      <w:r>
        <w:t>Add more on the annotated genome/significant marker question – GWAS finds you blocks of chromosomes with LD relative to the trait of interest. We hope that the genes within this LD block will shout out who might be responsible…but this is harder with genomes that are not already well understood or are otherwise difficult to work with (e.g. when the reference genome may not be a good representation of the pan genome or whatever Candi Hirsch is calling things)</w:t>
      </w:r>
    </w:p>
  </w:comment>
  <w:comment w:id="20" w:author="Owen Hoekenga" w:date="2017-07-12T13:26:00Z" w:initials="OAH">
    <w:p w14:paraId="7BADE749" w14:textId="043FBDC7" w:rsidR="005172E7" w:rsidRDefault="005172E7">
      <w:pPr>
        <w:pStyle w:val="CommentText"/>
      </w:pPr>
      <w:r>
        <w:rPr>
          <w:rStyle w:val="CommentReference"/>
        </w:rPr>
        <w:annotationRef/>
      </w:r>
      <w:r>
        <w:t xml:space="preserve">Is there room to say more here? How far from full (or at character capacity) is the abstract? </w:t>
      </w:r>
    </w:p>
  </w:comment>
  <w:comment w:id="25" w:author="Owen Hoekenga" w:date="2017-07-12T13:35:00Z" w:initials="OAH">
    <w:p w14:paraId="3A2A501E" w14:textId="015EDF9B" w:rsidR="005172E7" w:rsidRDefault="005172E7">
      <w:pPr>
        <w:pStyle w:val="CommentText"/>
      </w:pPr>
      <w:r>
        <w:rPr>
          <w:rStyle w:val="CommentReference"/>
        </w:rPr>
        <w:annotationRef/>
      </w:r>
      <w:r>
        <w:t>Is that the word to use? You evaluated real data to compare what degree of improvement you could achieve from making ruddy big gene lists from GWAS to actually create reasonably sized gene lists of potential candidates….where you now can benchmark whether progress has been made with the simulated datasets. “experimentally relate” – draw attention to this is a test case where we seek not only new knowledge but about a better process</w:t>
      </w:r>
    </w:p>
  </w:comment>
  <w:comment w:id="26" w:author="rob" w:date="2017-06-21T09:48:00Z" w:initials="r">
    <w:p w14:paraId="519949FB" w14:textId="2B9DB5F3" w:rsidR="005172E7" w:rsidRDefault="005172E7">
      <w:pPr>
        <w:pStyle w:val="CommentText"/>
      </w:pPr>
      <w:r>
        <w:rPr>
          <w:rStyle w:val="CommentReference"/>
        </w:rPr>
        <w:annotationRef/>
      </w:r>
      <w:r>
        <w:t>I'm not sure that we do show that.</w:t>
      </w:r>
    </w:p>
  </w:comment>
  <w:comment w:id="45" w:author="Owen Hoekenga" w:date="2017-07-12T13:37:00Z" w:initials="OAH">
    <w:p w14:paraId="48AD7642" w14:textId="5EBC0F9E" w:rsidR="005172E7" w:rsidRDefault="005172E7">
      <w:pPr>
        <w:pStyle w:val="CommentText"/>
      </w:pPr>
      <w:r>
        <w:rPr>
          <w:rStyle w:val="CommentReference"/>
        </w:rPr>
        <w:annotationRef/>
      </w:r>
      <w:r>
        <w:t>More how? If room in word count do you mean greater topological overlap? Better discrimination – increased rejection of false positives?</w:t>
      </w:r>
    </w:p>
  </w:comment>
  <w:comment w:id="47" w:author="Brian Dilkes" w:date="2017-07-28T17:51:00Z" w:initials="BD">
    <w:p w14:paraId="4AF78058" w14:textId="67E72F11" w:rsidR="005172E7" w:rsidRDefault="005172E7">
      <w:pPr>
        <w:pStyle w:val="CommentText"/>
      </w:pPr>
      <w:r>
        <w:rPr>
          <w:rStyle w:val="CommentReference"/>
        </w:rPr>
        <w:annotationRef/>
      </w:r>
      <w:r>
        <w:t>Too much? Much too much?</w:t>
      </w:r>
    </w:p>
  </w:comment>
  <w:comment w:id="50" w:author="Brian Dilkes" w:date="2017-07-28T17:53:00Z" w:initials="BD">
    <w:p w14:paraId="0E08A8B8" w14:textId="37146D61" w:rsidR="005172E7" w:rsidRDefault="005172E7">
      <w:pPr>
        <w:pStyle w:val="CommentText"/>
      </w:pPr>
      <w:r>
        <w:rPr>
          <w:rStyle w:val="CommentReference"/>
        </w:rPr>
        <w:annotationRef/>
      </w:r>
      <w:r>
        <w:t>No human? Fact that it works for humans has been driving it and corn is a model for omics integration in human gwas.</w:t>
      </w:r>
    </w:p>
  </w:comment>
  <w:comment w:id="106" w:author="Owen Hoekenga" w:date="2017-07-12T13:39:00Z" w:initials="OAH">
    <w:p w14:paraId="7C7D0304" w14:textId="50F0594E" w:rsidR="005172E7" w:rsidRDefault="005172E7">
      <w:pPr>
        <w:pStyle w:val="CommentText"/>
      </w:pPr>
      <w:r>
        <w:rPr>
          <w:rStyle w:val="CommentReference"/>
        </w:rPr>
        <w:annotationRef/>
      </w:r>
      <w:r>
        <w:t>Can you use “regulatory” instead of “functional” to mix up language and be more specific?</w:t>
      </w:r>
    </w:p>
  </w:comment>
  <w:comment w:id="117" w:author="Owen Hoekenga" w:date="2017-07-12T13:40:00Z" w:initials="OAH">
    <w:p w14:paraId="2F9EF8BA" w14:textId="282F04FB" w:rsidR="005172E7" w:rsidRDefault="005172E7">
      <w:pPr>
        <w:pStyle w:val="CommentText"/>
      </w:pPr>
      <w:r>
        <w:rPr>
          <w:rStyle w:val="CommentReference"/>
        </w:rPr>
        <w:annotationRef/>
      </w:r>
      <w:r>
        <w:t>Merely based on their relative position on the chromosome to the linked SNP marker. We are adding more information to help advance our decision making progress.</w:t>
      </w:r>
    </w:p>
  </w:comment>
  <w:comment w:id="122" w:author="Owen Hoekenga" w:date="2017-07-12T13:52:00Z" w:initials="OAH">
    <w:p w14:paraId="5807BC01" w14:textId="27EB82B6" w:rsidR="005172E7" w:rsidRDefault="005172E7">
      <w:pPr>
        <w:pStyle w:val="CommentText"/>
      </w:pPr>
      <w:r>
        <w:rPr>
          <w:rStyle w:val="CommentReference"/>
        </w:rPr>
        <w:annotationRef/>
      </w:r>
      <w:r>
        <w:t>Perhaps, determined by many loci across the genome (?) working coordinately across the genome (?) – you are trying to add the idea that coordinated actions must occur to create the phenotypes but this actually HELPS us get closer to the truth as we now have more constraints on our decision space</w:t>
      </w:r>
    </w:p>
  </w:comment>
  <w:comment w:id="239" w:author="Microsoft Office User" w:date="2017-07-30T16:33:00Z" w:initials="Office">
    <w:p w14:paraId="34CCF94E" w14:textId="365B0B58" w:rsidR="006413FA" w:rsidRDefault="006413FA">
      <w:pPr>
        <w:pStyle w:val="CommentText"/>
      </w:pPr>
      <w:r>
        <w:rPr>
          <w:rStyle w:val="CommentReference"/>
        </w:rPr>
        <w:annotationRef/>
      </w:r>
      <w:r>
        <w:t>I removed the ‘not’ because it was a double negative and it made more sense without it. Correct?</w:t>
      </w:r>
    </w:p>
  </w:comment>
  <w:comment w:id="296" w:author="Microsoft Office User" w:date="2017-07-30T16:40:00Z" w:initials="Office">
    <w:p w14:paraId="5E486FD2" w14:textId="4F07214B" w:rsidR="00420FD6" w:rsidRDefault="00420FD6">
      <w:pPr>
        <w:pStyle w:val="CommentText"/>
      </w:pPr>
      <w:r>
        <w:rPr>
          <w:rStyle w:val="CommentReference"/>
        </w:rPr>
        <w:annotationRef/>
      </w:r>
      <w:r>
        <w:t xml:space="preserve">I’m not sure that this adds anything. It confuses me. </w:t>
      </w:r>
    </w:p>
  </w:comment>
  <w:comment w:id="342" w:author="Brian Dilkes" w:date="2017-07-29T01:51:00Z" w:initials="BD">
    <w:p w14:paraId="7A7B1C95" w14:textId="2471D498" w:rsidR="005172E7" w:rsidRDefault="005172E7">
      <w:pPr>
        <w:pStyle w:val="CommentText"/>
      </w:pPr>
      <w:r>
        <w:rPr>
          <w:rStyle w:val="CommentReference"/>
        </w:rPr>
        <w:annotationRef/>
      </w:r>
      <w:r>
        <w:t>Criteria?</w:t>
      </w:r>
    </w:p>
  </w:comment>
  <w:comment w:id="403" w:author="Brian Dilkes" w:date="2017-07-29T14:56:00Z" w:initials="BD">
    <w:p w14:paraId="6BE61C0D" w14:textId="4EA5DAE7" w:rsidR="005172E7" w:rsidRDefault="005172E7">
      <w:pPr>
        <w:pStyle w:val="CommentText"/>
      </w:pPr>
      <w:r>
        <w:rPr>
          <w:rStyle w:val="CommentReference"/>
        </w:rPr>
        <w:annotationRef/>
      </w:r>
      <w:r>
        <w:t>Was this done by picking genes next door or genes at random, it is worth it to say which is it would either be subject to cis effect or not. I started to rewrite it but didn’t want to get it wrong.</w:t>
      </w:r>
    </w:p>
  </w:comment>
  <w:comment w:id="410" w:author="Brian Dilkes" w:date="2017-07-29T15:01:00Z" w:initials="BD">
    <w:p w14:paraId="71C19F27" w14:textId="5A41D555" w:rsidR="005172E7" w:rsidRDefault="005172E7">
      <w:pPr>
        <w:pStyle w:val="CommentText"/>
      </w:pPr>
      <w:r>
        <w:rPr>
          <w:rStyle w:val="CommentReference"/>
        </w:rPr>
        <w:annotationRef/>
      </w:r>
      <w:r>
        <w:t>I noticed some tense switching. In my experience, tenses are a personal choice but manuscripts that switch tense can be distracting. I ALWAYS defer to first and corresponding authors. It may be worth it to (in the end) give this a tense-use reading since there are multiple co-authors who may have different preferences.</w:t>
      </w:r>
    </w:p>
  </w:comment>
  <w:comment w:id="421" w:author="Microsoft Office User" w:date="2017-07-31T13:46:00Z" w:initials="Office">
    <w:p w14:paraId="0FDAE640" w14:textId="110BC7AF" w:rsidR="00CB4064" w:rsidRDefault="00CB4064">
      <w:pPr>
        <w:pStyle w:val="CommentText"/>
      </w:pPr>
      <w:r>
        <w:rPr>
          <w:rStyle w:val="CommentReference"/>
        </w:rPr>
        <w:annotationRef/>
      </w:r>
      <w:r>
        <w:t xml:space="preserve">Gene size = length of genes or number of genes in the </w:t>
      </w:r>
      <w:r w:rsidR="00196956">
        <w:t xml:space="preserve">GO term? I think the latter, in which case, needs to be reworded. </w:t>
      </w:r>
    </w:p>
  </w:comment>
  <w:comment w:id="455" w:author="Brian Dilkes" w:date="2017-07-29T15:28:00Z" w:initials="BD">
    <w:p w14:paraId="3351120F" w14:textId="1FBBD205" w:rsidR="005172E7" w:rsidRDefault="005172E7">
      <w:pPr>
        <w:pStyle w:val="CommentText"/>
      </w:pPr>
      <w:r>
        <w:rPr>
          <w:rStyle w:val="CommentReference"/>
        </w:rPr>
        <w:annotationRef/>
      </w:r>
      <w:r>
        <w:t>Thisis clunky. Maybe better to say it directly. “The minimum FCR level for most GO terms was ~.5 as the most stringent SNP-to-gene mapping parameter (50/1)doubles the number of genes in the evaluated gene set.” You sort of say this above and then sort of say this here. You do not repeat yourself but I think it is unclear.</w:t>
      </w:r>
    </w:p>
  </w:comment>
  <w:comment w:id="500" w:author="rob" w:date="2017-06-28T19:42:00Z" w:initials="rs">
    <w:p w14:paraId="67579D30" w14:textId="6064AC51" w:rsidR="005172E7" w:rsidRDefault="005172E7">
      <w:pPr>
        <w:pStyle w:val="CommentText"/>
      </w:pPr>
      <w:r>
        <w:rPr>
          <w:rStyle w:val="CommentReference"/>
        </w:rPr>
        <w:annotationRef/>
      </w:r>
      <w:r>
        <w:t>I took a stab at Chads comment below.</w:t>
      </w:r>
    </w:p>
  </w:comment>
  <w:comment w:id="501" w:author="cmyers" w:date="2017-06-21T09:48:00Z" w:initials="c">
    <w:p w14:paraId="04ECAE41" w14:textId="77777777" w:rsidR="005172E7" w:rsidRDefault="005172E7" w:rsidP="00397FBD">
      <w:pPr>
        <w:pStyle w:val="CommentText"/>
      </w:pPr>
      <w:r>
        <w:rPr>
          <w:rStyle w:val="CommentReference"/>
        </w:rPr>
        <w:annotationRef/>
      </w:r>
      <w:r>
        <w:t>we should mention some kind of statistical criteria recognizable to the GWAS community here for how these four thousand SNPs were identified</w:t>
      </w:r>
    </w:p>
  </w:comment>
  <w:comment w:id="502" w:author="rob" w:date="2017-06-23T15:47:00Z" w:initials="rs">
    <w:p w14:paraId="06E5A764" w14:textId="77777777" w:rsidR="005172E7" w:rsidRDefault="005172E7" w:rsidP="00397FBD">
      <w:pPr>
        <w:pStyle w:val="CommentText"/>
      </w:pPr>
      <w:r>
        <w:rPr>
          <w:rStyle w:val="CommentReference"/>
        </w:rPr>
        <w:annotationRef/>
      </w:r>
      <w:r>
        <w:t>Ivan, can you pull in some summary text from Gregs GWAS paper/analysis?</w:t>
      </w:r>
    </w:p>
  </w:comment>
  <w:comment w:id="504" w:author="Brian Dilkes" w:date="2017-07-29T15:36:00Z" w:initials="BD">
    <w:p w14:paraId="6F405F38" w14:textId="7C085A73" w:rsidR="005172E7" w:rsidRDefault="005172E7">
      <w:pPr>
        <w:pStyle w:val="CommentText"/>
      </w:pPr>
      <w:r>
        <w:rPr>
          <w:rStyle w:val="CommentReference"/>
        </w:rPr>
        <w:annotationRef/>
      </w:r>
      <w:r>
        <w:t xml:space="preserve">I concur with chad. </w:t>
      </w:r>
    </w:p>
  </w:comment>
  <w:comment w:id="518" w:author="Owen Hoekenga" w:date="2017-07-18T17:56:00Z" w:initials="OAH">
    <w:p w14:paraId="4CE19616" w14:textId="6A1765EE" w:rsidR="005172E7" w:rsidRDefault="005172E7">
      <w:pPr>
        <w:pStyle w:val="CommentText"/>
      </w:pPr>
      <w:r>
        <w:rPr>
          <w:rStyle w:val="CommentReference"/>
        </w:rPr>
        <w:annotationRef/>
      </w:r>
      <w:r>
        <w:t xml:space="preserve">Perfect use case scenario – vague information on positional candidate genes can now be queried using not 1 but 3 co-expression networks to identify potential stories to tell. </w:t>
      </w:r>
    </w:p>
  </w:comment>
  <w:comment w:id="541" w:author="Owen Hoekenga" w:date="2017-07-18T17:59:00Z" w:initials="OAH">
    <w:p w14:paraId="2D7F9FDB" w14:textId="39BD3DDD" w:rsidR="005172E7" w:rsidRDefault="005172E7">
      <w:pPr>
        <w:pStyle w:val="CommentText"/>
      </w:pPr>
      <w:r>
        <w:rPr>
          <w:rStyle w:val="CommentReference"/>
        </w:rPr>
        <w:annotationRef/>
      </w:r>
      <w:r>
        <w:t>I would go verbose if you want to quote cadmium – why bother with this element as the test case? Don't’ make it a throw away comment.</w:t>
      </w:r>
    </w:p>
  </w:comment>
  <w:comment w:id="544" w:author="Owen Hoekenga" w:date="2017-07-18T18:01:00Z" w:initials="OAH">
    <w:p w14:paraId="79405A19" w14:textId="113DB714" w:rsidR="005172E7" w:rsidRDefault="005172E7">
      <w:pPr>
        <w:pStyle w:val="CommentText"/>
      </w:pPr>
      <w:r>
        <w:rPr>
          <w:rStyle w:val="CommentReference"/>
        </w:rPr>
        <w:annotationRef/>
      </w:r>
      <w:r>
        <w:t>How many loci?</w:t>
      </w:r>
    </w:p>
  </w:comment>
  <w:comment w:id="547" w:author="Brian Dilkes" w:date="2017-07-29T16:22:00Z" w:initials="BD">
    <w:p w14:paraId="159DF629" w14:textId="709D0209" w:rsidR="005172E7" w:rsidRDefault="005172E7">
      <w:pPr>
        <w:pStyle w:val="CommentText"/>
      </w:pPr>
      <w:r>
        <w:rPr>
          <w:rStyle w:val="CommentReference"/>
        </w:rPr>
        <w:annotationRef/>
      </w:r>
      <w:r>
        <w:t>Candidate causal genes is insufficiently specific here. We are only talking about candidate causal genes for all GWAS discussions. Might was well say genes. I think this needs to be clarified. HPO? SNP-to-gene output?</w:t>
      </w:r>
    </w:p>
  </w:comment>
  <w:comment w:id="548" w:author="Brian Dilkes" w:date="2017-07-29T17:02:00Z" w:initials="BD">
    <w:p w14:paraId="23F1F6FE" w14:textId="31CFDA87" w:rsidR="005172E7" w:rsidRDefault="005172E7">
      <w:pPr>
        <w:pStyle w:val="CommentText"/>
      </w:pPr>
      <w:r>
        <w:rPr>
          <w:rStyle w:val="CommentReference"/>
        </w:rPr>
        <w:annotationRef/>
      </w:r>
      <w:r>
        <w:t>This is almost perfectly repeated below (though I think the result is technically different; below is a subset of the analyses summarized here). Calls into question what these summary statements are trying to get across. I think we hit a rough patch here.</w:t>
      </w:r>
    </w:p>
  </w:comment>
  <w:comment w:id="549" w:author="Brian Dilkes" w:date="2017-07-29T16:20:00Z" w:initials="BD">
    <w:p w14:paraId="79E08FD4" w14:textId="6000A3F2" w:rsidR="005172E7" w:rsidRDefault="005172E7">
      <w:pPr>
        <w:pStyle w:val="CommentText"/>
      </w:pPr>
      <w:r>
        <w:rPr>
          <w:rStyle w:val="CommentReference"/>
        </w:rPr>
        <w:annotationRef/>
      </w:r>
      <w:r>
        <w:t>This is written funny. You detect 209 up there, now just 126. Can’t be both…if it is the same criteria.</w:t>
      </w:r>
    </w:p>
  </w:comment>
  <w:comment w:id="550" w:author="Owen Hoekenga" w:date="2017-07-18T18:03:00Z" w:initials="OAH">
    <w:p w14:paraId="07A531F1" w14:textId="5C777394" w:rsidR="005172E7" w:rsidRDefault="005172E7">
      <w:pPr>
        <w:pStyle w:val="CommentText"/>
      </w:pPr>
      <w:r>
        <w:rPr>
          <w:rStyle w:val="CommentReference"/>
        </w:rPr>
        <w:annotationRef/>
      </w:r>
      <w:r>
        <w:t>Delay on the commentary as to why this has such variability while adding more detail on the front end of this paragraph. I know what you’re talking about but I don’t know that a naïve reader is going to keep up.</w:t>
      </w:r>
    </w:p>
  </w:comment>
  <w:comment w:id="551" w:author="Brian Dilkes" w:date="2017-07-29T17:04:00Z" w:initials="BD">
    <w:p w14:paraId="2F3CEE89" w14:textId="464983CD" w:rsidR="005172E7" w:rsidRDefault="005172E7">
      <w:pPr>
        <w:pStyle w:val="CommentText"/>
      </w:pPr>
      <w:r>
        <w:rPr>
          <w:rStyle w:val="CommentReference"/>
        </w:rPr>
        <w:annotationRef/>
      </w:r>
      <w:r>
        <w:t xml:space="preserve">This is not a result this is more a summary of your conclusions from the above GO MCR FCR testing. I think you can drop this sentence since it was covered, above. Unless you meant to say something more. </w:t>
      </w:r>
    </w:p>
  </w:comment>
  <w:comment w:id="552" w:author="Microsoft Office User" w:date="2017-07-31T14:49:00Z" w:initials="Office">
    <w:p w14:paraId="7410AC2E" w14:textId="0DD3272E" w:rsidR="008001F6" w:rsidRDefault="008001F6">
      <w:pPr>
        <w:pStyle w:val="CommentText"/>
      </w:pPr>
      <w:r>
        <w:rPr>
          <w:rStyle w:val="CommentReference"/>
        </w:rPr>
        <w:annotationRef/>
      </w:r>
      <w:r>
        <w:t>I agree</w:t>
      </w:r>
    </w:p>
  </w:comment>
  <w:comment w:id="561" w:author="Brian Dilkes" w:date="2017-07-29T17:02:00Z" w:initials="BD">
    <w:p w14:paraId="7EE1C518" w14:textId="7753DFDB" w:rsidR="005172E7" w:rsidRDefault="005172E7">
      <w:pPr>
        <w:pStyle w:val="CommentText"/>
      </w:pPr>
      <w:r>
        <w:rPr>
          <w:rStyle w:val="CommentReference"/>
        </w:rPr>
        <w:annotationRef/>
      </w:r>
      <w:r>
        <w:t>I like it better here than above.</w:t>
      </w:r>
    </w:p>
  </w:comment>
  <w:comment w:id="568" w:author="Brian Dilkes" w:date="2017-07-29T17:06:00Z" w:initials="BD">
    <w:p w14:paraId="776F182C" w14:textId="05250EDB" w:rsidR="005172E7" w:rsidRDefault="005172E7">
      <w:pPr>
        <w:pStyle w:val="CommentText"/>
      </w:pPr>
      <w:r>
        <w:rPr>
          <w:rStyle w:val="CommentReference"/>
        </w:rPr>
        <w:annotationRef/>
      </w:r>
      <w:r>
        <w:t>Either it is “networks” for the two approaches or it is just one an dneeds to be named. No?</w:t>
      </w:r>
    </w:p>
  </w:comment>
  <w:comment w:id="570" w:author="Brian Dilkes" w:date="2017-07-29T17:06:00Z" w:initials="BD">
    <w:p w14:paraId="7E9A6EB6" w14:textId="7B6F7855" w:rsidR="005172E7" w:rsidRDefault="005172E7">
      <w:pPr>
        <w:pStyle w:val="CommentText"/>
      </w:pPr>
      <w:r>
        <w:rPr>
          <w:rStyle w:val="CommentReference"/>
        </w:rPr>
        <w:annotationRef/>
      </w:r>
      <w:r>
        <w:t>Hyphen?</w:t>
      </w:r>
    </w:p>
  </w:comment>
  <w:comment w:id="601" w:author="Microsoft Office User" w:date="2017-07-31T14:56:00Z" w:initials="Office">
    <w:p w14:paraId="4770C0B8" w14:textId="11B7F7E9" w:rsidR="008F4277" w:rsidRDefault="008F4277">
      <w:pPr>
        <w:pStyle w:val="CommentText"/>
      </w:pPr>
      <w:r>
        <w:rPr>
          <w:rStyle w:val="CommentReference"/>
        </w:rPr>
        <w:annotationRef/>
      </w:r>
      <w:r>
        <w:t>The way these last few sentences are written- gets hard to follow. Maybe worth moving to supplemental</w:t>
      </w:r>
    </w:p>
  </w:comment>
  <w:comment w:id="612" w:author="Owen Hoekenga" w:date="2017-07-18T18:10:00Z" w:initials="OAH">
    <w:p w14:paraId="7101DE9F" w14:textId="7558BDB9" w:rsidR="005172E7" w:rsidRDefault="005172E7">
      <w:pPr>
        <w:pStyle w:val="CommentText"/>
      </w:pPr>
      <w:r>
        <w:rPr>
          <w:rStyle w:val="CommentReference"/>
        </w:rPr>
        <w:annotationRef/>
      </w:r>
      <w:r>
        <w:t>Is this level of detail better suited to the Math &amp; Methods? Maybe enough here to talk about downsampling ZmPAN to better compare sheer numbers with ZmRoot?</w:t>
      </w:r>
    </w:p>
  </w:comment>
  <w:comment w:id="615" w:author="Brian Dilkes" w:date="2017-07-29T17:30:00Z" w:initials="BD">
    <w:p w14:paraId="7ADC30EE" w14:textId="79109C74" w:rsidR="005172E7" w:rsidRDefault="005172E7">
      <w:pPr>
        <w:pStyle w:val="CommentText"/>
      </w:pPr>
      <w:r>
        <w:rPr>
          <w:rStyle w:val="CommentReference"/>
        </w:rPr>
        <w:annotationRef/>
      </w:r>
      <w:r>
        <w:t>Point for discussion: this suggests that the 46 acessions in ZmRoot did not saturate this approach for signal and expanding the ZmROot dataset to inculde 503 accessions should result in greater power to detet overlap and the identifcation of more true positives.</w:t>
      </w:r>
    </w:p>
  </w:comment>
  <w:comment w:id="619" w:author="Brian Dilkes" w:date="2017-07-29T17:32:00Z" w:initials="BD">
    <w:p w14:paraId="15E2DD7D" w14:textId="0309DBBA" w:rsidR="005172E7" w:rsidRDefault="005172E7">
      <w:pPr>
        <w:pStyle w:val="CommentText"/>
      </w:pPr>
      <w:r>
        <w:rPr>
          <w:rStyle w:val="CommentReference"/>
        </w:rPr>
        <w:annotationRef/>
      </w:r>
      <w:r>
        <w:t>Is this HPO? Is this all candidates? Which meaning?</w:t>
      </w:r>
    </w:p>
  </w:comment>
  <w:comment w:id="623" w:author="Brian Dilkes" w:date="2017-07-29T17:33:00Z" w:initials="BD">
    <w:p w14:paraId="6C96CCB7" w14:textId="74CDC4B1" w:rsidR="005172E7" w:rsidRDefault="005172E7">
      <w:pPr>
        <w:pStyle w:val="CommentText"/>
      </w:pPr>
      <w:r>
        <w:rPr>
          <w:rStyle w:val="CommentReference"/>
        </w:rPr>
        <w:annotationRef/>
      </w:r>
      <w:r>
        <w:t>All, HPO, ?</w:t>
      </w:r>
    </w:p>
  </w:comment>
  <w:comment w:id="628" w:author="Brian Dilkes" w:date="2017-07-29T17:22:00Z" w:initials="BD">
    <w:p w14:paraId="6B561A73" w14:textId="7D621BD7" w:rsidR="005172E7" w:rsidRDefault="005172E7">
      <w:pPr>
        <w:pStyle w:val="CommentText"/>
      </w:pPr>
      <w:r>
        <w:rPr>
          <w:rStyle w:val="CommentReference"/>
        </w:rPr>
        <w:annotationRef/>
      </w:r>
      <w:r>
        <w:t>Was asked to be removed because too much unpublished and controversial.</w:t>
      </w:r>
    </w:p>
  </w:comment>
  <w:comment w:id="638" w:author="Brian Dilkes" w:date="2017-07-29T17:22:00Z" w:initials="BD">
    <w:p w14:paraId="7BE48421" w14:textId="0D46AC8B" w:rsidR="005172E7" w:rsidRDefault="005172E7">
      <w:pPr>
        <w:pStyle w:val="CommentText"/>
      </w:pPr>
      <w:r>
        <w:rPr>
          <w:rStyle w:val="CommentReference"/>
        </w:rPr>
        <w:annotationRef/>
      </w:r>
      <w:r>
        <w:t>Not same AbC. Not same lipids. These are more fundamental to making cells and will be a larger portion of the overall budget for P.</w:t>
      </w:r>
    </w:p>
  </w:comment>
  <w:comment w:id="639" w:author="rob" w:date="2017-06-21T09:48:00Z" w:initials="r">
    <w:p w14:paraId="0A579B6F" w14:textId="77777777" w:rsidR="005172E7" w:rsidRDefault="005172E7" w:rsidP="00F11BB0">
      <w:pPr>
        <w:pStyle w:val="CommentText"/>
      </w:pPr>
      <w:r>
        <w:rPr>
          <w:rStyle w:val="CommentReference"/>
        </w:rPr>
        <w:annotationRef/>
      </w:r>
      <w:r>
        <w:t>Brian/Ivan are these the same ABC transporters you found? Also, are these lipids similar to the Sphingolipids reported by Chao et al?</w:t>
      </w:r>
    </w:p>
  </w:comment>
  <w:comment w:id="640" w:author="rob" w:date="2017-06-23T05:33:00Z" w:initials="r">
    <w:p w14:paraId="2D193DB3" w14:textId="77777777" w:rsidR="005172E7" w:rsidRDefault="005172E7" w:rsidP="00F11BB0">
      <w:pPr>
        <w:pStyle w:val="CommentText"/>
      </w:pPr>
      <w:r>
        <w:rPr>
          <w:rStyle w:val="CommentReference"/>
        </w:rPr>
        <w:annotationRef/>
      </w:r>
      <w:r>
        <w:t>Brian/Ivan are these the same ABC transporters you found? Also, are these lipids similar to the Sphingolipids reported by Chao et al?</w:t>
      </w:r>
    </w:p>
  </w:comment>
  <w:comment w:id="641" w:author="cmyers" w:date="2017-06-23T05:33:00Z" w:initials="c">
    <w:p w14:paraId="7C9953ED" w14:textId="2135B5A4" w:rsidR="005172E7" w:rsidRDefault="005172E7">
      <w:pPr>
        <w:pStyle w:val="CommentText"/>
      </w:pPr>
      <w:r>
        <w:rPr>
          <w:rStyle w:val="CommentReference"/>
        </w:rPr>
        <w:annotationRef/>
      </w:r>
      <w:r>
        <w:t>i'm not sure why we're pulling in ZmSAM neighbors-- did ZmSAM also support discvoery of the HPO set for P?</w:t>
      </w:r>
    </w:p>
  </w:comment>
  <w:comment w:id="646" w:author="cmyers" w:date="2017-06-23T05:33:00Z" w:initials="c">
    <w:p w14:paraId="217715CA" w14:textId="585DEDB2" w:rsidR="005172E7" w:rsidRDefault="005172E7">
      <w:pPr>
        <w:pStyle w:val="CommentText"/>
      </w:pPr>
      <w:r>
        <w:rPr>
          <w:rStyle w:val="CommentReference"/>
        </w:rPr>
        <w:annotationRef/>
      </w:r>
      <w:r>
        <w:t>can Brian help strengthen this?</w:t>
      </w:r>
    </w:p>
    <w:p w14:paraId="26749B75" w14:textId="7A492800" w:rsidR="005172E7" w:rsidRDefault="005172E7">
      <w:pPr>
        <w:pStyle w:val="CommentText"/>
      </w:pPr>
    </w:p>
    <w:p w14:paraId="63906E6D" w14:textId="391DC65B" w:rsidR="005172E7" w:rsidRDefault="005172E7">
      <w:pPr>
        <w:pStyle w:val="CommentText"/>
      </w:pPr>
      <w:r>
        <w:t>is this a statement based on our observation or is this a statement tha it is know than polysaccharide metabolism impacts phosphorus allocation-- we should be clear which it is</w:t>
      </w:r>
    </w:p>
  </w:comment>
  <w:comment w:id="647" w:author="rob" w:date="2017-06-30T14:29:00Z" w:initials="rs">
    <w:p w14:paraId="2108DEB0" w14:textId="196D9F26" w:rsidR="005172E7" w:rsidRDefault="005172E7">
      <w:pPr>
        <w:pStyle w:val="CommentText"/>
      </w:pPr>
      <w:r>
        <w:rPr>
          <w:rStyle w:val="CommentReference"/>
        </w:rPr>
        <w:annotationRef/>
      </w:r>
      <w:r>
        <w:t>This tgd1 story was one that I put together. I asked Brian to look at these specifically and to make the judgement call on whether or not it makes sense. I did spend some real time trying to do due diligence on this example, and I don’t think we make any extraneous claims hence the need to “strengthen” this part.</w:t>
      </w:r>
    </w:p>
  </w:comment>
  <w:comment w:id="661" w:author="Brian Dilkes" w:date="2017-07-29T02:27:00Z" w:initials="BD">
    <w:p w14:paraId="273651E6" w14:textId="5B62787C" w:rsidR="005172E7" w:rsidRDefault="005172E7">
      <w:pPr>
        <w:pStyle w:val="CommentText"/>
      </w:pPr>
      <w:r>
        <w:rPr>
          <w:rStyle w:val="CommentReference"/>
        </w:rPr>
        <w:annotationRef/>
      </w:r>
      <w:r>
        <w:t>Hows that?</w:t>
      </w:r>
    </w:p>
  </w:comment>
  <w:comment w:id="649" w:author="cmyers" w:date="2017-06-23T05:33:00Z" w:initials="c">
    <w:p w14:paraId="0A53A3D9" w14:textId="79D8CC96" w:rsidR="005172E7" w:rsidRDefault="005172E7">
      <w:pPr>
        <w:pStyle w:val="CommentText"/>
      </w:pPr>
      <w:r>
        <w:rPr>
          <w:rStyle w:val="CommentReference"/>
        </w:rPr>
        <w:annotationRef/>
      </w:r>
      <w:r>
        <w:t>i'm not  satisfied with this subheading, but we need something more specific than what was there.</w:t>
      </w:r>
    </w:p>
    <w:p w14:paraId="0D2D84DC" w14:textId="4F99169C" w:rsidR="005172E7" w:rsidRDefault="005172E7">
      <w:pPr>
        <w:pStyle w:val="CommentText"/>
      </w:pPr>
    </w:p>
    <w:p w14:paraId="3F0547A6" w14:textId="77777777" w:rsidR="005172E7" w:rsidRDefault="005172E7">
      <w:pPr>
        <w:pStyle w:val="CommentText"/>
      </w:pPr>
      <w:r>
        <w:t>maybe Ivan or Brian have a better label for this?</w:t>
      </w:r>
    </w:p>
  </w:comment>
  <w:comment w:id="650" w:author="rob" w:date="2017-06-30T14:09:00Z" w:initials="rs">
    <w:p w14:paraId="4AE5BB30" w14:textId="64FA251E" w:rsidR="005172E7" w:rsidRDefault="005172E7">
      <w:pPr>
        <w:pStyle w:val="CommentText"/>
      </w:pPr>
      <w:r>
        <w:rPr>
          <w:rStyle w:val="CommentReference"/>
        </w:rPr>
        <w:annotationRef/>
      </w:r>
      <w:r>
        <w:t>How about “Manual curation of HPO genes recovers strong support for known ionomic pathways”</w:t>
      </w:r>
    </w:p>
  </w:comment>
  <w:comment w:id="682" w:author="Owen Hoekenga" w:date="2017-07-18T18:29:00Z" w:initials="OAH">
    <w:p w14:paraId="0C34E6B8" w14:textId="4A684EA3" w:rsidR="005172E7" w:rsidRDefault="005172E7">
      <w:pPr>
        <w:pStyle w:val="CommentText"/>
      </w:pPr>
      <w:r>
        <w:rPr>
          <w:rStyle w:val="CommentReference"/>
        </w:rPr>
        <w:annotationRef/>
      </w:r>
      <w:r>
        <w:t xml:space="preserve">Su1 is the dominant player in the seed while su4 is the bigger deal isoamylase  in other parts of the plant. </w:t>
      </w:r>
    </w:p>
  </w:comment>
  <w:comment w:id="684" w:author="Brian Dilkes" w:date="2017-07-29T02:32:00Z" w:initials="BD">
    <w:p w14:paraId="4FE2547C" w14:textId="2011F4C9" w:rsidR="005172E7" w:rsidRDefault="005172E7">
      <w:pPr>
        <w:pStyle w:val="CommentText"/>
      </w:pPr>
      <w:r>
        <w:rPr>
          <w:rStyle w:val="CommentReference"/>
        </w:rPr>
        <w:annotationRef/>
      </w:r>
      <w:r>
        <w:t xml:space="preserve">This statement should cite the figure that Rob made that identified this association. </w:t>
      </w:r>
    </w:p>
  </w:comment>
  <w:comment w:id="685" w:author="Brian Dilkes" w:date="2017-07-29T02:31:00Z" w:initials="BD">
    <w:p w14:paraId="5CB77795" w14:textId="549267CF" w:rsidR="005172E7" w:rsidRDefault="005172E7">
      <w:pPr>
        <w:pStyle w:val="CommentText"/>
      </w:pPr>
      <w:r>
        <w:rPr>
          <w:rStyle w:val="CommentReference"/>
        </w:rPr>
        <w:annotationRef/>
      </w:r>
      <w:r>
        <w:t>We tested ts2 using mutants and got nothing. I don't think it fits here.</w:t>
      </w:r>
    </w:p>
  </w:comment>
  <w:comment w:id="686" w:author="rob" w:date="2017-06-21T09:48:00Z" w:initials="r">
    <w:p w14:paraId="5C3E0126" w14:textId="4E3C657C" w:rsidR="005172E7" w:rsidRDefault="005172E7">
      <w:pPr>
        <w:pStyle w:val="CommentText"/>
      </w:pPr>
      <w:r>
        <w:t>Do we want to keep this snippet? "</w:t>
      </w:r>
      <w:r>
        <w:rPr>
          <w:rStyle w:val="CommentReference"/>
        </w:rPr>
        <w:annotationRef/>
      </w:r>
      <w:r>
        <w:t>Another gene with known impacts on floral development (ts2, GRMZM2G455809) was identified an HPO hit using the ZMPAN network and Cd accumulation. This may result from changes to reproductive organ development."</w:t>
      </w:r>
    </w:p>
  </w:comment>
  <w:comment w:id="687" w:author="cmyers" w:date="2017-06-23T05:33:00Z" w:initials="c">
    <w:p w14:paraId="3DA210AC" w14:textId="45733CC5" w:rsidR="005172E7" w:rsidRDefault="005172E7">
      <w:pPr>
        <w:pStyle w:val="CommentText"/>
      </w:pPr>
      <w:r>
        <w:rPr>
          <w:rStyle w:val="CommentReference"/>
        </w:rPr>
        <w:annotationRef/>
      </w:r>
      <w:r>
        <w:t>Brian/Ivan-- what do you mean by downstream?</w:t>
      </w:r>
    </w:p>
  </w:comment>
  <w:comment w:id="693" w:author="Owen Hoekenga" w:date="2017-07-18T18:31:00Z" w:initials="OAH">
    <w:p w14:paraId="1E9DB110" w14:textId="44C86AFC" w:rsidR="005172E7" w:rsidRDefault="005172E7">
      <w:pPr>
        <w:pStyle w:val="CommentText"/>
      </w:pPr>
      <w:r>
        <w:rPr>
          <w:rStyle w:val="CommentReference"/>
        </w:rPr>
        <w:annotationRef/>
      </w:r>
      <w:r>
        <w:t>Citing a PlantCyc entry for the metabolic pathway being discussed here might be helpful, to flesh out that we are attributing specific genes with predicted functions to steps in pathways that are currently conducted by hypothetical enzymes.</w:t>
      </w:r>
    </w:p>
  </w:comment>
  <w:comment w:id="720" w:author="Owen Hoekenga" w:date="2017-07-18T19:32:00Z" w:initials="OAH">
    <w:p w14:paraId="629E4EC2" w14:textId="60935920" w:rsidR="005172E7" w:rsidRDefault="005172E7">
      <w:pPr>
        <w:pStyle w:val="CommentText"/>
      </w:pPr>
      <w:r>
        <w:rPr>
          <w:rStyle w:val="CommentReference"/>
        </w:rPr>
        <w:annotationRef/>
      </w:r>
      <w:r>
        <w:t>Can you work through the candidate genes that make sense section headings in some more obvious order? Starting off with the most obvious stuff we should find, then moving into “yeah, this still makes sense” and “wow”.</w:t>
      </w:r>
    </w:p>
  </w:comment>
  <w:comment w:id="722" w:author="rob" w:date="2017-06-23T08:49:00Z" w:initials="rs">
    <w:p w14:paraId="168BC88D" w14:textId="77777777" w:rsidR="005172E7" w:rsidRDefault="005172E7" w:rsidP="004F3BDC">
      <w:pPr>
        <w:pStyle w:val="CommentText"/>
      </w:pPr>
      <w:r>
        <w:rPr>
          <w:rStyle w:val="CommentReference"/>
        </w:rPr>
        <w:annotationRef/>
      </w:r>
      <w:r>
        <w:t xml:space="preserve">Is this it? </w:t>
      </w:r>
    </w:p>
    <w:p w14:paraId="0B9986BE" w14:textId="77777777" w:rsidR="005172E7" w:rsidRDefault="005172E7" w:rsidP="004F3BDC">
      <w:pPr>
        <w:pStyle w:val="CommentText"/>
      </w:pPr>
      <w:r>
        <w:rPr>
          <w:rStyle w:val="CommentReference"/>
        </w:rPr>
        <w:annotationRef/>
      </w:r>
      <w:r>
        <w:t>Plant Physiol. 2003 Jun; 132(2): 618–628.</w:t>
      </w:r>
    </w:p>
    <w:p w14:paraId="37C7913C" w14:textId="1BD2DF5F" w:rsidR="005172E7" w:rsidRDefault="005172E7" w:rsidP="004F3BDC">
      <w:pPr>
        <w:pStyle w:val="CommentText"/>
      </w:pPr>
      <w:r>
        <w:t>doi:  10.1104/pp.103.021923</w:t>
      </w:r>
    </w:p>
  </w:comment>
  <w:comment w:id="729" w:author="Owen Hoekenga" w:date="2017-07-18T19:38:00Z" w:initials="OAH">
    <w:p w14:paraId="396D00AC" w14:textId="402667FA" w:rsidR="005172E7" w:rsidRDefault="005172E7">
      <w:pPr>
        <w:pStyle w:val="CommentText"/>
      </w:pPr>
      <w:r>
        <w:rPr>
          <w:rStyle w:val="CommentReference"/>
        </w:rPr>
        <w:annotationRef/>
      </w:r>
      <w:r>
        <w:t>This needs to be clearer unless intended as a throwaway</w:t>
      </w:r>
    </w:p>
  </w:comment>
  <w:comment w:id="733" w:author="rob" w:date="2017-06-30T15:59:00Z" w:initials="rs">
    <w:p w14:paraId="338CB176" w14:textId="774B5520" w:rsidR="005172E7" w:rsidRDefault="005172E7">
      <w:pPr>
        <w:pStyle w:val="CommentText"/>
      </w:pPr>
      <w:r>
        <w:rPr>
          <w:rStyle w:val="CommentReference"/>
        </w:rPr>
        <w:annotationRef/>
      </w:r>
      <w:r>
        <w:t>Cite Gregs pre-print</w:t>
      </w:r>
    </w:p>
  </w:comment>
  <w:comment w:id="737" w:author="Owen Hoekenga" w:date="2017-07-18T19:44:00Z" w:initials="OAH">
    <w:p w14:paraId="1C6FAF4C" w14:textId="0A91ACE7" w:rsidR="005172E7" w:rsidRDefault="005172E7">
      <w:pPr>
        <w:pStyle w:val="CommentText"/>
      </w:pPr>
      <w:r>
        <w:rPr>
          <w:rStyle w:val="CommentReference"/>
        </w:rPr>
        <w:annotationRef/>
      </w:r>
      <w:r>
        <w:t>Is there evidence from ZmRoot for expression? Or does this build up from the water relations story Ivan spun in his 2009 PLOS Genetics paper on ESB1?</w:t>
      </w:r>
    </w:p>
  </w:comment>
  <w:comment w:id="738" w:author="Owen Hoekenga" w:date="2017-07-18T19:45:00Z" w:initials="OAH">
    <w:p w14:paraId="11A2D244" w14:textId="17874512" w:rsidR="005172E7" w:rsidRDefault="005172E7">
      <w:pPr>
        <w:pStyle w:val="CommentText"/>
      </w:pPr>
      <w:r>
        <w:rPr>
          <w:rStyle w:val="CommentReference"/>
        </w:rPr>
        <w:annotationRef/>
      </w:r>
      <w:r>
        <w:t>Also a key player in cytokinin-signalling</w:t>
      </w:r>
    </w:p>
  </w:comment>
  <w:comment w:id="739" w:author="rob" w:date="2017-06-21T09:48:00Z" w:initials="r">
    <w:p w14:paraId="17E0B1EE" w14:textId="128E2671" w:rsidR="005172E7" w:rsidRDefault="005172E7">
      <w:pPr>
        <w:pStyle w:val="CommentText"/>
      </w:pPr>
      <w:r>
        <w:rPr>
          <w:rStyle w:val="CommentReference"/>
        </w:rPr>
        <w:annotationRef/>
      </w:r>
      <w:r>
        <w:t>I couldn't even find a lead on what paper this was from.</w:t>
      </w:r>
    </w:p>
  </w:comment>
  <w:comment w:id="748" w:author="rob" w:date="2017-06-21T09:48:00Z" w:initials="rs">
    <w:p w14:paraId="35CE2E4D" w14:textId="22E38914" w:rsidR="005172E7" w:rsidRDefault="005172E7" w:rsidP="00D40D3F">
      <w:pPr>
        <w:pStyle w:val="CommentText"/>
      </w:pPr>
      <w:r>
        <w:rPr>
          <w:shd w:val="clear" w:color="auto" w:fill="FFF2CC"/>
        </w:rPr>
        <w:t xml:space="preserve">Previous note: </w:t>
      </w:r>
      <w:r>
        <w:rPr>
          <w:rStyle w:val="CommentReference"/>
        </w:rPr>
        <w:annotationRef/>
      </w:r>
      <w:r>
        <w:rPr>
          <w:shd w:val="clear" w:color="auto" w:fill="FFF2CC"/>
        </w:rPr>
        <w:t>CHECK ARR in PIIMS</w:t>
      </w:r>
    </w:p>
  </w:comment>
  <w:comment w:id="749" w:author="rob" w:date="2017-06-21T09:48:00Z" w:initials="r">
    <w:p w14:paraId="6C478ACC" w14:textId="3963ABE9" w:rsidR="005172E7" w:rsidRDefault="005172E7">
      <w:pPr>
        <w:pStyle w:val="CommentText"/>
      </w:pPr>
      <w:r>
        <w:rPr>
          <w:rStyle w:val="CommentReference"/>
        </w:rPr>
        <w:annotationRef/>
      </w:r>
      <w:r>
        <w:t>Or is it sowing?</w:t>
      </w:r>
    </w:p>
  </w:comment>
  <w:comment w:id="752" w:author="rob" w:date="2017-06-21T09:48:00Z" w:initials="rs">
    <w:p w14:paraId="136143BA" w14:textId="64F3914C" w:rsidR="005172E7" w:rsidRDefault="005172E7" w:rsidP="00D40D3F">
      <w:r>
        <w:rPr>
          <w:rStyle w:val="CommentReference"/>
        </w:rPr>
        <w:annotationRef/>
      </w:r>
      <w:r>
        <w:t>Search D9 and networks in Greg SNPs for linkage to traits.</w:t>
      </w:r>
    </w:p>
  </w:comment>
  <w:comment w:id="753" w:author="cmyers" w:date="2017-06-23T05:33:00Z" w:initials="c">
    <w:p w14:paraId="45AFB188" w14:textId="003A7CB6" w:rsidR="005172E7" w:rsidRDefault="005172E7">
      <w:pPr>
        <w:pStyle w:val="CommentText"/>
      </w:pPr>
      <w:r>
        <w:rPr>
          <w:rStyle w:val="CommentReference"/>
        </w:rPr>
        <w:annotationRef/>
      </w:r>
      <w:r>
        <w:t>let's come up with a new subheading here focused on d8/d9-- could probably be combined with the next section to create a single section</w:t>
      </w:r>
    </w:p>
  </w:comment>
  <w:comment w:id="797" w:author="cmyers" w:date="2017-06-23T05:33:00Z" w:initials="c">
    <w:p w14:paraId="0218D78B" w14:textId="0E11A5E6" w:rsidR="005172E7" w:rsidRDefault="005172E7">
      <w:pPr>
        <w:pStyle w:val="CommentText"/>
      </w:pPr>
      <w:r>
        <w:rPr>
          <w:rStyle w:val="CommentReference"/>
        </w:rPr>
        <w:annotationRef/>
      </w:r>
      <w:r>
        <w:t>this seems easily testable--should we do it?</w:t>
      </w:r>
    </w:p>
  </w:comment>
  <w:comment w:id="805" w:author="Brian Dilkes" w:date="2017-07-29T01:54:00Z" w:initials="BD">
    <w:p w14:paraId="0EC24ADA" w14:textId="72A46516" w:rsidR="005172E7" w:rsidRDefault="005172E7">
      <w:pPr>
        <w:pStyle w:val="CommentText"/>
      </w:pPr>
      <w:r>
        <w:rPr>
          <w:rStyle w:val="CommentReference"/>
        </w:rPr>
        <w:annotationRef/>
      </w:r>
      <w:r>
        <w:t>In essence, we just did. Getting to the nature of the SNP variation is (I think) outside of scope for this study</w:t>
      </w:r>
    </w:p>
  </w:comment>
  <w:comment w:id="813" w:author="Brian Dilkes" w:date="2017-07-29T01:55:00Z" w:initials="BD">
    <w:p w14:paraId="27C6F2DB" w14:textId="24BC04CD" w:rsidR="005172E7" w:rsidRDefault="005172E7">
      <w:pPr>
        <w:pStyle w:val="CommentText"/>
      </w:pPr>
      <w:r>
        <w:rPr>
          <w:rStyle w:val="CommentReference"/>
        </w:rPr>
        <w:annotationRef/>
      </w:r>
      <w:r>
        <w:t>There is no safe dose of Cd, basically. We should relegate the “oops, green revolution” to somewhere else.</w:t>
      </w:r>
    </w:p>
  </w:comment>
  <w:comment w:id="814" w:author="rob" w:date="2017-06-30T16:11:00Z" w:initials="rs">
    <w:p w14:paraId="03761999" w14:textId="02BE082C" w:rsidR="005172E7" w:rsidRDefault="005172E7">
      <w:pPr>
        <w:pStyle w:val="CommentText"/>
      </w:pPr>
      <w:r>
        <w:rPr>
          <w:rStyle w:val="CommentReference"/>
        </w:rPr>
        <w:annotationRef/>
      </w:r>
      <w:r>
        <w:t>Brian/Ivan were you guys contesting this sentence? I remember a “green revolution” comment before.</w:t>
      </w:r>
    </w:p>
  </w:comment>
  <w:comment w:id="816" w:author="rob" w:date="2017-06-21T09:48:00Z" w:initials="r">
    <w:p w14:paraId="0B0C034B" w14:textId="14CEDB4A" w:rsidR="005172E7" w:rsidRDefault="005172E7">
      <w:pPr>
        <w:pStyle w:val="CommentText"/>
      </w:pPr>
      <w:r>
        <w:rPr>
          <w:rStyle w:val="CommentReference"/>
        </w:rPr>
        <w:annotationRef/>
      </w:r>
      <w:r>
        <w:t>I need an explanation of what the Boxplots are showing.</w:t>
      </w:r>
    </w:p>
  </w:comment>
  <w:comment w:id="818" w:author="rob" w:date="2017-06-30T16:15:00Z" w:initials="rs">
    <w:p w14:paraId="23EA5AC4" w14:textId="466FD74E" w:rsidR="005172E7" w:rsidRDefault="005172E7">
      <w:pPr>
        <w:pStyle w:val="CommentText"/>
      </w:pPr>
      <w:r>
        <w:rPr>
          <w:rStyle w:val="CommentReference"/>
        </w:rPr>
        <w:annotationRef/>
      </w:r>
      <w:r>
        <w:t>Brian/ Ivan?</w:t>
      </w:r>
    </w:p>
  </w:comment>
  <w:comment w:id="820" w:author="Owen Hoekenga" w:date="2017-07-18T19:57:00Z" w:initials="OAH">
    <w:p w14:paraId="627E5E74" w14:textId="77777777" w:rsidR="005172E7" w:rsidRPr="006C4ECD" w:rsidRDefault="005172E7" w:rsidP="006C4ECD">
      <w:pPr>
        <w:rPr>
          <w:rFonts w:ascii="Times" w:eastAsia="Times New Roman" w:hAnsi="Times" w:cs="Times New Roman"/>
          <w:sz w:val="20"/>
          <w:szCs w:val="20"/>
        </w:rPr>
      </w:pPr>
      <w:r>
        <w:rPr>
          <w:rStyle w:val="CommentReference"/>
        </w:rPr>
        <w:annotationRef/>
      </w:r>
      <w:r>
        <w:t xml:space="preserve">I find this really unlikely as an explanation, but crazy haplotype structures involving dwarf8 have been reported as confounding </w:t>
      </w:r>
      <w:r w:rsidRPr="006C4ECD">
        <w:rPr>
          <w:rFonts w:ascii="Verdana" w:eastAsia="Times New Roman" w:hAnsi="Verdana" w:cs="Times New Roman"/>
          <w:color w:val="000000"/>
          <w:sz w:val="17"/>
          <w:szCs w:val="17"/>
          <w:shd w:val="clear" w:color="auto" w:fill="E8E8E8"/>
        </w:rPr>
        <w:t>Larsson, SJ et al. 2013. PLoS Genetics 9: e1003246</w:t>
      </w:r>
    </w:p>
    <w:p w14:paraId="75C93344" w14:textId="5210E4B2" w:rsidR="005172E7" w:rsidRDefault="005172E7">
      <w:pPr>
        <w:pStyle w:val="CommentText"/>
      </w:pPr>
    </w:p>
  </w:comment>
  <w:comment w:id="821" w:author="cmyers" w:date="2017-06-23T05:33:00Z" w:initials="c">
    <w:p w14:paraId="1BD997B0" w14:textId="059D0E30" w:rsidR="005172E7" w:rsidRDefault="005172E7">
      <w:pPr>
        <w:pStyle w:val="CommentText"/>
      </w:pPr>
      <w:r>
        <w:rPr>
          <w:rStyle w:val="CommentReference"/>
        </w:rPr>
        <w:annotationRef/>
      </w:r>
      <w:r>
        <w:t>can we say something like this?  otherwise this sentence seems overly negative without pointing out the positive aspect of this result</w:t>
      </w:r>
    </w:p>
  </w:comment>
  <w:comment w:id="822" w:author="Brian Dilkes" w:date="2017-07-29T01:53:00Z" w:initials="BD">
    <w:p w14:paraId="3DF59E64" w14:textId="71456861" w:rsidR="005172E7" w:rsidRDefault="005172E7">
      <w:pPr>
        <w:pStyle w:val="CommentText"/>
      </w:pPr>
      <w:r>
        <w:rPr>
          <w:rStyle w:val="CommentReference"/>
        </w:rPr>
        <w:annotationRef/>
      </w:r>
      <w:r>
        <w:t>Yep. That looks good to me.</w:t>
      </w:r>
    </w:p>
  </w:comment>
  <w:comment w:id="825" w:author="cmyers" w:date="2017-06-23T05:33:00Z" w:initials="c">
    <w:p w14:paraId="3AFD0F7F" w14:textId="19329BC4" w:rsidR="005172E7" w:rsidRDefault="005172E7">
      <w:pPr>
        <w:pStyle w:val="CommentText"/>
      </w:pPr>
      <w:r>
        <w:rPr>
          <w:rStyle w:val="CommentReference"/>
        </w:rPr>
        <w:annotationRef/>
      </w:r>
      <w:r>
        <w:t>??</w:t>
      </w:r>
    </w:p>
    <w:p w14:paraId="458E5E02" w14:textId="77777777" w:rsidR="005172E7" w:rsidRDefault="005172E7">
      <w:pPr>
        <w:pStyle w:val="CommentText"/>
      </w:pPr>
      <w:r>
        <w:t>phrase out of place</w:t>
      </w:r>
    </w:p>
  </w:comment>
  <w:comment w:id="826" w:author="Owen Hoekenga" w:date="2017-07-18T20:02:00Z" w:initials="OAH">
    <w:p w14:paraId="2BB608CE" w14:textId="0C6D0741" w:rsidR="005172E7" w:rsidRDefault="005172E7">
      <w:pPr>
        <w:pStyle w:val="CommentText"/>
      </w:pPr>
      <w:r>
        <w:rPr>
          <w:rStyle w:val="CommentReference"/>
        </w:rPr>
        <w:annotationRef/>
      </w:r>
      <w:r>
        <w:t>Uptake is different but transport within the plant and storage might be the same. And we have no idea as to what an Fe sensor might be.</w:t>
      </w:r>
    </w:p>
  </w:comment>
  <w:comment w:id="827" w:author="Owen Hoekenga" w:date="2017-07-18T20:01:00Z" w:initials="OAH">
    <w:p w14:paraId="35232522" w14:textId="5CFE880B" w:rsidR="005172E7" w:rsidRDefault="005172E7">
      <w:pPr>
        <w:pStyle w:val="CommentText"/>
      </w:pPr>
      <w:r>
        <w:rPr>
          <w:rStyle w:val="CommentReference"/>
        </w:rPr>
        <w:annotationRef/>
      </w:r>
      <w:r>
        <w:t>Here again a shout out to PlantCyc might be a good thing</w:t>
      </w:r>
    </w:p>
  </w:comment>
  <w:comment w:id="828" w:author="cmyers" w:date="2017-06-23T05:33:00Z" w:initials="c">
    <w:p w14:paraId="3222BA5D" w14:textId="79544644" w:rsidR="005172E7" w:rsidRDefault="005172E7">
      <w:pPr>
        <w:pStyle w:val="CommentText"/>
      </w:pPr>
      <w:r>
        <w:rPr>
          <w:rStyle w:val="CommentReference"/>
        </w:rPr>
        <w:annotationRef/>
      </w:r>
      <w:r>
        <w:t>successive steps sounds strange here---maybe you mean enzymes/proteins involved in successive steps?</w:t>
      </w:r>
    </w:p>
  </w:comment>
  <w:comment w:id="829" w:author="Owen Hoekenga" w:date="2017-07-18T20:03:00Z" w:initials="OAH">
    <w:p w14:paraId="4DBBFF63" w14:textId="3985B539" w:rsidR="005172E7" w:rsidRDefault="005172E7">
      <w:pPr>
        <w:pStyle w:val="CommentText"/>
      </w:pPr>
      <w:r>
        <w:rPr>
          <w:rStyle w:val="CommentReference"/>
        </w:rPr>
        <w:annotationRef/>
      </w:r>
      <w:r>
        <w:t>What do you mean?</w:t>
      </w:r>
    </w:p>
  </w:comment>
  <w:comment w:id="831" w:author="rob" w:date="2017-06-21T09:48:00Z" w:initials="r">
    <w:p w14:paraId="3ED16FD0" w14:textId="662A1B90" w:rsidR="005172E7" w:rsidRDefault="005172E7">
      <w:pPr>
        <w:pStyle w:val="CommentText"/>
      </w:pPr>
      <w:r>
        <w:rPr>
          <w:rStyle w:val="CommentReference"/>
        </w:rPr>
        <w:annotationRef/>
      </w:r>
      <w:r>
        <w:t>In Arabidopsis?</w:t>
      </w:r>
    </w:p>
  </w:comment>
  <w:comment w:id="830" w:author="cmyers" w:date="2017-06-23T05:33:00Z" w:initials="c">
    <w:p w14:paraId="524B1FDE" w14:textId="4E3E9803" w:rsidR="005172E7" w:rsidRDefault="005172E7">
      <w:pPr>
        <w:pStyle w:val="CommentText"/>
      </w:pPr>
      <w:r>
        <w:rPr>
          <w:rStyle w:val="CommentReference"/>
        </w:rPr>
        <w:annotationRef/>
      </w:r>
      <w:r>
        <w:t>can we leave this detail out?</w:t>
      </w:r>
    </w:p>
    <w:p w14:paraId="525A8A3F" w14:textId="4FC084F1" w:rsidR="005172E7" w:rsidRDefault="005172E7">
      <w:pPr>
        <w:pStyle w:val="CommentText"/>
      </w:pPr>
    </w:p>
    <w:p w14:paraId="27B8ED91" w14:textId="77777777" w:rsidR="005172E7" w:rsidRDefault="005172E7">
      <w:pPr>
        <w:pStyle w:val="CommentText"/>
      </w:pPr>
      <w:r>
        <w:t>otherwise it requires more explanation</w:t>
      </w:r>
    </w:p>
  </w:comment>
  <w:comment w:id="832" w:author="rob" w:date="2017-06-21T09:48:00Z" w:initials="r">
    <w:p w14:paraId="69370C41" w14:textId="37F82514" w:rsidR="005172E7" w:rsidRDefault="005172E7">
      <w:pPr>
        <w:pStyle w:val="CommentText"/>
      </w:pPr>
      <w:r>
        <w:rPr>
          <w:rStyle w:val="CommentReference"/>
        </w:rPr>
        <w:annotationRef/>
      </w:r>
      <w:r>
        <w:t>Are these from the non-network SNP to gene mappings?</w:t>
      </w:r>
    </w:p>
  </w:comment>
  <w:comment w:id="833" w:author="Owen Hoekenga" w:date="2017-07-18T20:05:00Z" w:initials="OAH">
    <w:p w14:paraId="59860FBE" w14:textId="5D69A73F" w:rsidR="005172E7" w:rsidRDefault="005172E7">
      <w:pPr>
        <w:pStyle w:val="CommentText"/>
      </w:pPr>
      <w:r>
        <w:rPr>
          <w:rStyle w:val="CommentReference"/>
        </w:rPr>
        <w:annotationRef/>
      </w:r>
      <w:r>
        <w:t>NAS is also important for transporting Fe around the plant – the original NAS mutant was found in tomato, so this is a point of commonality between the grasses and every other kind of plant. NA should also be able to bind up Cd and Zn, such that NAS being important for Cd is not ridiculous.</w:t>
      </w:r>
    </w:p>
  </w:comment>
  <w:comment w:id="834" w:author="rob" w:date="2017-06-21T09:48:00Z" w:initials="r">
    <w:p w14:paraId="5D5C4896" w14:textId="77777777" w:rsidR="005172E7" w:rsidRDefault="005172E7" w:rsidP="00940164">
      <w:pPr>
        <w:pStyle w:val="CommentText"/>
      </w:pPr>
      <w:r>
        <w:rPr>
          <w:rStyle w:val="CommentReference"/>
        </w:rPr>
        <w:annotationRef/>
      </w:r>
      <w:r>
        <w:t>Not a hit for Al</w:t>
      </w:r>
    </w:p>
  </w:comment>
  <w:comment w:id="836" w:author="cmyers" w:date="2017-06-23T05:33:00Z" w:initials="c">
    <w:p w14:paraId="51566568" w14:textId="7A7D17B3" w:rsidR="005172E7" w:rsidRDefault="005172E7">
      <w:pPr>
        <w:pStyle w:val="CommentText"/>
      </w:pPr>
      <w:r>
        <w:rPr>
          <w:rStyle w:val="CommentReference"/>
        </w:rPr>
        <w:annotationRef/>
      </w:r>
      <w:r>
        <w:t>I think we need some kind of concluding 1-2 sentences that wraps this whole section up.  what are our take-home conclusions about d9?</w:t>
      </w:r>
    </w:p>
  </w:comment>
  <w:comment w:id="838" w:author="Owen Hoekenga" w:date="2017-07-18T20:11:00Z" w:initials="OAH">
    <w:p w14:paraId="4EF84934" w14:textId="0573A64F" w:rsidR="005172E7" w:rsidRDefault="005172E7">
      <w:pPr>
        <w:pStyle w:val="CommentText"/>
      </w:pPr>
      <w:r>
        <w:rPr>
          <w:rStyle w:val="CommentReference"/>
        </w:rPr>
        <w:annotationRef/>
      </w:r>
      <w:r>
        <w:t>Add something about looking in the right time and place for a biological process consistent the end effect? ZmSAM did not add as much to the story telling as either ZmRoot or ZmPAN, while Root and PAN had different windows of emphasis on the ionomic GWAS results (density vs locality).</w:t>
      </w:r>
    </w:p>
  </w:comment>
  <w:comment w:id="839" w:author="rob" w:date="2017-07-07T00:00:00Z" w:initials="rs">
    <w:p w14:paraId="75E05570" w14:textId="42B68C3F" w:rsidR="005172E7" w:rsidRDefault="005172E7">
      <w:pPr>
        <w:pStyle w:val="CommentText"/>
      </w:pPr>
      <w:r>
        <w:rPr>
          <w:rStyle w:val="CommentReference"/>
        </w:rPr>
        <w:annotationRef/>
      </w:r>
      <w:r>
        <w:t>Rob TODO</w:t>
      </w:r>
    </w:p>
  </w:comment>
  <w:comment w:id="840" w:author="Owen Hoekenga" w:date="2017-07-18T20:14:00Z" w:initials="OAH">
    <w:p w14:paraId="522252A5" w14:textId="79F97F2F" w:rsidR="005172E7" w:rsidRDefault="005172E7">
      <w:pPr>
        <w:pStyle w:val="CommentText"/>
      </w:pPr>
      <w:r>
        <w:rPr>
          <w:rStyle w:val="CommentReference"/>
        </w:rPr>
        <w:annotationRef/>
      </w:r>
      <w:r>
        <w:t>Obvious candidates from GWAS that Camoco builds no story for? I think this is worth mentioning especially as we don’t have a co-expression network built on developing seeds with the genetic diversity lens. We can’t look at variation during seed loading and maturation as we didn’t build that library….but we can say that mature roots offer advantages not realized with whole seedlings or sliding through developmental time in a single variety.</w:t>
      </w:r>
    </w:p>
  </w:comment>
  <w:comment w:id="841" w:author="cmyers" w:date="2017-06-26T05:51:00Z" w:initials="c">
    <w:p w14:paraId="651E5A78" w14:textId="77777777" w:rsidR="005172E7" w:rsidRDefault="005172E7" w:rsidP="004C123B">
      <w:pPr>
        <w:pStyle w:val="CommentText"/>
      </w:pPr>
      <w:r>
        <w:rPr>
          <w:rStyle w:val="CommentReference"/>
        </w:rPr>
        <w:annotationRef/>
      </w:r>
      <w:r>
        <w:t>We can choose whatever window/flank parameter we want to make this point—we want to choose one where GO suggests that sensitivity of the approach is pretty low but we are still able to make discoveries for several of the traits</w:t>
      </w:r>
    </w:p>
  </w:comment>
  <w:comment w:id="842" w:author="rob" w:date="2017-07-07T09:47:00Z" w:initials="rs">
    <w:p w14:paraId="79CFF803" w14:textId="1D45A872" w:rsidR="005172E7" w:rsidRDefault="005172E7">
      <w:pPr>
        <w:pStyle w:val="CommentText"/>
      </w:pPr>
      <w:r>
        <w:rPr>
          <w:rStyle w:val="CommentReference"/>
        </w:rPr>
        <w:annotationRef/>
      </w:r>
      <w:r>
        <w:t>Robs TODO, I need to break this down.</w:t>
      </w:r>
    </w:p>
  </w:comment>
  <w:comment w:id="843" w:author="rob" w:date="2017-07-05T20:28:00Z" w:initials="rs">
    <w:p w14:paraId="7331CF6F" w14:textId="3BA8CE37" w:rsidR="005172E7" w:rsidRDefault="005172E7">
      <w:pPr>
        <w:pStyle w:val="CommentText"/>
      </w:pPr>
      <w:r>
        <w:rPr>
          <w:rStyle w:val="CommentReference"/>
        </w:rPr>
        <w:annotationRef/>
      </w:r>
      <w:r>
        <w:t>Maize has lots of funding comparatively. Perhaps this could be a funding / diversity ratio?</w:t>
      </w:r>
    </w:p>
  </w:comment>
  <w:comment w:id="845" w:author="Owen Hoekenga" w:date="2017-07-18T20:17:00Z" w:initials="OAH">
    <w:p w14:paraId="74E7670B" w14:textId="7FD3156E" w:rsidR="005172E7" w:rsidRDefault="005172E7">
      <w:pPr>
        <w:pStyle w:val="CommentText"/>
      </w:pPr>
      <w:r>
        <w:rPr>
          <w:rStyle w:val="CommentReference"/>
        </w:rPr>
        <w:annotationRef/>
      </w:r>
      <w:r>
        <w:t>I would beat the Arabidopsis drum instead – even in Arabidopsis, the best studied higher plant, we don’t know the function of a majority of genes.</w:t>
      </w:r>
    </w:p>
  </w:comment>
  <w:comment w:id="844" w:author="Microsoft Office User" w:date="2017-07-31T15:27:00Z" w:initials="Office">
    <w:p w14:paraId="305E0A8C" w14:textId="13CEC3D4" w:rsidR="007F0396" w:rsidRDefault="007F0396">
      <w:pPr>
        <w:pStyle w:val="CommentText"/>
      </w:pPr>
      <w:r>
        <w:rPr>
          <w:rStyle w:val="CommentReference"/>
        </w:rPr>
        <w:annotationRef/>
      </w:r>
      <w:r>
        <w:t xml:space="preserve">This sounds like us bitching about not enough $$. I would take it out. </w:t>
      </w:r>
    </w:p>
  </w:comment>
  <w:comment w:id="846" w:author="Owen Hoekenga" w:date="2017-07-18T20:20:00Z" w:initials="OAH">
    <w:p w14:paraId="5FEA1B4A" w14:textId="2F5335C4" w:rsidR="005172E7" w:rsidRDefault="005172E7">
      <w:pPr>
        <w:pStyle w:val="CommentText"/>
      </w:pPr>
      <w:r>
        <w:rPr>
          <w:rStyle w:val="CommentReference"/>
        </w:rPr>
        <w:annotationRef/>
      </w:r>
      <w:r>
        <w:t>I don’t know overlap is the best summation of what got done. We asked which network modeled the gene-gene interactions that underlie the ionomic traits we dissected using GWAS in diverse maize. We find that networks built from genetically diverse samples out performed the developmental survey of a single variety.</w:t>
      </w:r>
    </w:p>
  </w:comment>
  <w:comment w:id="847" w:author="Owen Hoekenga" w:date="2017-07-18T20:21:00Z" w:initials="OAH">
    <w:p w14:paraId="264270C1" w14:textId="47789CCA" w:rsidR="005172E7" w:rsidRDefault="005172E7">
      <w:pPr>
        <w:pStyle w:val="CommentText"/>
      </w:pPr>
      <w:r>
        <w:rPr>
          <w:rStyle w:val="CommentReference"/>
        </w:rPr>
        <w:annotationRef/>
      </w:r>
      <w:r>
        <w:t>Ima slap you if you use interesting again. Pick a new word to focus the readers’ attention.</w:t>
      </w:r>
    </w:p>
  </w:comment>
  <w:comment w:id="850" w:author="Microsoft Office User" w:date="2017-07-31T15:32:00Z" w:initials="Office">
    <w:p w14:paraId="7044C8DE" w14:textId="0DB5B071" w:rsidR="00A53A40" w:rsidRDefault="00A53A40">
      <w:pPr>
        <w:pStyle w:val="CommentText"/>
      </w:pPr>
      <w:r>
        <w:rPr>
          <w:rStyle w:val="CommentReference"/>
        </w:rPr>
        <w:annotationRef/>
      </w:r>
      <w:r>
        <w:t>Mention again here that Locality is more dependent on # of samples?</w:t>
      </w:r>
      <w:bookmarkStart w:id="851" w:name="_GoBack"/>
      <w:bookmarkEnd w:id="851"/>
    </w:p>
  </w:comment>
  <w:comment w:id="862" w:author="rob" w:date="2017-06-21T09:48:00Z" w:initials="rs">
    <w:p w14:paraId="26E7D31E" w14:textId="635FD742" w:rsidR="005172E7" w:rsidRDefault="005172E7">
      <w:pPr>
        <w:pStyle w:val="CommentText"/>
      </w:pPr>
      <w:r>
        <w:rPr>
          <w:rStyle w:val="CommentReference"/>
        </w:rPr>
        <w:annotationRef/>
      </w:r>
      <w:r>
        <w:t>Add in methods for AllLocs after Gregs paper comes out.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73C0E1" w15:done="0"/>
  <w15:commentEx w15:paraId="3106DA7D" w15:done="0"/>
  <w15:commentEx w15:paraId="2A5D5602" w15:done="0"/>
  <w15:commentEx w15:paraId="7BADE749" w15:done="0"/>
  <w15:commentEx w15:paraId="3A2A501E" w15:done="0"/>
  <w15:commentEx w15:paraId="519949FB" w15:done="0"/>
  <w15:commentEx w15:paraId="48AD7642" w15:done="0"/>
  <w15:commentEx w15:paraId="4AF78058" w15:done="0"/>
  <w15:commentEx w15:paraId="0E08A8B8" w15:done="0"/>
  <w15:commentEx w15:paraId="7C7D0304" w15:done="0"/>
  <w15:commentEx w15:paraId="2F9EF8BA" w15:done="0"/>
  <w15:commentEx w15:paraId="5807BC01" w15:done="0"/>
  <w15:commentEx w15:paraId="34CCF94E" w15:done="0"/>
  <w15:commentEx w15:paraId="5E486FD2" w15:done="0"/>
  <w15:commentEx w15:paraId="7A7B1C95" w15:done="0"/>
  <w15:commentEx w15:paraId="6BE61C0D" w15:done="0"/>
  <w15:commentEx w15:paraId="71C19F27" w15:done="0"/>
  <w15:commentEx w15:paraId="0FDAE640" w15:done="0"/>
  <w15:commentEx w15:paraId="3351120F" w15:done="0"/>
  <w15:commentEx w15:paraId="67579D30" w15:done="0"/>
  <w15:commentEx w15:paraId="04ECAE41" w15:done="0"/>
  <w15:commentEx w15:paraId="06E5A764" w15:paraIdParent="04ECAE41" w15:done="0"/>
  <w15:commentEx w15:paraId="6F405F38" w15:done="0"/>
  <w15:commentEx w15:paraId="4CE19616" w15:done="0"/>
  <w15:commentEx w15:paraId="2D7F9FDB" w15:done="0"/>
  <w15:commentEx w15:paraId="79405A19" w15:done="0"/>
  <w15:commentEx w15:paraId="159DF629" w15:done="0"/>
  <w15:commentEx w15:paraId="23F1F6FE" w15:done="0"/>
  <w15:commentEx w15:paraId="79E08FD4" w15:done="0"/>
  <w15:commentEx w15:paraId="07A531F1" w15:done="0"/>
  <w15:commentEx w15:paraId="2F3CEE89" w15:done="0"/>
  <w15:commentEx w15:paraId="7410AC2E" w15:paraIdParent="2F3CEE89" w15:done="0"/>
  <w15:commentEx w15:paraId="7EE1C518" w15:done="0"/>
  <w15:commentEx w15:paraId="776F182C" w15:done="0"/>
  <w15:commentEx w15:paraId="7E9A6EB6" w15:done="0"/>
  <w15:commentEx w15:paraId="4770C0B8" w15:done="0"/>
  <w15:commentEx w15:paraId="7101DE9F" w15:done="0"/>
  <w15:commentEx w15:paraId="7ADC30EE" w15:done="0"/>
  <w15:commentEx w15:paraId="15E2DD7D" w15:done="0"/>
  <w15:commentEx w15:paraId="6C96CCB7" w15:done="0"/>
  <w15:commentEx w15:paraId="6B561A73" w15:done="0"/>
  <w15:commentEx w15:paraId="7BE48421" w15:done="0"/>
  <w15:commentEx w15:paraId="0A579B6F" w15:done="0"/>
  <w15:commentEx w15:paraId="2D193DB3" w15:done="0"/>
  <w15:commentEx w15:paraId="7C9953ED" w15:done="0"/>
  <w15:commentEx w15:paraId="63906E6D" w15:done="0"/>
  <w15:commentEx w15:paraId="2108DEB0" w15:paraIdParent="63906E6D" w15:done="0"/>
  <w15:commentEx w15:paraId="273651E6" w15:done="0"/>
  <w15:commentEx w15:paraId="3F0547A6" w15:done="0"/>
  <w15:commentEx w15:paraId="4AE5BB30" w15:paraIdParent="3F0547A6" w15:done="0"/>
  <w15:commentEx w15:paraId="0C34E6B8" w15:done="0"/>
  <w15:commentEx w15:paraId="4FE2547C" w15:done="0"/>
  <w15:commentEx w15:paraId="5CB77795" w15:done="0"/>
  <w15:commentEx w15:paraId="5C3E0126" w15:done="0"/>
  <w15:commentEx w15:paraId="3DA210AC" w15:done="0"/>
  <w15:commentEx w15:paraId="1E9DB110" w15:done="0"/>
  <w15:commentEx w15:paraId="629E4EC2" w15:done="0"/>
  <w15:commentEx w15:paraId="37C7913C" w15:done="0"/>
  <w15:commentEx w15:paraId="396D00AC" w15:done="0"/>
  <w15:commentEx w15:paraId="338CB176" w15:done="0"/>
  <w15:commentEx w15:paraId="1C6FAF4C" w15:done="0"/>
  <w15:commentEx w15:paraId="11A2D244" w15:done="0"/>
  <w15:commentEx w15:paraId="17E0B1EE" w15:done="0"/>
  <w15:commentEx w15:paraId="35CE2E4D" w15:done="0"/>
  <w15:commentEx w15:paraId="6C478ACC" w15:done="0"/>
  <w15:commentEx w15:paraId="136143BA" w15:done="0"/>
  <w15:commentEx w15:paraId="45AFB188" w15:done="0"/>
  <w15:commentEx w15:paraId="0218D78B" w15:done="0"/>
  <w15:commentEx w15:paraId="0EC24ADA" w15:done="0"/>
  <w15:commentEx w15:paraId="27C6F2DB" w15:done="0"/>
  <w15:commentEx w15:paraId="03761999" w15:done="0"/>
  <w15:commentEx w15:paraId="0B0C034B" w15:done="0"/>
  <w15:commentEx w15:paraId="23EA5AC4" w15:done="0"/>
  <w15:commentEx w15:paraId="75C93344" w15:done="0"/>
  <w15:commentEx w15:paraId="1BD997B0" w15:done="0"/>
  <w15:commentEx w15:paraId="3DF59E64" w15:done="0"/>
  <w15:commentEx w15:paraId="458E5E02" w15:done="0"/>
  <w15:commentEx w15:paraId="2BB608CE" w15:done="0"/>
  <w15:commentEx w15:paraId="35232522" w15:done="0"/>
  <w15:commentEx w15:paraId="3222BA5D" w15:done="0"/>
  <w15:commentEx w15:paraId="4DBBFF63" w15:done="0"/>
  <w15:commentEx w15:paraId="3ED16FD0" w15:done="0"/>
  <w15:commentEx w15:paraId="27B8ED91" w15:done="0"/>
  <w15:commentEx w15:paraId="69370C41" w15:done="0"/>
  <w15:commentEx w15:paraId="59860FBE" w15:done="0"/>
  <w15:commentEx w15:paraId="5D5C4896" w15:done="0"/>
  <w15:commentEx w15:paraId="51566568" w15:done="0"/>
  <w15:commentEx w15:paraId="4EF84934" w15:done="0"/>
  <w15:commentEx w15:paraId="75E05570" w15:done="0"/>
  <w15:commentEx w15:paraId="522252A5" w15:done="0"/>
  <w15:commentEx w15:paraId="651E5A78" w15:done="0"/>
  <w15:commentEx w15:paraId="79CFF803" w15:done="0"/>
  <w15:commentEx w15:paraId="7331CF6F" w15:done="0"/>
  <w15:commentEx w15:paraId="74E7670B" w15:done="0"/>
  <w15:commentEx w15:paraId="305E0A8C" w15:done="0"/>
  <w15:commentEx w15:paraId="5FEA1B4A" w15:done="0"/>
  <w15:commentEx w15:paraId="264270C1" w15:done="0"/>
  <w15:commentEx w15:paraId="7044C8DE" w15:done="0"/>
  <w15:commentEx w15:paraId="26E7D31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DCE3D0" w14:textId="77777777" w:rsidR="00670549" w:rsidRDefault="00670549" w:rsidP="006804EA">
      <w:r>
        <w:separator/>
      </w:r>
    </w:p>
  </w:endnote>
  <w:endnote w:type="continuationSeparator" w:id="0">
    <w:p w14:paraId="53B845CA" w14:textId="77777777" w:rsidR="00670549" w:rsidRDefault="00670549" w:rsidP="006804EA">
      <w:r>
        <w:continuationSeparator/>
      </w:r>
    </w:p>
  </w:endnote>
  <w:endnote w:type="continuationNotice" w:id="1">
    <w:p w14:paraId="24E42AC2" w14:textId="77777777" w:rsidR="00670549" w:rsidRDefault="006705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游明朝">
    <w:charset w:val="80"/>
    <w:family w:val="auto"/>
    <w:pitch w:val="variable"/>
    <w:sig w:usb0="800002E7" w:usb1="2AC7FCFF" w:usb2="00000012" w:usb3="00000000" w:csb0="0002009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8506825"/>
      <w:docPartObj>
        <w:docPartGallery w:val="Page Numbers (Bottom of Page)"/>
        <w:docPartUnique/>
      </w:docPartObj>
    </w:sdtPr>
    <w:sdtEndPr>
      <w:rPr>
        <w:noProof/>
      </w:rPr>
    </w:sdtEndPr>
    <w:sdtContent>
      <w:p w14:paraId="0557495C" w14:textId="55E46CC3" w:rsidR="005172E7" w:rsidRDefault="005172E7" w:rsidP="006804EA">
        <w:pPr>
          <w:pStyle w:val="Footer"/>
        </w:pPr>
        <w:r>
          <w:fldChar w:fldCharType="begin"/>
        </w:r>
        <w:r w:rsidRPr="006A5509">
          <w:instrText xml:space="preserve"> PAGE   \* MERGEFORMAT </w:instrText>
        </w:r>
        <w:r>
          <w:fldChar w:fldCharType="separate"/>
        </w:r>
        <w:r w:rsidR="00A53A40">
          <w:rPr>
            <w:noProof/>
          </w:rPr>
          <w:t>22</w:t>
        </w:r>
        <w:r>
          <w:rPr>
            <w:noProof/>
          </w:rPr>
          <w:fldChar w:fldCharType="end"/>
        </w:r>
      </w:p>
    </w:sdtContent>
  </w:sdt>
  <w:p w14:paraId="1025D76A" w14:textId="77777777" w:rsidR="005172E7" w:rsidRDefault="005172E7" w:rsidP="006804E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15757" w14:textId="77777777" w:rsidR="00670549" w:rsidRDefault="00670549" w:rsidP="006804EA">
      <w:r>
        <w:separator/>
      </w:r>
    </w:p>
  </w:footnote>
  <w:footnote w:type="continuationSeparator" w:id="0">
    <w:p w14:paraId="6954FF40" w14:textId="77777777" w:rsidR="00670549" w:rsidRDefault="00670549" w:rsidP="006804EA">
      <w:r>
        <w:continuationSeparator/>
      </w:r>
    </w:p>
  </w:footnote>
  <w:footnote w:type="continuationNotice" w:id="1">
    <w:p w14:paraId="7F4C81DF" w14:textId="77777777" w:rsidR="00670549" w:rsidRDefault="00670549">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CDD37" w14:textId="77777777" w:rsidR="005172E7" w:rsidRDefault="005172E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7B7D31"/>
    <w:multiLevelType w:val="hybridMultilevel"/>
    <w:tmpl w:val="047E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3"/>
  </w:num>
  <w:num w:numId="6">
    <w:abstractNumId w:val="6"/>
  </w:num>
  <w:num w:numId="7">
    <w:abstractNumId w:val="5"/>
  </w:num>
  <w:num w:numId="8">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
    <w15:presenceInfo w15:providerId="None" w15:userId="rob"/>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6" w:nlCheck="1" w:checkStyle="1"/>
  <w:activeWritingStyle w:appName="MSWord" w:lang="en-US" w:vendorID="64" w:dllVersion="0" w:nlCheck="1" w:checkStyle="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230A"/>
    <w:rsid w:val="00002A0F"/>
    <w:rsid w:val="00003079"/>
    <w:rsid w:val="000037D3"/>
    <w:rsid w:val="00004B2D"/>
    <w:rsid w:val="000053A5"/>
    <w:rsid w:val="000054F8"/>
    <w:rsid w:val="00005604"/>
    <w:rsid w:val="00005D7D"/>
    <w:rsid w:val="000070EF"/>
    <w:rsid w:val="00007B48"/>
    <w:rsid w:val="00007E84"/>
    <w:rsid w:val="000106F2"/>
    <w:rsid w:val="00010C70"/>
    <w:rsid w:val="0001100A"/>
    <w:rsid w:val="0001157A"/>
    <w:rsid w:val="000123DF"/>
    <w:rsid w:val="00013461"/>
    <w:rsid w:val="00013835"/>
    <w:rsid w:val="00013CDC"/>
    <w:rsid w:val="000145CA"/>
    <w:rsid w:val="000165F7"/>
    <w:rsid w:val="000168B5"/>
    <w:rsid w:val="000173DB"/>
    <w:rsid w:val="000178B0"/>
    <w:rsid w:val="00020E0D"/>
    <w:rsid w:val="00021B8F"/>
    <w:rsid w:val="00021E19"/>
    <w:rsid w:val="000222A3"/>
    <w:rsid w:val="000230AE"/>
    <w:rsid w:val="00023B30"/>
    <w:rsid w:val="000249BD"/>
    <w:rsid w:val="00024A8F"/>
    <w:rsid w:val="0002616A"/>
    <w:rsid w:val="000269ED"/>
    <w:rsid w:val="00027159"/>
    <w:rsid w:val="00027634"/>
    <w:rsid w:val="00027815"/>
    <w:rsid w:val="00027E14"/>
    <w:rsid w:val="00030C61"/>
    <w:rsid w:val="00031D54"/>
    <w:rsid w:val="00032026"/>
    <w:rsid w:val="00032090"/>
    <w:rsid w:val="0003281D"/>
    <w:rsid w:val="000339B1"/>
    <w:rsid w:val="00034079"/>
    <w:rsid w:val="00034106"/>
    <w:rsid w:val="00035D41"/>
    <w:rsid w:val="000367EC"/>
    <w:rsid w:val="00036936"/>
    <w:rsid w:val="000404C5"/>
    <w:rsid w:val="00040B40"/>
    <w:rsid w:val="00040F7E"/>
    <w:rsid w:val="000412AD"/>
    <w:rsid w:val="000431F8"/>
    <w:rsid w:val="00043715"/>
    <w:rsid w:val="00043C61"/>
    <w:rsid w:val="00044064"/>
    <w:rsid w:val="00044FE7"/>
    <w:rsid w:val="00045287"/>
    <w:rsid w:val="00045C62"/>
    <w:rsid w:val="0004624F"/>
    <w:rsid w:val="000462AD"/>
    <w:rsid w:val="000468E7"/>
    <w:rsid w:val="00046958"/>
    <w:rsid w:val="00047512"/>
    <w:rsid w:val="00047C4E"/>
    <w:rsid w:val="00050886"/>
    <w:rsid w:val="00051005"/>
    <w:rsid w:val="000525A0"/>
    <w:rsid w:val="00052D84"/>
    <w:rsid w:val="000532E7"/>
    <w:rsid w:val="000534C7"/>
    <w:rsid w:val="000537C5"/>
    <w:rsid w:val="00054552"/>
    <w:rsid w:val="0005469E"/>
    <w:rsid w:val="000561D7"/>
    <w:rsid w:val="000565B8"/>
    <w:rsid w:val="000565D6"/>
    <w:rsid w:val="00056987"/>
    <w:rsid w:val="0005741C"/>
    <w:rsid w:val="00057F8B"/>
    <w:rsid w:val="0006124C"/>
    <w:rsid w:val="00061FDD"/>
    <w:rsid w:val="0006268D"/>
    <w:rsid w:val="000629DC"/>
    <w:rsid w:val="00062AFD"/>
    <w:rsid w:val="00063F15"/>
    <w:rsid w:val="0006497B"/>
    <w:rsid w:val="00064FEA"/>
    <w:rsid w:val="00065A66"/>
    <w:rsid w:val="00065B65"/>
    <w:rsid w:val="00065C7F"/>
    <w:rsid w:val="00066CFC"/>
    <w:rsid w:val="00066E74"/>
    <w:rsid w:val="00067825"/>
    <w:rsid w:val="00067B91"/>
    <w:rsid w:val="00070473"/>
    <w:rsid w:val="00070CC8"/>
    <w:rsid w:val="00070D29"/>
    <w:rsid w:val="00071397"/>
    <w:rsid w:val="00071B5D"/>
    <w:rsid w:val="00072324"/>
    <w:rsid w:val="000723E2"/>
    <w:rsid w:val="00072529"/>
    <w:rsid w:val="000733E9"/>
    <w:rsid w:val="000736F6"/>
    <w:rsid w:val="00074512"/>
    <w:rsid w:val="00074E58"/>
    <w:rsid w:val="00075B59"/>
    <w:rsid w:val="00076A96"/>
    <w:rsid w:val="00076C1C"/>
    <w:rsid w:val="00076C75"/>
    <w:rsid w:val="0007792C"/>
    <w:rsid w:val="000801F9"/>
    <w:rsid w:val="0008030B"/>
    <w:rsid w:val="00080854"/>
    <w:rsid w:val="00080A4A"/>
    <w:rsid w:val="0008104C"/>
    <w:rsid w:val="000813D3"/>
    <w:rsid w:val="00081AF7"/>
    <w:rsid w:val="00081CE1"/>
    <w:rsid w:val="0008296B"/>
    <w:rsid w:val="000829A0"/>
    <w:rsid w:val="000832A9"/>
    <w:rsid w:val="00086EFB"/>
    <w:rsid w:val="000872C5"/>
    <w:rsid w:val="00087DC9"/>
    <w:rsid w:val="00091669"/>
    <w:rsid w:val="00091B42"/>
    <w:rsid w:val="00093372"/>
    <w:rsid w:val="000942CF"/>
    <w:rsid w:val="00094D01"/>
    <w:rsid w:val="0009516B"/>
    <w:rsid w:val="00095363"/>
    <w:rsid w:val="00097BC0"/>
    <w:rsid w:val="000A0541"/>
    <w:rsid w:val="000A1436"/>
    <w:rsid w:val="000A25E3"/>
    <w:rsid w:val="000A29F0"/>
    <w:rsid w:val="000A2F0B"/>
    <w:rsid w:val="000A3075"/>
    <w:rsid w:val="000A3509"/>
    <w:rsid w:val="000A41E2"/>
    <w:rsid w:val="000A4308"/>
    <w:rsid w:val="000A470F"/>
    <w:rsid w:val="000A5099"/>
    <w:rsid w:val="000A55DA"/>
    <w:rsid w:val="000A5B5F"/>
    <w:rsid w:val="000A71F2"/>
    <w:rsid w:val="000A7CE0"/>
    <w:rsid w:val="000B05C3"/>
    <w:rsid w:val="000B0D12"/>
    <w:rsid w:val="000B104B"/>
    <w:rsid w:val="000B1204"/>
    <w:rsid w:val="000B21DB"/>
    <w:rsid w:val="000B3CC5"/>
    <w:rsid w:val="000B49C3"/>
    <w:rsid w:val="000B49DA"/>
    <w:rsid w:val="000B52B4"/>
    <w:rsid w:val="000B5314"/>
    <w:rsid w:val="000B5AB0"/>
    <w:rsid w:val="000B5F2F"/>
    <w:rsid w:val="000B6E8F"/>
    <w:rsid w:val="000B7F01"/>
    <w:rsid w:val="000C0098"/>
    <w:rsid w:val="000C0210"/>
    <w:rsid w:val="000C0243"/>
    <w:rsid w:val="000C0BA1"/>
    <w:rsid w:val="000C1058"/>
    <w:rsid w:val="000C17B8"/>
    <w:rsid w:val="000C22C0"/>
    <w:rsid w:val="000C2567"/>
    <w:rsid w:val="000C34E2"/>
    <w:rsid w:val="000C3998"/>
    <w:rsid w:val="000C4883"/>
    <w:rsid w:val="000C59EA"/>
    <w:rsid w:val="000C62F2"/>
    <w:rsid w:val="000C65EF"/>
    <w:rsid w:val="000C6DCB"/>
    <w:rsid w:val="000C7EFF"/>
    <w:rsid w:val="000C7F4C"/>
    <w:rsid w:val="000D1150"/>
    <w:rsid w:val="000D226B"/>
    <w:rsid w:val="000D3204"/>
    <w:rsid w:val="000D5A01"/>
    <w:rsid w:val="000D6432"/>
    <w:rsid w:val="000D6E7F"/>
    <w:rsid w:val="000D7009"/>
    <w:rsid w:val="000D7391"/>
    <w:rsid w:val="000D75BC"/>
    <w:rsid w:val="000D76C8"/>
    <w:rsid w:val="000D78CE"/>
    <w:rsid w:val="000D7E9E"/>
    <w:rsid w:val="000E0301"/>
    <w:rsid w:val="000E04CE"/>
    <w:rsid w:val="000E0901"/>
    <w:rsid w:val="000E1563"/>
    <w:rsid w:val="000E18F6"/>
    <w:rsid w:val="000E2B91"/>
    <w:rsid w:val="000E3576"/>
    <w:rsid w:val="000E4135"/>
    <w:rsid w:val="000E5367"/>
    <w:rsid w:val="000E543C"/>
    <w:rsid w:val="000E56FE"/>
    <w:rsid w:val="000E6473"/>
    <w:rsid w:val="000E6EA3"/>
    <w:rsid w:val="000E756C"/>
    <w:rsid w:val="000E781A"/>
    <w:rsid w:val="000E7D1B"/>
    <w:rsid w:val="000E7DC2"/>
    <w:rsid w:val="000E7FEB"/>
    <w:rsid w:val="000F0631"/>
    <w:rsid w:val="000F1264"/>
    <w:rsid w:val="000F1579"/>
    <w:rsid w:val="000F17F8"/>
    <w:rsid w:val="000F3622"/>
    <w:rsid w:val="000F3B6F"/>
    <w:rsid w:val="000F3BCF"/>
    <w:rsid w:val="000F4CD2"/>
    <w:rsid w:val="000F52BC"/>
    <w:rsid w:val="000F52E3"/>
    <w:rsid w:val="000F5466"/>
    <w:rsid w:val="000F5B1A"/>
    <w:rsid w:val="000F5C42"/>
    <w:rsid w:val="000F69D4"/>
    <w:rsid w:val="000F6BFC"/>
    <w:rsid w:val="000F7FC5"/>
    <w:rsid w:val="00100E74"/>
    <w:rsid w:val="00101EAA"/>
    <w:rsid w:val="001029DD"/>
    <w:rsid w:val="00102F3D"/>
    <w:rsid w:val="00104343"/>
    <w:rsid w:val="001049E5"/>
    <w:rsid w:val="00105DA9"/>
    <w:rsid w:val="00106272"/>
    <w:rsid w:val="001069EA"/>
    <w:rsid w:val="00107198"/>
    <w:rsid w:val="00107C6B"/>
    <w:rsid w:val="00110BBB"/>
    <w:rsid w:val="0011248E"/>
    <w:rsid w:val="0011301D"/>
    <w:rsid w:val="0011532C"/>
    <w:rsid w:val="00115C93"/>
    <w:rsid w:val="00115F88"/>
    <w:rsid w:val="00117375"/>
    <w:rsid w:val="00117DF5"/>
    <w:rsid w:val="001203F8"/>
    <w:rsid w:val="00120DF6"/>
    <w:rsid w:val="001216B4"/>
    <w:rsid w:val="00121B50"/>
    <w:rsid w:val="00123247"/>
    <w:rsid w:val="00123B20"/>
    <w:rsid w:val="00123FBC"/>
    <w:rsid w:val="001243AB"/>
    <w:rsid w:val="00125AAE"/>
    <w:rsid w:val="001260BB"/>
    <w:rsid w:val="001260C5"/>
    <w:rsid w:val="00126D2D"/>
    <w:rsid w:val="00126FBB"/>
    <w:rsid w:val="001278C0"/>
    <w:rsid w:val="00127E76"/>
    <w:rsid w:val="00132CEC"/>
    <w:rsid w:val="001331FA"/>
    <w:rsid w:val="00133517"/>
    <w:rsid w:val="00134164"/>
    <w:rsid w:val="00134655"/>
    <w:rsid w:val="00135D18"/>
    <w:rsid w:val="00135F35"/>
    <w:rsid w:val="001366DA"/>
    <w:rsid w:val="00137A58"/>
    <w:rsid w:val="00141C32"/>
    <w:rsid w:val="001424A7"/>
    <w:rsid w:val="001445C8"/>
    <w:rsid w:val="00144B3B"/>
    <w:rsid w:val="00144D79"/>
    <w:rsid w:val="00145C50"/>
    <w:rsid w:val="00146F28"/>
    <w:rsid w:val="001476BD"/>
    <w:rsid w:val="00150231"/>
    <w:rsid w:val="0015044B"/>
    <w:rsid w:val="00150571"/>
    <w:rsid w:val="00150619"/>
    <w:rsid w:val="00150B69"/>
    <w:rsid w:val="00151DF1"/>
    <w:rsid w:val="001524EF"/>
    <w:rsid w:val="001527AE"/>
    <w:rsid w:val="00153EAF"/>
    <w:rsid w:val="0015467D"/>
    <w:rsid w:val="00154DDB"/>
    <w:rsid w:val="00155F5C"/>
    <w:rsid w:val="001564CE"/>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A38"/>
    <w:rsid w:val="00164B1D"/>
    <w:rsid w:val="00165871"/>
    <w:rsid w:val="001665B0"/>
    <w:rsid w:val="0016670A"/>
    <w:rsid w:val="00167378"/>
    <w:rsid w:val="00167855"/>
    <w:rsid w:val="00167969"/>
    <w:rsid w:val="001701CE"/>
    <w:rsid w:val="00170A42"/>
    <w:rsid w:val="00172E14"/>
    <w:rsid w:val="00173E06"/>
    <w:rsid w:val="00174303"/>
    <w:rsid w:val="0017442E"/>
    <w:rsid w:val="0017463A"/>
    <w:rsid w:val="0017480F"/>
    <w:rsid w:val="00174CF3"/>
    <w:rsid w:val="00175215"/>
    <w:rsid w:val="001758A8"/>
    <w:rsid w:val="0017733D"/>
    <w:rsid w:val="00177A2A"/>
    <w:rsid w:val="00177AF6"/>
    <w:rsid w:val="00177DC3"/>
    <w:rsid w:val="0018030E"/>
    <w:rsid w:val="0018079F"/>
    <w:rsid w:val="00181AE2"/>
    <w:rsid w:val="00181DDC"/>
    <w:rsid w:val="00181E05"/>
    <w:rsid w:val="001829EC"/>
    <w:rsid w:val="0018353F"/>
    <w:rsid w:val="00183D2E"/>
    <w:rsid w:val="00184071"/>
    <w:rsid w:val="00186291"/>
    <w:rsid w:val="00190408"/>
    <w:rsid w:val="00191254"/>
    <w:rsid w:val="00191687"/>
    <w:rsid w:val="001925CC"/>
    <w:rsid w:val="00192BF0"/>
    <w:rsid w:val="001937DF"/>
    <w:rsid w:val="00193BFA"/>
    <w:rsid w:val="00194065"/>
    <w:rsid w:val="001959AD"/>
    <w:rsid w:val="00196956"/>
    <w:rsid w:val="00196FCE"/>
    <w:rsid w:val="001970A2"/>
    <w:rsid w:val="001977AE"/>
    <w:rsid w:val="0019799E"/>
    <w:rsid w:val="001A0648"/>
    <w:rsid w:val="001A2D64"/>
    <w:rsid w:val="001A2E3A"/>
    <w:rsid w:val="001A35D6"/>
    <w:rsid w:val="001A4E01"/>
    <w:rsid w:val="001A50B4"/>
    <w:rsid w:val="001A5692"/>
    <w:rsid w:val="001A58D8"/>
    <w:rsid w:val="001A5BB1"/>
    <w:rsid w:val="001A61E0"/>
    <w:rsid w:val="001A6DBD"/>
    <w:rsid w:val="001A71E4"/>
    <w:rsid w:val="001A7232"/>
    <w:rsid w:val="001A7361"/>
    <w:rsid w:val="001B0872"/>
    <w:rsid w:val="001B0A54"/>
    <w:rsid w:val="001B0D8D"/>
    <w:rsid w:val="001B1541"/>
    <w:rsid w:val="001B23B4"/>
    <w:rsid w:val="001B34B3"/>
    <w:rsid w:val="001B363D"/>
    <w:rsid w:val="001B5A30"/>
    <w:rsid w:val="001B5E24"/>
    <w:rsid w:val="001B663E"/>
    <w:rsid w:val="001B6BF1"/>
    <w:rsid w:val="001C0237"/>
    <w:rsid w:val="001C0B1D"/>
    <w:rsid w:val="001C1D4A"/>
    <w:rsid w:val="001C3567"/>
    <w:rsid w:val="001C3F40"/>
    <w:rsid w:val="001C5406"/>
    <w:rsid w:val="001C5961"/>
    <w:rsid w:val="001C5C3D"/>
    <w:rsid w:val="001C5DF4"/>
    <w:rsid w:val="001C652C"/>
    <w:rsid w:val="001C710D"/>
    <w:rsid w:val="001C7CFC"/>
    <w:rsid w:val="001D0956"/>
    <w:rsid w:val="001D09DD"/>
    <w:rsid w:val="001D29D4"/>
    <w:rsid w:val="001D300F"/>
    <w:rsid w:val="001D3930"/>
    <w:rsid w:val="001D3BF2"/>
    <w:rsid w:val="001D3CBE"/>
    <w:rsid w:val="001D4DE4"/>
    <w:rsid w:val="001D7079"/>
    <w:rsid w:val="001D7331"/>
    <w:rsid w:val="001D7C84"/>
    <w:rsid w:val="001E1711"/>
    <w:rsid w:val="001E1ABC"/>
    <w:rsid w:val="001E296A"/>
    <w:rsid w:val="001E30CB"/>
    <w:rsid w:val="001E362C"/>
    <w:rsid w:val="001E3F7D"/>
    <w:rsid w:val="001E4DCE"/>
    <w:rsid w:val="001E592F"/>
    <w:rsid w:val="001E74B4"/>
    <w:rsid w:val="001E796F"/>
    <w:rsid w:val="001E7F39"/>
    <w:rsid w:val="001F119B"/>
    <w:rsid w:val="001F196B"/>
    <w:rsid w:val="001F20B4"/>
    <w:rsid w:val="001F27D0"/>
    <w:rsid w:val="001F281D"/>
    <w:rsid w:val="001F2F9D"/>
    <w:rsid w:val="001F34DB"/>
    <w:rsid w:val="001F372D"/>
    <w:rsid w:val="001F53C7"/>
    <w:rsid w:val="001F62A5"/>
    <w:rsid w:val="001F6D09"/>
    <w:rsid w:val="002002F7"/>
    <w:rsid w:val="0020050D"/>
    <w:rsid w:val="00201B81"/>
    <w:rsid w:val="00202FD1"/>
    <w:rsid w:val="00203518"/>
    <w:rsid w:val="0020393B"/>
    <w:rsid w:val="00203D61"/>
    <w:rsid w:val="002048FA"/>
    <w:rsid w:val="00204D06"/>
    <w:rsid w:val="0020545E"/>
    <w:rsid w:val="002059B2"/>
    <w:rsid w:val="0020783F"/>
    <w:rsid w:val="002078BB"/>
    <w:rsid w:val="002103A3"/>
    <w:rsid w:val="002108FD"/>
    <w:rsid w:val="002111E9"/>
    <w:rsid w:val="00211B66"/>
    <w:rsid w:val="00211B71"/>
    <w:rsid w:val="00212927"/>
    <w:rsid w:val="00213697"/>
    <w:rsid w:val="0021372C"/>
    <w:rsid w:val="00213D28"/>
    <w:rsid w:val="00214359"/>
    <w:rsid w:val="0021575E"/>
    <w:rsid w:val="00216CCB"/>
    <w:rsid w:val="0021714E"/>
    <w:rsid w:val="002172E7"/>
    <w:rsid w:val="0021784E"/>
    <w:rsid w:val="00217973"/>
    <w:rsid w:val="0022195B"/>
    <w:rsid w:val="002222D2"/>
    <w:rsid w:val="0022246A"/>
    <w:rsid w:val="00222679"/>
    <w:rsid w:val="002235FA"/>
    <w:rsid w:val="00223F9C"/>
    <w:rsid w:val="002245D7"/>
    <w:rsid w:val="002248CB"/>
    <w:rsid w:val="00225499"/>
    <w:rsid w:val="00225B5A"/>
    <w:rsid w:val="00226670"/>
    <w:rsid w:val="002266D0"/>
    <w:rsid w:val="00226C70"/>
    <w:rsid w:val="00226D5C"/>
    <w:rsid w:val="00227ED2"/>
    <w:rsid w:val="00230BB6"/>
    <w:rsid w:val="00234284"/>
    <w:rsid w:val="0023461E"/>
    <w:rsid w:val="00235972"/>
    <w:rsid w:val="0023599B"/>
    <w:rsid w:val="00235BD5"/>
    <w:rsid w:val="002373A3"/>
    <w:rsid w:val="00237FA8"/>
    <w:rsid w:val="00240413"/>
    <w:rsid w:val="00240B0D"/>
    <w:rsid w:val="00241FD8"/>
    <w:rsid w:val="002428A7"/>
    <w:rsid w:val="00243D5C"/>
    <w:rsid w:val="002443A0"/>
    <w:rsid w:val="002444A7"/>
    <w:rsid w:val="0024476A"/>
    <w:rsid w:val="00244BC9"/>
    <w:rsid w:val="00244C91"/>
    <w:rsid w:val="00244EF4"/>
    <w:rsid w:val="00247682"/>
    <w:rsid w:val="00247BB2"/>
    <w:rsid w:val="00247FEC"/>
    <w:rsid w:val="00250317"/>
    <w:rsid w:val="002506BC"/>
    <w:rsid w:val="002508C5"/>
    <w:rsid w:val="00251ECA"/>
    <w:rsid w:val="00252029"/>
    <w:rsid w:val="0025225C"/>
    <w:rsid w:val="002524D3"/>
    <w:rsid w:val="00253B59"/>
    <w:rsid w:val="00253B90"/>
    <w:rsid w:val="00253C75"/>
    <w:rsid w:val="002543C7"/>
    <w:rsid w:val="00254747"/>
    <w:rsid w:val="0025557F"/>
    <w:rsid w:val="00255C35"/>
    <w:rsid w:val="00256622"/>
    <w:rsid w:val="002567FD"/>
    <w:rsid w:val="00257561"/>
    <w:rsid w:val="0025768E"/>
    <w:rsid w:val="0026078F"/>
    <w:rsid w:val="0026185D"/>
    <w:rsid w:val="002670AF"/>
    <w:rsid w:val="002677E6"/>
    <w:rsid w:val="00267A6E"/>
    <w:rsid w:val="00270F9B"/>
    <w:rsid w:val="0027128D"/>
    <w:rsid w:val="00271520"/>
    <w:rsid w:val="00272638"/>
    <w:rsid w:val="00273E69"/>
    <w:rsid w:val="00273E6E"/>
    <w:rsid w:val="002742CB"/>
    <w:rsid w:val="002745B9"/>
    <w:rsid w:val="002756AB"/>
    <w:rsid w:val="0027663E"/>
    <w:rsid w:val="002771CE"/>
    <w:rsid w:val="0028033C"/>
    <w:rsid w:val="0028079D"/>
    <w:rsid w:val="00282144"/>
    <w:rsid w:val="00284354"/>
    <w:rsid w:val="00284826"/>
    <w:rsid w:val="00284D81"/>
    <w:rsid w:val="002851CD"/>
    <w:rsid w:val="002854D5"/>
    <w:rsid w:val="0028569C"/>
    <w:rsid w:val="00285BD4"/>
    <w:rsid w:val="0028617C"/>
    <w:rsid w:val="00286726"/>
    <w:rsid w:val="002868BE"/>
    <w:rsid w:val="00286B9D"/>
    <w:rsid w:val="00287ECF"/>
    <w:rsid w:val="002903B1"/>
    <w:rsid w:val="00290515"/>
    <w:rsid w:val="00290565"/>
    <w:rsid w:val="00290C70"/>
    <w:rsid w:val="00290FB4"/>
    <w:rsid w:val="002927D7"/>
    <w:rsid w:val="002927F7"/>
    <w:rsid w:val="00293257"/>
    <w:rsid w:val="002932A4"/>
    <w:rsid w:val="002933C8"/>
    <w:rsid w:val="00294A97"/>
    <w:rsid w:val="002951FA"/>
    <w:rsid w:val="00295418"/>
    <w:rsid w:val="00295BF5"/>
    <w:rsid w:val="00296448"/>
    <w:rsid w:val="0029661C"/>
    <w:rsid w:val="002966F2"/>
    <w:rsid w:val="00296A02"/>
    <w:rsid w:val="002975E6"/>
    <w:rsid w:val="0029761B"/>
    <w:rsid w:val="002A0641"/>
    <w:rsid w:val="002A08A9"/>
    <w:rsid w:val="002A0B2A"/>
    <w:rsid w:val="002A10E6"/>
    <w:rsid w:val="002A1D90"/>
    <w:rsid w:val="002A1F54"/>
    <w:rsid w:val="002A24C6"/>
    <w:rsid w:val="002A26B7"/>
    <w:rsid w:val="002A2B17"/>
    <w:rsid w:val="002A34B2"/>
    <w:rsid w:val="002A41DF"/>
    <w:rsid w:val="002A4F2A"/>
    <w:rsid w:val="002A5071"/>
    <w:rsid w:val="002A527A"/>
    <w:rsid w:val="002A547F"/>
    <w:rsid w:val="002A6ABB"/>
    <w:rsid w:val="002B0996"/>
    <w:rsid w:val="002B1DB8"/>
    <w:rsid w:val="002B2056"/>
    <w:rsid w:val="002B2737"/>
    <w:rsid w:val="002B3D5A"/>
    <w:rsid w:val="002B4849"/>
    <w:rsid w:val="002B5295"/>
    <w:rsid w:val="002B5E22"/>
    <w:rsid w:val="002B61AC"/>
    <w:rsid w:val="002B68E1"/>
    <w:rsid w:val="002B7678"/>
    <w:rsid w:val="002B76B0"/>
    <w:rsid w:val="002B7755"/>
    <w:rsid w:val="002C04A3"/>
    <w:rsid w:val="002C0581"/>
    <w:rsid w:val="002C074C"/>
    <w:rsid w:val="002C0CDA"/>
    <w:rsid w:val="002C113D"/>
    <w:rsid w:val="002C245C"/>
    <w:rsid w:val="002C3E70"/>
    <w:rsid w:val="002C3ED2"/>
    <w:rsid w:val="002C3F7F"/>
    <w:rsid w:val="002C5568"/>
    <w:rsid w:val="002C5586"/>
    <w:rsid w:val="002C6CFA"/>
    <w:rsid w:val="002D1FB1"/>
    <w:rsid w:val="002D2305"/>
    <w:rsid w:val="002D25BD"/>
    <w:rsid w:val="002D2792"/>
    <w:rsid w:val="002D35B0"/>
    <w:rsid w:val="002D396F"/>
    <w:rsid w:val="002D4A3C"/>
    <w:rsid w:val="002D4D45"/>
    <w:rsid w:val="002D5B64"/>
    <w:rsid w:val="002D5D6E"/>
    <w:rsid w:val="002D6558"/>
    <w:rsid w:val="002D695A"/>
    <w:rsid w:val="002D78C9"/>
    <w:rsid w:val="002E03E1"/>
    <w:rsid w:val="002E05D1"/>
    <w:rsid w:val="002E18B6"/>
    <w:rsid w:val="002E2686"/>
    <w:rsid w:val="002E2926"/>
    <w:rsid w:val="002E31AC"/>
    <w:rsid w:val="002E4CF7"/>
    <w:rsid w:val="002E6613"/>
    <w:rsid w:val="002E684F"/>
    <w:rsid w:val="002E74B3"/>
    <w:rsid w:val="002E7652"/>
    <w:rsid w:val="002E7664"/>
    <w:rsid w:val="002F04B2"/>
    <w:rsid w:val="002F0734"/>
    <w:rsid w:val="002F1453"/>
    <w:rsid w:val="002F14F5"/>
    <w:rsid w:val="002F17DF"/>
    <w:rsid w:val="002F1B08"/>
    <w:rsid w:val="002F24F7"/>
    <w:rsid w:val="002F25DE"/>
    <w:rsid w:val="002F2ECC"/>
    <w:rsid w:val="002F3C01"/>
    <w:rsid w:val="002F3C02"/>
    <w:rsid w:val="002F422B"/>
    <w:rsid w:val="002F50CE"/>
    <w:rsid w:val="002F5C40"/>
    <w:rsid w:val="002F5FCE"/>
    <w:rsid w:val="002F64CA"/>
    <w:rsid w:val="002F705F"/>
    <w:rsid w:val="002F7BB4"/>
    <w:rsid w:val="00300155"/>
    <w:rsid w:val="003005F7"/>
    <w:rsid w:val="00300B7C"/>
    <w:rsid w:val="00301559"/>
    <w:rsid w:val="00301C69"/>
    <w:rsid w:val="0030228B"/>
    <w:rsid w:val="00302334"/>
    <w:rsid w:val="00302818"/>
    <w:rsid w:val="0030379C"/>
    <w:rsid w:val="0030398E"/>
    <w:rsid w:val="00304598"/>
    <w:rsid w:val="00304F72"/>
    <w:rsid w:val="00305EDD"/>
    <w:rsid w:val="00306859"/>
    <w:rsid w:val="003072BB"/>
    <w:rsid w:val="003075BF"/>
    <w:rsid w:val="00310D84"/>
    <w:rsid w:val="003112DD"/>
    <w:rsid w:val="003122A1"/>
    <w:rsid w:val="00312763"/>
    <w:rsid w:val="0031432E"/>
    <w:rsid w:val="00314C5A"/>
    <w:rsid w:val="00314DBB"/>
    <w:rsid w:val="00315745"/>
    <w:rsid w:val="0031575C"/>
    <w:rsid w:val="00316C03"/>
    <w:rsid w:val="0031705A"/>
    <w:rsid w:val="0031757E"/>
    <w:rsid w:val="0032018A"/>
    <w:rsid w:val="00320C90"/>
    <w:rsid w:val="00320D4E"/>
    <w:rsid w:val="00320FC5"/>
    <w:rsid w:val="00321863"/>
    <w:rsid w:val="00321F88"/>
    <w:rsid w:val="00322436"/>
    <w:rsid w:val="00322EAE"/>
    <w:rsid w:val="003235DF"/>
    <w:rsid w:val="00323ED2"/>
    <w:rsid w:val="003246AF"/>
    <w:rsid w:val="00324E16"/>
    <w:rsid w:val="00325376"/>
    <w:rsid w:val="00326640"/>
    <w:rsid w:val="00326F55"/>
    <w:rsid w:val="00330666"/>
    <w:rsid w:val="00330ED2"/>
    <w:rsid w:val="00331116"/>
    <w:rsid w:val="00331207"/>
    <w:rsid w:val="00332B7B"/>
    <w:rsid w:val="00333516"/>
    <w:rsid w:val="00333FD6"/>
    <w:rsid w:val="00335009"/>
    <w:rsid w:val="00335A6D"/>
    <w:rsid w:val="003363AF"/>
    <w:rsid w:val="0033644C"/>
    <w:rsid w:val="00336DEA"/>
    <w:rsid w:val="003373EF"/>
    <w:rsid w:val="003374CD"/>
    <w:rsid w:val="0033787A"/>
    <w:rsid w:val="00340496"/>
    <w:rsid w:val="003407DD"/>
    <w:rsid w:val="00341416"/>
    <w:rsid w:val="003426E6"/>
    <w:rsid w:val="00342DA1"/>
    <w:rsid w:val="00344813"/>
    <w:rsid w:val="00345B20"/>
    <w:rsid w:val="003473EF"/>
    <w:rsid w:val="00347D4E"/>
    <w:rsid w:val="00350078"/>
    <w:rsid w:val="00350B28"/>
    <w:rsid w:val="0035420E"/>
    <w:rsid w:val="00354A52"/>
    <w:rsid w:val="00354DA0"/>
    <w:rsid w:val="00355692"/>
    <w:rsid w:val="003569FF"/>
    <w:rsid w:val="0035749F"/>
    <w:rsid w:val="00360A0B"/>
    <w:rsid w:val="00360F64"/>
    <w:rsid w:val="00361669"/>
    <w:rsid w:val="0036171F"/>
    <w:rsid w:val="0036374C"/>
    <w:rsid w:val="00363CBA"/>
    <w:rsid w:val="00364F3A"/>
    <w:rsid w:val="0036589A"/>
    <w:rsid w:val="00366185"/>
    <w:rsid w:val="003661C6"/>
    <w:rsid w:val="003668DD"/>
    <w:rsid w:val="00366981"/>
    <w:rsid w:val="00371F3F"/>
    <w:rsid w:val="00371FDE"/>
    <w:rsid w:val="003721D9"/>
    <w:rsid w:val="003724D2"/>
    <w:rsid w:val="00372625"/>
    <w:rsid w:val="00372C73"/>
    <w:rsid w:val="00372D40"/>
    <w:rsid w:val="00373C4A"/>
    <w:rsid w:val="0037414A"/>
    <w:rsid w:val="0037529B"/>
    <w:rsid w:val="00375CE6"/>
    <w:rsid w:val="0037648F"/>
    <w:rsid w:val="00376EC9"/>
    <w:rsid w:val="003778BF"/>
    <w:rsid w:val="00377947"/>
    <w:rsid w:val="00380825"/>
    <w:rsid w:val="0038274B"/>
    <w:rsid w:val="0038282A"/>
    <w:rsid w:val="00382E9B"/>
    <w:rsid w:val="003830A7"/>
    <w:rsid w:val="00383343"/>
    <w:rsid w:val="00383952"/>
    <w:rsid w:val="00384CA8"/>
    <w:rsid w:val="003857C1"/>
    <w:rsid w:val="00385D3C"/>
    <w:rsid w:val="00386733"/>
    <w:rsid w:val="003867C9"/>
    <w:rsid w:val="0039027B"/>
    <w:rsid w:val="00390B8B"/>
    <w:rsid w:val="00390EB6"/>
    <w:rsid w:val="00392602"/>
    <w:rsid w:val="00393ABF"/>
    <w:rsid w:val="003940D2"/>
    <w:rsid w:val="0039535A"/>
    <w:rsid w:val="003962B7"/>
    <w:rsid w:val="00396956"/>
    <w:rsid w:val="003976B0"/>
    <w:rsid w:val="003976C8"/>
    <w:rsid w:val="00397D5C"/>
    <w:rsid w:val="00397FBD"/>
    <w:rsid w:val="003A0851"/>
    <w:rsid w:val="003A2A02"/>
    <w:rsid w:val="003A2DDF"/>
    <w:rsid w:val="003A30CA"/>
    <w:rsid w:val="003A3FC1"/>
    <w:rsid w:val="003A4B4B"/>
    <w:rsid w:val="003A4EB2"/>
    <w:rsid w:val="003A4FB2"/>
    <w:rsid w:val="003A686A"/>
    <w:rsid w:val="003A6937"/>
    <w:rsid w:val="003A693D"/>
    <w:rsid w:val="003B0547"/>
    <w:rsid w:val="003B1C09"/>
    <w:rsid w:val="003B1DEA"/>
    <w:rsid w:val="003B21EA"/>
    <w:rsid w:val="003B23FD"/>
    <w:rsid w:val="003B245C"/>
    <w:rsid w:val="003B335A"/>
    <w:rsid w:val="003B4778"/>
    <w:rsid w:val="003B47C8"/>
    <w:rsid w:val="003B5A6B"/>
    <w:rsid w:val="003B620D"/>
    <w:rsid w:val="003B6B24"/>
    <w:rsid w:val="003B6F65"/>
    <w:rsid w:val="003C1D86"/>
    <w:rsid w:val="003C2B1E"/>
    <w:rsid w:val="003C4292"/>
    <w:rsid w:val="003C4390"/>
    <w:rsid w:val="003C44F6"/>
    <w:rsid w:val="003C467C"/>
    <w:rsid w:val="003C492C"/>
    <w:rsid w:val="003C50A3"/>
    <w:rsid w:val="003C57D9"/>
    <w:rsid w:val="003C5DD4"/>
    <w:rsid w:val="003C65E8"/>
    <w:rsid w:val="003C6798"/>
    <w:rsid w:val="003C7B9D"/>
    <w:rsid w:val="003D057C"/>
    <w:rsid w:val="003D08D2"/>
    <w:rsid w:val="003D23A9"/>
    <w:rsid w:val="003D2789"/>
    <w:rsid w:val="003D2D91"/>
    <w:rsid w:val="003D308F"/>
    <w:rsid w:val="003D33B2"/>
    <w:rsid w:val="003D3A3A"/>
    <w:rsid w:val="003D48F9"/>
    <w:rsid w:val="003D695C"/>
    <w:rsid w:val="003D717B"/>
    <w:rsid w:val="003D7ED4"/>
    <w:rsid w:val="003E02C0"/>
    <w:rsid w:val="003E0B66"/>
    <w:rsid w:val="003E1EA5"/>
    <w:rsid w:val="003E2104"/>
    <w:rsid w:val="003E2145"/>
    <w:rsid w:val="003E2154"/>
    <w:rsid w:val="003E2480"/>
    <w:rsid w:val="003E286D"/>
    <w:rsid w:val="003E29E6"/>
    <w:rsid w:val="003E35A6"/>
    <w:rsid w:val="003E3BB8"/>
    <w:rsid w:val="003E4320"/>
    <w:rsid w:val="003E56D1"/>
    <w:rsid w:val="003E601F"/>
    <w:rsid w:val="003E612A"/>
    <w:rsid w:val="003E6D1F"/>
    <w:rsid w:val="003E79AA"/>
    <w:rsid w:val="003F01CE"/>
    <w:rsid w:val="003F1192"/>
    <w:rsid w:val="003F1336"/>
    <w:rsid w:val="003F1C30"/>
    <w:rsid w:val="003F2435"/>
    <w:rsid w:val="003F25C5"/>
    <w:rsid w:val="003F2C9E"/>
    <w:rsid w:val="003F34C7"/>
    <w:rsid w:val="003F45B1"/>
    <w:rsid w:val="003F583F"/>
    <w:rsid w:val="003F603B"/>
    <w:rsid w:val="003F6D3D"/>
    <w:rsid w:val="003F6E01"/>
    <w:rsid w:val="004006A4"/>
    <w:rsid w:val="00400A66"/>
    <w:rsid w:val="00400F17"/>
    <w:rsid w:val="00400FC8"/>
    <w:rsid w:val="00402BBA"/>
    <w:rsid w:val="00402D95"/>
    <w:rsid w:val="00404640"/>
    <w:rsid w:val="004047D8"/>
    <w:rsid w:val="00404A9B"/>
    <w:rsid w:val="00404F18"/>
    <w:rsid w:val="004052C4"/>
    <w:rsid w:val="00406FDD"/>
    <w:rsid w:val="00407B12"/>
    <w:rsid w:val="00407B43"/>
    <w:rsid w:val="00407DA2"/>
    <w:rsid w:val="00407DDC"/>
    <w:rsid w:val="0041034E"/>
    <w:rsid w:val="0041080A"/>
    <w:rsid w:val="004108E6"/>
    <w:rsid w:val="0041098A"/>
    <w:rsid w:val="00410CD4"/>
    <w:rsid w:val="00410D74"/>
    <w:rsid w:val="00410E6F"/>
    <w:rsid w:val="00411134"/>
    <w:rsid w:val="00412AFA"/>
    <w:rsid w:val="00412F0B"/>
    <w:rsid w:val="0041320B"/>
    <w:rsid w:val="00413505"/>
    <w:rsid w:val="0041380F"/>
    <w:rsid w:val="00413E80"/>
    <w:rsid w:val="004143F8"/>
    <w:rsid w:val="00414E0B"/>
    <w:rsid w:val="00415910"/>
    <w:rsid w:val="00415E0E"/>
    <w:rsid w:val="0041613D"/>
    <w:rsid w:val="0041685D"/>
    <w:rsid w:val="0041693D"/>
    <w:rsid w:val="00416C51"/>
    <w:rsid w:val="00417DA8"/>
    <w:rsid w:val="0042047B"/>
    <w:rsid w:val="004205BF"/>
    <w:rsid w:val="00420FD6"/>
    <w:rsid w:val="00421203"/>
    <w:rsid w:val="00421800"/>
    <w:rsid w:val="00422E90"/>
    <w:rsid w:val="00422FAE"/>
    <w:rsid w:val="00423A57"/>
    <w:rsid w:val="00425147"/>
    <w:rsid w:val="0042760D"/>
    <w:rsid w:val="00431848"/>
    <w:rsid w:val="00431DC1"/>
    <w:rsid w:val="00432089"/>
    <w:rsid w:val="0043296A"/>
    <w:rsid w:val="004334C9"/>
    <w:rsid w:val="00433DA9"/>
    <w:rsid w:val="00435398"/>
    <w:rsid w:val="004410FD"/>
    <w:rsid w:val="0044117F"/>
    <w:rsid w:val="00441B06"/>
    <w:rsid w:val="00441B78"/>
    <w:rsid w:val="00441F87"/>
    <w:rsid w:val="004425E7"/>
    <w:rsid w:val="00443FD1"/>
    <w:rsid w:val="00444626"/>
    <w:rsid w:val="00444938"/>
    <w:rsid w:val="004449D0"/>
    <w:rsid w:val="00446B51"/>
    <w:rsid w:val="004502BE"/>
    <w:rsid w:val="00450ACB"/>
    <w:rsid w:val="00452089"/>
    <w:rsid w:val="00452442"/>
    <w:rsid w:val="00453439"/>
    <w:rsid w:val="00453A36"/>
    <w:rsid w:val="00454136"/>
    <w:rsid w:val="00454711"/>
    <w:rsid w:val="00454C81"/>
    <w:rsid w:val="00455756"/>
    <w:rsid w:val="0045686C"/>
    <w:rsid w:val="00456B26"/>
    <w:rsid w:val="00460518"/>
    <w:rsid w:val="00460818"/>
    <w:rsid w:val="00461E19"/>
    <w:rsid w:val="00462918"/>
    <w:rsid w:val="00462F47"/>
    <w:rsid w:val="0046392B"/>
    <w:rsid w:val="0046419C"/>
    <w:rsid w:val="004645C0"/>
    <w:rsid w:val="00465598"/>
    <w:rsid w:val="00466850"/>
    <w:rsid w:val="00467135"/>
    <w:rsid w:val="004702A5"/>
    <w:rsid w:val="00470548"/>
    <w:rsid w:val="00470755"/>
    <w:rsid w:val="00471EF3"/>
    <w:rsid w:val="0047253E"/>
    <w:rsid w:val="004727BA"/>
    <w:rsid w:val="00472F34"/>
    <w:rsid w:val="0047527E"/>
    <w:rsid w:val="00475EC4"/>
    <w:rsid w:val="004764DC"/>
    <w:rsid w:val="00477A35"/>
    <w:rsid w:val="004819B2"/>
    <w:rsid w:val="00481AB7"/>
    <w:rsid w:val="00481F8C"/>
    <w:rsid w:val="00482035"/>
    <w:rsid w:val="00482E60"/>
    <w:rsid w:val="004848FD"/>
    <w:rsid w:val="00484B9A"/>
    <w:rsid w:val="00485A86"/>
    <w:rsid w:val="004860F6"/>
    <w:rsid w:val="00486215"/>
    <w:rsid w:val="00486D6A"/>
    <w:rsid w:val="00487B47"/>
    <w:rsid w:val="00490641"/>
    <w:rsid w:val="00490B9A"/>
    <w:rsid w:val="00490C3E"/>
    <w:rsid w:val="00490D9F"/>
    <w:rsid w:val="00492345"/>
    <w:rsid w:val="00492E24"/>
    <w:rsid w:val="00493505"/>
    <w:rsid w:val="0049373D"/>
    <w:rsid w:val="0049388E"/>
    <w:rsid w:val="004938D6"/>
    <w:rsid w:val="004939AB"/>
    <w:rsid w:val="00493D15"/>
    <w:rsid w:val="00493E27"/>
    <w:rsid w:val="00493EDC"/>
    <w:rsid w:val="00494ECD"/>
    <w:rsid w:val="00495486"/>
    <w:rsid w:val="00495A4F"/>
    <w:rsid w:val="00495D57"/>
    <w:rsid w:val="004963D2"/>
    <w:rsid w:val="00496CCF"/>
    <w:rsid w:val="00497F8F"/>
    <w:rsid w:val="004A0E67"/>
    <w:rsid w:val="004A12E8"/>
    <w:rsid w:val="004A1B34"/>
    <w:rsid w:val="004A200A"/>
    <w:rsid w:val="004A2622"/>
    <w:rsid w:val="004A2CB3"/>
    <w:rsid w:val="004A3458"/>
    <w:rsid w:val="004A37A2"/>
    <w:rsid w:val="004A3B90"/>
    <w:rsid w:val="004A4F04"/>
    <w:rsid w:val="004A58D6"/>
    <w:rsid w:val="004A58F6"/>
    <w:rsid w:val="004A766D"/>
    <w:rsid w:val="004A7CF1"/>
    <w:rsid w:val="004B02B7"/>
    <w:rsid w:val="004B108E"/>
    <w:rsid w:val="004B21B7"/>
    <w:rsid w:val="004B5D31"/>
    <w:rsid w:val="004B6A4A"/>
    <w:rsid w:val="004B7D5A"/>
    <w:rsid w:val="004C034B"/>
    <w:rsid w:val="004C123B"/>
    <w:rsid w:val="004C1D02"/>
    <w:rsid w:val="004C22ED"/>
    <w:rsid w:val="004C2F24"/>
    <w:rsid w:val="004C34C5"/>
    <w:rsid w:val="004C35C1"/>
    <w:rsid w:val="004C3F00"/>
    <w:rsid w:val="004C5544"/>
    <w:rsid w:val="004C572B"/>
    <w:rsid w:val="004C6071"/>
    <w:rsid w:val="004C766C"/>
    <w:rsid w:val="004C7F14"/>
    <w:rsid w:val="004D0B80"/>
    <w:rsid w:val="004D19AC"/>
    <w:rsid w:val="004D3E95"/>
    <w:rsid w:val="004D5327"/>
    <w:rsid w:val="004D5CCE"/>
    <w:rsid w:val="004D67D5"/>
    <w:rsid w:val="004D74CD"/>
    <w:rsid w:val="004D75EF"/>
    <w:rsid w:val="004E0112"/>
    <w:rsid w:val="004E0511"/>
    <w:rsid w:val="004E4742"/>
    <w:rsid w:val="004E4EB5"/>
    <w:rsid w:val="004E66AD"/>
    <w:rsid w:val="004E6A56"/>
    <w:rsid w:val="004E6E68"/>
    <w:rsid w:val="004E6EBB"/>
    <w:rsid w:val="004E7296"/>
    <w:rsid w:val="004E7566"/>
    <w:rsid w:val="004E79F7"/>
    <w:rsid w:val="004F0FE1"/>
    <w:rsid w:val="004F2119"/>
    <w:rsid w:val="004F243E"/>
    <w:rsid w:val="004F247B"/>
    <w:rsid w:val="004F2EFF"/>
    <w:rsid w:val="004F33CF"/>
    <w:rsid w:val="004F3BDC"/>
    <w:rsid w:val="004F3C8A"/>
    <w:rsid w:val="004F3DBB"/>
    <w:rsid w:val="004F4C6D"/>
    <w:rsid w:val="004F4E8C"/>
    <w:rsid w:val="004F6C50"/>
    <w:rsid w:val="004F701A"/>
    <w:rsid w:val="004F7366"/>
    <w:rsid w:val="004F7E99"/>
    <w:rsid w:val="005014B7"/>
    <w:rsid w:val="00502CDE"/>
    <w:rsid w:val="00503064"/>
    <w:rsid w:val="005038AA"/>
    <w:rsid w:val="00504AAA"/>
    <w:rsid w:val="00504BFA"/>
    <w:rsid w:val="005055E5"/>
    <w:rsid w:val="00507083"/>
    <w:rsid w:val="00507696"/>
    <w:rsid w:val="005078AD"/>
    <w:rsid w:val="00510A31"/>
    <w:rsid w:val="00511337"/>
    <w:rsid w:val="00511984"/>
    <w:rsid w:val="00512867"/>
    <w:rsid w:val="00512F77"/>
    <w:rsid w:val="00513279"/>
    <w:rsid w:val="00514001"/>
    <w:rsid w:val="00515562"/>
    <w:rsid w:val="0051580D"/>
    <w:rsid w:val="00516830"/>
    <w:rsid w:val="00516C88"/>
    <w:rsid w:val="005172E7"/>
    <w:rsid w:val="00517733"/>
    <w:rsid w:val="00517B7E"/>
    <w:rsid w:val="00517C9A"/>
    <w:rsid w:val="0052020C"/>
    <w:rsid w:val="00520989"/>
    <w:rsid w:val="00521D58"/>
    <w:rsid w:val="0052220F"/>
    <w:rsid w:val="00522960"/>
    <w:rsid w:val="0052435D"/>
    <w:rsid w:val="00524786"/>
    <w:rsid w:val="00525D8E"/>
    <w:rsid w:val="00525EE5"/>
    <w:rsid w:val="00530BEF"/>
    <w:rsid w:val="00531D14"/>
    <w:rsid w:val="00531DB1"/>
    <w:rsid w:val="00533333"/>
    <w:rsid w:val="00533478"/>
    <w:rsid w:val="005338E9"/>
    <w:rsid w:val="00533BD1"/>
    <w:rsid w:val="00534074"/>
    <w:rsid w:val="00534295"/>
    <w:rsid w:val="00534444"/>
    <w:rsid w:val="0053470B"/>
    <w:rsid w:val="005350CB"/>
    <w:rsid w:val="005364E4"/>
    <w:rsid w:val="005365A7"/>
    <w:rsid w:val="00536B23"/>
    <w:rsid w:val="00542EDD"/>
    <w:rsid w:val="00543D15"/>
    <w:rsid w:val="0054740C"/>
    <w:rsid w:val="00547BAB"/>
    <w:rsid w:val="00547FB3"/>
    <w:rsid w:val="0055150D"/>
    <w:rsid w:val="005526FF"/>
    <w:rsid w:val="00552F52"/>
    <w:rsid w:val="00554159"/>
    <w:rsid w:val="00554E02"/>
    <w:rsid w:val="005552A3"/>
    <w:rsid w:val="00555A68"/>
    <w:rsid w:val="005565EC"/>
    <w:rsid w:val="00557C03"/>
    <w:rsid w:val="00557E64"/>
    <w:rsid w:val="005609E9"/>
    <w:rsid w:val="00560C52"/>
    <w:rsid w:val="005613DB"/>
    <w:rsid w:val="005618A4"/>
    <w:rsid w:val="005619D7"/>
    <w:rsid w:val="005637BF"/>
    <w:rsid w:val="0056495B"/>
    <w:rsid w:val="00565108"/>
    <w:rsid w:val="00566221"/>
    <w:rsid w:val="00566540"/>
    <w:rsid w:val="0056750D"/>
    <w:rsid w:val="00567D0E"/>
    <w:rsid w:val="00571A97"/>
    <w:rsid w:val="00571BAE"/>
    <w:rsid w:val="0057252A"/>
    <w:rsid w:val="00572E9A"/>
    <w:rsid w:val="00573E18"/>
    <w:rsid w:val="00573EC0"/>
    <w:rsid w:val="0057418A"/>
    <w:rsid w:val="005749DE"/>
    <w:rsid w:val="00576E13"/>
    <w:rsid w:val="00576E88"/>
    <w:rsid w:val="00577213"/>
    <w:rsid w:val="00577A2F"/>
    <w:rsid w:val="00577AB9"/>
    <w:rsid w:val="00580055"/>
    <w:rsid w:val="00581377"/>
    <w:rsid w:val="00581C5F"/>
    <w:rsid w:val="00582037"/>
    <w:rsid w:val="00582137"/>
    <w:rsid w:val="005823AB"/>
    <w:rsid w:val="00582DC9"/>
    <w:rsid w:val="00582F5F"/>
    <w:rsid w:val="005832BD"/>
    <w:rsid w:val="005839BA"/>
    <w:rsid w:val="00584799"/>
    <w:rsid w:val="0058485E"/>
    <w:rsid w:val="005849AC"/>
    <w:rsid w:val="00585DFC"/>
    <w:rsid w:val="0058622B"/>
    <w:rsid w:val="005869FC"/>
    <w:rsid w:val="0059002E"/>
    <w:rsid w:val="00591219"/>
    <w:rsid w:val="00592318"/>
    <w:rsid w:val="005924F5"/>
    <w:rsid w:val="00592D35"/>
    <w:rsid w:val="005936F2"/>
    <w:rsid w:val="005940C2"/>
    <w:rsid w:val="00594464"/>
    <w:rsid w:val="00594F23"/>
    <w:rsid w:val="00595579"/>
    <w:rsid w:val="005961A6"/>
    <w:rsid w:val="00596EAA"/>
    <w:rsid w:val="00597166"/>
    <w:rsid w:val="00597235"/>
    <w:rsid w:val="00597826"/>
    <w:rsid w:val="00597D0F"/>
    <w:rsid w:val="005A0A81"/>
    <w:rsid w:val="005A162D"/>
    <w:rsid w:val="005A1A7C"/>
    <w:rsid w:val="005A21C7"/>
    <w:rsid w:val="005A3DE3"/>
    <w:rsid w:val="005A3E55"/>
    <w:rsid w:val="005A49F6"/>
    <w:rsid w:val="005A4C13"/>
    <w:rsid w:val="005A51F3"/>
    <w:rsid w:val="005A569A"/>
    <w:rsid w:val="005A5DDF"/>
    <w:rsid w:val="005A6008"/>
    <w:rsid w:val="005A68CF"/>
    <w:rsid w:val="005A6FE9"/>
    <w:rsid w:val="005B088B"/>
    <w:rsid w:val="005B0B49"/>
    <w:rsid w:val="005B1544"/>
    <w:rsid w:val="005B15E2"/>
    <w:rsid w:val="005B467F"/>
    <w:rsid w:val="005B5BAE"/>
    <w:rsid w:val="005B6CA6"/>
    <w:rsid w:val="005C098F"/>
    <w:rsid w:val="005C0C02"/>
    <w:rsid w:val="005C16C6"/>
    <w:rsid w:val="005C18CA"/>
    <w:rsid w:val="005C234B"/>
    <w:rsid w:val="005C2E92"/>
    <w:rsid w:val="005C3122"/>
    <w:rsid w:val="005C3AE1"/>
    <w:rsid w:val="005C3CFB"/>
    <w:rsid w:val="005C48A6"/>
    <w:rsid w:val="005C4E26"/>
    <w:rsid w:val="005C59D7"/>
    <w:rsid w:val="005C64C0"/>
    <w:rsid w:val="005C7735"/>
    <w:rsid w:val="005C7FF3"/>
    <w:rsid w:val="005D0C2C"/>
    <w:rsid w:val="005D11EB"/>
    <w:rsid w:val="005D1859"/>
    <w:rsid w:val="005D1BD9"/>
    <w:rsid w:val="005D2030"/>
    <w:rsid w:val="005D204C"/>
    <w:rsid w:val="005D2F9C"/>
    <w:rsid w:val="005D3942"/>
    <w:rsid w:val="005D572D"/>
    <w:rsid w:val="005D57AC"/>
    <w:rsid w:val="005D6663"/>
    <w:rsid w:val="005D698E"/>
    <w:rsid w:val="005D6CFC"/>
    <w:rsid w:val="005D73F6"/>
    <w:rsid w:val="005D741B"/>
    <w:rsid w:val="005D75CC"/>
    <w:rsid w:val="005D7978"/>
    <w:rsid w:val="005E0212"/>
    <w:rsid w:val="005E0894"/>
    <w:rsid w:val="005E22DA"/>
    <w:rsid w:val="005E26BD"/>
    <w:rsid w:val="005E3740"/>
    <w:rsid w:val="005E39F8"/>
    <w:rsid w:val="005E4109"/>
    <w:rsid w:val="005E4CAC"/>
    <w:rsid w:val="005E4FC7"/>
    <w:rsid w:val="005E534A"/>
    <w:rsid w:val="005E5D6C"/>
    <w:rsid w:val="005E735D"/>
    <w:rsid w:val="005F02FD"/>
    <w:rsid w:val="005F0382"/>
    <w:rsid w:val="005F0C68"/>
    <w:rsid w:val="005F0D97"/>
    <w:rsid w:val="005F1873"/>
    <w:rsid w:val="005F1D47"/>
    <w:rsid w:val="005F228A"/>
    <w:rsid w:val="005F2689"/>
    <w:rsid w:val="005F2A78"/>
    <w:rsid w:val="005F2ACB"/>
    <w:rsid w:val="005F2EFB"/>
    <w:rsid w:val="005F326A"/>
    <w:rsid w:val="005F3CD3"/>
    <w:rsid w:val="005F41BD"/>
    <w:rsid w:val="005F4914"/>
    <w:rsid w:val="005F52BB"/>
    <w:rsid w:val="005F5800"/>
    <w:rsid w:val="005F596C"/>
    <w:rsid w:val="005F6BC5"/>
    <w:rsid w:val="005F7200"/>
    <w:rsid w:val="0060147A"/>
    <w:rsid w:val="006019CC"/>
    <w:rsid w:val="00602412"/>
    <w:rsid w:val="00602EBD"/>
    <w:rsid w:val="0060335D"/>
    <w:rsid w:val="00604619"/>
    <w:rsid w:val="006048F5"/>
    <w:rsid w:val="00604944"/>
    <w:rsid w:val="00604D61"/>
    <w:rsid w:val="006053F5"/>
    <w:rsid w:val="0060552E"/>
    <w:rsid w:val="006058C8"/>
    <w:rsid w:val="00605BF5"/>
    <w:rsid w:val="00606868"/>
    <w:rsid w:val="00606A09"/>
    <w:rsid w:val="00606D6B"/>
    <w:rsid w:val="006075D2"/>
    <w:rsid w:val="006076E4"/>
    <w:rsid w:val="0060792C"/>
    <w:rsid w:val="00607EAD"/>
    <w:rsid w:val="0061003F"/>
    <w:rsid w:val="006114E0"/>
    <w:rsid w:val="00611B9C"/>
    <w:rsid w:val="00613047"/>
    <w:rsid w:val="00613C5B"/>
    <w:rsid w:val="006151DF"/>
    <w:rsid w:val="00616CDD"/>
    <w:rsid w:val="0062107A"/>
    <w:rsid w:val="00621FD9"/>
    <w:rsid w:val="00623216"/>
    <w:rsid w:val="00624876"/>
    <w:rsid w:val="0062580A"/>
    <w:rsid w:val="00625949"/>
    <w:rsid w:val="0062730C"/>
    <w:rsid w:val="00627F75"/>
    <w:rsid w:val="0063012B"/>
    <w:rsid w:val="006307DA"/>
    <w:rsid w:val="006313A2"/>
    <w:rsid w:val="006314B3"/>
    <w:rsid w:val="00631D8C"/>
    <w:rsid w:val="0063339F"/>
    <w:rsid w:val="00634DFC"/>
    <w:rsid w:val="0063516E"/>
    <w:rsid w:val="00635B9A"/>
    <w:rsid w:val="00635C79"/>
    <w:rsid w:val="00635F0D"/>
    <w:rsid w:val="006367F9"/>
    <w:rsid w:val="00636B92"/>
    <w:rsid w:val="00636BAF"/>
    <w:rsid w:val="00637262"/>
    <w:rsid w:val="006377C2"/>
    <w:rsid w:val="006413FA"/>
    <w:rsid w:val="006421B3"/>
    <w:rsid w:val="006427B6"/>
    <w:rsid w:val="00643C15"/>
    <w:rsid w:val="00644C0B"/>
    <w:rsid w:val="006454D8"/>
    <w:rsid w:val="0064632D"/>
    <w:rsid w:val="00646361"/>
    <w:rsid w:val="00647E25"/>
    <w:rsid w:val="0065007C"/>
    <w:rsid w:val="00650BFF"/>
    <w:rsid w:val="00651032"/>
    <w:rsid w:val="00651250"/>
    <w:rsid w:val="0065247B"/>
    <w:rsid w:val="006529BE"/>
    <w:rsid w:val="00652BD0"/>
    <w:rsid w:val="00653691"/>
    <w:rsid w:val="006539B9"/>
    <w:rsid w:val="00654FBB"/>
    <w:rsid w:val="0065523C"/>
    <w:rsid w:val="00656B78"/>
    <w:rsid w:val="006575E3"/>
    <w:rsid w:val="006602CA"/>
    <w:rsid w:val="00660401"/>
    <w:rsid w:val="0066091C"/>
    <w:rsid w:val="00661670"/>
    <w:rsid w:val="0066169A"/>
    <w:rsid w:val="00661A4C"/>
    <w:rsid w:val="00661AFB"/>
    <w:rsid w:val="006630EF"/>
    <w:rsid w:val="006655D5"/>
    <w:rsid w:val="00670549"/>
    <w:rsid w:val="00670A3B"/>
    <w:rsid w:val="006715A3"/>
    <w:rsid w:val="0067206C"/>
    <w:rsid w:val="006724ED"/>
    <w:rsid w:val="006733E9"/>
    <w:rsid w:val="006734E5"/>
    <w:rsid w:val="00673874"/>
    <w:rsid w:val="006739B3"/>
    <w:rsid w:val="00673E11"/>
    <w:rsid w:val="006744A5"/>
    <w:rsid w:val="00674E7B"/>
    <w:rsid w:val="0067569C"/>
    <w:rsid w:val="00675CBA"/>
    <w:rsid w:val="0067601E"/>
    <w:rsid w:val="006766AD"/>
    <w:rsid w:val="00677482"/>
    <w:rsid w:val="00677E9C"/>
    <w:rsid w:val="0068039F"/>
    <w:rsid w:val="00680409"/>
    <w:rsid w:val="006804EA"/>
    <w:rsid w:val="00680DD9"/>
    <w:rsid w:val="00681884"/>
    <w:rsid w:val="00683B1B"/>
    <w:rsid w:val="00683F41"/>
    <w:rsid w:val="006847D7"/>
    <w:rsid w:val="00684A68"/>
    <w:rsid w:val="00684DCA"/>
    <w:rsid w:val="00685793"/>
    <w:rsid w:val="00685F18"/>
    <w:rsid w:val="0068628F"/>
    <w:rsid w:val="006867E7"/>
    <w:rsid w:val="006868B1"/>
    <w:rsid w:val="00687C3C"/>
    <w:rsid w:val="006908AD"/>
    <w:rsid w:val="0069146D"/>
    <w:rsid w:val="006916FC"/>
    <w:rsid w:val="006928C5"/>
    <w:rsid w:val="00692AE0"/>
    <w:rsid w:val="00693669"/>
    <w:rsid w:val="006936FF"/>
    <w:rsid w:val="0069415F"/>
    <w:rsid w:val="00694505"/>
    <w:rsid w:val="006946E5"/>
    <w:rsid w:val="00694C43"/>
    <w:rsid w:val="00694DEF"/>
    <w:rsid w:val="0069512D"/>
    <w:rsid w:val="006955FE"/>
    <w:rsid w:val="006A0089"/>
    <w:rsid w:val="006A1367"/>
    <w:rsid w:val="006A1D2E"/>
    <w:rsid w:val="006A1DF4"/>
    <w:rsid w:val="006A24BA"/>
    <w:rsid w:val="006A27D1"/>
    <w:rsid w:val="006A3A6E"/>
    <w:rsid w:val="006A4913"/>
    <w:rsid w:val="006A4C95"/>
    <w:rsid w:val="006A5509"/>
    <w:rsid w:val="006B0E4C"/>
    <w:rsid w:val="006B0E79"/>
    <w:rsid w:val="006B0FC5"/>
    <w:rsid w:val="006B15E9"/>
    <w:rsid w:val="006B202B"/>
    <w:rsid w:val="006B2781"/>
    <w:rsid w:val="006B33EA"/>
    <w:rsid w:val="006B43A0"/>
    <w:rsid w:val="006B4B17"/>
    <w:rsid w:val="006B4C2A"/>
    <w:rsid w:val="006B622E"/>
    <w:rsid w:val="006B68A6"/>
    <w:rsid w:val="006B7F08"/>
    <w:rsid w:val="006C0B6F"/>
    <w:rsid w:val="006C0F75"/>
    <w:rsid w:val="006C0FD3"/>
    <w:rsid w:val="006C1567"/>
    <w:rsid w:val="006C2881"/>
    <w:rsid w:val="006C2AD9"/>
    <w:rsid w:val="006C3871"/>
    <w:rsid w:val="006C4241"/>
    <w:rsid w:val="006C446F"/>
    <w:rsid w:val="006C4ECD"/>
    <w:rsid w:val="006C57A4"/>
    <w:rsid w:val="006C5877"/>
    <w:rsid w:val="006C5B94"/>
    <w:rsid w:val="006C63B4"/>
    <w:rsid w:val="006C6592"/>
    <w:rsid w:val="006D0EED"/>
    <w:rsid w:val="006D0F06"/>
    <w:rsid w:val="006D25F0"/>
    <w:rsid w:val="006D491A"/>
    <w:rsid w:val="006D4E49"/>
    <w:rsid w:val="006D58D8"/>
    <w:rsid w:val="006D7ADE"/>
    <w:rsid w:val="006E0461"/>
    <w:rsid w:val="006E1751"/>
    <w:rsid w:val="006E1CA7"/>
    <w:rsid w:val="006E1D60"/>
    <w:rsid w:val="006E1DB2"/>
    <w:rsid w:val="006E27C8"/>
    <w:rsid w:val="006E2D30"/>
    <w:rsid w:val="006E322F"/>
    <w:rsid w:val="006E3C50"/>
    <w:rsid w:val="006E3C6A"/>
    <w:rsid w:val="006E4ADE"/>
    <w:rsid w:val="006E5B59"/>
    <w:rsid w:val="006E5FCC"/>
    <w:rsid w:val="006E6082"/>
    <w:rsid w:val="006E6C72"/>
    <w:rsid w:val="006E72A4"/>
    <w:rsid w:val="006E74B3"/>
    <w:rsid w:val="006E7845"/>
    <w:rsid w:val="006F0230"/>
    <w:rsid w:val="006F02B9"/>
    <w:rsid w:val="006F0A90"/>
    <w:rsid w:val="006F152F"/>
    <w:rsid w:val="006F16B1"/>
    <w:rsid w:val="006F2573"/>
    <w:rsid w:val="006F3064"/>
    <w:rsid w:val="006F34FF"/>
    <w:rsid w:val="006F36A4"/>
    <w:rsid w:val="006F3FCF"/>
    <w:rsid w:val="006F45D4"/>
    <w:rsid w:val="006F5995"/>
    <w:rsid w:val="006F635B"/>
    <w:rsid w:val="006F6720"/>
    <w:rsid w:val="006F7438"/>
    <w:rsid w:val="007000CC"/>
    <w:rsid w:val="00700588"/>
    <w:rsid w:val="007007C9"/>
    <w:rsid w:val="00705054"/>
    <w:rsid w:val="00705253"/>
    <w:rsid w:val="00706BCD"/>
    <w:rsid w:val="00710CD8"/>
    <w:rsid w:val="007110AB"/>
    <w:rsid w:val="0071229A"/>
    <w:rsid w:val="0071263B"/>
    <w:rsid w:val="00712A6F"/>
    <w:rsid w:val="0071309D"/>
    <w:rsid w:val="007130AC"/>
    <w:rsid w:val="007137C5"/>
    <w:rsid w:val="0071500D"/>
    <w:rsid w:val="00715731"/>
    <w:rsid w:val="00715D50"/>
    <w:rsid w:val="00715EC2"/>
    <w:rsid w:val="0072063B"/>
    <w:rsid w:val="007216DF"/>
    <w:rsid w:val="00721D01"/>
    <w:rsid w:val="00722199"/>
    <w:rsid w:val="00722ECB"/>
    <w:rsid w:val="00722F96"/>
    <w:rsid w:val="00723309"/>
    <w:rsid w:val="00723893"/>
    <w:rsid w:val="00724421"/>
    <w:rsid w:val="007255FD"/>
    <w:rsid w:val="007256FD"/>
    <w:rsid w:val="0072639F"/>
    <w:rsid w:val="00726896"/>
    <w:rsid w:val="00727EAC"/>
    <w:rsid w:val="00731A6A"/>
    <w:rsid w:val="007324F2"/>
    <w:rsid w:val="007336FC"/>
    <w:rsid w:val="00733C2F"/>
    <w:rsid w:val="00734260"/>
    <w:rsid w:val="00737D75"/>
    <w:rsid w:val="00740554"/>
    <w:rsid w:val="00740F3C"/>
    <w:rsid w:val="00741B7B"/>
    <w:rsid w:val="0074237F"/>
    <w:rsid w:val="00742C08"/>
    <w:rsid w:val="0074315E"/>
    <w:rsid w:val="00744034"/>
    <w:rsid w:val="00744056"/>
    <w:rsid w:val="007447CB"/>
    <w:rsid w:val="00744D68"/>
    <w:rsid w:val="0074570E"/>
    <w:rsid w:val="00746701"/>
    <w:rsid w:val="00746A22"/>
    <w:rsid w:val="00746B7C"/>
    <w:rsid w:val="00746F96"/>
    <w:rsid w:val="007475CB"/>
    <w:rsid w:val="00750A08"/>
    <w:rsid w:val="00750D95"/>
    <w:rsid w:val="00751692"/>
    <w:rsid w:val="00752062"/>
    <w:rsid w:val="007525A8"/>
    <w:rsid w:val="00753C89"/>
    <w:rsid w:val="007549F6"/>
    <w:rsid w:val="007549FD"/>
    <w:rsid w:val="00754FB9"/>
    <w:rsid w:val="00757545"/>
    <w:rsid w:val="007579D2"/>
    <w:rsid w:val="00757D1C"/>
    <w:rsid w:val="00760BC6"/>
    <w:rsid w:val="007610B5"/>
    <w:rsid w:val="00761BC9"/>
    <w:rsid w:val="00763090"/>
    <w:rsid w:val="007645A0"/>
    <w:rsid w:val="007650EE"/>
    <w:rsid w:val="00765201"/>
    <w:rsid w:val="00765770"/>
    <w:rsid w:val="0076598A"/>
    <w:rsid w:val="00765ADC"/>
    <w:rsid w:val="0076606D"/>
    <w:rsid w:val="0076624C"/>
    <w:rsid w:val="0077072E"/>
    <w:rsid w:val="00770CFD"/>
    <w:rsid w:val="00770FB6"/>
    <w:rsid w:val="00772000"/>
    <w:rsid w:val="007724CD"/>
    <w:rsid w:val="00773281"/>
    <w:rsid w:val="0077354C"/>
    <w:rsid w:val="007737FD"/>
    <w:rsid w:val="00776202"/>
    <w:rsid w:val="0077751E"/>
    <w:rsid w:val="007777C4"/>
    <w:rsid w:val="00777A81"/>
    <w:rsid w:val="00777D21"/>
    <w:rsid w:val="00780438"/>
    <w:rsid w:val="00780965"/>
    <w:rsid w:val="0078184A"/>
    <w:rsid w:val="00781DF9"/>
    <w:rsid w:val="007820F9"/>
    <w:rsid w:val="0078237E"/>
    <w:rsid w:val="007833AD"/>
    <w:rsid w:val="00784446"/>
    <w:rsid w:val="0078578D"/>
    <w:rsid w:val="0078789A"/>
    <w:rsid w:val="00787FAA"/>
    <w:rsid w:val="0079279A"/>
    <w:rsid w:val="00793E36"/>
    <w:rsid w:val="0079417A"/>
    <w:rsid w:val="00794229"/>
    <w:rsid w:val="0079457F"/>
    <w:rsid w:val="007945D8"/>
    <w:rsid w:val="00794C60"/>
    <w:rsid w:val="00795093"/>
    <w:rsid w:val="007951AF"/>
    <w:rsid w:val="00795D59"/>
    <w:rsid w:val="007A0C38"/>
    <w:rsid w:val="007A10CF"/>
    <w:rsid w:val="007A118D"/>
    <w:rsid w:val="007A1479"/>
    <w:rsid w:val="007A1A6F"/>
    <w:rsid w:val="007A2444"/>
    <w:rsid w:val="007A27DF"/>
    <w:rsid w:val="007A3184"/>
    <w:rsid w:val="007A3422"/>
    <w:rsid w:val="007A443C"/>
    <w:rsid w:val="007A6083"/>
    <w:rsid w:val="007A64C3"/>
    <w:rsid w:val="007A6880"/>
    <w:rsid w:val="007A6B38"/>
    <w:rsid w:val="007B0ED1"/>
    <w:rsid w:val="007B1098"/>
    <w:rsid w:val="007B176D"/>
    <w:rsid w:val="007B1AB0"/>
    <w:rsid w:val="007B1C5D"/>
    <w:rsid w:val="007B1ED4"/>
    <w:rsid w:val="007B280A"/>
    <w:rsid w:val="007B3040"/>
    <w:rsid w:val="007B42A1"/>
    <w:rsid w:val="007B4E89"/>
    <w:rsid w:val="007B5204"/>
    <w:rsid w:val="007B520B"/>
    <w:rsid w:val="007B5F22"/>
    <w:rsid w:val="007B7880"/>
    <w:rsid w:val="007C06A9"/>
    <w:rsid w:val="007C5904"/>
    <w:rsid w:val="007C768D"/>
    <w:rsid w:val="007C7E34"/>
    <w:rsid w:val="007D17A2"/>
    <w:rsid w:val="007D54BE"/>
    <w:rsid w:val="007D6510"/>
    <w:rsid w:val="007D693A"/>
    <w:rsid w:val="007D7471"/>
    <w:rsid w:val="007E05BD"/>
    <w:rsid w:val="007E08F8"/>
    <w:rsid w:val="007E112D"/>
    <w:rsid w:val="007E18D7"/>
    <w:rsid w:val="007E1ECD"/>
    <w:rsid w:val="007E2277"/>
    <w:rsid w:val="007E3561"/>
    <w:rsid w:val="007E3D77"/>
    <w:rsid w:val="007E457F"/>
    <w:rsid w:val="007E48E1"/>
    <w:rsid w:val="007E48F3"/>
    <w:rsid w:val="007E5923"/>
    <w:rsid w:val="007E6222"/>
    <w:rsid w:val="007E7048"/>
    <w:rsid w:val="007E7323"/>
    <w:rsid w:val="007E78BF"/>
    <w:rsid w:val="007F0396"/>
    <w:rsid w:val="007F2C2F"/>
    <w:rsid w:val="007F3003"/>
    <w:rsid w:val="007F3FC9"/>
    <w:rsid w:val="007F45E3"/>
    <w:rsid w:val="007F4B8F"/>
    <w:rsid w:val="007F4EAC"/>
    <w:rsid w:val="007F556D"/>
    <w:rsid w:val="007F563C"/>
    <w:rsid w:val="007F733E"/>
    <w:rsid w:val="007F7B29"/>
    <w:rsid w:val="008001F6"/>
    <w:rsid w:val="00800A0A"/>
    <w:rsid w:val="0080112C"/>
    <w:rsid w:val="008012E7"/>
    <w:rsid w:val="00801AB9"/>
    <w:rsid w:val="00802B3A"/>
    <w:rsid w:val="0080365F"/>
    <w:rsid w:val="00803C86"/>
    <w:rsid w:val="00804A79"/>
    <w:rsid w:val="00805487"/>
    <w:rsid w:val="00805A08"/>
    <w:rsid w:val="008072A0"/>
    <w:rsid w:val="008104F9"/>
    <w:rsid w:val="0081053D"/>
    <w:rsid w:val="008109D4"/>
    <w:rsid w:val="00810EEA"/>
    <w:rsid w:val="008115B2"/>
    <w:rsid w:val="00811C05"/>
    <w:rsid w:val="008131C1"/>
    <w:rsid w:val="00813325"/>
    <w:rsid w:val="008152F6"/>
    <w:rsid w:val="008165F9"/>
    <w:rsid w:val="00816A8F"/>
    <w:rsid w:val="00816E86"/>
    <w:rsid w:val="0082085C"/>
    <w:rsid w:val="00821740"/>
    <w:rsid w:val="00821821"/>
    <w:rsid w:val="008228CA"/>
    <w:rsid w:val="008232C0"/>
    <w:rsid w:val="00824D2B"/>
    <w:rsid w:val="008255B1"/>
    <w:rsid w:val="008259D0"/>
    <w:rsid w:val="00826BBB"/>
    <w:rsid w:val="00826C26"/>
    <w:rsid w:val="00827378"/>
    <w:rsid w:val="0082771D"/>
    <w:rsid w:val="00827934"/>
    <w:rsid w:val="00827CE3"/>
    <w:rsid w:val="008305A7"/>
    <w:rsid w:val="008306B2"/>
    <w:rsid w:val="00830A2E"/>
    <w:rsid w:val="00830FF4"/>
    <w:rsid w:val="00831377"/>
    <w:rsid w:val="00831A27"/>
    <w:rsid w:val="00832367"/>
    <w:rsid w:val="00832794"/>
    <w:rsid w:val="008332B2"/>
    <w:rsid w:val="0083598C"/>
    <w:rsid w:val="00835CC2"/>
    <w:rsid w:val="008363C2"/>
    <w:rsid w:val="008368DE"/>
    <w:rsid w:val="00836E56"/>
    <w:rsid w:val="0084012C"/>
    <w:rsid w:val="00841F6E"/>
    <w:rsid w:val="00843273"/>
    <w:rsid w:val="008446EC"/>
    <w:rsid w:val="00844A39"/>
    <w:rsid w:val="0084520E"/>
    <w:rsid w:val="008455EC"/>
    <w:rsid w:val="00845B53"/>
    <w:rsid w:val="00846095"/>
    <w:rsid w:val="00846207"/>
    <w:rsid w:val="00846958"/>
    <w:rsid w:val="0084719D"/>
    <w:rsid w:val="00847AC3"/>
    <w:rsid w:val="00850126"/>
    <w:rsid w:val="00850397"/>
    <w:rsid w:val="00850550"/>
    <w:rsid w:val="00851452"/>
    <w:rsid w:val="00852134"/>
    <w:rsid w:val="0085253C"/>
    <w:rsid w:val="00852F68"/>
    <w:rsid w:val="0085320B"/>
    <w:rsid w:val="008533FD"/>
    <w:rsid w:val="0085379A"/>
    <w:rsid w:val="00853E60"/>
    <w:rsid w:val="008545AE"/>
    <w:rsid w:val="00854689"/>
    <w:rsid w:val="00854A3B"/>
    <w:rsid w:val="008555EB"/>
    <w:rsid w:val="00856789"/>
    <w:rsid w:val="00856E51"/>
    <w:rsid w:val="00857489"/>
    <w:rsid w:val="00857FF2"/>
    <w:rsid w:val="00860A2F"/>
    <w:rsid w:val="00860B29"/>
    <w:rsid w:val="0086151A"/>
    <w:rsid w:val="008620E3"/>
    <w:rsid w:val="008628A8"/>
    <w:rsid w:val="00862FF2"/>
    <w:rsid w:val="00863505"/>
    <w:rsid w:val="0086383F"/>
    <w:rsid w:val="0086474A"/>
    <w:rsid w:val="00867AB2"/>
    <w:rsid w:val="008700CA"/>
    <w:rsid w:val="00871A6F"/>
    <w:rsid w:val="008720EA"/>
    <w:rsid w:val="00872C1C"/>
    <w:rsid w:val="008730B1"/>
    <w:rsid w:val="008738E3"/>
    <w:rsid w:val="008740F0"/>
    <w:rsid w:val="008754E5"/>
    <w:rsid w:val="00875949"/>
    <w:rsid w:val="00876965"/>
    <w:rsid w:val="00876BA6"/>
    <w:rsid w:val="00880338"/>
    <w:rsid w:val="0088396D"/>
    <w:rsid w:val="00884039"/>
    <w:rsid w:val="008854FA"/>
    <w:rsid w:val="00886122"/>
    <w:rsid w:val="008862C8"/>
    <w:rsid w:val="00886D4A"/>
    <w:rsid w:val="00886E37"/>
    <w:rsid w:val="008873F6"/>
    <w:rsid w:val="00890B01"/>
    <w:rsid w:val="0089124A"/>
    <w:rsid w:val="00891C4A"/>
    <w:rsid w:val="0089290A"/>
    <w:rsid w:val="00892DE2"/>
    <w:rsid w:val="008937AB"/>
    <w:rsid w:val="00893FF8"/>
    <w:rsid w:val="0089406F"/>
    <w:rsid w:val="008942C4"/>
    <w:rsid w:val="00894E11"/>
    <w:rsid w:val="00894FFD"/>
    <w:rsid w:val="00895024"/>
    <w:rsid w:val="00895942"/>
    <w:rsid w:val="00896A3D"/>
    <w:rsid w:val="00897359"/>
    <w:rsid w:val="0089736C"/>
    <w:rsid w:val="00897575"/>
    <w:rsid w:val="00897862"/>
    <w:rsid w:val="008A02C6"/>
    <w:rsid w:val="008A167A"/>
    <w:rsid w:val="008A19B9"/>
    <w:rsid w:val="008A1E57"/>
    <w:rsid w:val="008A2B44"/>
    <w:rsid w:val="008A39C6"/>
    <w:rsid w:val="008A3B8C"/>
    <w:rsid w:val="008A47BE"/>
    <w:rsid w:val="008A51B1"/>
    <w:rsid w:val="008A583C"/>
    <w:rsid w:val="008A5A71"/>
    <w:rsid w:val="008A62FD"/>
    <w:rsid w:val="008A6534"/>
    <w:rsid w:val="008A65F9"/>
    <w:rsid w:val="008A666C"/>
    <w:rsid w:val="008A6687"/>
    <w:rsid w:val="008B0F95"/>
    <w:rsid w:val="008B1601"/>
    <w:rsid w:val="008B2203"/>
    <w:rsid w:val="008B2765"/>
    <w:rsid w:val="008B2882"/>
    <w:rsid w:val="008B2E5C"/>
    <w:rsid w:val="008B4AD4"/>
    <w:rsid w:val="008B6200"/>
    <w:rsid w:val="008B7904"/>
    <w:rsid w:val="008B7C13"/>
    <w:rsid w:val="008C083D"/>
    <w:rsid w:val="008C1025"/>
    <w:rsid w:val="008C22D3"/>
    <w:rsid w:val="008C2D20"/>
    <w:rsid w:val="008C43D6"/>
    <w:rsid w:val="008C460B"/>
    <w:rsid w:val="008C61BC"/>
    <w:rsid w:val="008D0999"/>
    <w:rsid w:val="008D1BBA"/>
    <w:rsid w:val="008D22A9"/>
    <w:rsid w:val="008D2309"/>
    <w:rsid w:val="008D2BA7"/>
    <w:rsid w:val="008D2C63"/>
    <w:rsid w:val="008D32D9"/>
    <w:rsid w:val="008D33AC"/>
    <w:rsid w:val="008D41DC"/>
    <w:rsid w:val="008D4DAB"/>
    <w:rsid w:val="008D51F6"/>
    <w:rsid w:val="008D61F9"/>
    <w:rsid w:val="008D7913"/>
    <w:rsid w:val="008D7DFA"/>
    <w:rsid w:val="008D7F45"/>
    <w:rsid w:val="008E07D6"/>
    <w:rsid w:val="008E14BC"/>
    <w:rsid w:val="008E2A00"/>
    <w:rsid w:val="008E3541"/>
    <w:rsid w:val="008E3D02"/>
    <w:rsid w:val="008E4FEF"/>
    <w:rsid w:val="008E51DB"/>
    <w:rsid w:val="008E5234"/>
    <w:rsid w:val="008E52F5"/>
    <w:rsid w:val="008E559C"/>
    <w:rsid w:val="008E5EF5"/>
    <w:rsid w:val="008E61C9"/>
    <w:rsid w:val="008E6B05"/>
    <w:rsid w:val="008E6F4B"/>
    <w:rsid w:val="008E78DB"/>
    <w:rsid w:val="008E7E0E"/>
    <w:rsid w:val="008F11CD"/>
    <w:rsid w:val="008F1EA0"/>
    <w:rsid w:val="008F2989"/>
    <w:rsid w:val="008F3125"/>
    <w:rsid w:val="008F331C"/>
    <w:rsid w:val="008F3DAF"/>
    <w:rsid w:val="008F3F30"/>
    <w:rsid w:val="008F4203"/>
    <w:rsid w:val="008F4277"/>
    <w:rsid w:val="008F4971"/>
    <w:rsid w:val="008F5053"/>
    <w:rsid w:val="008F5E8F"/>
    <w:rsid w:val="008F6FE3"/>
    <w:rsid w:val="00900C2E"/>
    <w:rsid w:val="00900D8F"/>
    <w:rsid w:val="00900DF9"/>
    <w:rsid w:val="009018BE"/>
    <w:rsid w:val="0090234A"/>
    <w:rsid w:val="009029D0"/>
    <w:rsid w:val="00904378"/>
    <w:rsid w:val="00904616"/>
    <w:rsid w:val="00904EF0"/>
    <w:rsid w:val="00904FA4"/>
    <w:rsid w:val="00905AFF"/>
    <w:rsid w:val="00907544"/>
    <w:rsid w:val="00907CA6"/>
    <w:rsid w:val="00910204"/>
    <w:rsid w:val="0091096C"/>
    <w:rsid w:val="00910B0F"/>
    <w:rsid w:val="009112DC"/>
    <w:rsid w:val="0091180A"/>
    <w:rsid w:val="0091247C"/>
    <w:rsid w:val="0091279D"/>
    <w:rsid w:val="009138FC"/>
    <w:rsid w:val="00914BDD"/>
    <w:rsid w:val="00914DA7"/>
    <w:rsid w:val="0091541B"/>
    <w:rsid w:val="009158C3"/>
    <w:rsid w:val="00915AD3"/>
    <w:rsid w:val="00915DAD"/>
    <w:rsid w:val="00917AD0"/>
    <w:rsid w:val="00917FCE"/>
    <w:rsid w:val="009213AE"/>
    <w:rsid w:val="009215C1"/>
    <w:rsid w:val="00921BD5"/>
    <w:rsid w:val="00921EBF"/>
    <w:rsid w:val="00923184"/>
    <w:rsid w:val="00923628"/>
    <w:rsid w:val="00923EA1"/>
    <w:rsid w:val="00924408"/>
    <w:rsid w:val="00924688"/>
    <w:rsid w:val="00924AF7"/>
    <w:rsid w:val="00925542"/>
    <w:rsid w:val="00925570"/>
    <w:rsid w:val="0092598E"/>
    <w:rsid w:val="00925E00"/>
    <w:rsid w:val="00927E57"/>
    <w:rsid w:val="00930830"/>
    <w:rsid w:val="00930BBB"/>
    <w:rsid w:val="00931901"/>
    <w:rsid w:val="00933132"/>
    <w:rsid w:val="009331B7"/>
    <w:rsid w:val="00933596"/>
    <w:rsid w:val="00933AC1"/>
    <w:rsid w:val="00933B18"/>
    <w:rsid w:val="0093403B"/>
    <w:rsid w:val="009347FF"/>
    <w:rsid w:val="00934F65"/>
    <w:rsid w:val="00934F73"/>
    <w:rsid w:val="00935FB7"/>
    <w:rsid w:val="009376EB"/>
    <w:rsid w:val="00937C58"/>
    <w:rsid w:val="00937DB1"/>
    <w:rsid w:val="00940164"/>
    <w:rsid w:val="00940F5F"/>
    <w:rsid w:val="00942972"/>
    <w:rsid w:val="00942F50"/>
    <w:rsid w:val="00942FBD"/>
    <w:rsid w:val="00945665"/>
    <w:rsid w:val="00945799"/>
    <w:rsid w:val="00946605"/>
    <w:rsid w:val="00946C40"/>
    <w:rsid w:val="00952128"/>
    <w:rsid w:val="009533C1"/>
    <w:rsid w:val="00953A00"/>
    <w:rsid w:val="00953C74"/>
    <w:rsid w:val="00954867"/>
    <w:rsid w:val="00955503"/>
    <w:rsid w:val="009560E8"/>
    <w:rsid w:val="00956504"/>
    <w:rsid w:val="00960353"/>
    <w:rsid w:val="009616A5"/>
    <w:rsid w:val="009618F0"/>
    <w:rsid w:val="0096300D"/>
    <w:rsid w:val="009635CB"/>
    <w:rsid w:val="00963777"/>
    <w:rsid w:val="00963B34"/>
    <w:rsid w:val="0096463B"/>
    <w:rsid w:val="009654EB"/>
    <w:rsid w:val="00966002"/>
    <w:rsid w:val="00966D0B"/>
    <w:rsid w:val="0096703C"/>
    <w:rsid w:val="00967571"/>
    <w:rsid w:val="00970AA0"/>
    <w:rsid w:val="009720E7"/>
    <w:rsid w:val="00972261"/>
    <w:rsid w:val="0097229F"/>
    <w:rsid w:val="00972CDF"/>
    <w:rsid w:val="00972DE5"/>
    <w:rsid w:val="0097319F"/>
    <w:rsid w:val="0097375B"/>
    <w:rsid w:val="00973899"/>
    <w:rsid w:val="009743C4"/>
    <w:rsid w:val="00975596"/>
    <w:rsid w:val="009756C7"/>
    <w:rsid w:val="00975A23"/>
    <w:rsid w:val="00975B9E"/>
    <w:rsid w:val="00975FFB"/>
    <w:rsid w:val="00976372"/>
    <w:rsid w:val="00977E0B"/>
    <w:rsid w:val="0098262D"/>
    <w:rsid w:val="00982754"/>
    <w:rsid w:val="00982A17"/>
    <w:rsid w:val="00983173"/>
    <w:rsid w:val="009833DF"/>
    <w:rsid w:val="009838D1"/>
    <w:rsid w:val="00984F3F"/>
    <w:rsid w:val="009853C9"/>
    <w:rsid w:val="009854C1"/>
    <w:rsid w:val="00986043"/>
    <w:rsid w:val="00986917"/>
    <w:rsid w:val="00986C4D"/>
    <w:rsid w:val="00987714"/>
    <w:rsid w:val="00990A8B"/>
    <w:rsid w:val="0099107B"/>
    <w:rsid w:val="009910C3"/>
    <w:rsid w:val="00992997"/>
    <w:rsid w:val="00995C5E"/>
    <w:rsid w:val="00995CDF"/>
    <w:rsid w:val="00996E70"/>
    <w:rsid w:val="00996F37"/>
    <w:rsid w:val="0099716F"/>
    <w:rsid w:val="00997350"/>
    <w:rsid w:val="0099736B"/>
    <w:rsid w:val="0099776F"/>
    <w:rsid w:val="009A099F"/>
    <w:rsid w:val="009A1BE5"/>
    <w:rsid w:val="009A275D"/>
    <w:rsid w:val="009A2FF5"/>
    <w:rsid w:val="009A316D"/>
    <w:rsid w:val="009A3DDE"/>
    <w:rsid w:val="009A42CA"/>
    <w:rsid w:val="009A63D9"/>
    <w:rsid w:val="009A643A"/>
    <w:rsid w:val="009A668F"/>
    <w:rsid w:val="009A727C"/>
    <w:rsid w:val="009A74CB"/>
    <w:rsid w:val="009B0302"/>
    <w:rsid w:val="009B0DD7"/>
    <w:rsid w:val="009B12F1"/>
    <w:rsid w:val="009B16B6"/>
    <w:rsid w:val="009B177D"/>
    <w:rsid w:val="009B1850"/>
    <w:rsid w:val="009B1950"/>
    <w:rsid w:val="009B1C32"/>
    <w:rsid w:val="009B2388"/>
    <w:rsid w:val="009B2B7E"/>
    <w:rsid w:val="009B2C23"/>
    <w:rsid w:val="009B3590"/>
    <w:rsid w:val="009B4725"/>
    <w:rsid w:val="009B6C5A"/>
    <w:rsid w:val="009C0071"/>
    <w:rsid w:val="009C33F0"/>
    <w:rsid w:val="009C3A81"/>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8B5"/>
    <w:rsid w:val="009D0B21"/>
    <w:rsid w:val="009D2238"/>
    <w:rsid w:val="009D3B04"/>
    <w:rsid w:val="009D42A7"/>
    <w:rsid w:val="009D4C8D"/>
    <w:rsid w:val="009D584E"/>
    <w:rsid w:val="009D5A1E"/>
    <w:rsid w:val="009D61AB"/>
    <w:rsid w:val="009D64CA"/>
    <w:rsid w:val="009D64EF"/>
    <w:rsid w:val="009D6609"/>
    <w:rsid w:val="009D75EC"/>
    <w:rsid w:val="009D7728"/>
    <w:rsid w:val="009E06B3"/>
    <w:rsid w:val="009E0D43"/>
    <w:rsid w:val="009E193B"/>
    <w:rsid w:val="009E1D64"/>
    <w:rsid w:val="009E2450"/>
    <w:rsid w:val="009E29F4"/>
    <w:rsid w:val="009E2EA9"/>
    <w:rsid w:val="009E324B"/>
    <w:rsid w:val="009E3648"/>
    <w:rsid w:val="009E3D2E"/>
    <w:rsid w:val="009E4A07"/>
    <w:rsid w:val="009E4F5F"/>
    <w:rsid w:val="009E4FDB"/>
    <w:rsid w:val="009E50DB"/>
    <w:rsid w:val="009E5504"/>
    <w:rsid w:val="009E5725"/>
    <w:rsid w:val="009E5815"/>
    <w:rsid w:val="009E598E"/>
    <w:rsid w:val="009E5B3A"/>
    <w:rsid w:val="009E626F"/>
    <w:rsid w:val="009E6F05"/>
    <w:rsid w:val="009E7283"/>
    <w:rsid w:val="009F0070"/>
    <w:rsid w:val="009F0F98"/>
    <w:rsid w:val="009F2658"/>
    <w:rsid w:val="009F39E2"/>
    <w:rsid w:val="009F4E3A"/>
    <w:rsid w:val="009F6A66"/>
    <w:rsid w:val="00A01586"/>
    <w:rsid w:val="00A01B9B"/>
    <w:rsid w:val="00A01C31"/>
    <w:rsid w:val="00A02BC3"/>
    <w:rsid w:val="00A039A8"/>
    <w:rsid w:val="00A055D5"/>
    <w:rsid w:val="00A05B92"/>
    <w:rsid w:val="00A07B70"/>
    <w:rsid w:val="00A10352"/>
    <w:rsid w:val="00A10542"/>
    <w:rsid w:val="00A115BF"/>
    <w:rsid w:val="00A11BE6"/>
    <w:rsid w:val="00A120E8"/>
    <w:rsid w:val="00A13AAF"/>
    <w:rsid w:val="00A14979"/>
    <w:rsid w:val="00A15622"/>
    <w:rsid w:val="00A162F1"/>
    <w:rsid w:val="00A17252"/>
    <w:rsid w:val="00A1751F"/>
    <w:rsid w:val="00A211A4"/>
    <w:rsid w:val="00A21812"/>
    <w:rsid w:val="00A21EDC"/>
    <w:rsid w:val="00A2304A"/>
    <w:rsid w:val="00A23A5B"/>
    <w:rsid w:val="00A244AE"/>
    <w:rsid w:val="00A245D1"/>
    <w:rsid w:val="00A25953"/>
    <w:rsid w:val="00A25A69"/>
    <w:rsid w:val="00A25DFF"/>
    <w:rsid w:val="00A25F87"/>
    <w:rsid w:val="00A27539"/>
    <w:rsid w:val="00A27B61"/>
    <w:rsid w:val="00A27D01"/>
    <w:rsid w:val="00A27F8D"/>
    <w:rsid w:val="00A3012C"/>
    <w:rsid w:val="00A30329"/>
    <w:rsid w:val="00A30882"/>
    <w:rsid w:val="00A30DDC"/>
    <w:rsid w:val="00A31173"/>
    <w:rsid w:val="00A323DF"/>
    <w:rsid w:val="00A334C8"/>
    <w:rsid w:val="00A3370F"/>
    <w:rsid w:val="00A33B6C"/>
    <w:rsid w:val="00A3421F"/>
    <w:rsid w:val="00A34323"/>
    <w:rsid w:val="00A348DC"/>
    <w:rsid w:val="00A355FD"/>
    <w:rsid w:val="00A37B83"/>
    <w:rsid w:val="00A406D7"/>
    <w:rsid w:val="00A406E7"/>
    <w:rsid w:val="00A41316"/>
    <w:rsid w:val="00A4136F"/>
    <w:rsid w:val="00A43822"/>
    <w:rsid w:val="00A44C85"/>
    <w:rsid w:val="00A457FC"/>
    <w:rsid w:val="00A45DA3"/>
    <w:rsid w:val="00A508E8"/>
    <w:rsid w:val="00A52B17"/>
    <w:rsid w:val="00A52EF0"/>
    <w:rsid w:val="00A53229"/>
    <w:rsid w:val="00A533B8"/>
    <w:rsid w:val="00A53670"/>
    <w:rsid w:val="00A537C1"/>
    <w:rsid w:val="00A53A40"/>
    <w:rsid w:val="00A550F0"/>
    <w:rsid w:val="00A5586F"/>
    <w:rsid w:val="00A570DC"/>
    <w:rsid w:val="00A57265"/>
    <w:rsid w:val="00A6189F"/>
    <w:rsid w:val="00A6372A"/>
    <w:rsid w:val="00A638B8"/>
    <w:rsid w:val="00A641B2"/>
    <w:rsid w:val="00A646FD"/>
    <w:rsid w:val="00A64DFC"/>
    <w:rsid w:val="00A6532D"/>
    <w:rsid w:val="00A6718B"/>
    <w:rsid w:val="00A67E42"/>
    <w:rsid w:val="00A742D1"/>
    <w:rsid w:val="00A74862"/>
    <w:rsid w:val="00A75D4E"/>
    <w:rsid w:val="00A76EE5"/>
    <w:rsid w:val="00A77581"/>
    <w:rsid w:val="00A775A9"/>
    <w:rsid w:val="00A800F9"/>
    <w:rsid w:val="00A81162"/>
    <w:rsid w:val="00A8139C"/>
    <w:rsid w:val="00A8160C"/>
    <w:rsid w:val="00A81F00"/>
    <w:rsid w:val="00A824EE"/>
    <w:rsid w:val="00A82615"/>
    <w:rsid w:val="00A84A13"/>
    <w:rsid w:val="00A85585"/>
    <w:rsid w:val="00A858E5"/>
    <w:rsid w:val="00A85A36"/>
    <w:rsid w:val="00A86D70"/>
    <w:rsid w:val="00A86E7D"/>
    <w:rsid w:val="00A86EC9"/>
    <w:rsid w:val="00A87714"/>
    <w:rsid w:val="00A87A73"/>
    <w:rsid w:val="00A90295"/>
    <w:rsid w:val="00A9081A"/>
    <w:rsid w:val="00A9095B"/>
    <w:rsid w:val="00A91210"/>
    <w:rsid w:val="00A916C6"/>
    <w:rsid w:val="00A919EC"/>
    <w:rsid w:val="00A91DA5"/>
    <w:rsid w:val="00A945A7"/>
    <w:rsid w:val="00A95231"/>
    <w:rsid w:val="00A95961"/>
    <w:rsid w:val="00A95AC6"/>
    <w:rsid w:val="00A96698"/>
    <w:rsid w:val="00A9686B"/>
    <w:rsid w:val="00A9732C"/>
    <w:rsid w:val="00AA015E"/>
    <w:rsid w:val="00AA05B3"/>
    <w:rsid w:val="00AA0B20"/>
    <w:rsid w:val="00AA2580"/>
    <w:rsid w:val="00AA2A31"/>
    <w:rsid w:val="00AA34D4"/>
    <w:rsid w:val="00AA3B4F"/>
    <w:rsid w:val="00AA3BB0"/>
    <w:rsid w:val="00AA5187"/>
    <w:rsid w:val="00AA5289"/>
    <w:rsid w:val="00AA551C"/>
    <w:rsid w:val="00AA5902"/>
    <w:rsid w:val="00AA6365"/>
    <w:rsid w:val="00AA6B7A"/>
    <w:rsid w:val="00AA6D50"/>
    <w:rsid w:val="00AA6D61"/>
    <w:rsid w:val="00AA7DDD"/>
    <w:rsid w:val="00AA7E96"/>
    <w:rsid w:val="00AB0344"/>
    <w:rsid w:val="00AB1448"/>
    <w:rsid w:val="00AB2449"/>
    <w:rsid w:val="00AB2A9F"/>
    <w:rsid w:val="00AB3B24"/>
    <w:rsid w:val="00AB4B79"/>
    <w:rsid w:val="00AB4ECD"/>
    <w:rsid w:val="00AB5068"/>
    <w:rsid w:val="00AB64D5"/>
    <w:rsid w:val="00AB7613"/>
    <w:rsid w:val="00AB785E"/>
    <w:rsid w:val="00AC0E9D"/>
    <w:rsid w:val="00AC1656"/>
    <w:rsid w:val="00AC206D"/>
    <w:rsid w:val="00AC3600"/>
    <w:rsid w:val="00AC4B1F"/>
    <w:rsid w:val="00AC5717"/>
    <w:rsid w:val="00AC5B4D"/>
    <w:rsid w:val="00AC5E1A"/>
    <w:rsid w:val="00AC60C0"/>
    <w:rsid w:val="00AD1670"/>
    <w:rsid w:val="00AD16B8"/>
    <w:rsid w:val="00AD1D78"/>
    <w:rsid w:val="00AD2693"/>
    <w:rsid w:val="00AD2701"/>
    <w:rsid w:val="00AD3265"/>
    <w:rsid w:val="00AD382D"/>
    <w:rsid w:val="00AD3D6E"/>
    <w:rsid w:val="00AD3FE8"/>
    <w:rsid w:val="00AD44BD"/>
    <w:rsid w:val="00AD4DB1"/>
    <w:rsid w:val="00AD519D"/>
    <w:rsid w:val="00AD56FA"/>
    <w:rsid w:val="00AD625D"/>
    <w:rsid w:val="00AD6472"/>
    <w:rsid w:val="00AD685B"/>
    <w:rsid w:val="00AD6FFF"/>
    <w:rsid w:val="00AE0393"/>
    <w:rsid w:val="00AE14C4"/>
    <w:rsid w:val="00AE173E"/>
    <w:rsid w:val="00AE1EDD"/>
    <w:rsid w:val="00AE1F55"/>
    <w:rsid w:val="00AE22E4"/>
    <w:rsid w:val="00AE2F07"/>
    <w:rsid w:val="00AE349B"/>
    <w:rsid w:val="00AE39AD"/>
    <w:rsid w:val="00AE426E"/>
    <w:rsid w:val="00AE4561"/>
    <w:rsid w:val="00AE503D"/>
    <w:rsid w:val="00AE536E"/>
    <w:rsid w:val="00AE6800"/>
    <w:rsid w:val="00AE6A12"/>
    <w:rsid w:val="00AE7C3F"/>
    <w:rsid w:val="00AF0122"/>
    <w:rsid w:val="00AF0A3A"/>
    <w:rsid w:val="00AF1337"/>
    <w:rsid w:val="00AF3762"/>
    <w:rsid w:val="00AF3A16"/>
    <w:rsid w:val="00AF3E98"/>
    <w:rsid w:val="00AF4E3B"/>
    <w:rsid w:val="00AF5898"/>
    <w:rsid w:val="00AF6C12"/>
    <w:rsid w:val="00AF7005"/>
    <w:rsid w:val="00B00C7C"/>
    <w:rsid w:val="00B0215A"/>
    <w:rsid w:val="00B036E6"/>
    <w:rsid w:val="00B03A6B"/>
    <w:rsid w:val="00B04755"/>
    <w:rsid w:val="00B04AC8"/>
    <w:rsid w:val="00B10866"/>
    <w:rsid w:val="00B1265D"/>
    <w:rsid w:val="00B12C1C"/>
    <w:rsid w:val="00B12F97"/>
    <w:rsid w:val="00B1303B"/>
    <w:rsid w:val="00B14280"/>
    <w:rsid w:val="00B14DD5"/>
    <w:rsid w:val="00B15995"/>
    <w:rsid w:val="00B17019"/>
    <w:rsid w:val="00B1730E"/>
    <w:rsid w:val="00B20606"/>
    <w:rsid w:val="00B213C6"/>
    <w:rsid w:val="00B215C9"/>
    <w:rsid w:val="00B21ACB"/>
    <w:rsid w:val="00B22934"/>
    <w:rsid w:val="00B24C95"/>
    <w:rsid w:val="00B260D1"/>
    <w:rsid w:val="00B265FA"/>
    <w:rsid w:val="00B26CD1"/>
    <w:rsid w:val="00B26CDE"/>
    <w:rsid w:val="00B272D8"/>
    <w:rsid w:val="00B27CCF"/>
    <w:rsid w:val="00B306E9"/>
    <w:rsid w:val="00B30CA1"/>
    <w:rsid w:val="00B310CA"/>
    <w:rsid w:val="00B312CA"/>
    <w:rsid w:val="00B31D4F"/>
    <w:rsid w:val="00B32A52"/>
    <w:rsid w:val="00B33EA8"/>
    <w:rsid w:val="00B341BD"/>
    <w:rsid w:val="00B34459"/>
    <w:rsid w:val="00B36F3D"/>
    <w:rsid w:val="00B378D3"/>
    <w:rsid w:val="00B37D48"/>
    <w:rsid w:val="00B37EB0"/>
    <w:rsid w:val="00B40351"/>
    <w:rsid w:val="00B40623"/>
    <w:rsid w:val="00B40C34"/>
    <w:rsid w:val="00B41120"/>
    <w:rsid w:val="00B43A46"/>
    <w:rsid w:val="00B43B6C"/>
    <w:rsid w:val="00B445D0"/>
    <w:rsid w:val="00B44E89"/>
    <w:rsid w:val="00B45272"/>
    <w:rsid w:val="00B45589"/>
    <w:rsid w:val="00B45F3C"/>
    <w:rsid w:val="00B45FE3"/>
    <w:rsid w:val="00B503DC"/>
    <w:rsid w:val="00B514DE"/>
    <w:rsid w:val="00B51B9C"/>
    <w:rsid w:val="00B531BC"/>
    <w:rsid w:val="00B5331D"/>
    <w:rsid w:val="00B549C2"/>
    <w:rsid w:val="00B55C10"/>
    <w:rsid w:val="00B56272"/>
    <w:rsid w:val="00B60444"/>
    <w:rsid w:val="00B61812"/>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34B3"/>
    <w:rsid w:val="00B7481B"/>
    <w:rsid w:val="00B74EB9"/>
    <w:rsid w:val="00B74F3F"/>
    <w:rsid w:val="00B750E1"/>
    <w:rsid w:val="00B7587B"/>
    <w:rsid w:val="00B75AE0"/>
    <w:rsid w:val="00B75E03"/>
    <w:rsid w:val="00B77B21"/>
    <w:rsid w:val="00B8147A"/>
    <w:rsid w:val="00B815F8"/>
    <w:rsid w:val="00B8181A"/>
    <w:rsid w:val="00B8223A"/>
    <w:rsid w:val="00B822CB"/>
    <w:rsid w:val="00B82ED0"/>
    <w:rsid w:val="00B8306B"/>
    <w:rsid w:val="00B83EAE"/>
    <w:rsid w:val="00B83F64"/>
    <w:rsid w:val="00B863F8"/>
    <w:rsid w:val="00B864D5"/>
    <w:rsid w:val="00B86E2C"/>
    <w:rsid w:val="00B87472"/>
    <w:rsid w:val="00B9020D"/>
    <w:rsid w:val="00B905EF"/>
    <w:rsid w:val="00B917DE"/>
    <w:rsid w:val="00B91A16"/>
    <w:rsid w:val="00B91AD9"/>
    <w:rsid w:val="00B92596"/>
    <w:rsid w:val="00B928E9"/>
    <w:rsid w:val="00B939E9"/>
    <w:rsid w:val="00B94772"/>
    <w:rsid w:val="00B94917"/>
    <w:rsid w:val="00B95386"/>
    <w:rsid w:val="00B96265"/>
    <w:rsid w:val="00B96FBE"/>
    <w:rsid w:val="00B97204"/>
    <w:rsid w:val="00B974C1"/>
    <w:rsid w:val="00BA02D6"/>
    <w:rsid w:val="00BA1833"/>
    <w:rsid w:val="00BA18C6"/>
    <w:rsid w:val="00BA2028"/>
    <w:rsid w:val="00BA2D63"/>
    <w:rsid w:val="00BA38E0"/>
    <w:rsid w:val="00BA3A8E"/>
    <w:rsid w:val="00BA49AE"/>
    <w:rsid w:val="00BA4CFB"/>
    <w:rsid w:val="00BA55F6"/>
    <w:rsid w:val="00BA670C"/>
    <w:rsid w:val="00BA7565"/>
    <w:rsid w:val="00BB02E6"/>
    <w:rsid w:val="00BB0D54"/>
    <w:rsid w:val="00BB187C"/>
    <w:rsid w:val="00BB1E02"/>
    <w:rsid w:val="00BB2152"/>
    <w:rsid w:val="00BB2373"/>
    <w:rsid w:val="00BB25AC"/>
    <w:rsid w:val="00BB2AFE"/>
    <w:rsid w:val="00BB2D41"/>
    <w:rsid w:val="00BB46E0"/>
    <w:rsid w:val="00BB4F52"/>
    <w:rsid w:val="00BB5A09"/>
    <w:rsid w:val="00BB5C96"/>
    <w:rsid w:val="00BB7112"/>
    <w:rsid w:val="00BC096B"/>
    <w:rsid w:val="00BC109F"/>
    <w:rsid w:val="00BC2255"/>
    <w:rsid w:val="00BC2D42"/>
    <w:rsid w:val="00BC3E6E"/>
    <w:rsid w:val="00BC497E"/>
    <w:rsid w:val="00BC6279"/>
    <w:rsid w:val="00BC69A0"/>
    <w:rsid w:val="00BC7979"/>
    <w:rsid w:val="00BC7B2E"/>
    <w:rsid w:val="00BC7BDA"/>
    <w:rsid w:val="00BD06C3"/>
    <w:rsid w:val="00BD0F83"/>
    <w:rsid w:val="00BD2D87"/>
    <w:rsid w:val="00BD352F"/>
    <w:rsid w:val="00BD3B6B"/>
    <w:rsid w:val="00BD3E3E"/>
    <w:rsid w:val="00BD3F50"/>
    <w:rsid w:val="00BD3F8E"/>
    <w:rsid w:val="00BD4B77"/>
    <w:rsid w:val="00BD51B4"/>
    <w:rsid w:val="00BD5B46"/>
    <w:rsid w:val="00BD5EFA"/>
    <w:rsid w:val="00BD66B1"/>
    <w:rsid w:val="00BD6B47"/>
    <w:rsid w:val="00BD7D9E"/>
    <w:rsid w:val="00BE0781"/>
    <w:rsid w:val="00BE169E"/>
    <w:rsid w:val="00BE2189"/>
    <w:rsid w:val="00BE436B"/>
    <w:rsid w:val="00BE5857"/>
    <w:rsid w:val="00BF09FE"/>
    <w:rsid w:val="00BF0C79"/>
    <w:rsid w:val="00BF0D85"/>
    <w:rsid w:val="00BF1959"/>
    <w:rsid w:val="00BF1E26"/>
    <w:rsid w:val="00BF2200"/>
    <w:rsid w:val="00BF4EEE"/>
    <w:rsid w:val="00BF593B"/>
    <w:rsid w:val="00BF61E2"/>
    <w:rsid w:val="00BF688A"/>
    <w:rsid w:val="00BF75F4"/>
    <w:rsid w:val="00BF7B08"/>
    <w:rsid w:val="00BF7BAC"/>
    <w:rsid w:val="00BF7CE0"/>
    <w:rsid w:val="00C022C8"/>
    <w:rsid w:val="00C02FF3"/>
    <w:rsid w:val="00C0374E"/>
    <w:rsid w:val="00C04491"/>
    <w:rsid w:val="00C04F0E"/>
    <w:rsid w:val="00C05141"/>
    <w:rsid w:val="00C05203"/>
    <w:rsid w:val="00C053AD"/>
    <w:rsid w:val="00C057FD"/>
    <w:rsid w:val="00C05C7F"/>
    <w:rsid w:val="00C05E78"/>
    <w:rsid w:val="00C05F5E"/>
    <w:rsid w:val="00C0646C"/>
    <w:rsid w:val="00C0676E"/>
    <w:rsid w:val="00C07544"/>
    <w:rsid w:val="00C07857"/>
    <w:rsid w:val="00C108AE"/>
    <w:rsid w:val="00C129A2"/>
    <w:rsid w:val="00C13127"/>
    <w:rsid w:val="00C146F7"/>
    <w:rsid w:val="00C1492D"/>
    <w:rsid w:val="00C14CA1"/>
    <w:rsid w:val="00C154F7"/>
    <w:rsid w:val="00C15A4A"/>
    <w:rsid w:val="00C20986"/>
    <w:rsid w:val="00C21A0E"/>
    <w:rsid w:val="00C21F51"/>
    <w:rsid w:val="00C228D7"/>
    <w:rsid w:val="00C2329F"/>
    <w:rsid w:val="00C26333"/>
    <w:rsid w:val="00C275C7"/>
    <w:rsid w:val="00C27A5C"/>
    <w:rsid w:val="00C30BBC"/>
    <w:rsid w:val="00C31484"/>
    <w:rsid w:val="00C324FF"/>
    <w:rsid w:val="00C32C6D"/>
    <w:rsid w:val="00C32E35"/>
    <w:rsid w:val="00C3512A"/>
    <w:rsid w:val="00C35829"/>
    <w:rsid w:val="00C36685"/>
    <w:rsid w:val="00C374C5"/>
    <w:rsid w:val="00C3776F"/>
    <w:rsid w:val="00C37A0A"/>
    <w:rsid w:val="00C37C46"/>
    <w:rsid w:val="00C412F2"/>
    <w:rsid w:val="00C41D47"/>
    <w:rsid w:val="00C424A7"/>
    <w:rsid w:val="00C42754"/>
    <w:rsid w:val="00C42BC5"/>
    <w:rsid w:val="00C42CDD"/>
    <w:rsid w:val="00C42EDD"/>
    <w:rsid w:val="00C44CEA"/>
    <w:rsid w:val="00C44F14"/>
    <w:rsid w:val="00C45906"/>
    <w:rsid w:val="00C45ABB"/>
    <w:rsid w:val="00C463EE"/>
    <w:rsid w:val="00C46D31"/>
    <w:rsid w:val="00C470D7"/>
    <w:rsid w:val="00C47AE1"/>
    <w:rsid w:val="00C50EC2"/>
    <w:rsid w:val="00C51563"/>
    <w:rsid w:val="00C51B9A"/>
    <w:rsid w:val="00C52471"/>
    <w:rsid w:val="00C5313E"/>
    <w:rsid w:val="00C53B99"/>
    <w:rsid w:val="00C53D15"/>
    <w:rsid w:val="00C541D6"/>
    <w:rsid w:val="00C55137"/>
    <w:rsid w:val="00C55613"/>
    <w:rsid w:val="00C557DC"/>
    <w:rsid w:val="00C563CF"/>
    <w:rsid w:val="00C567BD"/>
    <w:rsid w:val="00C570D8"/>
    <w:rsid w:val="00C571E9"/>
    <w:rsid w:val="00C57B6A"/>
    <w:rsid w:val="00C57CA2"/>
    <w:rsid w:val="00C57DDC"/>
    <w:rsid w:val="00C61485"/>
    <w:rsid w:val="00C62180"/>
    <w:rsid w:val="00C6245F"/>
    <w:rsid w:val="00C63000"/>
    <w:rsid w:val="00C6301D"/>
    <w:rsid w:val="00C6306F"/>
    <w:rsid w:val="00C63949"/>
    <w:rsid w:val="00C63A18"/>
    <w:rsid w:val="00C66D54"/>
    <w:rsid w:val="00C672D8"/>
    <w:rsid w:val="00C67A19"/>
    <w:rsid w:val="00C70996"/>
    <w:rsid w:val="00C70AFE"/>
    <w:rsid w:val="00C7176B"/>
    <w:rsid w:val="00C72BCE"/>
    <w:rsid w:val="00C73837"/>
    <w:rsid w:val="00C75312"/>
    <w:rsid w:val="00C75CD3"/>
    <w:rsid w:val="00C75E3E"/>
    <w:rsid w:val="00C76314"/>
    <w:rsid w:val="00C766BF"/>
    <w:rsid w:val="00C76D1F"/>
    <w:rsid w:val="00C7773E"/>
    <w:rsid w:val="00C77D21"/>
    <w:rsid w:val="00C80AD2"/>
    <w:rsid w:val="00C81430"/>
    <w:rsid w:val="00C82663"/>
    <w:rsid w:val="00C82858"/>
    <w:rsid w:val="00C82915"/>
    <w:rsid w:val="00C831A7"/>
    <w:rsid w:val="00C83CD6"/>
    <w:rsid w:val="00C851CA"/>
    <w:rsid w:val="00C85EEF"/>
    <w:rsid w:val="00C85F2D"/>
    <w:rsid w:val="00C87F03"/>
    <w:rsid w:val="00C90C86"/>
    <w:rsid w:val="00C90D15"/>
    <w:rsid w:val="00C917F5"/>
    <w:rsid w:val="00C922AB"/>
    <w:rsid w:val="00C9257A"/>
    <w:rsid w:val="00C92982"/>
    <w:rsid w:val="00C92B64"/>
    <w:rsid w:val="00C92C34"/>
    <w:rsid w:val="00C93820"/>
    <w:rsid w:val="00C941FE"/>
    <w:rsid w:val="00C95E90"/>
    <w:rsid w:val="00C96231"/>
    <w:rsid w:val="00C9628B"/>
    <w:rsid w:val="00C96B49"/>
    <w:rsid w:val="00C96C2F"/>
    <w:rsid w:val="00C978D5"/>
    <w:rsid w:val="00C97ADB"/>
    <w:rsid w:val="00CA0906"/>
    <w:rsid w:val="00CA0B8B"/>
    <w:rsid w:val="00CA2886"/>
    <w:rsid w:val="00CA371E"/>
    <w:rsid w:val="00CA3834"/>
    <w:rsid w:val="00CA3E07"/>
    <w:rsid w:val="00CA45E1"/>
    <w:rsid w:val="00CA4A1D"/>
    <w:rsid w:val="00CA591D"/>
    <w:rsid w:val="00CA5D1C"/>
    <w:rsid w:val="00CA6BB2"/>
    <w:rsid w:val="00CB1842"/>
    <w:rsid w:val="00CB192E"/>
    <w:rsid w:val="00CB2845"/>
    <w:rsid w:val="00CB2E83"/>
    <w:rsid w:val="00CB3614"/>
    <w:rsid w:val="00CB3B77"/>
    <w:rsid w:val="00CB3CEF"/>
    <w:rsid w:val="00CB4064"/>
    <w:rsid w:val="00CB4693"/>
    <w:rsid w:val="00CB4D43"/>
    <w:rsid w:val="00CC0337"/>
    <w:rsid w:val="00CC0C6A"/>
    <w:rsid w:val="00CC13F4"/>
    <w:rsid w:val="00CC1C76"/>
    <w:rsid w:val="00CC246A"/>
    <w:rsid w:val="00CC27FD"/>
    <w:rsid w:val="00CC3ABE"/>
    <w:rsid w:val="00CC4675"/>
    <w:rsid w:val="00CC4A60"/>
    <w:rsid w:val="00CC4C01"/>
    <w:rsid w:val="00CC6BD6"/>
    <w:rsid w:val="00CC7140"/>
    <w:rsid w:val="00CD0587"/>
    <w:rsid w:val="00CD061A"/>
    <w:rsid w:val="00CD19FD"/>
    <w:rsid w:val="00CD1C19"/>
    <w:rsid w:val="00CD2605"/>
    <w:rsid w:val="00CD2DBB"/>
    <w:rsid w:val="00CD3480"/>
    <w:rsid w:val="00CD3E09"/>
    <w:rsid w:val="00CD4C93"/>
    <w:rsid w:val="00CD53FE"/>
    <w:rsid w:val="00CD5B73"/>
    <w:rsid w:val="00CD6398"/>
    <w:rsid w:val="00CD7112"/>
    <w:rsid w:val="00CD7780"/>
    <w:rsid w:val="00CE04D4"/>
    <w:rsid w:val="00CE0725"/>
    <w:rsid w:val="00CE1A7A"/>
    <w:rsid w:val="00CE1F49"/>
    <w:rsid w:val="00CE2A4A"/>
    <w:rsid w:val="00CE4DB4"/>
    <w:rsid w:val="00CE63DB"/>
    <w:rsid w:val="00CE68DA"/>
    <w:rsid w:val="00CE7F08"/>
    <w:rsid w:val="00CF0500"/>
    <w:rsid w:val="00CF291D"/>
    <w:rsid w:val="00CF48E5"/>
    <w:rsid w:val="00CF4A3E"/>
    <w:rsid w:val="00CF4B4A"/>
    <w:rsid w:val="00CF5E76"/>
    <w:rsid w:val="00CF6E06"/>
    <w:rsid w:val="00CF780B"/>
    <w:rsid w:val="00CF7ABD"/>
    <w:rsid w:val="00D007CA"/>
    <w:rsid w:val="00D037F8"/>
    <w:rsid w:val="00D0395A"/>
    <w:rsid w:val="00D04EE5"/>
    <w:rsid w:val="00D05585"/>
    <w:rsid w:val="00D05681"/>
    <w:rsid w:val="00D06033"/>
    <w:rsid w:val="00D07F11"/>
    <w:rsid w:val="00D101B6"/>
    <w:rsid w:val="00D107E9"/>
    <w:rsid w:val="00D12173"/>
    <w:rsid w:val="00D125FE"/>
    <w:rsid w:val="00D13B6D"/>
    <w:rsid w:val="00D14646"/>
    <w:rsid w:val="00D147ED"/>
    <w:rsid w:val="00D149DC"/>
    <w:rsid w:val="00D153F5"/>
    <w:rsid w:val="00D15B5B"/>
    <w:rsid w:val="00D15C97"/>
    <w:rsid w:val="00D176F0"/>
    <w:rsid w:val="00D203BE"/>
    <w:rsid w:val="00D20D30"/>
    <w:rsid w:val="00D215F7"/>
    <w:rsid w:val="00D21DF1"/>
    <w:rsid w:val="00D22281"/>
    <w:rsid w:val="00D224C5"/>
    <w:rsid w:val="00D22CE6"/>
    <w:rsid w:val="00D23002"/>
    <w:rsid w:val="00D2441B"/>
    <w:rsid w:val="00D251AD"/>
    <w:rsid w:val="00D2546E"/>
    <w:rsid w:val="00D25A85"/>
    <w:rsid w:val="00D277DD"/>
    <w:rsid w:val="00D30817"/>
    <w:rsid w:val="00D31E29"/>
    <w:rsid w:val="00D324E6"/>
    <w:rsid w:val="00D333FF"/>
    <w:rsid w:val="00D339E0"/>
    <w:rsid w:val="00D33BDE"/>
    <w:rsid w:val="00D33C64"/>
    <w:rsid w:val="00D34056"/>
    <w:rsid w:val="00D34DAD"/>
    <w:rsid w:val="00D34FDC"/>
    <w:rsid w:val="00D35A6C"/>
    <w:rsid w:val="00D36B88"/>
    <w:rsid w:val="00D3720D"/>
    <w:rsid w:val="00D37873"/>
    <w:rsid w:val="00D40ACD"/>
    <w:rsid w:val="00D40D3F"/>
    <w:rsid w:val="00D423B3"/>
    <w:rsid w:val="00D4271B"/>
    <w:rsid w:val="00D42BE5"/>
    <w:rsid w:val="00D42CCD"/>
    <w:rsid w:val="00D43E54"/>
    <w:rsid w:val="00D4637F"/>
    <w:rsid w:val="00D46654"/>
    <w:rsid w:val="00D4682E"/>
    <w:rsid w:val="00D47270"/>
    <w:rsid w:val="00D5044D"/>
    <w:rsid w:val="00D504B8"/>
    <w:rsid w:val="00D51A6B"/>
    <w:rsid w:val="00D52899"/>
    <w:rsid w:val="00D52CA9"/>
    <w:rsid w:val="00D52D24"/>
    <w:rsid w:val="00D52DF9"/>
    <w:rsid w:val="00D52E43"/>
    <w:rsid w:val="00D52F2B"/>
    <w:rsid w:val="00D547FA"/>
    <w:rsid w:val="00D54E30"/>
    <w:rsid w:val="00D55FDC"/>
    <w:rsid w:val="00D575C5"/>
    <w:rsid w:val="00D57679"/>
    <w:rsid w:val="00D60F63"/>
    <w:rsid w:val="00D6133A"/>
    <w:rsid w:val="00D616A9"/>
    <w:rsid w:val="00D61E40"/>
    <w:rsid w:val="00D623D2"/>
    <w:rsid w:val="00D62579"/>
    <w:rsid w:val="00D6363A"/>
    <w:rsid w:val="00D63B39"/>
    <w:rsid w:val="00D64C73"/>
    <w:rsid w:val="00D64D8E"/>
    <w:rsid w:val="00D654BA"/>
    <w:rsid w:val="00D66500"/>
    <w:rsid w:val="00D6677C"/>
    <w:rsid w:val="00D66B87"/>
    <w:rsid w:val="00D724C4"/>
    <w:rsid w:val="00D73850"/>
    <w:rsid w:val="00D739A2"/>
    <w:rsid w:val="00D73E92"/>
    <w:rsid w:val="00D73F2B"/>
    <w:rsid w:val="00D740DA"/>
    <w:rsid w:val="00D74C1D"/>
    <w:rsid w:val="00D754CC"/>
    <w:rsid w:val="00D757CD"/>
    <w:rsid w:val="00D77E8C"/>
    <w:rsid w:val="00D80B73"/>
    <w:rsid w:val="00D810B4"/>
    <w:rsid w:val="00D81283"/>
    <w:rsid w:val="00D8151D"/>
    <w:rsid w:val="00D81F4E"/>
    <w:rsid w:val="00D84C2E"/>
    <w:rsid w:val="00D854B3"/>
    <w:rsid w:val="00D870F8"/>
    <w:rsid w:val="00D873DF"/>
    <w:rsid w:val="00D87834"/>
    <w:rsid w:val="00D878FE"/>
    <w:rsid w:val="00D9039B"/>
    <w:rsid w:val="00D90B8A"/>
    <w:rsid w:val="00D9106B"/>
    <w:rsid w:val="00D911E2"/>
    <w:rsid w:val="00D91A0C"/>
    <w:rsid w:val="00D92514"/>
    <w:rsid w:val="00D9292F"/>
    <w:rsid w:val="00D930C0"/>
    <w:rsid w:val="00D94859"/>
    <w:rsid w:val="00D94C94"/>
    <w:rsid w:val="00D95238"/>
    <w:rsid w:val="00D9591B"/>
    <w:rsid w:val="00D96BD0"/>
    <w:rsid w:val="00DA0837"/>
    <w:rsid w:val="00DA0CC1"/>
    <w:rsid w:val="00DA10E4"/>
    <w:rsid w:val="00DA14CB"/>
    <w:rsid w:val="00DA1A75"/>
    <w:rsid w:val="00DA20A1"/>
    <w:rsid w:val="00DA264E"/>
    <w:rsid w:val="00DA2736"/>
    <w:rsid w:val="00DA277D"/>
    <w:rsid w:val="00DA2781"/>
    <w:rsid w:val="00DA4780"/>
    <w:rsid w:val="00DA4C06"/>
    <w:rsid w:val="00DA5C73"/>
    <w:rsid w:val="00DA6EA3"/>
    <w:rsid w:val="00DA7059"/>
    <w:rsid w:val="00DB04A7"/>
    <w:rsid w:val="00DB0D17"/>
    <w:rsid w:val="00DB15C2"/>
    <w:rsid w:val="00DB1E93"/>
    <w:rsid w:val="00DB248E"/>
    <w:rsid w:val="00DB2ED7"/>
    <w:rsid w:val="00DB30B1"/>
    <w:rsid w:val="00DB38AE"/>
    <w:rsid w:val="00DB3FDD"/>
    <w:rsid w:val="00DB493F"/>
    <w:rsid w:val="00DB6553"/>
    <w:rsid w:val="00DB65A1"/>
    <w:rsid w:val="00DB7333"/>
    <w:rsid w:val="00DB754F"/>
    <w:rsid w:val="00DB7771"/>
    <w:rsid w:val="00DB7A3F"/>
    <w:rsid w:val="00DC0916"/>
    <w:rsid w:val="00DC139F"/>
    <w:rsid w:val="00DC1F07"/>
    <w:rsid w:val="00DC2380"/>
    <w:rsid w:val="00DC3A35"/>
    <w:rsid w:val="00DC4087"/>
    <w:rsid w:val="00DC417A"/>
    <w:rsid w:val="00DC4531"/>
    <w:rsid w:val="00DC4B4C"/>
    <w:rsid w:val="00DC6180"/>
    <w:rsid w:val="00DC7389"/>
    <w:rsid w:val="00DC7604"/>
    <w:rsid w:val="00DC790B"/>
    <w:rsid w:val="00DD345F"/>
    <w:rsid w:val="00DD40C1"/>
    <w:rsid w:val="00DD662A"/>
    <w:rsid w:val="00DD710C"/>
    <w:rsid w:val="00DD7689"/>
    <w:rsid w:val="00DD7910"/>
    <w:rsid w:val="00DE06C7"/>
    <w:rsid w:val="00DE23CC"/>
    <w:rsid w:val="00DE2C3E"/>
    <w:rsid w:val="00DE40FA"/>
    <w:rsid w:val="00DE46A4"/>
    <w:rsid w:val="00DE503E"/>
    <w:rsid w:val="00DE6C63"/>
    <w:rsid w:val="00DE6D6D"/>
    <w:rsid w:val="00DE70A6"/>
    <w:rsid w:val="00DE78DD"/>
    <w:rsid w:val="00DF0B44"/>
    <w:rsid w:val="00DF1960"/>
    <w:rsid w:val="00DF2FBA"/>
    <w:rsid w:val="00DF316E"/>
    <w:rsid w:val="00DF39C7"/>
    <w:rsid w:val="00DF4642"/>
    <w:rsid w:val="00DF51E2"/>
    <w:rsid w:val="00DF5470"/>
    <w:rsid w:val="00DF58FB"/>
    <w:rsid w:val="00DF6622"/>
    <w:rsid w:val="00DF710D"/>
    <w:rsid w:val="00E006E5"/>
    <w:rsid w:val="00E011F3"/>
    <w:rsid w:val="00E0126D"/>
    <w:rsid w:val="00E02FC2"/>
    <w:rsid w:val="00E0307B"/>
    <w:rsid w:val="00E0324B"/>
    <w:rsid w:val="00E03541"/>
    <w:rsid w:val="00E036A5"/>
    <w:rsid w:val="00E03B99"/>
    <w:rsid w:val="00E03E7F"/>
    <w:rsid w:val="00E03ECC"/>
    <w:rsid w:val="00E03F02"/>
    <w:rsid w:val="00E0466E"/>
    <w:rsid w:val="00E049E0"/>
    <w:rsid w:val="00E053C7"/>
    <w:rsid w:val="00E05A28"/>
    <w:rsid w:val="00E05C5E"/>
    <w:rsid w:val="00E063FB"/>
    <w:rsid w:val="00E0783C"/>
    <w:rsid w:val="00E07FAF"/>
    <w:rsid w:val="00E1045E"/>
    <w:rsid w:val="00E10A5F"/>
    <w:rsid w:val="00E11E23"/>
    <w:rsid w:val="00E127B7"/>
    <w:rsid w:val="00E1360E"/>
    <w:rsid w:val="00E13A8D"/>
    <w:rsid w:val="00E144A6"/>
    <w:rsid w:val="00E15A94"/>
    <w:rsid w:val="00E16482"/>
    <w:rsid w:val="00E16850"/>
    <w:rsid w:val="00E203B0"/>
    <w:rsid w:val="00E213CE"/>
    <w:rsid w:val="00E218BF"/>
    <w:rsid w:val="00E21BEF"/>
    <w:rsid w:val="00E24ED9"/>
    <w:rsid w:val="00E255EC"/>
    <w:rsid w:val="00E25CC1"/>
    <w:rsid w:val="00E2639D"/>
    <w:rsid w:val="00E27D0E"/>
    <w:rsid w:val="00E31CC1"/>
    <w:rsid w:val="00E31D04"/>
    <w:rsid w:val="00E32678"/>
    <w:rsid w:val="00E33B7E"/>
    <w:rsid w:val="00E3422A"/>
    <w:rsid w:val="00E354C4"/>
    <w:rsid w:val="00E35FD2"/>
    <w:rsid w:val="00E364AA"/>
    <w:rsid w:val="00E36CAE"/>
    <w:rsid w:val="00E36E38"/>
    <w:rsid w:val="00E3768D"/>
    <w:rsid w:val="00E379D4"/>
    <w:rsid w:val="00E4104D"/>
    <w:rsid w:val="00E41228"/>
    <w:rsid w:val="00E41E65"/>
    <w:rsid w:val="00E429A8"/>
    <w:rsid w:val="00E42F84"/>
    <w:rsid w:val="00E437E4"/>
    <w:rsid w:val="00E43CA6"/>
    <w:rsid w:val="00E43D9E"/>
    <w:rsid w:val="00E44737"/>
    <w:rsid w:val="00E451A9"/>
    <w:rsid w:val="00E45994"/>
    <w:rsid w:val="00E45CB9"/>
    <w:rsid w:val="00E45D9F"/>
    <w:rsid w:val="00E47486"/>
    <w:rsid w:val="00E50880"/>
    <w:rsid w:val="00E509A7"/>
    <w:rsid w:val="00E51163"/>
    <w:rsid w:val="00E5203F"/>
    <w:rsid w:val="00E529E8"/>
    <w:rsid w:val="00E53293"/>
    <w:rsid w:val="00E53BF2"/>
    <w:rsid w:val="00E54383"/>
    <w:rsid w:val="00E54B55"/>
    <w:rsid w:val="00E557D3"/>
    <w:rsid w:val="00E55FFB"/>
    <w:rsid w:val="00E56102"/>
    <w:rsid w:val="00E56B10"/>
    <w:rsid w:val="00E56B8D"/>
    <w:rsid w:val="00E57304"/>
    <w:rsid w:val="00E57950"/>
    <w:rsid w:val="00E601C1"/>
    <w:rsid w:val="00E602FC"/>
    <w:rsid w:val="00E61275"/>
    <w:rsid w:val="00E6391A"/>
    <w:rsid w:val="00E63BD1"/>
    <w:rsid w:val="00E63D6A"/>
    <w:rsid w:val="00E6443A"/>
    <w:rsid w:val="00E64495"/>
    <w:rsid w:val="00E647BA"/>
    <w:rsid w:val="00E65FD6"/>
    <w:rsid w:val="00E66612"/>
    <w:rsid w:val="00E67983"/>
    <w:rsid w:val="00E7135D"/>
    <w:rsid w:val="00E714F1"/>
    <w:rsid w:val="00E724A9"/>
    <w:rsid w:val="00E72FAF"/>
    <w:rsid w:val="00E7351F"/>
    <w:rsid w:val="00E73ACA"/>
    <w:rsid w:val="00E7437B"/>
    <w:rsid w:val="00E74584"/>
    <w:rsid w:val="00E74C11"/>
    <w:rsid w:val="00E75183"/>
    <w:rsid w:val="00E7572E"/>
    <w:rsid w:val="00E76915"/>
    <w:rsid w:val="00E77D2A"/>
    <w:rsid w:val="00E814FD"/>
    <w:rsid w:val="00E81580"/>
    <w:rsid w:val="00E82E62"/>
    <w:rsid w:val="00E83110"/>
    <w:rsid w:val="00E84279"/>
    <w:rsid w:val="00E8442B"/>
    <w:rsid w:val="00E84585"/>
    <w:rsid w:val="00E852CA"/>
    <w:rsid w:val="00E858C2"/>
    <w:rsid w:val="00E86CCF"/>
    <w:rsid w:val="00E86D86"/>
    <w:rsid w:val="00E87237"/>
    <w:rsid w:val="00E879B5"/>
    <w:rsid w:val="00E91266"/>
    <w:rsid w:val="00E9190A"/>
    <w:rsid w:val="00E93255"/>
    <w:rsid w:val="00E947C6"/>
    <w:rsid w:val="00E94BBB"/>
    <w:rsid w:val="00E94E46"/>
    <w:rsid w:val="00E95D7A"/>
    <w:rsid w:val="00E97092"/>
    <w:rsid w:val="00E974DE"/>
    <w:rsid w:val="00EA00A1"/>
    <w:rsid w:val="00EA0387"/>
    <w:rsid w:val="00EA18F1"/>
    <w:rsid w:val="00EA1CAF"/>
    <w:rsid w:val="00EA2904"/>
    <w:rsid w:val="00EA2E52"/>
    <w:rsid w:val="00EA325B"/>
    <w:rsid w:val="00EA3746"/>
    <w:rsid w:val="00EA3A1A"/>
    <w:rsid w:val="00EA5099"/>
    <w:rsid w:val="00EB0039"/>
    <w:rsid w:val="00EB01CE"/>
    <w:rsid w:val="00EB247B"/>
    <w:rsid w:val="00EB2AD3"/>
    <w:rsid w:val="00EB2F51"/>
    <w:rsid w:val="00EB300F"/>
    <w:rsid w:val="00EB6B7C"/>
    <w:rsid w:val="00EB7B6F"/>
    <w:rsid w:val="00EB7D43"/>
    <w:rsid w:val="00EC03EC"/>
    <w:rsid w:val="00EC0F99"/>
    <w:rsid w:val="00EC15F1"/>
    <w:rsid w:val="00EC195A"/>
    <w:rsid w:val="00EC23CB"/>
    <w:rsid w:val="00EC23E5"/>
    <w:rsid w:val="00EC258B"/>
    <w:rsid w:val="00EC2AFE"/>
    <w:rsid w:val="00EC2CF8"/>
    <w:rsid w:val="00EC309E"/>
    <w:rsid w:val="00EC3DC7"/>
    <w:rsid w:val="00EC561B"/>
    <w:rsid w:val="00EC5DA2"/>
    <w:rsid w:val="00EC6A5D"/>
    <w:rsid w:val="00ED0580"/>
    <w:rsid w:val="00ED072C"/>
    <w:rsid w:val="00ED2856"/>
    <w:rsid w:val="00ED2957"/>
    <w:rsid w:val="00ED31DF"/>
    <w:rsid w:val="00ED3E08"/>
    <w:rsid w:val="00ED48D3"/>
    <w:rsid w:val="00ED4DF4"/>
    <w:rsid w:val="00ED4E00"/>
    <w:rsid w:val="00ED5350"/>
    <w:rsid w:val="00ED5F12"/>
    <w:rsid w:val="00ED68AE"/>
    <w:rsid w:val="00ED6B5D"/>
    <w:rsid w:val="00ED7292"/>
    <w:rsid w:val="00ED76D3"/>
    <w:rsid w:val="00ED7739"/>
    <w:rsid w:val="00ED7AB2"/>
    <w:rsid w:val="00ED7D7B"/>
    <w:rsid w:val="00ED7EBB"/>
    <w:rsid w:val="00EE07EC"/>
    <w:rsid w:val="00EE1BEA"/>
    <w:rsid w:val="00EE3300"/>
    <w:rsid w:val="00EE3E4C"/>
    <w:rsid w:val="00EE47A0"/>
    <w:rsid w:val="00EE56E4"/>
    <w:rsid w:val="00EE584D"/>
    <w:rsid w:val="00EF0BA4"/>
    <w:rsid w:val="00EF0D24"/>
    <w:rsid w:val="00EF1080"/>
    <w:rsid w:val="00EF13DC"/>
    <w:rsid w:val="00EF2B58"/>
    <w:rsid w:val="00EF3116"/>
    <w:rsid w:val="00EF3527"/>
    <w:rsid w:val="00EF45C1"/>
    <w:rsid w:val="00EF5A3A"/>
    <w:rsid w:val="00EF5E7C"/>
    <w:rsid w:val="00EF6419"/>
    <w:rsid w:val="00EF721D"/>
    <w:rsid w:val="00EF75BE"/>
    <w:rsid w:val="00F00AFE"/>
    <w:rsid w:val="00F015FF"/>
    <w:rsid w:val="00F01B67"/>
    <w:rsid w:val="00F03045"/>
    <w:rsid w:val="00F03074"/>
    <w:rsid w:val="00F03703"/>
    <w:rsid w:val="00F041A7"/>
    <w:rsid w:val="00F04A59"/>
    <w:rsid w:val="00F06EE8"/>
    <w:rsid w:val="00F11005"/>
    <w:rsid w:val="00F113EC"/>
    <w:rsid w:val="00F11BB0"/>
    <w:rsid w:val="00F11D7A"/>
    <w:rsid w:val="00F11D8F"/>
    <w:rsid w:val="00F1229F"/>
    <w:rsid w:val="00F12AFF"/>
    <w:rsid w:val="00F13184"/>
    <w:rsid w:val="00F13CD2"/>
    <w:rsid w:val="00F1462E"/>
    <w:rsid w:val="00F14C50"/>
    <w:rsid w:val="00F14D83"/>
    <w:rsid w:val="00F15613"/>
    <w:rsid w:val="00F15B3D"/>
    <w:rsid w:val="00F16E78"/>
    <w:rsid w:val="00F175D5"/>
    <w:rsid w:val="00F21116"/>
    <w:rsid w:val="00F2130B"/>
    <w:rsid w:val="00F21783"/>
    <w:rsid w:val="00F2228F"/>
    <w:rsid w:val="00F22A0F"/>
    <w:rsid w:val="00F22FF0"/>
    <w:rsid w:val="00F2399B"/>
    <w:rsid w:val="00F2494B"/>
    <w:rsid w:val="00F25C85"/>
    <w:rsid w:val="00F261DA"/>
    <w:rsid w:val="00F26B78"/>
    <w:rsid w:val="00F27C6B"/>
    <w:rsid w:val="00F27FAF"/>
    <w:rsid w:val="00F303FE"/>
    <w:rsid w:val="00F30EC0"/>
    <w:rsid w:val="00F31D07"/>
    <w:rsid w:val="00F326AF"/>
    <w:rsid w:val="00F328BE"/>
    <w:rsid w:val="00F32D68"/>
    <w:rsid w:val="00F32F21"/>
    <w:rsid w:val="00F32F66"/>
    <w:rsid w:val="00F33E72"/>
    <w:rsid w:val="00F35007"/>
    <w:rsid w:val="00F366F8"/>
    <w:rsid w:val="00F36C23"/>
    <w:rsid w:val="00F370F4"/>
    <w:rsid w:val="00F37AB2"/>
    <w:rsid w:val="00F37C84"/>
    <w:rsid w:val="00F404DE"/>
    <w:rsid w:val="00F41377"/>
    <w:rsid w:val="00F41AF3"/>
    <w:rsid w:val="00F41BE4"/>
    <w:rsid w:val="00F41D59"/>
    <w:rsid w:val="00F42CCC"/>
    <w:rsid w:val="00F43151"/>
    <w:rsid w:val="00F448D0"/>
    <w:rsid w:val="00F44C0B"/>
    <w:rsid w:val="00F44CC6"/>
    <w:rsid w:val="00F457EA"/>
    <w:rsid w:val="00F4587E"/>
    <w:rsid w:val="00F4591E"/>
    <w:rsid w:val="00F469A2"/>
    <w:rsid w:val="00F47591"/>
    <w:rsid w:val="00F475DE"/>
    <w:rsid w:val="00F47608"/>
    <w:rsid w:val="00F5137C"/>
    <w:rsid w:val="00F52137"/>
    <w:rsid w:val="00F52224"/>
    <w:rsid w:val="00F53572"/>
    <w:rsid w:val="00F53EC7"/>
    <w:rsid w:val="00F53F8F"/>
    <w:rsid w:val="00F541D9"/>
    <w:rsid w:val="00F54497"/>
    <w:rsid w:val="00F551E3"/>
    <w:rsid w:val="00F5524C"/>
    <w:rsid w:val="00F55F2D"/>
    <w:rsid w:val="00F560BC"/>
    <w:rsid w:val="00F5717E"/>
    <w:rsid w:val="00F57250"/>
    <w:rsid w:val="00F576F0"/>
    <w:rsid w:val="00F57963"/>
    <w:rsid w:val="00F6048E"/>
    <w:rsid w:val="00F60A80"/>
    <w:rsid w:val="00F60C7D"/>
    <w:rsid w:val="00F610E7"/>
    <w:rsid w:val="00F61882"/>
    <w:rsid w:val="00F62D7D"/>
    <w:rsid w:val="00F63627"/>
    <w:rsid w:val="00F64C26"/>
    <w:rsid w:val="00F65625"/>
    <w:rsid w:val="00F656FF"/>
    <w:rsid w:val="00F66110"/>
    <w:rsid w:val="00F66612"/>
    <w:rsid w:val="00F66F26"/>
    <w:rsid w:val="00F674F3"/>
    <w:rsid w:val="00F67803"/>
    <w:rsid w:val="00F70B66"/>
    <w:rsid w:val="00F726CD"/>
    <w:rsid w:val="00F73962"/>
    <w:rsid w:val="00F7649D"/>
    <w:rsid w:val="00F76542"/>
    <w:rsid w:val="00F76A5E"/>
    <w:rsid w:val="00F772F1"/>
    <w:rsid w:val="00F773B6"/>
    <w:rsid w:val="00F77D6D"/>
    <w:rsid w:val="00F77E21"/>
    <w:rsid w:val="00F802F6"/>
    <w:rsid w:val="00F809DB"/>
    <w:rsid w:val="00F81C3F"/>
    <w:rsid w:val="00F83110"/>
    <w:rsid w:val="00F85BB1"/>
    <w:rsid w:val="00F86A72"/>
    <w:rsid w:val="00F86B74"/>
    <w:rsid w:val="00F87269"/>
    <w:rsid w:val="00F876FA"/>
    <w:rsid w:val="00F87A1D"/>
    <w:rsid w:val="00F87A75"/>
    <w:rsid w:val="00F90A48"/>
    <w:rsid w:val="00F91DB3"/>
    <w:rsid w:val="00F923D0"/>
    <w:rsid w:val="00F928C3"/>
    <w:rsid w:val="00F92E0E"/>
    <w:rsid w:val="00F93BF5"/>
    <w:rsid w:val="00F94189"/>
    <w:rsid w:val="00F94BD2"/>
    <w:rsid w:val="00F94C93"/>
    <w:rsid w:val="00F9560D"/>
    <w:rsid w:val="00F95E30"/>
    <w:rsid w:val="00F961C2"/>
    <w:rsid w:val="00F96384"/>
    <w:rsid w:val="00F96828"/>
    <w:rsid w:val="00F9685A"/>
    <w:rsid w:val="00F96A2E"/>
    <w:rsid w:val="00F97B42"/>
    <w:rsid w:val="00FA09A3"/>
    <w:rsid w:val="00FA0BF1"/>
    <w:rsid w:val="00FA1130"/>
    <w:rsid w:val="00FA2696"/>
    <w:rsid w:val="00FA276B"/>
    <w:rsid w:val="00FA2CCC"/>
    <w:rsid w:val="00FA424E"/>
    <w:rsid w:val="00FA426B"/>
    <w:rsid w:val="00FA44A8"/>
    <w:rsid w:val="00FA4A79"/>
    <w:rsid w:val="00FA4CBA"/>
    <w:rsid w:val="00FA5637"/>
    <w:rsid w:val="00FA6A4E"/>
    <w:rsid w:val="00FA6D15"/>
    <w:rsid w:val="00FA6FE6"/>
    <w:rsid w:val="00FB0B35"/>
    <w:rsid w:val="00FB148D"/>
    <w:rsid w:val="00FB19CB"/>
    <w:rsid w:val="00FB2EC2"/>
    <w:rsid w:val="00FB33B9"/>
    <w:rsid w:val="00FB3710"/>
    <w:rsid w:val="00FB3A98"/>
    <w:rsid w:val="00FB4C59"/>
    <w:rsid w:val="00FB5744"/>
    <w:rsid w:val="00FB6557"/>
    <w:rsid w:val="00FB6C98"/>
    <w:rsid w:val="00FB6E73"/>
    <w:rsid w:val="00FB7094"/>
    <w:rsid w:val="00FC159C"/>
    <w:rsid w:val="00FC201C"/>
    <w:rsid w:val="00FC32B7"/>
    <w:rsid w:val="00FC35E0"/>
    <w:rsid w:val="00FC3ABA"/>
    <w:rsid w:val="00FC4032"/>
    <w:rsid w:val="00FC4276"/>
    <w:rsid w:val="00FC4E13"/>
    <w:rsid w:val="00FC5495"/>
    <w:rsid w:val="00FC7496"/>
    <w:rsid w:val="00FD0163"/>
    <w:rsid w:val="00FD01D8"/>
    <w:rsid w:val="00FD0406"/>
    <w:rsid w:val="00FD0A3F"/>
    <w:rsid w:val="00FD0BD7"/>
    <w:rsid w:val="00FD204E"/>
    <w:rsid w:val="00FD211D"/>
    <w:rsid w:val="00FD2DD6"/>
    <w:rsid w:val="00FD32D2"/>
    <w:rsid w:val="00FD3795"/>
    <w:rsid w:val="00FD3978"/>
    <w:rsid w:val="00FD3E85"/>
    <w:rsid w:val="00FD4CF1"/>
    <w:rsid w:val="00FD5569"/>
    <w:rsid w:val="00FD6194"/>
    <w:rsid w:val="00FD6539"/>
    <w:rsid w:val="00FE01C4"/>
    <w:rsid w:val="00FE0725"/>
    <w:rsid w:val="00FE1B03"/>
    <w:rsid w:val="00FE235A"/>
    <w:rsid w:val="00FE25E9"/>
    <w:rsid w:val="00FE2607"/>
    <w:rsid w:val="00FE264A"/>
    <w:rsid w:val="00FE2718"/>
    <w:rsid w:val="00FE335E"/>
    <w:rsid w:val="00FE54D2"/>
    <w:rsid w:val="00FE54E3"/>
    <w:rsid w:val="00FE70D4"/>
    <w:rsid w:val="00FE75F0"/>
    <w:rsid w:val="00FE799D"/>
    <w:rsid w:val="00FF0923"/>
    <w:rsid w:val="00FF0A1B"/>
    <w:rsid w:val="00FF12A9"/>
    <w:rsid w:val="00FF1DBE"/>
    <w:rsid w:val="00FF271F"/>
    <w:rsid w:val="00FF2A15"/>
    <w:rsid w:val="00FF2AEE"/>
    <w:rsid w:val="00FF2DA8"/>
    <w:rsid w:val="00FF35BD"/>
    <w:rsid w:val="00FF440E"/>
    <w:rsid w:val="00FF47E7"/>
    <w:rsid w:val="00FF4A3E"/>
    <w:rsid w:val="00FF4B30"/>
    <w:rsid w:val="00FF63D9"/>
    <w:rsid w:val="00FF677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C71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04EA"/>
    <w:pPr>
      <w:jc w:val="both"/>
    </w:pPr>
    <w:rPr>
      <w:rFonts w:cs="Arial"/>
    </w:rPr>
  </w:style>
  <w:style w:type="paragraph" w:styleId="Heading1">
    <w:name w:val="heading 1"/>
    <w:basedOn w:val="Normal"/>
    <w:next w:val="Normal"/>
    <w:link w:val="Heading1Char"/>
    <w:uiPriority w:val="9"/>
    <w:qFormat/>
    <w:rsid w:val="00781DF9"/>
    <w:pPr>
      <w:keepNext/>
      <w:keepLines/>
      <w:spacing w:before="240" w:after="0"/>
      <w:outlineLvl w:val="0"/>
    </w:pPr>
    <w:rPr>
      <w:rFonts w:asciiTheme="majorHAnsi" w:eastAsiaTheme="majorEastAsia" w:hAnsiTheme="majorHAnsi" w:cstheme="majorBidi"/>
      <w:b/>
      <w:color w:val="2E74B5" w:themeColor="accent1" w:themeShade="BF"/>
      <w:sz w:val="60"/>
      <w:szCs w:val="32"/>
      <w:u w:val="single"/>
    </w:rPr>
  </w:style>
  <w:style w:type="paragraph" w:styleId="Heading2">
    <w:name w:val="heading 2"/>
    <w:basedOn w:val="Normal"/>
    <w:next w:val="Normal"/>
    <w:link w:val="Heading2Char"/>
    <w:uiPriority w:val="9"/>
    <w:unhideWhenUsed/>
    <w:qFormat/>
    <w:rsid w:val="00D04EE5"/>
    <w:pPr>
      <w:keepNext/>
      <w:keepLines/>
      <w:spacing w:before="40" w:after="0"/>
      <w:jc w:val="left"/>
      <w:outlineLvl w:val="1"/>
    </w:pPr>
    <w:rPr>
      <w:rFonts w:asciiTheme="majorHAnsi" w:eastAsiaTheme="majorEastAsia" w:hAnsiTheme="majorHAnsi" w:cstheme="majorBidi"/>
      <w:color w:val="2E74B5" w:themeColor="accent1" w:themeShade="BF"/>
      <w:sz w:val="48"/>
      <w:szCs w:val="26"/>
    </w:rPr>
  </w:style>
  <w:style w:type="paragraph" w:styleId="Heading3">
    <w:name w:val="heading 3"/>
    <w:basedOn w:val="Normal"/>
    <w:next w:val="Normal"/>
    <w:link w:val="Heading3Char"/>
    <w:uiPriority w:val="9"/>
    <w:unhideWhenUsed/>
    <w:qFormat/>
    <w:rsid w:val="003752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55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Theme="majorHAnsi" w:eastAsiaTheme="majorEastAsia" w:hAnsiTheme="majorHAnsi" w:cstheme="majorBidi"/>
      <w:b/>
      <w:color w:val="2E74B5" w:themeColor="accent1" w:themeShade="BF"/>
      <w:sz w:val="60"/>
      <w:szCs w:val="32"/>
      <w:u w:val="single"/>
    </w:rPr>
  </w:style>
  <w:style w:type="paragraph" w:styleId="Title">
    <w:name w:val="Title"/>
    <w:basedOn w:val="Normal"/>
    <w:next w:val="Normal"/>
    <w:link w:val="TitleChar"/>
    <w:uiPriority w:val="10"/>
    <w:qFormat/>
    <w:rsid w:val="006B3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3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4EE5"/>
    <w:rPr>
      <w:rFonts w:asciiTheme="majorHAnsi" w:eastAsiaTheme="majorEastAsia" w:hAnsiTheme="majorHAnsi" w:cstheme="majorBidi"/>
      <w:color w:val="2E74B5" w:themeColor="accent1" w:themeShade="BF"/>
      <w:sz w:val="48"/>
      <w:szCs w:val="26"/>
    </w:rPr>
  </w:style>
  <w:style w:type="character" w:customStyle="1" w:styleId="Heading3Char">
    <w:name w:val="Heading 3 Char"/>
    <w:basedOn w:val="DefaultParagraphFont"/>
    <w:link w:val="Heading3"/>
    <w:uiPriority w:val="9"/>
    <w:rsid w:val="0037529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256622"/>
    <w:pPr>
      <w:numPr>
        <w:ilvl w:val="1"/>
      </w:numPr>
      <w:ind w:left="720" w:right="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622"/>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97559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github.com/schae234/Camo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DDAB3-FB4E-6044-8DC5-0C2A04B2A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37</Pages>
  <Words>60320</Words>
  <Characters>343828</Characters>
  <Application>Microsoft Macintosh Word</Application>
  <DocSecurity>0</DocSecurity>
  <Lines>2865</Lines>
  <Paragraphs>806</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403342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Microsoft Office User</cp:lastModifiedBy>
  <cp:revision>20</cp:revision>
  <dcterms:created xsi:type="dcterms:W3CDTF">2017-07-30T21:29:00Z</dcterms:created>
  <dcterms:modified xsi:type="dcterms:W3CDTF">2017-07-31T20:32:00Z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http://www.zotero.org/styles/bba-gene-regulatory-mechanisms</vt:lpwstr>
  </property>
  <property fmtid="{D5CDD505-2E9C-101B-9397-08002B2CF9AE}" pid="8" name="Mendeley Recent Style Name 2_1">
    <vt:lpwstr>BBA - Gene Regulatory Mechanisms</vt:lpwstr>
  </property>
  <property fmtid="{D5CDD505-2E9C-101B-9397-08002B2CF9AE}" pid="9" name="Mendeley Recent Style Id 3_1">
    <vt:lpwstr>http://www.zotero.org/styles/bmc-genomics</vt:lpwstr>
  </property>
  <property fmtid="{D5CDD505-2E9C-101B-9397-08002B2CF9AE}" pid="10" name="Mendeley Recent Style Name 3_1">
    <vt:lpwstr>BMC Genomics</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http://www.zotero.org/styles/harvard1</vt:lpwstr>
  </property>
</Properties>
</file>