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8A9E" w14:textId="77777777" w:rsidR="003A2CA1" w:rsidRDefault="003A2CA1" w:rsidP="00AF54D7">
      <w:pPr>
        <w:pStyle w:val="Title"/>
        <w:jc w:val="center"/>
      </w:pPr>
    </w:p>
    <w:p w14:paraId="1E0A67DE" w14:textId="7B7616E9" w:rsidR="00AF54D7" w:rsidRPr="00AF54D7" w:rsidRDefault="002864AA" w:rsidP="00AF54D7">
      <w:pPr>
        <w:pStyle w:val="Title"/>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7CB9DDFD" w14:textId="5EF1635F" w:rsidR="00AF54D7" w:rsidRDefault="00AF54D7" w:rsidP="00AF54D7"/>
    <w:p w14:paraId="6D7E2FAA" w14:textId="77777777" w:rsidR="00AF54D7" w:rsidRPr="003A2CA1" w:rsidRDefault="00AF54D7" w:rsidP="00AF54D7"/>
    <w:p w14:paraId="02C5444E" w14:textId="03D285F1" w:rsidR="00AA7E96" w:rsidRDefault="006B33EA" w:rsidP="0097431F">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64DA09B9" w14:textId="2A663887" w:rsidR="006B33EA" w:rsidRDefault="00570CDD" w:rsidP="006804EA">
      <w:pPr>
        <w:pStyle w:val="Heading1"/>
      </w:pPr>
      <w:r>
        <w:tab/>
      </w:r>
    </w:p>
    <w:p w14:paraId="1BB3F08D" w14:textId="77777777" w:rsidR="006B33EA" w:rsidRDefault="006B33EA" w:rsidP="00D3249C">
      <w:pPr>
        <w:pStyle w:val="ListParagraph"/>
        <w:numPr>
          <w:ilvl w:val="0"/>
          <w:numId w:val="8"/>
        </w:numPr>
        <w:ind w:left="720"/>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D3249C">
      <w:pPr>
        <w:pStyle w:val="ListParagraph"/>
        <w:numPr>
          <w:ilvl w:val="0"/>
          <w:numId w:val="8"/>
        </w:numPr>
        <w:ind w:left="720"/>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D3249C">
      <w:pPr>
        <w:pStyle w:val="ListParagraph"/>
        <w:numPr>
          <w:ilvl w:val="0"/>
          <w:numId w:val="8"/>
        </w:numPr>
        <w:ind w:left="720"/>
        <w:jc w:val="left"/>
      </w:pPr>
      <w:bookmarkStart w:id="2" w:name="_Ref488755655"/>
      <w:r>
        <w:t>Department of Computer Science, University of Minnesota, Minneapolis, MN, USA</w:t>
      </w:r>
      <w:bookmarkEnd w:id="2"/>
    </w:p>
    <w:p w14:paraId="78494292" w14:textId="77777777" w:rsidR="006B33EA" w:rsidRDefault="00453A36" w:rsidP="00D3249C">
      <w:pPr>
        <w:pStyle w:val="ListParagraph"/>
        <w:numPr>
          <w:ilvl w:val="0"/>
          <w:numId w:val="8"/>
        </w:numPr>
        <w:ind w:left="720"/>
        <w:jc w:val="left"/>
      </w:pPr>
      <w:bookmarkStart w:id="3" w:name="_Ref488755530"/>
      <w:r>
        <w:t>Cayuga Genetics Consulting Group LLC</w:t>
      </w:r>
      <w:r w:rsidR="006B33EA">
        <w:t>, Ithaca, NY, USA</w:t>
      </w:r>
      <w:bookmarkEnd w:id="3"/>
    </w:p>
    <w:p w14:paraId="2D8BCC68" w14:textId="77777777" w:rsidR="006B33EA" w:rsidRDefault="006B33EA" w:rsidP="00D3249C">
      <w:pPr>
        <w:pStyle w:val="ListParagraph"/>
        <w:numPr>
          <w:ilvl w:val="0"/>
          <w:numId w:val="8"/>
        </w:numPr>
        <w:ind w:left="720"/>
        <w:jc w:val="left"/>
      </w:pPr>
      <w:bookmarkStart w:id="4" w:name="_Ref488755534"/>
      <w:r>
        <w:t>Department of Biochemistry, Purdue University, West Lafayette, IN, USA</w:t>
      </w:r>
      <w:bookmarkEnd w:id="4"/>
    </w:p>
    <w:p w14:paraId="672D84E0" w14:textId="77777777" w:rsidR="006B4B17" w:rsidRDefault="00E56B10" w:rsidP="00D3249C">
      <w:pPr>
        <w:pStyle w:val="ListParagraph"/>
        <w:numPr>
          <w:ilvl w:val="0"/>
          <w:numId w:val="8"/>
        </w:numPr>
        <w:ind w:left="720"/>
        <w:jc w:val="left"/>
      </w:pPr>
      <w:bookmarkStart w:id="5" w:name="_Ref488755539"/>
      <w:r>
        <w:t>Donald Danforth Plant Science Center, St. Louis, MO, USA</w:t>
      </w:r>
      <w:bookmarkEnd w:id="5"/>
    </w:p>
    <w:p w14:paraId="584F7012" w14:textId="77777777" w:rsidR="00005D7D" w:rsidRDefault="006B33EA" w:rsidP="00D3249C">
      <w:pPr>
        <w:pStyle w:val="ListParagraph"/>
        <w:numPr>
          <w:ilvl w:val="0"/>
          <w:numId w:val="8"/>
        </w:numPr>
        <w:ind w:left="720"/>
        <w:jc w:val="left"/>
      </w:pPr>
      <w:bookmarkStart w:id="6" w:name="_Ref488755546"/>
      <w:r>
        <w:t>USDA-ARS Plant Genetics Re</w:t>
      </w:r>
      <w:r w:rsidR="00E56B10">
        <w:t>search Unit, St. Louis, MO, USA</w:t>
      </w:r>
      <w:bookmarkEnd w:id="6"/>
    </w:p>
    <w:p w14:paraId="17F22E81" w14:textId="77777777" w:rsidR="009E1BB2" w:rsidRDefault="009E1BB2" w:rsidP="00D3249C">
      <w:pPr>
        <w:pStyle w:val="ListParagraph"/>
        <w:ind w:left="0"/>
        <w:jc w:val="left"/>
      </w:pPr>
    </w:p>
    <w:p w14:paraId="0BEA5571" w14:textId="77777777" w:rsidR="004D7022" w:rsidRDefault="00570CDD" w:rsidP="004D7022">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40783610" w14:textId="40858EEB" w:rsidR="004D7899" w:rsidRDefault="004D7022" w:rsidP="004D7022">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0AFB5A21" w14:textId="77777777" w:rsidR="004D7899" w:rsidRDefault="004D7899">
      <w:pPr>
        <w:jc w:val="left"/>
      </w:pPr>
      <w:r>
        <w:br w:type="page"/>
      </w:r>
    </w:p>
    <w:p w14:paraId="7A8B558D" w14:textId="1F0C9336" w:rsidR="006B33EA" w:rsidRDefault="006B33EA" w:rsidP="006804EA">
      <w:pPr>
        <w:pStyle w:val="Heading1"/>
      </w:pPr>
      <w:r>
        <w:t>Abstract</w:t>
      </w:r>
    </w:p>
    <w:p w14:paraId="4E5DFB75" w14:textId="11CAE50A" w:rsidR="00D83AA5" w:rsidRDefault="00D23002" w:rsidP="00D43572">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2FC1671B" w14:textId="77777777" w:rsidR="00D83AA5" w:rsidRDefault="00D83AA5">
      <w:pPr>
        <w:spacing w:line="259" w:lineRule="auto"/>
        <w:jc w:val="left"/>
      </w:pPr>
      <w:r>
        <w:br w:type="page"/>
      </w:r>
    </w:p>
    <w:p w14:paraId="37E61BF2" w14:textId="77777777" w:rsidR="006B33EA" w:rsidRPr="006B33EA" w:rsidRDefault="006B33EA" w:rsidP="00D43572"/>
    <w:p w14:paraId="06848D73" w14:textId="77777777" w:rsidR="006B33EA" w:rsidRDefault="006B33EA" w:rsidP="006804EA">
      <w:pPr>
        <w:pStyle w:val="Heading1"/>
      </w:pPr>
      <w:r>
        <w:t>Introduction</w:t>
      </w:r>
    </w:p>
    <w:p w14:paraId="58EBC7F6" w14:textId="70F796A0" w:rsidR="00F946A7" w:rsidRDefault="00F946A7" w:rsidP="00F946A7">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ins w:id="7" w:author="rob" w:date="2017-10-25T08:51:00Z">
        <w:r w:rsidR="003B155A">
          <w:t>S</w:t>
        </w:r>
      </w:ins>
      <w:r w:rsidRPr="006804EA">
        <w:t xml:space="preserve"> </w:t>
      </w:r>
      <w:del w:id="8" w:author="rob" w:date="2017-10-25T08:51:00Z">
        <w:r w:rsidRPr="006804EA" w:rsidDel="003B155A">
          <w:delText xml:space="preserve">studies </w:delText>
        </w:r>
      </w:del>
      <w:r w:rsidRPr="006804EA">
        <w:t xml:space="preserve">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 due to linkage disequilibrium (LD)</w:t>
      </w:r>
      <w:r w:rsidR="00923BC8">
        <w:t>.</w:t>
      </w:r>
      <w:r>
        <w:t xml:space="preserve"> </w:t>
      </w:r>
      <w:r w:rsidR="00923BC8">
        <w:t>T</w:t>
      </w:r>
      <w:r>
        <w:t>he genetic marker identified by a GWAS-reported association can be relatively far from the actual causal variant, which can implicate a large number of causal genes. For example, LD in maize can vary between 1kb to over 1</w:t>
      </w:r>
      <w:ins w:id="9" w:author="rob" w:date="2017-10-25T08:51:00Z">
        <w:r w:rsidR="00580A65">
          <w:t>Mb</w:t>
        </w:r>
      </w:ins>
      <w:r>
        <w:t xml:space="preserve"> </w:t>
      </w:r>
      <w:del w:id="10" w:author="rob" w:date="2017-10-25T08:51:00Z">
        <w:r w:rsidDel="00580A65">
          <w:delText>million bases</w:delText>
        </w:r>
      </w:del>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del w:id="11" w:author="rob" w:date="2017-10-25T09:00:00Z">
        <w:r w:rsidDel="00BD03D8">
          <w:delText>A related issue is that</w:delText>
        </w:r>
      </w:del>
      <w:ins w:id="12" w:author="rob" w:date="2017-10-25T09:00:00Z">
        <w:r w:rsidR="00BD03D8">
          <w:t>Moreover,</w:t>
        </w:r>
      </w:ins>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ins w:id="13" w:author="rob" w:date="2017-10-25T09:02:00Z">
        <w:r w:rsidR="000366D8">
          <w:t xml:space="preserve"> </w:t>
        </w:r>
      </w:ins>
      <w:r w:rsidR="001C2C84">
        <w:fldChar w:fldCharType="begin" w:fldLock="1"/>
      </w:r>
      <w:r w:rsidR="004541ED">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1C2C84">
        <w:fldChar w:fldCharType="separate"/>
      </w:r>
      <w:r w:rsidR="001C2C84" w:rsidRPr="001C2C84">
        <w:rPr>
          <w:noProof/>
        </w:rPr>
        <w:t>(Clark et al. 2006; Castelletti et al. 2014; Louwers et al. 2009)</w:t>
      </w:r>
      <w:r w:rsidR="001C2C84">
        <w:fldChar w:fldCharType="end"/>
      </w:r>
      <w:r w:rsidR="00930D2E">
        <w:t xml:space="preserve">. </w:t>
      </w:r>
      <w:r>
        <w:t xml:space="preserve">The combination of these two challenging factors means that even when presented with a variant strongly associated with a trait, one can be left with a large number of candidate genes that are plausibly causal. </w:t>
      </w:r>
    </w:p>
    <w:p w14:paraId="3BA002AC" w14:textId="3BBA9652" w:rsidR="00F946A7" w:rsidRPr="00002A0F" w:rsidRDefault="00F946A7" w:rsidP="00F946A7">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493614C" w14:textId="192F9EA1" w:rsidR="00F946A7" w:rsidRPr="00002A0F" w:rsidRDefault="00F946A7" w:rsidP="00F946A7">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 xml:space="preserve">linked to its biological function, including variation in phenotype. Comparing the similarity of two gene’s expression profiles, or co-expression, quantifies the joint response of the genes to various </w:t>
      </w:r>
      <w:r w:rsidRPr="00002A0F">
        <w:lastRenderedPageBreak/>
        <w:t>biological contexts, and highly similar expression profiles can indicate shared regulation and function</w:t>
      </w:r>
      <w:r w:rsidR="00EC7849">
        <w:t xml:space="preserve"> </w:t>
      </w:r>
      <w:r w:rsidR="00EC7849">
        <w:fldChar w:fldCharType="begin" w:fldLock="1"/>
      </w:r>
      <w:r w:rsidR="00EC7849">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250847CD" w14:textId="5E1939DC" w:rsidR="00F946A7" w:rsidRPr="00002A0F" w:rsidRDefault="00F946A7" w:rsidP="00F946A7">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w:t>
      </w:r>
      <w:bookmarkStart w:id="14" w:name="_GoBack"/>
      <w:bookmarkEnd w:id="14"/>
      <w:r w:rsidRPr="00002A0F">
        <w:t>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ins w:id="15" w:author="rob" w:date="2017-10-25T09:16:00Z">
        <w:r w:rsidR="00547FCA">
          <w:t>(</w:t>
        </w:r>
      </w:ins>
      <w:r w:rsidRPr="00002A0F">
        <w:t>captured by a gene co-expression network</w:t>
      </w:r>
      <w:ins w:id="16" w:author="rob" w:date="2017-10-25T09:16:00Z">
        <w:r w:rsidR="00893C08">
          <w:t>)</w:t>
        </w:r>
      </w:ins>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49B736E0" w14:textId="7272E9C8" w:rsidR="00F946A7" w:rsidRDefault="00F946A7" w:rsidP="00F946A7">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14C0FA15" w14:textId="46D0C990" w:rsidR="00F946A7" w:rsidRDefault="00F946A7" w:rsidP="00F946A7">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w:t>
      </w:r>
      <w:proofErr w:type="spellStart"/>
      <w:r w:rsidR="00EA4122" w:rsidRPr="00EA4122">
        <w:rPr>
          <w:noProof/>
        </w:rPr>
        <w:t>Guerinot</w:t>
      </w:r>
      <w:proofErr w:type="spellEnd"/>
      <w:r w:rsidR="00EA4122" w:rsidRPr="00EA4122">
        <w:rPr>
          <w:noProof/>
        </w:rPr>
        <w:t xml:space="preserve">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1F4318B8" w14:textId="62A35F9D" w:rsidR="00F946A7" w:rsidRDefault="00F946A7" w:rsidP="00F946A7">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507B219F" w14:textId="77777777" w:rsidR="004E79F7" w:rsidRDefault="006B33EA" w:rsidP="006804EA">
      <w:pPr>
        <w:pStyle w:val="Heading1"/>
      </w:pPr>
      <w:r>
        <w:lastRenderedPageBreak/>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40C70626"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1DC23C6E" w:rsidR="00013461" w:rsidRDefault="00EA3C7A" w:rsidP="006804EA">
      <w:ins w:id="17" w:author="cmyers" w:date="2017-10-25T08:00:00Z">
        <w:r>
          <w:t>There are</w:t>
        </w:r>
      </w:ins>
      <w:r>
        <w:t xml:space="preserv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del w:id="18" w:author="rob" w:date="2017-10-25T10:12:00Z">
        <w:r w:rsidR="0077354C" w:rsidDel="002374BF">
          <w:delText xml:space="preserve"> </w:delText>
        </w:r>
      </w:del>
    </w:p>
    <w:p w14:paraId="40865892" w14:textId="5657A638" w:rsidR="00F42CCC" w:rsidRDefault="00C46D31" w:rsidP="006804EA">
      <w:del w:id="19" w:author="rob" w:date="2017-10-25T10:13:00Z">
        <w:r w:rsidDel="00AF201D">
          <w:delText xml:space="preserve">To accomplish this, we implemented and evaluated </w:delText>
        </w:r>
      </w:del>
      <w:ins w:id="20" w:author="rob" w:date="2017-10-25T10:13:00Z">
        <w:r w:rsidR="00AF201D">
          <w:t xml:space="preserve"> The overlap algorithm uses </w:t>
        </w:r>
      </w:ins>
      <w:r>
        <w:t xml:space="preserve">two different network scoring metrics: </w:t>
      </w:r>
      <w:r w:rsidR="00D37678">
        <w:t>sub</w:t>
      </w:r>
      <w:r>
        <w:t xml:space="preserve">network </w:t>
      </w:r>
      <w:r w:rsidRPr="00C06C24">
        <w:t>density</w:t>
      </w:r>
      <w:r>
        <w:t xml:space="preserve"> and </w:t>
      </w:r>
      <w:r w:rsidR="00D37678">
        <w:t>sub</w:t>
      </w:r>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commentRangeStart w:id="21"/>
      <w:r w:rsidR="004D5AC5">
        <w:t>Subn</w:t>
      </w:r>
      <w:r>
        <w:t xml:space="preserve">etwork </w:t>
      </w:r>
      <w:r w:rsidRPr="0088519F">
        <w:t>density</w:t>
      </w:r>
      <w:r>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ins w:id="22" w:author="rob" w:date="2017-10-25T10:19:00Z">
        <w:r w:rsidR="00BE09C6">
          <w:t xml:space="preserve">. Density and locality </w:t>
        </w:r>
      </w:ins>
      <w:ins w:id="23" w:author="rob" w:date="2017-10-25T10:20:00Z">
        <w:r w:rsidR="002A55CF">
          <w:t xml:space="preserve">were also calculated on a </w:t>
        </w:r>
        <w:r w:rsidR="000B2E54">
          <w:t>gene</w:t>
        </w:r>
      </w:ins>
      <w:ins w:id="24" w:author="rob" w:date="2017-10-25T10:42:00Z">
        <w:r w:rsidR="002A55CF">
          <w:t>-specific</w:t>
        </w:r>
      </w:ins>
      <w:ins w:id="25" w:author="rob" w:date="2017-10-25T10:20:00Z">
        <w:r w:rsidR="000B2E54">
          <w:t xml:space="preserve"> basis (</w:t>
        </w:r>
        <w:r w:rsidR="000B2E54">
          <w:fldChar w:fldCharType="begin"/>
        </w:r>
        <w:r w:rsidR="000B2E54">
          <w:instrText xml:space="preserve"> REF _Ref464738379 \h </w:instrText>
        </w:r>
      </w:ins>
      <w:r w:rsidR="000B2E54">
        <w:fldChar w:fldCharType="separate"/>
      </w:r>
      <w:ins w:id="26" w:author="rob" w:date="2017-10-25T10:20:00Z">
        <w:r w:rsidR="000B2E54" w:rsidRPr="0045686C">
          <w:rPr>
            <w:rFonts w:eastAsiaTheme="minorEastAsia"/>
          </w:rPr>
          <w:t>Eq.</w:t>
        </w:r>
        <w:r w:rsidR="000B2E54">
          <w:rPr>
            <w:rFonts w:eastAsiaTheme="minorEastAsia"/>
          </w:rPr>
          <w:t>3</w:t>
        </w:r>
        <w:r w:rsidR="000B2E54">
          <w:fldChar w:fldCharType="end"/>
        </w:r>
      </w:ins>
      <w:ins w:id="27" w:author="rob" w:date="2017-10-25T10:21:00Z">
        <w:r w:rsidR="000B2E54">
          <w:t xml:space="preserve"> and </w:t>
        </w:r>
        <w:r w:rsidR="000B2E54">
          <w:fldChar w:fldCharType="begin"/>
        </w:r>
        <w:r w:rsidR="000B2E54">
          <w:instrText xml:space="preserve"> REF _Ref447101571 \h </w:instrText>
        </w:r>
      </w:ins>
      <w:r w:rsidR="000B2E54">
        <w:fldChar w:fldCharType="separate"/>
      </w:r>
      <w:ins w:id="28" w:author="rob" w:date="2017-10-25T10:21:00Z">
        <w:r w:rsidR="000B2E54">
          <w:t>Eq.4</w:t>
        </w:r>
        <w:r w:rsidR="000B2E54">
          <w:fldChar w:fldCharType="end"/>
        </w:r>
      </w:ins>
      <w:ins w:id="29" w:author="rob" w:date="2017-10-25T10:20:00Z">
        <w:r w:rsidR="000B2E54">
          <w:t>)</w:t>
        </w:r>
      </w:ins>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21"/>
      <w:r w:rsidR="000B2E54">
        <w:rPr>
          <w:rStyle w:val="CommentReference"/>
        </w:rPr>
        <w:commentReference w:id="21"/>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del w:id="30" w:author="rob" w:date="2017-10-25T10:25:00Z">
        <w:r w:rsidR="00415C99" w:rsidDel="00F63481">
          <w:delText xml:space="preserve">strongly </w:delText>
        </w:r>
      </w:del>
      <w:ins w:id="31" w:author="rob" w:date="2017-10-25T10:25:00Z">
        <w:r w:rsidR="00F63481">
          <w:t xml:space="preserve">GWAS </w:t>
        </w:r>
      </w:ins>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7D00BE44" w14:textId="77777777" w:rsidR="00BD3E3E" w:rsidRDefault="00F87A75" w:rsidP="006804EA">
      <w:pPr>
        <w:pStyle w:val="Heading3"/>
      </w:pPr>
      <w:bookmarkStart w:id="32" w:name="_Ref444765587"/>
      <w:r>
        <w:t>Fig.</w:t>
      </w:r>
      <w:r w:rsidR="00BD3E3E">
        <w:t xml:space="preserve"> 1</w:t>
      </w:r>
      <w:bookmarkEnd w:id="32"/>
    </w:p>
    <w:p w14:paraId="20901FC1" w14:textId="3F4D5AC3" w:rsidR="00E7135D" w:rsidRDefault="00D42BE5" w:rsidP="006804EA">
      <w:pPr>
        <w:pStyle w:val="Heading3"/>
      </w:pPr>
      <w:r>
        <w:t>Schematic</w:t>
      </w:r>
      <w:r w:rsidR="00CE7F08">
        <w:t xml:space="preserve"> of the </w:t>
      </w:r>
      <w:r w:rsidR="00E7135D" w:rsidRPr="00E7135D">
        <w:t>Camoco framework</w:t>
      </w:r>
    </w:p>
    <w:p w14:paraId="541EFC10" w14:textId="2F5BF833"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621FD0C4"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6C6FBEA0" w:rsidR="00097BC0" w:rsidRDefault="00B41120" w:rsidP="006804EA">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w:t>
      </w:r>
      <w:r w:rsidDel="00B41120">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w:t>
      </w:r>
      <w:del w:id="33" w:author="rob" w:date="2017-10-25T10:31:00Z">
        <w:r w:rsidR="00D34056" w:rsidRPr="00573E18" w:rsidDel="00D807FF">
          <w:delText xml:space="preserve">maize </w:delText>
        </w:r>
      </w:del>
      <w:r w:rsidR="00D34056" w:rsidRPr="00573E18">
        <w:t>inbred lines from a previously published dataset</w:t>
      </w:r>
      <w:ins w:id="34" w:author="rob" w:date="2017-10-25T10:31:00Z">
        <w:r w:rsidR="00D807FF">
          <w:t xml:space="preserve"> characterizing the maize pan-genome</w:t>
        </w:r>
      </w:ins>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ins w:id="35" w:author="rob" w:date="2017-10-25T10:30:00Z">
        <w:r w:rsidR="001849AF">
          <w:t xml:space="preserve"> </w:t>
        </w:r>
      </w:ins>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w:t>
      </w:r>
      <w:ins w:id="36" w:author="rob" w:date="2017-10-25T11:23:00Z">
        <w:r w:rsidR="0077791D">
          <w:t xml:space="preserve"> a previous study characterizing</w:t>
        </w:r>
      </w:ins>
      <w:r w:rsidR="009C40AE">
        <w:t xml:space="preserve"> </w:t>
      </w:r>
      <w:r w:rsidR="008E4FEF" w:rsidRPr="004E79F7">
        <w:t>different tissues and developmenta</w:t>
      </w:r>
      <w:r w:rsidR="00917AD0">
        <w:t>l time points</w:t>
      </w:r>
      <w:r w:rsidR="0077791D">
        <w:t xml:space="preserve"> </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ins w:id="37" w:author="rob" w:date="2017-10-25T11:11:00Z">
        <w:r w:rsidR="00BF55BC">
          <w:t>a</w:t>
        </w:r>
      </w:ins>
      <w:ins w:id="38" w:author="rob" w:date="2017-10-25T11:27:00Z">
        <w:r w:rsidR="00821677">
          <w:t xml:space="preserve"> network</w:t>
        </w:r>
      </w:ins>
      <w:ins w:id="39" w:author="rob" w:date="2017-10-25T11:28:00Z">
        <w:r w:rsidR="002A4F46">
          <w:t xml:space="preserve"> representing a</w:t>
        </w:r>
      </w:ins>
      <w:ins w:id="40" w:author="rob" w:date="2017-10-25T11:11:00Z">
        <w:r w:rsidR="00BF55BC">
          <w:t xml:space="preserve"> "</w:t>
        </w:r>
        <w:r w:rsidR="00997A48">
          <w:t>Single A</w:t>
        </w:r>
        <w:r w:rsidR="00BF55BC">
          <w:t>ccession</w:t>
        </w:r>
      </w:ins>
      <w:ins w:id="41" w:author="rob" w:date="2017-10-25T11:15:00Z">
        <w:r w:rsidR="00821677">
          <w:t xml:space="preserve"> expression Map</w:t>
        </w:r>
      </w:ins>
      <w:ins w:id="42" w:author="rob" w:date="2017-10-25T11:11:00Z">
        <w:r w:rsidR="00BF55BC">
          <w:t>"</w:t>
        </w:r>
      </w:ins>
      <w:ins w:id="43" w:author="cmyers" w:date="2017-10-25T08:00:00Z">
        <w:r w:rsidR="009C40AE">
          <w:t xml:space="preserve"> (called ZmSAM</w:t>
        </w:r>
      </w:ins>
      <w:ins w:id="44" w:author="rob" w:date="2017-10-25T10:33:00Z">
        <w:r w:rsidR="0080343C">
          <w:t xml:space="preserve"> network</w:t>
        </w:r>
      </w:ins>
      <w:ins w:id="45" w:author="cmyers" w:date="2017-10-25T08:00:00Z">
        <w:r w:rsidR="009C40AE">
          <w:t xml:space="preserve"> hereafter)</w:t>
        </w:r>
        <w:r w:rsidR="008E4FEF" w:rsidRPr="004E79F7">
          <w:t>.</w:t>
        </w:r>
      </w:ins>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w:t>
      </w:r>
      <w:r w:rsidR="001D2C55">
        <w:t>(called ZmRoot network hereafter)</w:t>
      </w:r>
      <w:r w:rsidR="00FD3978">
        <w:t>.</w:t>
      </w:r>
      <w:bookmarkStart w:id="46" w:name="EditPoint"/>
      <w:bookmarkEnd w:id="46"/>
    </w:p>
    <w:p w14:paraId="4EB4166F" w14:textId="77777777" w:rsidR="002B1DB8" w:rsidRDefault="002B1DB8" w:rsidP="006804EA">
      <w:pPr>
        <w:pStyle w:val="Heading3"/>
      </w:pPr>
      <w:bookmarkStart w:id="47" w:name="_Ref458774860"/>
      <w:r>
        <w:t>Table 1</w:t>
      </w:r>
      <w:bookmarkEnd w:id="47"/>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780D4C7C"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48" w:name="_Ref458774880"/>
      <w:r>
        <w:t>Table 2</w:t>
      </w:r>
      <w:bookmarkEnd w:id="48"/>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14FC2ACE"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4E1E3994"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0D866A02" w14:textId="4DB068E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w:t>
      </w:r>
      <w:del w:id="49" w:author="cmyers" w:date="2017-10-25T08:00:00Z">
        <w:r w:rsidR="00D504B8">
          <w:delText xml:space="preserve"> much</w:delText>
        </w:r>
      </w:del>
      <w:r w:rsidR="00D504B8">
        <w:t xml:space="preserv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50" w:name="_Ref487124030"/>
      <w:r>
        <w:t>Fig 2</w:t>
      </w:r>
      <w:bookmarkEnd w:id="50"/>
    </w:p>
    <w:p w14:paraId="50BAD27B" w14:textId="77777777" w:rsidR="00760BC6" w:rsidRDefault="00760BC6" w:rsidP="006804EA">
      <w:pPr>
        <w:pStyle w:val="Heading4"/>
      </w:pPr>
      <w:r>
        <w:t>Cis vs Trans Co-Expression Network Interactions</w:t>
      </w:r>
    </w:p>
    <w:p w14:paraId="2A299346" w14:textId="4014E486"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del w:id="51" w:author="cmyers" w:date="2017-10-25T08:00:00Z">
        <w:r w:rsidR="00E31D04">
          <w:rPr>
            <w:i/>
          </w:rPr>
          <w:delText>-</w:delText>
        </w:r>
      </w:del>
      <w:r>
        <w:t xml:space="preserve"> and </w:t>
      </w:r>
      <w:r w:rsidRPr="00FF0923">
        <w:rPr>
          <w:i/>
        </w:rPr>
        <w:t>trans</w:t>
      </w:r>
      <w:del w:id="52" w:author="cmyers" w:date="2017-10-25T08:00:00Z">
        <w:r w:rsidR="00E31D04">
          <w:rPr>
            <w:i/>
          </w:rPr>
          <w:delText>-</w:delText>
        </w:r>
      </w:del>
      <w:r w:rsidRPr="00FF0923">
        <w:t xml:space="preserve"> sets of</w:t>
      </w:r>
      <w:r>
        <w:t xml:space="preserve"> genes. Distribution densities of </w:t>
      </w:r>
      <w:r w:rsidR="003D48F9">
        <w:rPr>
          <w:i/>
        </w:rPr>
        <w:t>t</w:t>
      </w:r>
      <w:r w:rsidRPr="00FF0923">
        <w:rPr>
          <w:i/>
        </w:rPr>
        <w:t>rans</w:t>
      </w:r>
      <w:del w:id="53" w:author="cmyers" w:date="2017-10-25T08:00:00Z">
        <w:r w:rsidR="003D48F9">
          <w:rPr>
            <w:i/>
          </w:rPr>
          <w:delText>-</w:delText>
        </w:r>
      </w:del>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del w:id="54" w:author="cmyers" w:date="2017-10-25T08:00:00Z">
        <w:r w:rsidR="003D48F9">
          <w:rPr>
            <w:i/>
          </w:rPr>
          <w:delText>-</w:delText>
        </w:r>
      </w:del>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110F91AB" w:rsidR="002927F7" w:rsidRDefault="00760BC6" w:rsidP="006804EA">
      <w:r>
        <w:t>Th</w:t>
      </w:r>
      <w:r w:rsidR="00BF4EEE">
        <w:t xml:space="preserve">e enrichment of significant co-expression among </w:t>
      </w:r>
      <w:r w:rsidR="00BF4EEE" w:rsidRPr="00294A97">
        <w:rPr>
          <w:i/>
        </w:rPr>
        <w:t>cis</w:t>
      </w:r>
      <w:del w:id="55" w:author="cmyers" w:date="2017-10-25T08:00:00Z">
        <w:r w:rsidR="00BF4EEE" w:rsidRPr="00294A97">
          <w:delText>-</w:delText>
        </w:r>
      </w:del>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del w:id="56" w:author="cmyers" w:date="2017-10-25T08:00:00Z">
        <w:r>
          <w:delText xml:space="preserve"> </w:delText>
        </w:r>
      </w:del>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44D5DEDB"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76B0887C"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t>
      </w:r>
      <w:r w:rsidR="00066CFC">
        <w:t>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1A55D396"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w:t>
      </w:r>
      <w:del w:id="57" w:author="cmyers" w:date="2017-10-25T08:00:00Z">
        <w:r w:rsidR="008D7F45">
          <w:delText xml:space="preserve">simply </w:delText>
        </w:r>
      </w:del>
      <w:r w:rsidR="008D7F45">
        <w:t xml:space="preserve">because there are too many non-causal genes implicated by </w:t>
      </w:r>
      <w:r w:rsidR="00177DC3">
        <w:t xml:space="preserve">linkage within </w:t>
      </w:r>
      <w:r w:rsidR="008D7F45">
        <w:t>each GWAS locus</w:t>
      </w:r>
      <w:del w:id="58" w:author="cmyers" w:date="2017-10-25T08:00:00Z">
        <w:r w:rsidR="008D7F45">
          <w:delText>, such that</w:delText>
        </w:r>
      </w:del>
      <w:ins w:id="59" w:author="cmyers" w:date="2017-10-25T08:00:00Z">
        <w:r w:rsidR="000722DE">
          <w:t xml:space="preserve"> and</w:t>
        </w:r>
      </w:ins>
      <w:r w:rsidR="008D7F45">
        <w:t xml:space="preserve"> the co-expression signal among the true causal genes is </w:t>
      </w:r>
      <w:r w:rsidR="00126FBB">
        <w:t>diminished</w:t>
      </w:r>
      <w:r w:rsidR="008D7F45">
        <w:t xml:space="preserve"> by the false candidates</w:t>
      </w:r>
      <w:del w:id="60" w:author="cmyers" w:date="2017-10-25T08:00:00Z">
        <w:r w:rsidR="008D7F45">
          <w:delText xml:space="preserve"> linked to those regions</w:delText>
        </w:r>
      </w:del>
      <w:r w:rsidR="008D7F45">
        <w:t>.</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227BA903"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del w:id="61" w:author="cmyers" w:date="2017-10-25T08:00:00Z">
        <w:r w:rsidR="009F46C6">
          <w:delText xml:space="preserve"> —</w:delText>
        </w:r>
      </w:del>
      <w:ins w:id="62" w:author="cmyers" w:date="2017-10-25T08:00:00Z">
        <w:r w:rsidR="000722DE">
          <w:t>;</w:t>
        </w:r>
      </w:ins>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ins w:id="63" w:author="cmyers" w:date="2017-10-25T08:00:00Z">
        <w:r w:rsidR="003B6F65">
          <w:t>GWA</w:t>
        </w:r>
        <w:r w:rsidR="000722DE">
          <w:t>S</w:t>
        </w:r>
        <w:r w:rsidR="003B6F65">
          <w:t xml:space="preserve"> </w:t>
        </w:r>
        <w:r w:rsidR="000722DE">
          <w:t>participant</w:t>
        </w:r>
      </w:ins>
      <w:r w:rsidR="000722DE">
        <w:t xml:space="preserve"> </w:t>
      </w:r>
      <w:r w:rsidR="00D149DC">
        <w:t xml:space="preserve">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64" w:name="_Ref456807908"/>
      <w:bookmarkStart w:id="65" w:name="_Ref458794783"/>
      <w:r>
        <w:t>Fig 3</w:t>
      </w:r>
      <w:bookmarkEnd w:id="64"/>
      <w:bookmarkEnd w:id="65"/>
    </w:p>
    <w:p w14:paraId="60426CDC" w14:textId="59DB910A" w:rsidR="008259D0" w:rsidRDefault="00AB785E" w:rsidP="006804EA">
      <w:pPr>
        <w:pStyle w:val="Heading4"/>
      </w:pPr>
      <w:r>
        <w:t>Simulating GWAS-network overlap</w:t>
      </w:r>
      <w:r w:rsidR="008259D0">
        <w:t xml:space="preserve"> using Gene Ontology </w:t>
      </w:r>
      <w:del w:id="66" w:author="cmyers" w:date="2017-10-25T08:00:00Z">
        <w:r w:rsidR="008259D0">
          <w:delText>Terms</w:delText>
        </w:r>
      </w:del>
      <w:ins w:id="67" w:author="cmyers" w:date="2017-10-25T08:00:00Z">
        <w:r w:rsidR="00F92705">
          <w:t>t</w:t>
        </w:r>
        <w:r w:rsidR="008259D0">
          <w:t>erms</w:t>
        </w:r>
      </w:ins>
    </w:p>
    <w:p w14:paraId="6F570FDB" w14:textId="6B7DCDC4"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 xml:space="preserve">an ideal </w:t>
      </w:r>
      <w:del w:id="68" w:author="cmyers" w:date="2017-10-25T08:00:00Z">
        <w:r w:rsidR="00846095">
          <w:delText>GWA</w:delText>
        </w:r>
      </w:del>
      <w:ins w:id="69" w:author="cmyers" w:date="2017-10-25T08:00:00Z">
        <w:r w:rsidR="00846095">
          <w:t>GWA</w:t>
        </w:r>
        <w:r w:rsidR="00732E5C">
          <w:t>S</w:t>
        </w:r>
      </w:ins>
      <w:r w:rsidR="00846095">
        <w:t xml:space="preserve">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del w:id="70" w:author="cmyers" w:date="2017-10-25T08:00:00Z">
        <w:r w:rsidR="008F1EA0">
          <w:delText>Term</w:delText>
        </w:r>
      </w:del>
      <w:ins w:id="71" w:author="cmyers" w:date="2017-10-25T08:00:00Z">
        <w:r w:rsidR="00F92705">
          <w:t>t</w:t>
        </w:r>
        <w:r w:rsidR="008F1EA0">
          <w:t>erm</w:t>
        </w:r>
      </w:ins>
      <w:r w:rsidR="008F1EA0">
        <w:t>)</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72" w:name="_Ref458700744"/>
      <w:r>
        <w:t>Fig. 4</w:t>
      </w:r>
      <w:bookmarkEnd w:id="72"/>
    </w:p>
    <w:p w14:paraId="04F741E3" w14:textId="544BD508" w:rsidR="009838D1" w:rsidRDefault="009838D1" w:rsidP="006804EA">
      <w:pPr>
        <w:pStyle w:val="Heading4"/>
      </w:pPr>
      <w:r>
        <w:t xml:space="preserve">Strength of co-expression among GO </w:t>
      </w:r>
      <w:del w:id="73" w:author="cmyers" w:date="2017-10-25T08:00:00Z">
        <w:r>
          <w:delText>Terms</w:delText>
        </w:r>
      </w:del>
      <w:ins w:id="74" w:author="cmyers" w:date="2017-10-25T08:00:00Z">
        <w:r w:rsidR="00F92705">
          <w:t>t</w:t>
        </w:r>
        <w:r>
          <w:t>erms</w:t>
        </w:r>
      </w:ins>
      <w:r>
        <w:t xml:space="preserve"> at varying levels of MCR</w:t>
      </w:r>
    </w:p>
    <w:p w14:paraId="1CA74236" w14:textId="1F636132"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del w:id="75" w:author="cmyers" w:date="2017-10-25T08:00:00Z">
        <w:r w:rsidR="00331116">
          <w:delText>T</w:delText>
        </w:r>
        <w:r>
          <w:delText>erms</w:delText>
        </w:r>
      </w:del>
      <w:ins w:id="76" w:author="cmyers" w:date="2017-10-25T08:00:00Z">
        <w:r w:rsidR="00CB59F5">
          <w:t>t</w:t>
        </w:r>
        <w:r>
          <w:t>erms</w:t>
        </w:r>
      </w:ins>
      <w:r>
        <w:t xml:space="preserve">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del w:id="77" w:author="cmyers" w:date="2017-10-25T08:00:00Z">
        <w:r w:rsidR="002F3C02">
          <w:delText>Term</w:delText>
        </w:r>
      </w:del>
      <w:ins w:id="78" w:author="cmyers" w:date="2017-10-25T08:00:00Z">
        <w:r w:rsidR="00CB59F5">
          <w:t>t</w:t>
        </w:r>
        <w:r w:rsidR="002F3C02">
          <w:t>erm</w:t>
        </w:r>
      </w:ins>
      <w:r w:rsidR="002F3C02">
        <w:t xml:space="preserve">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79" w:name="_Ref458721156"/>
      <w:bookmarkStart w:id="80" w:name="_Ref447197618"/>
      <w:r>
        <w:t>Fig. 5</w:t>
      </w:r>
      <w:bookmarkEnd w:id="79"/>
      <w:bookmarkEnd w:id="80"/>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4A2680B"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side </w:t>
      </w:r>
      <w:r w:rsidR="00CC1C76">
        <w:t>to 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18D1C208"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81" w:name="_Ref458956303"/>
      <w:r>
        <w:t>Table 3</w:t>
      </w:r>
      <w:bookmarkEnd w:id="81"/>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7317B95B" w:rsidR="00AE2F07" w:rsidRDefault="00397FBD" w:rsidP="0026078F">
      <w:r>
        <w:t>Briefly, t</w:t>
      </w:r>
      <w:r w:rsidR="00777D21">
        <w:t>he maize nest</w:t>
      </w:r>
      <w:r>
        <w:t>ed association mapping</w:t>
      </w:r>
      <w:r w:rsidR="009D6609">
        <w:t xml:space="preserve"> (NAM)</w:t>
      </w:r>
      <w:r>
        <w:t xml:space="preserve"> panel was used to</w:t>
      </w:r>
      <w:r w:rsidR="00352B46">
        <w:t xml:space="preserve"> map associated loci</w:t>
      </w:r>
      <w:r>
        <w:t>.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82" w:name="_Ref489428564"/>
      <w:r>
        <w:t>Fig. 6</w:t>
      </w:r>
      <w:bookmarkEnd w:id="82"/>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26AC558"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xml:space="preserve">; </w:t>
      </w:r>
      <w:proofErr w:type="spellStart"/>
      <w:r w:rsidR="00A11ADD">
        <w:t>Either:Any</w:t>
      </w:r>
      <w:proofErr w:type="spellEnd"/>
      <w:r w:rsidR="00A11ADD">
        <w:t xml:space="preserve">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83" w:name="_Ref485996339"/>
      <w:r>
        <w:t>Table 4</w:t>
      </w:r>
      <w:bookmarkEnd w:id="83"/>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84" w:name="_Ref487144620"/>
      <w:r>
        <w:t>Fig.</w:t>
      </w:r>
      <w:r w:rsidR="00663C67">
        <w:t xml:space="preserve"> 7</w:t>
      </w:r>
      <w:bookmarkEnd w:id="84"/>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65614432"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85" w:name="_Ref486000600"/>
      <w:r>
        <w:t>Table 5</w:t>
      </w:r>
      <w:bookmarkEnd w:id="85"/>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86" w:name="_Ref483951527"/>
      <w:r>
        <w:t>Fig. 8</w:t>
      </w:r>
      <w:bookmarkEnd w:id="86"/>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0657071"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w:t>
      </w:r>
      <w:proofErr w:type="spellStart"/>
      <w:r w:rsidRPr="003F2C9E">
        <w:t>oligogalactolipids</w:t>
      </w:r>
      <w:proofErr w:type="spellEnd"/>
      <w:r w:rsidRPr="003F2C9E">
        <w:t xml:space="preserve">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70E69DA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7EECF558"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commentRangeStart w:id="87"/>
      <w:r w:rsidRPr="004F33CF">
        <w:t>also affected the concentration of seed Cd</w:t>
      </w:r>
      <w:commentRangeEnd w:id="87"/>
      <w:r w:rsidR="00FA0915">
        <w:rPr>
          <w:rStyle w:val="CommentReference"/>
        </w:rPr>
        <w:commentReference w:id="87"/>
      </w:r>
      <w:r w:rsidRPr="004F33CF">
        <w:t xml:space="preserve">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88" w:name="_Ref484091798"/>
      <w:r w:rsidRPr="005F38FF">
        <w:t>Fig. 9</w:t>
      </w:r>
      <w:bookmarkEnd w:id="88"/>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797BEBB9"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commentRangeStart w:id="89"/>
      <w:r w:rsidRPr="009D3B04">
        <w:t xml:space="preserve">In addition to the elements that were different in the joint model, </w:t>
      </w:r>
      <w:r w:rsidRPr="00A44BA1">
        <w:rPr>
          <w:i/>
        </w:rPr>
        <w:t>D9-1</w:t>
      </w:r>
      <w:r w:rsidRPr="009D3B04">
        <w:t xml:space="preserve"> was also significantly different </w:t>
      </w:r>
      <w:r>
        <w:t>from its wild-type siblings for</w:t>
      </w:r>
      <w:r w:rsidRPr="009D3B04">
        <w:t xml:space="preserve"> </w:t>
      </w:r>
      <w:r>
        <w:t>Na content and seed weight</w:t>
      </w:r>
      <w:r w:rsidR="002B6A8A">
        <w:t xml:space="preserve"> (p &lt; 0.05; t test)</w:t>
      </w:r>
      <w:r w:rsidRPr="009D3B04">
        <w:t>.</w:t>
      </w:r>
      <w:commentRangeEnd w:id="89"/>
      <w:r w:rsidR="004B2281">
        <w:rPr>
          <w:rStyle w:val="CommentReference"/>
        </w:rPr>
        <w:commentReference w:id="89"/>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90" w:name="_Ref481757037"/>
      <w:bookmarkStart w:id="91" w:name="_Ref484529183"/>
      <w:r>
        <w:t>Fig. 10</w:t>
      </w:r>
      <w:bookmarkEnd w:id="90"/>
      <w:bookmarkEnd w:id="91"/>
    </w:p>
    <w:p w14:paraId="7E2A9DF3" w14:textId="77777777" w:rsidR="008458B3" w:rsidRDefault="008458B3" w:rsidP="008458B3">
      <w:pPr>
        <w:pStyle w:val="Heading4"/>
      </w:pPr>
      <w:r>
        <w:t>Co-expression network for D9 and cadmium HPO genes</w:t>
      </w:r>
    </w:p>
    <w:p w14:paraId="43FA60AC" w14:textId="2607F1E2"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4414A135" w:rsidR="008458B3" w:rsidRDefault="007F583E" w:rsidP="008458B3">
      <w:r>
        <w:t xml:space="preserve">Genes </w:t>
      </w:r>
      <w:r w:rsidR="008458B3">
        <w:t>co-expressed with D9 were investigated to determine which among these were associated with ionomic traits, and in particular, seed Cd levels. In the ZmRoot network, D9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A).  Among these were the maize Shortroot paralogs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DELLA-dependent processes, responsive to GA, both shape the architecture of the root and the ionome. In Arabidopsis, DELLA expression disrupts Fe uptake and loss of DELLA prevents some Fe-deficiency mediated root growth suppression. Our finding that constitutive DELLA activity in the roots, affected by the D9-1 and D8-mpl mutants, result</w:t>
      </w:r>
      <w:r w:rsidR="00547481">
        <w:t>ing</w:t>
      </w:r>
      <w:r w:rsidR="008458B3">
        <w:t xml:space="preserve"> in excess Fe points to a conserved role for the DELLA domain transcription factors and GA signaling in Fe homeostasis in maize, a plant with an entirely different Fe uptake system than </w:t>
      </w:r>
      <w:r w:rsidR="008458B3" w:rsidRPr="00891C4A">
        <w:rPr>
          <w:i/>
        </w:rPr>
        <w:t>A. thaliana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5078A1E9" w:rsidR="007E08F8" w:rsidRPr="007E08F8" w:rsidRDefault="008458B3" w:rsidP="008458B3">
      <w:r>
        <w:t>Remarkably, the HPO co-expression network associated with D9 in the roots contained three genes with expected roles in the biosynthesis and polymerization of phenylpropanoids</w:t>
      </w:r>
      <w:r w:rsidR="00663F8F">
        <w:t xml:space="preserve"> </w:t>
      </w:r>
      <w:r w:rsidR="00663F8F">
        <w:fldChar w:fldCharType="begin" w:fldLock="1"/>
      </w:r>
      <w:r w:rsidR="00EA4122">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pioneer specialized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648FCD51"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7C982653"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1A427DF3"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w:t>
      </w:r>
      <w:r w:rsidR="005A3DE3">
        <w:t>,</w:t>
      </w:r>
      <w:r w:rsidR="008C22D3">
        <w:t xml:space="preserve">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proofErr w:type="spellStart"/>
      <w:r w:rsidR="00B750E1" w:rsidRPr="00B750E1">
        <w:t>polycomb</w:t>
      </w:r>
      <w:proofErr w:type="spellEnd"/>
      <w:r w:rsidR="00B750E1" w:rsidRPr="00B750E1">
        <w:t xml:space="preserve">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7DAE6BCB"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92" w:name="_Ref469995568"/>
    </w:p>
    <w:p w14:paraId="276A3C0A" w14:textId="4C1179F9"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 xml:space="preserve">nal validation is expensive, </w:t>
      </w:r>
      <w:r w:rsidR="00185512">
        <w:t xml:space="preserve">time consuming. </w:t>
      </w:r>
      <w:r w:rsidR="001B3B6D">
        <w:t xml:space="preserve">Combining data 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93" w:name="_Ref487125611"/>
      <w:r>
        <w:t>Discussion</w:t>
      </w:r>
      <w:bookmarkEnd w:id="92"/>
      <w:bookmarkEnd w:id="93"/>
    </w:p>
    <w:p w14:paraId="092C6C61" w14:textId="1AF78D0A" w:rsidR="008B2A55" w:rsidRDefault="008B2A55" w:rsidP="008B2A55">
      <w:pPr>
        <w:pStyle w:val="Heading3"/>
      </w:pPr>
      <w:r>
        <w:t>The effects of linkage disequilibrium</w:t>
      </w:r>
    </w:p>
    <w:p w14:paraId="0DCBCE29" w14:textId="53B86472"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117D2EE5"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the orthogonal use</w:t>
      </w:r>
      <w:r>
        <w:t xml:space="preserve"> of gene expression data, which can be readily collected now for most species of interest, to add an important interpretation and prioritization filte</w:t>
      </w:r>
      <w:r w:rsidR="00650E41">
        <w:t>r to the output of a GWAS</w:t>
      </w:r>
      <w:r w:rsidR="00B85C55">
        <w:t xml:space="preserve"> with additional experimental evidence used to rank plausible candidate genes based on this second logical filter</w:t>
      </w:r>
      <w:r w:rsidR="002F0734">
        <w:t>.</w:t>
      </w:r>
    </w:p>
    <w:p w14:paraId="3A88CAE9" w14:textId="77278AC8"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650E41">
        <w:t>A</w:t>
      </w:r>
      <w:r w:rsidR="00385076">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2"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1DF569A1"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7A3AFF">
        <w:t>GWAS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94" w:name="_Ref463088833"/>
      <w:r>
        <w:t>Materials and Methods</w:t>
      </w:r>
      <w:bookmarkEnd w:id="94"/>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97431F" w:rsidP="008D2BA7">
      <w:hyperlink r:id="rId13"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HiSeq 100bp paired end RNA Sequencing (</w:t>
      </w:r>
      <w:proofErr w:type="spellStart"/>
      <w:r w:rsidRPr="00C05203">
        <w:t>RNASeq</w:t>
      </w:r>
      <w:proofErr w:type="spellEnd"/>
      <w:r w:rsidRPr="00C05203">
        <w:t>)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2947070" w:rsidR="007255FD" w:rsidRPr="00456B26" w:rsidRDefault="003363AF" w:rsidP="006804EA">
      <w:r w:rsidRPr="002A34B2">
        <w:t xml:space="preserve">Quantification of gene expression levels into fragments per kilobase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del w:id="95" w:author="cmyers" w:date="2017-10-25T08:00:00Z">
        <w:r w:rsidR="00C275C7">
          <w:delText>Terms</w:delText>
        </w:r>
      </w:del>
      <w:ins w:id="96" w:author="cmyers" w:date="2017-10-25T08:00:00Z">
        <w:r w:rsidR="00F92705">
          <w:t>t</w:t>
        </w:r>
        <w:r w:rsidR="00C275C7">
          <w:t>erms</w:t>
        </w:r>
      </w:ins>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97" w:name="_Ref447101528"/>
      <w:r w:rsidRPr="0045686C">
        <w:rPr>
          <w:rFonts w:eastAsiaTheme="minorEastAsia"/>
        </w:rPr>
        <w:t>Eq.1</w:t>
      </w:r>
      <w:bookmarkEnd w:id="97"/>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49046D04" w:rsidR="008720EA" w:rsidRPr="00EF5E7C" w:rsidRDefault="00065C7F" w:rsidP="006804EA">
      <w:pPr>
        <w:pStyle w:val="Subtitle"/>
      </w:pPr>
      <w:r>
        <w:t>Where X</w:t>
      </w:r>
      <w:r w:rsidR="00DE503E">
        <w:t>-bar</w:t>
      </w:r>
      <w:r w:rsidRPr="00065C7F">
        <w:t xml:space="preserve"> is the mean </w:t>
      </w:r>
      <w:del w:id="98" w:author="cmyers" w:date="2017-10-25T08:00:00Z">
        <w:r>
          <w:delText>sub-network</w:delText>
        </w:r>
      </w:del>
      <w:ins w:id="99" w:author="cmyers" w:date="2017-10-25T08:00:00Z">
        <w:r>
          <w:t>subnetwork</w:t>
        </w:r>
      </w:ins>
      <w:r>
        <w:t xml:space="preserve"> interaction score, E(X)</w:t>
      </w:r>
      <w:r w:rsidRPr="00065C7F">
        <w:t xml:space="preserve"> is the expected networ</w:t>
      </w:r>
      <w:r>
        <w:t>k interaction score, σ(X)</w:t>
      </w:r>
      <w:r w:rsidRPr="00065C7F">
        <w:t xml:space="preserve"> is the standard deviation of network interactions, and N is the number of interactions in the </w:t>
      </w:r>
      <w:del w:id="100" w:author="cmyers" w:date="2017-10-25T08:00:00Z">
        <w:r w:rsidRPr="00065C7F">
          <w:delText>sub-network</w:delText>
        </w:r>
      </w:del>
      <w:ins w:id="101" w:author="cmyers" w:date="2017-10-25T08:00:00Z">
        <w:r w:rsidRPr="00065C7F">
          <w:t>subnetwork</w:t>
        </w:r>
      </w:ins>
      <w:r w:rsidRPr="00065C7F">
        <w:t>.</w:t>
      </w:r>
      <w:r w:rsidR="00BF593B">
        <w:t xml:space="preserve"> </w:t>
      </w:r>
    </w:p>
    <w:p w14:paraId="3B7811BF" w14:textId="49D709AB"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w:t>
      </w:r>
      <w:del w:id="102" w:author="cmyers" w:date="2017-10-25T08:00:00Z">
        <w:r w:rsidR="004047D8">
          <w:delText>sub-network</w:delText>
        </w:r>
      </w:del>
      <w:ins w:id="103" w:author="cmyers" w:date="2017-10-25T08:00:00Z">
        <w:r w:rsidR="004047D8">
          <w:t>subnetwork</w:t>
        </w:r>
      </w:ins>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104" w:name="_Ref447101545"/>
      <w:bookmarkStart w:id="105" w:name="_Ref464049667"/>
      <w:r>
        <w:t>Eq.</w:t>
      </w:r>
      <w:bookmarkEnd w:id="104"/>
      <w:r w:rsidR="0020783F">
        <w:t>2</w:t>
      </w:r>
      <w:bookmarkEnd w:id="105"/>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106" w:name="_Ref447101563"/>
      <w:bookmarkStart w:id="107" w:name="_Ref464738379"/>
      <w:r w:rsidRPr="0045686C">
        <w:rPr>
          <w:rFonts w:eastAsiaTheme="minorEastAsia"/>
        </w:rPr>
        <w:t>Eq.</w:t>
      </w:r>
      <w:bookmarkEnd w:id="106"/>
      <w:r>
        <w:rPr>
          <w:rFonts w:eastAsiaTheme="minorEastAsia"/>
        </w:rPr>
        <w:t>3</w:t>
      </w:r>
      <w:bookmarkEnd w:id="107"/>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108" w:name="_Ref447101571"/>
      <w:r>
        <w:t>Eq.</w:t>
      </w:r>
      <w:r w:rsidR="00503064">
        <w:t>4</w:t>
      </w:r>
      <w:bookmarkEnd w:id="108"/>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250BAD4A" w:rsidR="00FE1B03" w:rsidRDefault="007A3AFF" w:rsidP="00D04EE5">
      <w:pPr>
        <w:pStyle w:val="Heading2"/>
      </w:pPr>
      <w:r>
        <w:t>Simulating GWAS</w:t>
      </w:r>
      <w:r w:rsidR="00FE1B03">
        <w:t xml:space="preserve"> using Gene Ontology (GO) terms</w:t>
      </w:r>
    </w:p>
    <w:p w14:paraId="26CBC357" w14:textId="12197A23"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w:t>
      </w:r>
      <w:r w:rsidR="007A3AFF">
        <w:t>fied by a hypothetical GWAS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109" w:name="_Ref484125232"/>
      <w:r>
        <w:t>Eq.</w:t>
      </w:r>
      <w:r w:rsidR="005936F2">
        <w:t xml:space="preserve"> 6</w:t>
      </w:r>
      <w:bookmarkEnd w:id="109"/>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110" w:name="_Ref458775441"/>
      <w:bookmarkStart w:id="111" w:name="_Ref484125256"/>
      <w:r>
        <w:t>Eq. 7</w:t>
      </w:r>
      <w:bookmarkEnd w:id="110"/>
      <w:bookmarkEnd w:id="111"/>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789FF185" w14:textId="5ACF17C4" w:rsidR="00EC7849" w:rsidRPr="00EC7849" w:rsidRDefault="003F1192" w:rsidP="00EC7849">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EC7849" w:rsidRPr="00EC7849">
        <w:rPr>
          <w:rFonts w:ascii="Calibri" w:hAnsi="Calibri" w:cs="Times New Roman"/>
          <w:noProof/>
          <w:szCs w:val="24"/>
        </w:rPr>
        <w:t xml:space="preserve">Anders, Simon, Paul Theodor Pyl, and Wolfgang Huber. 2014. “HTSeq - A Python Framework to Work with High-Throughput Sequencing Data.” </w:t>
      </w:r>
      <w:r w:rsidR="00EC7849" w:rsidRPr="00EC7849">
        <w:rPr>
          <w:rFonts w:ascii="Calibri" w:hAnsi="Calibri" w:cs="Times New Roman"/>
          <w:i/>
          <w:iCs/>
          <w:noProof/>
          <w:szCs w:val="24"/>
        </w:rPr>
        <w:t>Bioinformatics (Oxford, England)</w:t>
      </w:r>
      <w:r w:rsidR="00EC7849" w:rsidRPr="00EC7849">
        <w:rPr>
          <w:rFonts w:ascii="Calibri" w:hAnsi="Calibri" w:cs="Times New Roman"/>
          <w:noProof/>
          <w:szCs w:val="24"/>
        </w:rPr>
        <w:t xml:space="preserve"> 31 (2): 166–69. doi:10.1093/bioinformatics/btu638.</w:t>
      </w:r>
    </w:p>
    <w:p w14:paraId="2B01850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EC7849">
        <w:rPr>
          <w:rFonts w:ascii="Calibri" w:hAnsi="Calibri" w:cs="Times New Roman"/>
          <w:i/>
          <w:iCs/>
          <w:noProof/>
          <w:szCs w:val="24"/>
        </w:rPr>
        <w:t>Nucleic Acids Research</w:t>
      </w:r>
      <w:r w:rsidRPr="00EC7849">
        <w:rPr>
          <w:rFonts w:ascii="Calibri" w:hAnsi="Calibri" w:cs="Times New Roman"/>
          <w:noProof/>
          <w:szCs w:val="24"/>
        </w:rPr>
        <w:t>, gkv1007. doi:10.1093/nar/gkv1007.</w:t>
      </w:r>
    </w:p>
    <w:p w14:paraId="745995A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EC7849">
        <w:rPr>
          <w:rFonts w:ascii="Calibri" w:hAnsi="Calibri" w:cs="Times New Roman"/>
          <w:i/>
          <w:iCs/>
          <w:noProof/>
          <w:szCs w:val="24"/>
        </w:rPr>
        <w:t>G3&amp;amp;#58; Genes|Genomes|Genetics</w:t>
      </w:r>
      <w:r w:rsidRPr="00EC7849">
        <w:rPr>
          <w:rFonts w:ascii="Calibri" w:hAnsi="Calibri" w:cs="Times New Roman"/>
          <w:noProof/>
          <w:szCs w:val="24"/>
        </w:rPr>
        <w:t xml:space="preserve"> 6 (December): 4175–83. doi:10.1534/g3.116.034827.</w:t>
      </w:r>
    </w:p>
    <w:p w14:paraId="2BCE999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EC7849">
        <w:rPr>
          <w:rFonts w:ascii="Calibri" w:hAnsi="Calibri" w:cs="Times New Roman"/>
          <w:i/>
          <w:iCs/>
          <w:noProof/>
          <w:szCs w:val="24"/>
        </w:rPr>
        <w:t>Plant Physiology</w:t>
      </w:r>
      <w:r w:rsidRPr="00EC7849">
        <w:rPr>
          <w:rFonts w:ascii="Calibri" w:hAnsi="Calibri" w:cs="Times New Roman"/>
          <w:noProof/>
          <w:szCs w:val="24"/>
        </w:rPr>
        <w:t xml:space="preserve"> 146 (2): 762–71. doi:10.1104/pp.107.109587.</w:t>
      </w:r>
    </w:p>
    <w:p w14:paraId="2FE6BD4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2010. “Ionomics: The Functional Genomics of Elements.” </w:t>
      </w:r>
      <w:r w:rsidRPr="00EC7849">
        <w:rPr>
          <w:rFonts w:ascii="Calibri" w:hAnsi="Calibri" w:cs="Times New Roman"/>
          <w:i/>
          <w:iCs/>
          <w:noProof/>
          <w:szCs w:val="24"/>
        </w:rPr>
        <w:t>Briefings in Functional Genomics</w:t>
      </w:r>
      <w:r w:rsidRPr="00EC7849">
        <w:rPr>
          <w:rFonts w:ascii="Calibri" w:hAnsi="Calibri" w:cs="Times New Roman"/>
          <w:noProof/>
          <w:szCs w:val="24"/>
        </w:rPr>
        <w:t xml:space="preserve"> 9 (2): 149–56. doi:10.1093/bfgp/elp055.</w:t>
      </w:r>
    </w:p>
    <w:p w14:paraId="41F7FF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and Brian P Dilkes. 2012. “Elemental Profiles Reflect Plant Adaptations to the Environment.” </w:t>
      </w:r>
      <w:r w:rsidRPr="00EC7849">
        <w:rPr>
          <w:rFonts w:ascii="Calibri" w:hAnsi="Calibri" w:cs="Times New Roman"/>
          <w:i/>
          <w:iCs/>
          <w:noProof/>
          <w:szCs w:val="24"/>
        </w:rPr>
        <w:t>Science (New York, N.Y.)</w:t>
      </w:r>
      <w:r w:rsidRPr="00EC7849">
        <w:rPr>
          <w:rFonts w:ascii="Calibri" w:hAnsi="Calibri" w:cs="Times New Roman"/>
          <w:noProof/>
          <w:szCs w:val="24"/>
        </w:rPr>
        <w:t xml:space="preserve"> 336 (6089): 1661–63. doi:10.1126/science.1219992.</w:t>
      </w:r>
    </w:p>
    <w:p w14:paraId="621549E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EC7849">
        <w:rPr>
          <w:rFonts w:ascii="Calibri" w:hAnsi="Calibri" w:cs="Times New Roman"/>
          <w:i/>
          <w:iCs/>
          <w:noProof/>
          <w:szCs w:val="24"/>
        </w:rPr>
        <w:t>PLoS ONE</w:t>
      </w:r>
      <w:r w:rsidRPr="00EC7849">
        <w:rPr>
          <w:rFonts w:ascii="Calibri" w:hAnsi="Calibri" w:cs="Times New Roman"/>
          <w:noProof/>
          <w:szCs w:val="24"/>
        </w:rPr>
        <w:t xml:space="preserve"> 9 (1). doi:10.1371/journal.pone.0087628.</w:t>
      </w:r>
    </w:p>
    <w:p w14:paraId="65C0FB0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105 (33): 12081–86. doi:10.1073/pnas.0804175105.</w:t>
      </w:r>
    </w:p>
    <w:p w14:paraId="376B532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2B60B7B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EC7849">
        <w:rPr>
          <w:rFonts w:ascii="Calibri" w:hAnsi="Calibri" w:cs="Times New Roman"/>
          <w:i/>
          <w:iCs/>
          <w:noProof/>
          <w:szCs w:val="24"/>
        </w:rPr>
        <w:t>Bioinformatics (Oxford, England)</w:t>
      </w:r>
      <w:r w:rsidRPr="00EC7849">
        <w:rPr>
          <w:rFonts w:ascii="Calibri" w:hAnsi="Calibri" w:cs="Times New Roman"/>
          <w:noProof/>
          <w:szCs w:val="24"/>
        </w:rPr>
        <w:t xml:space="preserve"> 23 (19): 2633–35. doi:10.1093/bioinformatics/btm308.</w:t>
      </w:r>
    </w:p>
    <w:p w14:paraId="387486B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EC7849">
        <w:rPr>
          <w:rFonts w:ascii="Calibri" w:hAnsi="Calibri" w:cs="Times New Roman"/>
          <w:i/>
          <w:iCs/>
          <w:noProof/>
          <w:szCs w:val="24"/>
        </w:rPr>
        <w:t>Science (New York, N.Y.)</w:t>
      </w:r>
      <w:r w:rsidRPr="00EC7849">
        <w:rPr>
          <w:rFonts w:ascii="Calibri" w:hAnsi="Calibri" w:cs="Times New Roman"/>
          <w:noProof/>
          <w:szCs w:val="24"/>
        </w:rPr>
        <w:t xml:space="preserve"> 325 (5941): 714–18. doi:10.1126/science.1174276.</w:t>
      </w:r>
    </w:p>
    <w:p w14:paraId="69615D9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EC7849">
        <w:rPr>
          <w:rFonts w:ascii="Calibri" w:hAnsi="Calibri" w:cs="Times New Roman"/>
          <w:i/>
          <w:iCs/>
          <w:noProof/>
          <w:szCs w:val="24"/>
        </w:rPr>
        <w:t>BMC Medical Genomics</w:t>
      </w:r>
      <w:r w:rsidRPr="00EC7849">
        <w:rPr>
          <w:rFonts w:ascii="Calibri" w:hAnsi="Calibri" w:cs="Times New Roman"/>
          <w:noProof/>
          <w:szCs w:val="24"/>
        </w:rPr>
        <w:t xml:space="preserve"> 7 (1): 48. doi:10.1186/1755-8794-7-48.</w:t>
      </w:r>
    </w:p>
    <w:p w14:paraId="575069C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EC7849">
        <w:rPr>
          <w:rFonts w:ascii="Calibri" w:hAnsi="Calibri" w:cs="Times New Roman"/>
          <w:i/>
          <w:iCs/>
          <w:noProof/>
          <w:szCs w:val="24"/>
        </w:rPr>
        <w:t>Cell Systems</w:t>
      </w:r>
      <w:r w:rsidRPr="00EC7849">
        <w:rPr>
          <w:rFonts w:ascii="Calibri" w:hAnsi="Calibri" w:cs="Times New Roman"/>
          <w:noProof/>
          <w:szCs w:val="24"/>
        </w:rPr>
        <w:t xml:space="preserve"> 4 (1). Elsevier Inc.: 46–59.e4. doi:10.1016/j.cels.2016.10.014.</w:t>
      </w:r>
    </w:p>
    <w:p w14:paraId="42F613A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EC7849">
        <w:rPr>
          <w:rFonts w:ascii="Calibri" w:hAnsi="Calibri" w:cs="Times New Roman"/>
          <w:i/>
          <w:iCs/>
          <w:noProof/>
          <w:szCs w:val="24"/>
        </w:rPr>
        <w:t>Genetics</w:t>
      </w:r>
      <w:r w:rsidRPr="00EC7849">
        <w:rPr>
          <w:rFonts w:ascii="Calibri" w:hAnsi="Calibri" w:cs="Times New Roman"/>
          <w:noProof/>
          <w:szCs w:val="24"/>
        </w:rPr>
        <w:t xml:space="preserve"> 172 (1): 557–67. doi:10.1534/genetics.104.038489.</w:t>
      </w:r>
    </w:p>
    <w:p w14:paraId="755C3E1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EC7849">
        <w:rPr>
          <w:rFonts w:ascii="Calibri" w:hAnsi="Calibri" w:cs="Times New Roman"/>
          <w:i/>
          <w:iCs/>
          <w:noProof/>
          <w:szCs w:val="24"/>
        </w:rPr>
        <w:t>G3 (Bethesda, Md.)</w:t>
      </w:r>
      <w:r w:rsidRPr="00EC7849">
        <w:rPr>
          <w:rFonts w:ascii="Calibri" w:hAnsi="Calibri" w:cs="Times New Roman"/>
          <w:noProof/>
          <w:szCs w:val="24"/>
        </w:rPr>
        <w:t xml:space="preserve"> 4 (5): 805–12. doi:10.1534/g3.114.010686.</w:t>
      </w:r>
    </w:p>
    <w:p w14:paraId="6EC6C51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EC7849">
        <w:rPr>
          <w:rFonts w:ascii="Calibri" w:hAnsi="Calibri" w:cs="Times New Roman"/>
          <w:i/>
          <w:iCs/>
          <w:noProof/>
          <w:szCs w:val="24"/>
        </w:rPr>
        <w:t>The Plant Cell</w:t>
      </w:r>
      <w:r w:rsidRPr="00EC7849">
        <w:rPr>
          <w:rFonts w:ascii="Calibri" w:hAnsi="Calibri" w:cs="Times New Roman"/>
          <w:noProof/>
          <w:szCs w:val="24"/>
        </w:rPr>
        <w:t xml:space="preserve"> 23 (3): 1061–81. doi:10.1105/tpc.110.079095.</w:t>
      </w:r>
    </w:p>
    <w:p w14:paraId="5A83907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EC7849">
        <w:rPr>
          <w:rFonts w:ascii="Calibri" w:hAnsi="Calibri" w:cs="Times New Roman"/>
          <w:i/>
          <w:iCs/>
          <w:noProof/>
          <w:szCs w:val="24"/>
        </w:rPr>
        <w:t>Nature Genetics</w:t>
      </w:r>
      <w:r w:rsidRPr="00EC7849">
        <w:rPr>
          <w:rFonts w:ascii="Calibri" w:hAnsi="Calibri" w:cs="Times New Roman"/>
          <w:noProof/>
          <w:szCs w:val="24"/>
        </w:rPr>
        <w:t xml:space="preserve"> 44 (7). Nature Publishing Group: 803–7. doi:10.1038/ng.2313.</w:t>
      </w:r>
    </w:p>
    <w:p w14:paraId="044A1D5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EC7849">
        <w:rPr>
          <w:rFonts w:ascii="Calibri" w:hAnsi="Calibri" w:cs="Times New Roman"/>
          <w:i/>
          <w:iCs/>
          <w:noProof/>
          <w:szCs w:val="24"/>
        </w:rPr>
        <w:t>Nature Genetics</w:t>
      </w:r>
      <w:r w:rsidRPr="00EC7849">
        <w:rPr>
          <w:rFonts w:ascii="Calibri" w:hAnsi="Calibri" w:cs="Times New Roman"/>
          <w:noProof/>
          <w:szCs w:val="24"/>
        </w:rPr>
        <w:t xml:space="preserve"> 38 (5): 594–97. doi:10.1038/ng1784.</w:t>
      </w:r>
    </w:p>
    <w:p w14:paraId="2A5472F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EC7849">
        <w:rPr>
          <w:rFonts w:ascii="Calibri" w:hAnsi="Calibri" w:cs="Times New Roman"/>
          <w:i/>
          <w:iCs/>
          <w:noProof/>
          <w:szCs w:val="24"/>
        </w:rPr>
        <w:t>Plant Physiology</w:t>
      </w:r>
      <w:r w:rsidRPr="00EC7849">
        <w:rPr>
          <w:rFonts w:ascii="Calibri" w:hAnsi="Calibri" w:cs="Times New Roman"/>
          <w:noProof/>
          <w:szCs w:val="24"/>
        </w:rPr>
        <w:t xml:space="preserve"> 158 (2): 824–34. doi:10.1104/pp.111.185033.</w:t>
      </w:r>
    </w:p>
    <w:p w14:paraId="04CB37D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Davies, Laurie, and Ursula Gather. 2012. “The Identification of Multiple Outliers.” </w:t>
      </w:r>
      <w:r w:rsidRPr="00EC7849">
        <w:rPr>
          <w:rFonts w:ascii="Calibri" w:hAnsi="Calibri" w:cs="Times New Roman"/>
          <w:i/>
          <w:iCs/>
          <w:noProof/>
          <w:szCs w:val="24"/>
        </w:rPr>
        <w:t>Journal of the American Statistical Association</w:t>
      </w:r>
      <w:r w:rsidRPr="00EC7849">
        <w:rPr>
          <w:rFonts w:ascii="Calibri" w:hAnsi="Calibri" w:cs="Times New Roman"/>
          <w:noProof/>
          <w:szCs w:val="24"/>
        </w:rPr>
        <w:t>, February. Taylor &amp; Francis Group. http://www.tandfonline.com/doi/abs/10.1080/01621459.1993.10476339.</w:t>
      </w:r>
    </w:p>
    <w:p w14:paraId="0329D8E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Dongen, Stijn van. 2000. “MCL: A Cluster Algoithm for Graphs.” Center for Information Workshop.</w:t>
      </w:r>
    </w:p>
    <w:p w14:paraId="7771AB7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Eisen, M B, P T Spellman, P O Brown, and D Botstein. 1998. “Cluster Analysis and Display of Genome-Wide Expression Patterns.” </w:t>
      </w:r>
      <w:r w:rsidRPr="00EC7849">
        <w:rPr>
          <w:rFonts w:ascii="Calibri" w:hAnsi="Calibri" w:cs="Times New Roman"/>
          <w:i/>
          <w:iCs/>
          <w:noProof/>
          <w:szCs w:val="24"/>
        </w:rPr>
        <w:t>Proceedings of the National Academy of Sciences</w:t>
      </w:r>
      <w:r w:rsidRPr="00EC7849">
        <w:rPr>
          <w:rFonts w:ascii="Calibri" w:hAnsi="Calibri" w:cs="Times New Roman"/>
          <w:noProof/>
          <w:szCs w:val="24"/>
        </w:rPr>
        <w:t xml:space="preserve"> 95 (25): 14863–68. doi:10.1073/pnas.95.25.14863.</w:t>
      </w:r>
    </w:p>
    <w:p w14:paraId="5ECBE6D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EC7849">
        <w:rPr>
          <w:rFonts w:ascii="Calibri" w:hAnsi="Calibri" w:cs="Times New Roman"/>
          <w:i/>
          <w:iCs/>
          <w:noProof/>
          <w:szCs w:val="24"/>
        </w:rPr>
        <w:t>PloS One</w:t>
      </w:r>
      <w:r w:rsidRPr="00EC7849">
        <w:rPr>
          <w:rFonts w:ascii="Calibri" w:hAnsi="Calibri" w:cs="Times New Roman"/>
          <w:noProof/>
          <w:szCs w:val="24"/>
        </w:rPr>
        <w:t xml:space="preserve"> 6 (5): e19379. doi:10.1371/journal.pone.0019379.</w:t>
      </w:r>
    </w:p>
    <w:p w14:paraId="4F64E67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EC7849">
        <w:rPr>
          <w:rFonts w:ascii="Calibri" w:hAnsi="Calibri" w:cs="Times New Roman"/>
          <w:i/>
          <w:iCs/>
          <w:noProof/>
          <w:szCs w:val="24"/>
        </w:rPr>
        <w:t>The Plant Cell</w:t>
      </w:r>
      <w:r w:rsidRPr="00EC7849">
        <w:rPr>
          <w:rFonts w:ascii="Calibri" w:hAnsi="Calibri" w:cs="Times New Roman"/>
          <w:noProof/>
          <w:szCs w:val="24"/>
        </w:rPr>
        <w:t xml:space="preserve"> 27 (October): tpc.15.00394. doi:10.1105/tpc.15.00394.</w:t>
      </w:r>
    </w:p>
    <w:p w14:paraId="6CEAE4F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Fu, Jingye, Fei Ren, Xuan Lu, Hongjie Mao, Meimei Xu, Jörg Degenhardt, Reuben J. Peters, and Qiang Wang. 2016. “A Tandem Array of </w:t>
      </w:r>
      <w:r w:rsidRPr="00EC7849">
        <w:rPr>
          <w:rFonts w:ascii="Calibri" w:hAnsi="Calibri" w:cs="Times New Roman"/>
          <w:i/>
          <w:iCs/>
          <w:noProof/>
          <w:szCs w:val="24"/>
        </w:rPr>
        <w:t>Ent</w:t>
      </w:r>
      <w:r w:rsidRPr="00EC7849">
        <w:rPr>
          <w:rFonts w:ascii="Calibri" w:hAnsi="Calibri" w:cs="Times New Roman"/>
          <w:noProof/>
          <w:szCs w:val="24"/>
        </w:rPr>
        <w:t xml:space="preserve"> -Kaurene Synthases in Maize with Roles in Gibberellin and More Specialized Metabolism.” </w:t>
      </w:r>
      <w:r w:rsidRPr="00EC7849">
        <w:rPr>
          <w:rFonts w:ascii="Calibri" w:hAnsi="Calibri" w:cs="Times New Roman"/>
          <w:i/>
          <w:iCs/>
          <w:noProof/>
          <w:szCs w:val="24"/>
        </w:rPr>
        <w:t>Plant Physiology</w:t>
      </w:r>
      <w:r w:rsidRPr="00EC7849">
        <w:rPr>
          <w:rFonts w:ascii="Calibri" w:hAnsi="Calibri" w:cs="Times New Roman"/>
          <w:noProof/>
          <w:szCs w:val="24"/>
        </w:rPr>
        <w:t xml:space="preserve"> 170 (2): 742–51. doi:10.1104/pp.15.01727.</w:t>
      </w:r>
    </w:p>
    <w:p w14:paraId="0A5F6B6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EC7849">
        <w:rPr>
          <w:rFonts w:ascii="Calibri" w:hAnsi="Calibri" w:cs="Times New Roman"/>
          <w:i/>
          <w:iCs/>
          <w:noProof/>
          <w:szCs w:val="24"/>
        </w:rPr>
        <w:t>PLoS Genetics</w:t>
      </w:r>
      <w:r w:rsidRPr="00EC7849">
        <w:rPr>
          <w:rFonts w:ascii="Calibri" w:hAnsi="Calibri" w:cs="Times New Roman"/>
          <w:noProof/>
          <w:szCs w:val="24"/>
        </w:rPr>
        <w:t xml:space="preserve"> 2 (8). Public Library of Science: e130. doi:10.1371/journal.pgen.0020130.</w:t>
      </w:r>
    </w:p>
    <w:p w14:paraId="09A7BF10"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Gore, Michael a, Jer-Ming Chia, Robert J Elshire, Qi Sun, Elhan S Ersoz, Bonnie L Hurwitz, Jason a Peiffer, et al. 2009. “A First-Generation Haplotype Map of Maize.” </w:t>
      </w:r>
      <w:r w:rsidRPr="00EC7849">
        <w:rPr>
          <w:rFonts w:ascii="Calibri" w:hAnsi="Calibri" w:cs="Times New Roman"/>
          <w:i/>
          <w:iCs/>
          <w:noProof/>
          <w:szCs w:val="24"/>
        </w:rPr>
        <w:t>Science (New York, N.Y.)</w:t>
      </w:r>
      <w:r w:rsidRPr="00EC7849">
        <w:rPr>
          <w:rFonts w:ascii="Calibri" w:hAnsi="Calibri" w:cs="Times New Roman"/>
          <w:noProof/>
          <w:szCs w:val="24"/>
        </w:rPr>
        <w:t xml:space="preserve"> 326 (5956): 1115–17. doi:10.1126/science.1177837.</w:t>
      </w:r>
    </w:p>
    <w:p w14:paraId="0359733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Guerinot, Mary Lou, and David E Salt. 2017. “Fortified Foods and Phytoremediation . Two Sides of the Same Coin 1” 3755.</w:t>
      </w:r>
    </w:p>
    <w:p w14:paraId="19A6243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Harris, M a, J Clark, a Ireland, J Lomax, M Ashburner, R Foulger, K Eilbeck, et al. 2004. “The Gene Ontology (GO) Database and Informatics Resource.” </w:t>
      </w:r>
      <w:r w:rsidRPr="00EC7849">
        <w:rPr>
          <w:rFonts w:ascii="Calibri" w:hAnsi="Calibri" w:cs="Times New Roman"/>
          <w:i/>
          <w:iCs/>
          <w:noProof/>
          <w:szCs w:val="24"/>
        </w:rPr>
        <w:t>Nucleic Acids Research</w:t>
      </w:r>
      <w:r w:rsidRPr="00EC7849">
        <w:rPr>
          <w:rFonts w:ascii="Calibri" w:hAnsi="Calibri" w:cs="Times New Roman"/>
          <w:noProof/>
          <w:szCs w:val="24"/>
        </w:rPr>
        <w:t xml:space="preserve"> 32 (Database issue): D258-61. doi:10.1093/nar/gkh036.</w:t>
      </w:r>
    </w:p>
    <w:p w14:paraId="15C7B83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EC7849">
        <w:rPr>
          <w:rFonts w:ascii="Calibri" w:hAnsi="Calibri" w:cs="Times New Roman"/>
          <w:i/>
          <w:iCs/>
          <w:noProof/>
          <w:szCs w:val="24"/>
        </w:rPr>
        <w:t>The Plant Cell</w:t>
      </w:r>
      <w:r w:rsidRPr="00EC7849">
        <w:rPr>
          <w:rFonts w:ascii="Calibri" w:hAnsi="Calibri" w:cs="Times New Roman"/>
          <w:noProof/>
          <w:szCs w:val="24"/>
        </w:rPr>
        <w:t xml:space="preserve"> 26 (1): 121–35. doi:10.1105/tpc.113.119982.</w:t>
      </w:r>
    </w:p>
    <w:p w14:paraId="29F2908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EC7849">
        <w:rPr>
          <w:rFonts w:ascii="Calibri" w:hAnsi="Calibri" w:cs="Times New Roman"/>
          <w:i/>
          <w:iCs/>
          <w:noProof/>
          <w:szCs w:val="24"/>
        </w:rPr>
        <w:t>Heredity</w:t>
      </w:r>
      <w:r w:rsidRPr="00EC7849">
        <w:rPr>
          <w:rFonts w:ascii="Calibri" w:hAnsi="Calibri" w:cs="Times New Roman"/>
          <w:noProof/>
          <w:szCs w:val="24"/>
        </w:rPr>
        <w:t xml:space="preserve"> 108 (5): 490–99. doi:10.1038/hdy.2011.103.</w:t>
      </w:r>
    </w:p>
    <w:p w14:paraId="599EC17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EC7849">
        <w:rPr>
          <w:rFonts w:ascii="Calibri" w:hAnsi="Calibri" w:cs="Times New Roman"/>
          <w:i/>
          <w:iCs/>
          <w:noProof/>
          <w:szCs w:val="24"/>
        </w:rPr>
        <w:t>Plant Journal</w:t>
      </w:r>
      <w:r w:rsidRPr="00EC7849">
        <w:rPr>
          <w:rFonts w:ascii="Calibri" w:hAnsi="Calibri" w:cs="Times New Roman"/>
          <w:noProof/>
          <w:szCs w:val="24"/>
        </w:rPr>
        <w:t xml:space="preserve"> 43 (1): 107–17. doi:10.1111/j.1365-313X.2005.02431.x.</w:t>
      </w:r>
    </w:p>
    <w:p w14:paraId="3A70BDD5"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EC7849">
        <w:rPr>
          <w:rFonts w:ascii="Calibri" w:hAnsi="Calibri" w:cs="Times New Roman"/>
          <w:i/>
          <w:iCs/>
          <w:noProof/>
          <w:szCs w:val="24"/>
        </w:rPr>
        <w:t>Nature Genetics</w:t>
      </w:r>
      <w:r w:rsidRPr="00EC7849">
        <w:rPr>
          <w:rFonts w:ascii="Calibri" w:hAnsi="Calibri" w:cs="Times New Roman"/>
          <w:noProof/>
          <w:szCs w:val="24"/>
        </w:rPr>
        <w:t xml:space="preserve"> 43 (2): 163–68. doi:10.1038/ng.747.</w:t>
      </w:r>
    </w:p>
    <w:p w14:paraId="122F78C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EC7849">
        <w:rPr>
          <w:rFonts w:ascii="Calibri" w:hAnsi="Calibri" w:cs="Times New Roman"/>
          <w:i/>
          <w:iCs/>
          <w:noProof/>
          <w:szCs w:val="24"/>
        </w:rPr>
        <w:t>Plant and Cell Physiology</w:t>
      </w:r>
      <w:r w:rsidRPr="00EC7849">
        <w:rPr>
          <w:rFonts w:ascii="Calibri" w:hAnsi="Calibri" w:cs="Times New Roman"/>
          <w:noProof/>
          <w:szCs w:val="24"/>
        </w:rPr>
        <w:t xml:space="preserve"> 51 (11): 1854–68. doi:10.1093/pcp/pcq153.</w:t>
      </w:r>
    </w:p>
    <w:p w14:paraId="423979C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Lawrence, Carolyn J, Qunfeng Dong, Mary L Polacco, Trent E Seigfried, and Volker Brendel. 2004. “MaizeGDB, the Community Database for Maize Genetics and Genomics.” </w:t>
      </w:r>
      <w:r w:rsidRPr="00EC7849">
        <w:rPr>
          <w:rFonts w:ascii="Calibri" w:hAnsi="Calibri" w:cs="Times New Roman"/>
          <w:i/>
          <w:iCs/>
          <w:noProof/>
          <w:szCs w:val="24"/>
        </w:rPr>
        <w:t>Nucleic Acids Research</w:t>
      </w:r>
      <w:r w:rsidRPr="00EC7849">
        <w:rPr>
          <w:rFonts w:ascii="Calibri" w:hAnsi="Calibri" w:cs="Times New Roman"/>
          <w:noProof/>
          <w:szCs w:val="24"/>
        </w:rPr>
        <w:t xml:space="preserve"> 32 (Database issue): D393-7. doi:10.1093/nar/gkh011.</w:t>
      </w:r>
    </w:p>
    <w:p w14:paraId="3201C16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 Heng, and Richard Durbin. 2009. “Fast and Accurate Short Read Alignment with Burrows-Wheeler Transform.” </w:t>
      </w:r>
      <w:r w:rsidRPr="00EC7849">
        <w:rPr>
          <w:rFonts w:ascii="Calibri" w:hAnsi="Calibri" w:cs="Times New Roman"/>
          <w:i/>
          <w:iCs/>
          <w:noProof/>
          <w:szCs w:val="24"/>
        </w:rPr>
        <w:t>Bioinformatics (Oxford, England)</w:t>
      </w:r>
      <w:r w:rsidRPr="00EC7849">
        <w:rPr>
          <w:rFonts w:ascii="Calibri" w:hAnsi="Calibri" w:cs="Times New Roman"/>
          <w:noProof/>
          <w:szCs w:val="24"/>
        </w:rPr>
        <w:t xml:space="preserve"> 25 (14): 1754–60. doi:10.1093/bioinformatics/btp324.</w:t>
      </w:r>
    </w:p>
    <w:p w14:paraId="08664F4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EC7849">
        <w:rPr>
          <w:rFonts w:ascii="Calibri" w:hAnsi="Calibri" w:cs="Times New Roman"/>
          <w:i/>
          <w:iCs/>
          <w:noProof/>
          <w:szCs w:val="24"/>
        </w:rPr>
        <w:t>BMC Bioinformatics</w:t>
      </w:r>
      <w:r w:rsidRPr="00EC7849">
        <w:rPr>
          <w:rFonts w:ascii="Calibri" w:hAnsi="Calibri" w:cs="Times New Roman"/>
          <w:noProof/>
          <w:szCs w:val="24"/>
        </w:rPr>
        <w:t xml:space="preserve"> 9 (1). BioMed Central: 398. doi:10.1186/1471-2105-9-398.</w:t>
      </w:r>
    </w:p>
    <w:p w14:paraId="57FC717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Lindgreen, Stinus. 2012. “AdapterRemoval: Easy Cleaning of next-Generation Sequencing Reads.” </w:t>
      </w:r>
      <w:r w:rsidRPr="00EC7849">
        <w:rPr>
          <w:rFonts w:ascii="Calibri" w:hAnsi="Calibri" w:cs="Times New Roman"/>
          <w:i/>
          <w:iCs/>
          <w:noProof/>
          <w:szCs w:val="24"/>
        </w:rPr>
        <w:t>BMC Research Notes</w:t>
      </w:r>
      <w:r w:rsidRPr="00EC7849">
        <w:rPr>
          <w:rFonts w:ascii="Calibri" w:hAnsi="Calibri" w:cs="Times New Roman"/>
          <w:noProof/>
          <w:szCs w:val="24"/>
        </w:rPr>
        <w:t xml:space="preserve"> 5 (1): 337. doi:10.1186/1756-0500-5-337.</w:t>
      </w:r>
    </w:p>
    <w:p w14:paraId="0A98F8A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EC7849">
        <w:rPr>
          <w:rFonts w:ascii="Calibri" w:hAnsi="Calibri" w:cs="Times New Roman"/>
          <w:i/>
          <w:iCs/>
          <w:noProof/>
          <w:szCs w:val="24"/>
        </w:rPr>
        <w:t>The Plant Cell</w:t>
      </w:r>
      <w:r w:rsidRPr="00EC7849">
        <w:rPr>
          <w:rFonts w:ascii="Calibri" w:hAnsi="Calibri" w:cs="Times New Roman"/>
          <w:noProof/>
          <w:szCs w:val="24"/>
        </w:rPr>
        <w:t xml:space="preserve"> 21 (3): 832–42. doi:10.1105/tpc.108.064329.</w:t>
      </w:r>
    </w:p>
    <w:p w14:paraId="2988217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EC7849">
        <w:rPr>
          <w:rFonts w:ascii="Calibri" w:hAnsi="Calibri" w:cs="Times New Roman"/>
          <w:i/>
          <w:iCs/>
          <w:noProof/>
          <w:szCs w:val="24"/>
        </w:rPr>
        <w:t>Plant Journal</w:t>
      </w:r>
      <w:r w:rsidRPr="00EC7849">
        <w:rPr>
          <w:rFonts w:ascii="Calibri" w:hAnsi="Calibri" w:cs="Times New Roman"/>
          <w:noProof/>
          <w:szCs w:val="24"/>
        </w:rPr>
        <w:t xml:space="preserve"> 64 (5): 753–63. doi:10.1111/j.1365-313X.2010.04366.x.</w:t>
      </w:r>
    </w:p>
    <w:p w14:paraId="6679BE2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EC7849">
        <w:rPr>
          <w:rFonts w:ascii="Calibri" w:hAnsi="Calibri" w:cs="Times New Roman"/>
          <w:i/>
          <w:iCs/>
          <w:noProof/>
          <w:szCs w:val="24"/>
        </w:rPr>
        <w:t>Science (New York, N.Y.)</w:t>
      </w:r>
      <w:r w:rsidRPr="00EC7849">
        <w:rPr>
          <w:rFonts w:ascii="Calibri" w:hAnsi="Calibri" w:cs="Times New Roman"/>
          <w:noProof/>
          <w:szCs w:val="24"/>
        </w:rPr>
        <w:t xml:space="preserve"> 325 (5941). AAAS: 737–40. doi:10.1126/science.1174320.</w:t>
      </w:r>
    </w:p>
    <w:p w14:paraId="6780E723"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EC7849">
        <w:rPr>
          <w:rFonts w:ascii="Calibri" w:hAnsi="Calibri" w:cs="Times New Roman"/>
          <w:i/>
          <w:iCs/>
          <w:noProof/>
          <w:szCs w:val="24"/>
        </w:rPr>
        <w:t>Plant &amp; Cell Physiology</w:t>
      </w:r>
      <w:r w:rsidRPr="00EC7849">
        <w:rPr>
          <w:rFonts w:ascii="Calibri" w:hAnsi="Calibri" w:cs="Times New Roman"/>
          <w:noProof/>
          <w:szCs w:val="24"/>
        </w:rPr>
        <w:t xml:space="preserve"> 52 (5): 785–803. doi:10.1093/pcp/pcr035.</w:t>
      </w:r>
    </w:p>
    <w:p w14:paraId="5730050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Monaco, Marcela K., Taner Z. Sen, Palitha D. Dharmawardhana, Liya Ren, Mary Schaeffer, Sushma Naithani, Vindhya Amarasinghe, et al. 2013. “Maize Metabolic Network Construction and Transcriptome Analysis.” </w:t>
      </w:r>
      <w:r w:rsidRPr="00EC7849">
        <w:rPr>
          <w:rFonts w:ascii="Calibri" w:hAnsi="Calibri" w:cs="Times New Roman"/>
          <w:i/>
          <w:iCs/>
          <w:noProof/>
          <w:szCs w:val="24"/>
        </w:rPr>
        <w:t>The Plant Genome</w:t>
      </w:r>
      <w:r w:rsidRPr="00EC7849">
        <w:rPr>
          <w:rFonts w:ascii="Calibri" w:hAnsi="Calibri" w:cs="Times New Roman"/>
          <w:noProof/>
          <w:szCs w:val="24"/>
        </w:rPr>
        <w:t xml:space="preserve"> 6 (1): 0. doi:10.3835/plantgenome2012.09.0025.</w:t>
      </w:r>
    </w:p>
    <w:p w14:paraId="683EADA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102 (7): 2442–47. doi:10.1073/pnas.0409804102.</w:t>
      </w:r>
    </w:p>
    <w:p w14:paraId="4799732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EC7849">
        <w:rPr>
          <w:rFonts w:ascii="Calibri" w:hAnsi="Calibri" w:cs="Times New Roman"/>
          <w:i/>
          <w:iCs/>
          <w:noProof/>
          <w:szCs w:val="24"/>
        </w:rPr>
        <w:t>Plant and Cell Physiology</w:t>
      </w:r>
      <w:r w:rsidRPr="00EC7849">
        <w:rPr>
          <w:rFonts w:ascii="Calibri" w:hAnsi="Calibri" w:cs="Times New Roman"/>
          <w:noProof/>
          <w:szCs w:val="24"/>
        </w:rPr>
        <w:t xml:space="preserve"> 55 (1): e6–e6. doi:10.1093/pcp/pct178.</w:t>
      </w:r>
    </w:p>
    <w:p w14:paraId="64E4816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EC7849">
        <w:rPr>
          <w:rFonts w:ascii="Calibri" w:hAnsi="Calibri" w:cs="Times New Roman"/>
          <w:i/>
          <w:iCs/>
          <w:noProof/>
          <w:szCs w:val="24"/>
        </w:rPr>
        <w:t>DNA Research : An International Journal for Rapid Publication of Reports on Genes and Genomes</w:t>
      </w:r>
      <w:r w:rsidRPr="00EC7849">
        <w:rPr>
          <w:rFonts w:ascii="Calibri" w:hAnsi="Calibri" w:cs="Times New Roman"/>
          <w:noProof/>
          <w:szCs w:val="24"/>
        </w:rPr>
        <w:t xml:space="preserve"> 17 (2): 105–16. doi:10.1093/dnares/dsq002.</w:t>
      </w:r>
    </w:p>
    <w:p w14:paraId="2D462B02"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EC7849">
        <w:rPr>
          <w:rFonts w:ascii="Calibri" w:hAnsi="Calibri" w:cs="Times New Roman"/>
          <w:i/>
          <w:iCs/>
          <w:noProof/>
          <w:szCs w:val="24"/>
        </w:rPr>
        <w:t>Genetics</w:t>
      </w:r>
      <w:r w:rsidRPr="00EC7849">
        <w:rPr>
          <w:rFonts w:ascii="Calibri" w:hAnsi="Calibri" w:cs="Times New Roman"/>
          <w:noProof/>
          <w:szCs w:val="24"/>
        </w:rPr>
        <w:t>, February. doi:10.1534/genetics.113.159152.</w:t>
      </w:r>
    </w:p>
    <w:p w14:paraId="77ECC19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EC7849">
        <w:rPr>
          <w:rFonts w:ascii="Calibri" w:hAnsi="Calibri" w:cs="Times New Roman"/>
          <w:i/>
          <w:iCs/>
          <w:noProof/>
          <w:szCs w:val="24"/>
        </w:rPr>
        <w:t>Nature Reviews Genetics</w:t>
      </w:r>
      <w:r w:rsidRPr="00EC7849">
        <w:rPr>
          <w:rFonts w:ascii="Calibri" w:hAnsi="Calibri" w:cs="Times New Roman"/>
          <w:noProof/>
          <w:szCs w:val="24"/>
        </w:rPr>
        <w:t xml:space="preserve"> 16 (2). Nature Publishing Group: 85–97. doi:10.1038/nrg3868.</w:t>
      </w:r>
    </w:p>
    <w:p w14:paraId="50CBC43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EC7849">
        <w:rPr>
          <w:rFonts w:ascii="Calibri" w:hAnsi="Calibri" w:cs="Times New Roman"/>
          <w:i/>
          <w:iCs/>
          <w:noProof/>
          <w:szCs w:val="24"/>
        </w:rPr>
        <w:t>Journal of Biological Chemistry</w:t>
      </w:r>
      <w:r w:rsidRPr="00EC7849">
        <w:rPr>
          <w:rFonts w:ascii="Calibri" w:hAnsi="Calibri" w:cs="Times New Roman"/>
          <w:noProof/>
          <w:szCs w:val="24"/>
        </w:rPr>
        <w:t xml:space="preserve"> 287 (25): 21406–15. doi:10.1074/jbc.M112.370213.</w:t>
      </w:r>
    </w:p>
    <w:p w14:paraId="3432CC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Sarkar, Neelam K., Yeon-Ki Kim, and Anil Grover. 2014. “Coexpression Network Analysis Associated with Call of Rice Seedlings for Encountering Heat Stress.” </w:t>
      </w:r>
      <w:r w:rsidRPr="00EC7849">
        <w:rPr>
          <w:rFonts w:ascii="Calibri" w:hAnsi="Calibri" w:cs="Times New Roman"/>
          <w:i/>
          <w:iCs/>
          <w:noProof/>
          <w:szCs w:val="24"/>
        </w:rPr>
        <w:t>Plant Molecular Biology</w:t>
      </w:r>
      <w:r w:rsidRPr="00EC7849">
        <w:rPr>
          <w:rFonts w:ascii="Calibri" w:hAnsi="Calibri" w:cs="Times New Roman"/>
          <w:noProof/>
          <w:szCs w:val="24"/>
        </w:rPr>
        <w:t xml:space="preserve"> 84 (1–2): 125–43. doi:10.1007/s11103-013-0123-3.</w:t>
      </w:r>
    </w:p>
    <w:p w14:paraId="1BDFA48F"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EC7849">
        <w:rPr>
          <w:rFonts w:ascii="Calibri" w:hAnsi="Calibri" w:cs="Times New Roman"/>
          <w:i/>
          <w:iCs/>
          <w:noProof/>
          <w:szCs w:val="24"/>
        </w:rPr>
        <w:t>PLoS ONE</w:t>
      </w:r>
      <w:r w:rsidRPr="00EC7849">
        <w:rPr>
          <w:rFonts w:ascii="Calibri" w:hAnsi="Calibri" w:cs="Times New Roman"/>
          <w:noProof/>
          <w:szCs w:val="24"/>
        </w:rPr>
        <w:t xml:space="preserve"> 9 (6). doi:10.1371/journal.pone.0099193.</w:t>
      </w:r>
    </w:p>
    <w:p w14:paraId="6DB8C46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R.J., J.-M. Michno, and C.L. Myers. 2016. “Unraveling Gene Function in Agricultural Species Using Gene Co-Expression Networks.” </w:t>
      </w:r>
      <w:r w:rsidRPr="00EC7849">
        <w:rPr>
          <w:rFonts w:ascii="Calibri" w:hAnsi="Calibri" w:cs="Times New Roman"/>
          <w:i/>
          <w:iCs/>
          <w:noProof/>
          <w:szCs w:val="24"/>
        </w:rPr>
        <w:t>Biochimica et Biophysica Acta - Gene Regulatory Mechanisms</w:t>
      </w:r>
      <w:r w:rsidRPr="00EC7849">
        <w:rPr>
          <w:rFonts w:ascii="Calibri" w:hAnsi="Calibri" w:cs="Times New Roman"/>
          <w:noProof/>
          <w:szCs w:val="24"/>
        </w:rPr>
        <w:t>. doi:10.1016/j.bbagrm.2016.07.016.</w:t>
      </w:r>
    </w:p>
    <w:p w14:paraId="6453CE6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EC7849">
        <w:rPr>
          <w:rFonts w:ascii="Calibri" w:hAnsi="Calibri" w:cs="Times New Roman"/>
          <w:i/>
          <w:iCs/>
          <w:noProof/>
          <w:szCs w:val="24"/>
        </w:rPr>
        <w:t>PLoS ONE</w:t>
      </w:r>
      <w:r w:rsidRPr="00EC7849">
        <w:rPr>
          <w:rFonts w:ascii="Calibri" w:hAnsi="Calibri" w:cs="Times New Roman"/>
          <w:noProof/>
          <w:szCs w:val="24"/>
        </w:rPr>
        <w:t xml:space="preserve"> 9 (6): 99193. doi:10.1371/journal.pone.0099193.</w:t>
      </w:r>
    </w:p>
    <w:p w14:paraId="7E2232BC"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EC7849">
        <w:rPr>
          <w:rFonts w:ascii="Calibri" w:hAnsi="Calibri" w:cs="Times New Roman"/>
          <w:i/>
          <w:iCs/>
          <w:noProof/>
          <w:szCs w:val="24"/>
        </w:rPr>
        <w:t>PLoS ONE</w:t>
      </w:r>
      <w:r w:rsidRPr="00EC7849">
        <w:rPr>
          <w:rFonts w:ascii="Calibri" w:hAnsi="Calibri" w:cs="Times New Roman"/>
          <w:noProof/>
          <w:szCs w:val="24"/>
        </w:rPr>
        <w:t xml:space="preserve"> 9 (6). Public Library of Science: 99193. doi:10.1371/journal.pone.0099193.</w:t>
      </w:r>
    </w:p>
    <w:p w14:paraId="01015707"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EC7849">
        <w:rPr>
          <w:rFonts w:ascii="Calibri" w:hAnsi="Calibri" w:cs="Times New Roman"/>
          <w:i/>
          <w:iCs/>
          <w:noProof/>
          <w:szCs w:val="24"/>
        </w:rPr>
        <w:t>Nature Protocols</w:t>
      </w:r>
      <w:r w:rsidRPr="00EC7849">
        <w:rPr>
          <w:rFonts w:ascii="Calibri" w:hAnsi="Calibri" w:cs="Times New Roman"/>
          <w:noProof/>
          <w:szCs w:val="24"/>
        </w:rPr>
        <w:t xml:space="preserve"> 9 (5): 1056–82. doi:10.1038/nprot.2014.063.</w:t>
      </w:r>
    </w:p>
    <w:p w14:paraId="2B745D6B"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EC7849">
        <w:rPr>
          <w:rFonts w:ascii="Calibri" w:hAnsi="Calibri" w:cs="Times New Roman"/>
          <w:i/>
          <w:iCs/>
          <w:noProof/>
          <w:szCs w:val="24"/>
        </w:rPr>
        <w:t>The Plant Genome</w:t>
      </w:r>
      <w:r w:rsidRPr="00EC7849">
        <w:rPr>
          <w:rFonts w:ascii="Calibri" w:hAnsi="Calibri" w:cs="Times New Roman"/>
          <w:noProof/>
          <w:szCs w:val="24"/>
        </w:rPr>
        <w:t>, no. 608: 314–62. doi:10.3835/plantgenome2015.04.0025.</w:t>
      </w:r>
    </w:p>
    <w:p w14:paraId="2A309C5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EC7849">
        <w:rPr>
          <w:rFonts w:ascii="Calibri" w:hAnsi="Calibri" w:cs="Times New Roman"/>
          <w:i/>
          <w:iCs/>
          <w:noProof/>
          <w:szCs w:val="24"/>
        </w:rPr>
        <w:t>Proceedings of the National Academy of Sciences of the United States of America</w:t>
      </w:r>
      <w:r w:rsidRPr="00EC7849">
        <w:rPr>
          <w:rFonts w:ascii="Calibri" w:hAnsi="Calibri" w:cs="Times New Roman"/>
          <w:noProof/>
          <w:szCs w:val="24"/>
        </w:rPr>
        <w:t xml:space="preserve"> 109 (29). doi:10.1073/pnas.1201961109.</w:t>
      </w:r>
    </w:p>
    <w:p w14:paraId="25EAFCC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EC7849">
        <w:rPr>
          <w:rFonts w:ascii="Calibri" w:hAnsi="Calibri" w:cs="Times New Roman"/>
          <w:i/>
          <w:iCs/>
          <w:noProof/>
          <w:szCs w:val="24"/>
        </w:rPr>
        <w:t>PNAS</w:t>
      </w:r>
      <w:r w:rsidRPr="00EC7849">
        <w:rPr>
          <w:rFonts w:ascii="Calibri" w:hAnsi="Calibri" w:cs="Times New Roman"/>
          <w:noProof/>
          <w:szCs w:val="24"/>
        </w:rPr>
        <w:t xml:space="preserve"> 109 (29). National Acad Sciences: 11878–83. doi:10.1073/pnas.1201961109/-/DCSupplemental.www.pnas.org/cgi/doi/10.1073/pnas.1201961109.</w:t>
      </w:r>
    </w:p>
    <w:p w14:paraId="42F12D5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EC7849">
        <w:rPr>
          <w:rFonts w:ascii="Calibri" w:hAnsi="Calibri" w:cs="Times New Roman"/>
          <w:i/>
          <w:iCs/>
          <w:noProof/>
          <w:szCs w:val="24"/>
        </w:rPr>
        <w:t>The Plant Journal</w:t>
      </w:r>
      <w:r w:rsidRPr="00EC7849">
        <w:rPr>
          <w:rFonts w:ascii="Calibri" w:hAnsi="Calibri" w:cs="Times New Roman"/>
          <w:noProof/>
          <w:szCs w:val="24"/>
        </w:rPr>
        <w:t>. doi:10.1046/j.1365-313X.1995.8060907.x.</w:t>
      </w:r>
    </w:p>
    <w:p w14:paraId="39650ACE"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745C58C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EC7849">
        <w:rPr>
          <w:rFonts w:ascii="Calibri" w:hAnsi="Calibri" w:cs="Times New Roman"/>
          <w:i/>
          <w:iCs/>
          <w:noProof/>
          <w:szCs w:val="24"/>
        </w:rPr>
        <w:t>Nature Genetics</w:t>
      </w:r>
      <w:r w:rsidRPr="00EC7849">
        <w:rPr>
          <w:rFonts w:ascii="Calibri" w:hAnsi="Calibri" w:cs="Times New Roman"/>
          <w:noProof/>
          <w:szCs w:val="24"/>
        </w:rPr>
        <w:t xml:space="preserve"> 43 (2): 159–62. doi:10.1038/ng.746.</w:t>
      </w:r>
    </w:p>
    <w:p w14:paraId="15C793C1"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USDA. 2016. “Crop Production 2015 Summary.”</w:t>
      </w:r>
    </w:p>
    <w:p w14:paraId="247C208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Valdar, William, Christopher C Holmes, Richard Mott, and Jonathan Flint. 2009. “Mapping in Structured Populations by Resample Model Averaging.” </w:t>
      </w:r>
      <w:r w:rsidRPr="00EC7849">
        <w:rPr>
          <w:rFonts w:ascii="Calibri" w:hAnsi="Calibri" w:cs="Times New Roman"/>
          <w:i/>
          <w:iCs/>
          <w:noProof/>
          <w:szCs w:val="24"/>
        </w:rPr>
        <w:t>Genetics</w:t>
      </w:r>
      <w:r w:rsidRPr="00EC7849">
        <w:rPr>
          <w:rFonts w:ascii="Calibri" w:hAnsi="Calibri" w:cs="Times New Roman"/>
          <w:noProof/>
          <w:szCs w:val="24"/>
        </w:rPr>
        <w:t xml:space="preserve"> 182 (4): 1263–77. doi:10.1534/genetics.109.100727.</w:t>
      </w:r>
    </w:p>
    <w:p w14:paraId="48F833C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EC7849">
        <w:rPr>
          <w:rFonts w:ascii="Calibri" w:hAnsi="Calibri" w:cs="Times New Roman"/>
          <w:i/>
          <w:iCs/>
          <w:noProof/>
          <w:szCs w:val="24"/>
        </w:rPr>
        <w:t>PLoS Genetics</w:t>
      </w:r>
      <w:r w:rsidRPr="00EC7849">
        <w:rPr>
          <w:rFonts w:ascii="Calibri" w:hAnsi="Calibri" w:cs="Times New Roman"/>
          <w:noProof/>
          <w:szCs w:val="24"/>
        </w:rPr>
        <w:t xml:space="preserve"> 10 (12). Public Library of Science: e1004845. doi:10.1371/journal.pgen.1004845.</w:t>
      </w:r>
    </w:p>
    <w:p w14:paraId="74E75299"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EC7849">
        <w:rPr>
          <w:rFonts w:ascii="Calibri" w:hAnsi="Calibri" w:cs="Times New Roman"/>
          <w:i/>
          <w:iCs/>
          <w:noProof/>
          <w:szCs w:val="24"/>
        </w:rPr>
        <w:t>The Plant Cell Online</w:t>
      </w:r>
      <w:r w:rsidRPr="00EC7849">
        <w:rPr>
          <w:rFonts w:ascii="Calibri" w:hAnsi="Calibri" w:cs="Times New Roman"/>
          <w:noProof/>
          <w:szCs w:val="24"/>
        </w:rPr>
        <w:t xml:space="preserve"> 21 (4): 1053–69. doi:10.1105/tpc.109.065714.</w:t>
      </w:r>
    </w:p>
    <w:p w14:paraId="6958BAB4"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EC7849">
        <w:rPr>
          <w:rFonts w:ascii="Calibri" w:hAnsi="Calibri" w:cs="Times New Roman"/>
          <w:i/>
          <w:iCs/>
          <w:noProof/>
          <w:szCs w:val="24"/>
        </w:rPr>
        <w:t>Developmental Cell</w:t>
      </w:r>
      <w:r w:rsidRPr="00EC7849">
        <w:rPr>
          <w:rFonts w:ascii="Calibri" w:hAnsi="Calibri" w:cs="Times New Roman"/>
          <w:noProof/>
          <w:szCs w:val="24"/>
        </w:rPr>
        <w:t xml:space="preserve"> 37 (2): 190–200. doi:10.1016/j.devcel.2016.03.022.</w:t>
      </w:r>
    </w:p>
    <w:p w14:paraId="0BFF86CD"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Winkler, Rodney G, and Michael Freeling. 1994. “Physiological Genetics of the Dominant Gibberellin-Nonresponsive Maize Dwarfs, Dwart8 and Dwart9.” </w:t>
      </w:r>
      <w:r w:rsidRPr="00EC7849">
        <w:rPr>
          <w:rFonts w:ascii="Calibri" w:hAnsi="Calibri" w:cs="Times New Roman"/>
          <w:i/>
          <w:iCs/>
          <w:noProof/>
          <w:szCs w:val="24"/>
        </w:rPr>
        <w:t>Planta</w:t>
      </w:r>
      <w:r w:rsidRPr="00EC7849">
        <w:rPr>
          <w:rFonts w:ascii="Calibri" w:hAnsi="Calibri" w:cs="Times New Roman"/>
          <w:noProof/>
          <w:szCs w:val="24"/>
        </w:rPr>
        <w:t xml:space="preserve"> 193: 341–48. doi:10.1007/BF00201811.</w:t>
      </w:r>
    </w:p>
    <w:p w14:paraId="64E3202A"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EC7849">
        <w:rPr>
          <w:rFonts w:ascii="Calibri" w:hAnsi="Calibri" w:cs="Times New Roman"/>
          <w:i/>
          <w:iCs/>
          <w:noProof/>
          <w:szCs w:val="24"/>
        </w:rPr>
        <w:t>BMC Bioinformatics</w:t>
      </w:r>
      <w:r w:rsidRPr="00EC7849">
        <w:rPr>
          <w:rFonts w:ascii="Calibri" w:hAnsi="Calibri" w:cs="Times New Roman"/>
          <w:noProof/>
          <w:szCs w:val="24"/>
        </w:rPr>
        <w:t xml:space="preserve"> 6 (January): 227. doi:10.1186/1471-2105-6-227.</w:t>
      </w:r>
    </w:p>
    <w:p w14:paraId="7855E636"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Wray, Gregory A. 2007. “The Evolutionary Significance of Cis-Regulatory Mutations.” </w:t>
      </w:r>
      <w:r w:rsidRPr="00EC7849">
        <w:rPr>
          <w:rFonts w:ascii="Calibri" w:hAnsi="Calibri" w:cs="Times New Roman"/>
          <w:i/>
          <w:iCs/>
          <w:noProof/>
          <w:szCs w:val="24"/>
        </w:rPr>
        <w:t>Nature Reviews. Genetics</w:t>
      </w:r>
      <w:r w:rsidRPr="00EC7849">
        <w:rPr>
          <w:rFonts w:ascii="Calibri" w:hAnsi="Calibri" w:cs="Times New Roman"/>
          <w:noProof/>
          <w:szCs w:val="24"/>
        </w:rPr>
        <w:t xml:space="preserve"> 8 (3). Nature Publishing Group: 206–16. doi:10.1038/nrg2063.</w:t>
      </w:r>
    </w:p>
    <w:p w14:paraId="126DA898" w14:textId="77777777" w:rsidR="00EC7849" w:rsidRPr="00EC7849" w:rsidRDefault="00EC7849" w:rsidP="00EC7849">
      <w:pPr>
        <w:widowControl w:val="0"/>
        <w:autoSpaceDE w:val="0"/>
        <w:autoSpaceDN w:val="0"/>
        <w:adjustRightInd w:val="0"/>
        <w:spacing w:line="240" w:lineRule="auto"/>
        <w:ind w:left="480" w:hanging="480"/>
        <w:rPr>
          <w:rFonts w:ascii="Calibri" w:hAnsi="Calibri" w:cs="Times New Roman"/>
          <w:noProof/>
          <w:szCs w:val="24"/>
        </w:rPr>
      </w:pPr>
      <w:r w:rsidRPr="00EC7849">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EC7849">
        <w:rPr>
          <w:rFonts w:ascii="Calibri" w:hAnsi="Calibri" w:cs="Times New Roman"/>
          <w:i/>
          <w:iCs/>
          <w:noProof/>
          <w:szCs w:val="24"/>
        </w:rPr>
        <w:t>BMC Genomics</w:t>
      </w:r>
      <w:r w:rsidRPr="00EC7849">
        <w:rPr>
          <w:rFonts w:ascii="Calibri" w:hAnsi="Calibri" w:cs="Times New Roman"/>
          <w:noProof/>
          <w:szCs w:val="24"/>
        </w:rPr>
        <w:t xml:space="preserve"> 14 (1): 27. doi:10.1186/1471-2164-14-27.</w:t>
      </w:r>
    </w:p>
    <w:p w14:paraId="13E9962E" w14:textId="77777777" w:rsidR="00EC7849" w:rsidRPr="00EC7849" w:rsidRDefault="00EC7849" w:rsidP="00EC7849">
      <w:pPr>
        <w:widowControl w:val="0"/>
        <w:autoSpaceDE w:val="0"/>
        <w:autoSpaceDN w:val="0"/>
        <w:adjustRightInd w:val="0"/>
        <w:spacing w:line="240" w:lineRule="auto"/>
        <w:ind w:left="480" w:hanging="480"/>
        <w:rPr>
          <w:rFonts w:ascii="Calibri" w:hAnsi="Calibri"/>
          <w:noProof/>
        </w:rPr>
      </w:pPr>
      <w:r w:rsidRPr="00EC7849">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EC7849">
        <w:rPr>
          <w:rFonts w:ascii="Calibri" w:hAnsi="Calibri" w:cs="Times New Roman"/>
          <w:i/>
          <w:iCs/>
          <w:noProof/>
          <w:szCs w:val="24"/>
        </w:rPr>
        <w:t>bioRxiv</w:t>
      </w:r>
      <w:r w:rsidRPr="00EC7849">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112" w:name="_Ref447013206"/>
      <w:r>
        <w:t xml:space="preserve">Supp. </w:t>
      </w:r>
      <w:r w:rsidR="00DB7771">
        <w:t>Fig</w:t>
      </w:r>
      <w:r w:rsidR="0077751E">
        <w:t xml:space="preserve">. </w:t>
      </w:r>
      <w:r>
        <w:t>1</w:t>
      </w:r>
      <w:bookmarkEnd w:id="112"/>
    </w:p>
    <w:p w14:paraId="084FE236" w14:textId="77777777" w:rsidR="00DB7771" w:rsidRDefault="00DB7771" w:rsidP="006804EA">
      <w:pPr>
        <w:pStyle w:val="Heading3"/>
      </w:pPr>
      <w:r>
        <w:t>ZmPAN Network Health</w:t>
      </w:r>
    </w:p>
    <w:p w14:paraId="7BA5F2BA" w14:textId="31B7F1CD"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113"/>
      <w:r w:rsidRPr="0089736C">
        <w:t>distributions</w:t>
      </w:r>
      <w:commentRangeEnd w:id="113"/>
      <w:ins w:id="114" w:author="cmyers" w:date="2017-10-25T08:00:00Z">
        <w:r w:rsidR="00BC4F59">
          <w:rPr>
            <w:rStyle w:val="CommentReference"/>
            <w:rFonts w:eastAsiaTheme="minorHAnsi"/>
            <w:color w:val="auto"/>
            <w:spacing w:val="0"/>
          </w:rPr>
          <w:commentReference w:id="113"/>
        </w:r>
        <w:r w:rsidR="00BC4F59">
          <w:t xml:space="preserve"> </w:t>
        </w:r>
      </w:ins>
      <w:r w:rsidRPr="0089736C">
        <w:t>.</w:t>
      </w:r>
    </w:p>
    <w:p w14:paraId="285DC3DB" w14:textId="77777777" w:rsidR="00C45906" w:rsidRDefault="00C45906" w:rsidP="00D04EE5">
      <w:pPr>
        <w:pStyle w:val="Heading2"/>
      </w:pPr>
      <w:bookmarkStart w:id="115" w:name="_Ref447013895"/>
      <w:r>
        <w:t xml:space="preserve">Supp. </w:t>
      </w:r>
      <w:r w:rsidR="00DB7771">
        <w:t>Fig</w:t>
      </w:r>
      <w:r w:rsidR="0077751E">
        <w:t>.</w:t>
      </w:r>
      <w:r>
        <w:t xml:space="preserve"> 2</w:t>
      </w:r>
      <w:bookmarkEnd w:id="115"/>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116" w:name="_Ref447015478"/>
      <w:r>
        <w:t>Supp. Fig</w:t>
      </w:r>
      <w:r w:rsidR="00412AFA">
        <w:t>.</w:t>
      </w:r>
      <w:r>
        <w:t xml:space="preserve"> 3</w:t>
      </w:r>
      <w:bookmarkEnd w:id="116"/>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117" w:name="_Ref447187909"/>
      <w:r>
        <w:t>Supp. Fig. 4</w:t>
      </w:r>
      <w:bookmarkEnd w:id="117"/>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118" w:name="_Ref470857301"/>
      <w:r>
        <w:t>Supp. Fig. 5</w:t>
      </w:r>
      <w:bookmarkEnd w:id="118"/>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119" w:name="_Ref481678956"/>
      <w:r>
        <w:t>Supp. Figure 6</w:t>
      </w:r>
      <w:bookmarkEnd w:id="119"/>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120" w:name="_Ref463332505"/>
      <w:r>
        <w:t>Supp</w:t>
      </w:r>
      <w:r w:rsidR="000A7CE0">
        <w:t>.</w:t>
      </w:r>
      <w:r>
        <w:t xml:space="preserve"> File 1</w:t>
      </w:r>
      <w:bookmarkEnd w:id="120"/>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121" w:name="_Ref479246505"/>
      <w:r>
        <w:t>Supp. Table 1</w:t>
      </w:r>
      <w:bookmarkEnd w:id="121"/>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122" w:name="_Ref483825641"/>
      <w:r>
        <w:t>Supp. Table 2</w:t>
      </w:r>
      <w:bookmarkEnd w:id="122"/>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123" w:name="_Ref494793753"/>
      <w:r>
        <w:t>Supp. Table 3</w:t>
      </w:r>
      <w:bookmarkEnd w:id="123"/>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124" w:name="_Ref479248756"/>
      <w:r>
        <w:t>Supp. Table</w:t>
      </w:r>
      <w:r w:rsidR="00415A2E">
        <w:t xml:space="preserve"> 4</w:t>
      </w:r>
      <w:bookmarkEnd w:id="124"/>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125" w:name="_Ref479162360"/>
      <w:bookmarkStart w:id="126" w:name="_Ref479250924"/>
      <w:r>
        <w:t>Supp. Table</w:t>
      </w:r>
      <w:r w:rsidR="00D419A5">
        <w:t xml:space="preserve"> 5</w:t>
      </w:r>
      <w:bookmarkEnd w:id="125"/>
      <w:bookmarkEnd w:id="126"/>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127" w:name="_Ref480187199"/>
      <w:r>
        <w:t>Supp. Table</w:t>
      </w:r>
      <w:r w:rsidR="00D419A5">
        <w:t xml:space="preserve"> 6</w:t>
      </w:r>
      <w:bookmarkEnd w:id="127"/>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128" w:name="_Ref486516422"/>
      <w:r>
        <w:t>Supp. Table</w:t>
      </w:r>
      <w:r w:rsidR="00D419A5">
        <w:t xml:space="preserve"> 7</w:t>
      </w:r>
      <w:bookmarkEnd w:id="128"/>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129" w:name="_Ref486581168"/>
      <w:r>
        <w:t>Supp. Table</w:t>
      </w:r>
      <w:r w:rsidR="00D419A5">
        <w:t xml:space="preserve"> 8</w:t>
      </w:r>
      <w:bookmarkEnd w:id="129"/>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130" w:name="_Ref479316734"/>
      <w:bookmarkStart w:id="131" w:name="_Ref486000980"/>
      <w:r>
        <w:t>Supp. Table</w:t>
      </w:r>
      <w:r w:rsidR="00D419A5">
        <w:t xml:space="preserve"> 9</w:t>
      </w:r>
      <w:bookmarkEnd w:id="130"/>
      <w:bookmarkEnd w:id="131"/>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132" w:name="_Ref481755630"/>
      <w:bookmarkStart w:id="133" w:name="_Ref483912443"/>
      <w:bookmarkStart w:id="134" w:name="_Ref486581620"/>
      <w:r>
        <w:t>Supp. Table</w:t>
      </w:r>
      <w:r w:rsidR="00D419A5">
        <w:t xml:space="preserve"> 10</w:t>
      </w:r>
      <w:bookmarkEnd w:id="132"/>
      <w:bookmarkEnd w:id="133"/>
      <w:bookmarkEnd w:id="134"/>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rob" w:date="2017-10-25T10:21:00Z" w:initials="r">
    <w:p w14:paraId="02B8B81A" w14:textId="61FF92A6" w:rsidR="00997A48" w:rsidRPr="000B2E54" w:rsidRDefault="00997A48">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87" w:author="rob" w:date="2017-10-25T05:50:00Z" w:initials="r">
    <w:p w14:paraId="510CF015" w14:textId="1E50B665" w:rsidR="00997A48" w:rsidRDefault="00997A48">
      <w:pPr>
        <w:pStyle w:val="CommentText"/>
      </w:pPr>
      <w:r>
        <w:rPr>
          <w:rStyle w:val="CommentReference"/>
        </w:rPr>
        <w:annotationRef/>
      </w:r>
      <w:r>
        <w:t>D5 is not in Table 5 (HPO) for Cd.</w:t>
      </w:r>
    </w:p>
  </w:comment>
  <w:comment w:id="89" w:author="rob" w:date="2017-10-25T05:50:00Z" w:initials="r">
    <w:p w14:paraId="7A56AC43" w14:textId="6131B694" w:rsidR="00997A48" w:rsidRDefault="00997A48">
      <w:pPr>
        <w:pStyle w:val="CommentText"/>
      </w:pPr>
      <w:r>
        <w:rPr>
          <w:rStyle w:val="CommentReference"/>
        </w:rPr>
        <w:annotationRef/>
      </w:r>
      <w:r>
        <w:t>Can we remove this as we don't show it in the boxplots?</w:t>
      </w:r>
    </w:p>
  </w:comment>
  <w:comment w:id="113" w:author="Benjamin VanderSluis" w:date="2017-10-25T05:50:00Z" w:initials="BJV">
    <w:p w14:paraId="78C40F20" w14:textId="76685208" w:rsidR="00997A48" w:rsidRDefault="00997A48">
      <w:pPr>
        <w:pStyle w:val="CommentText"/>
      </w:pPr>
      <w:r>
        <w:rPr>
          <w:rStyle w:val="CommentReference"/>
        </w:rPr>
        <w:annotationRef/>
      </w:r>
      <w:r>
        <w:t xml:space="preserve">What parameters? Are they best fit the </w:t>
      </w:r>
      <w:proofErr w:type="spellStart"/>
      <w:r>
        <w:t>the</w:t>
      </w:r>
      <w:proofErr w:type="spellEnd"/>
      <w:r>
        <w:t xml:space="preserve"> observed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B8B81A" w15:done="0"/>
  <w15:commentEx w15:paraId="510CF015" w15:done="0"/>
  <w15:commentEx w15:paraId="7A56AC43" w15:done="0"/>
  <w15:commentEx w15:paraId="78C40F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E8FA8" w14:textId="77777777" w:rsidR="00997A48" w:rsidRDefault="00997A48" w:rsidP="006804EA">
      <w:r>
        <w:separator/>
      </w:r>
    </w:p>
  </w:endnote>
  <w:endnote w:type="continuationSeparator" w:id="0">
    <w:p w14:paraId="1D801DB3" w14:textId="77777777" w:rsidR="00997A48" w:rsidRDefault="00997A48" w:rsidP="006804EA">
      <w:r>
        <w:continuationSeparator/>
      </w:r>
    </w:p>
  </w:endnote>
  <w:endnote w:type="continuationNotice" w:id="1">
    <w:p w14:paraId="3A5C62A5" w14:textId="77777777" w:rsidR="00997A48" w:rsidRDefault="00997A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02DE292" w:rsidR="00997A48" w:rsidRDefault="00997A48" w:rsidP="006804EA">
        <w:pPr>
          <w:pStyle w:val="Footer"/>
        </w:pPr>
        <w:r>
          <w:fldChar w:fldCharType="begin"/>
        </w:r>
        <w:r w:rsidRPr="006A5509">
          <w:instrText xml:space="preserve"> PAGE   \* MERGEFORMAT </w:instrText>
        </w:r>
        <w:r>
          <w:fldChar w:fldCharType="separate"/>
        </w:r>
        <w:r w:rsidR="00D83AA5">
          <w:rPr>
            <w:noProof/>
          </w:rPr>
          <w:t>5</w:t>
        </w:r>
        <w:r>
          <w:rPr>
            <w:noProof/>
          </w:rPr>
          <w:fldChar w:fldCharType="end"/>
        </w:r>
      </w:p>
    </w:sdtContent>
  </w:sdt>
  <w:p w14:paraId="1B93D360" w14:textId="77777777" w:rsidR="00997A48" w:rsidRDefault="00997A48"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BA5BA" w14:textId="77777777" w:rsidR="00997A48" w:rsidRDefault="00997A48" w:rsidP="006804EA">
      <w:r>
        <w:separator/>
      </w:r>
    </w:p>
  </w:footnote>
  <w:footnote w:type="continuationSeparator" w:id="0">
    <w:p w14:paraId="3209DCCF" w14:textId="77777777" w:rsidR="00997A48" w:rsidRDefault="00997A48" w:rsidP="006804EA">
      <w:r>
        <w:continuationSeparator/>
      </w:r>
    </w:p>
  </w:footnote>
  <w:footnote w:type="continuationNotice" w:id="1">
    <w:p w14:paraId="2DA78554" w14:textId="77777777" w:rsidR="00997A48" w:rsidRDefault="00997A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997A48" w:rsidRDefault="00997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2EF"/>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A0541"/>
    <w:rsid w:val="000A102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652"/>
    <w:rsid w:val="002E7664"/>
    <w:rsid w:val="002E7C85"/>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C3B"/>
    <w:rsid w:val="00313BD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C098F"/>
    <w:rsid w:val="005C0C02"/>
    <w:rsid w:val="005C0F98"/>
    <w:rsid w:val="005C16C6"/>
    <w:rsid w:val="005C18CA"/>
    <w:rsid w:val="005C234B"/>
    <w:rsid w:val="005C2E92"/>
    <w:rsid w:val="005C2EAE"/>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C6D2C"/>
    <w:rsid w:val="006D0537"/>
    <w:rsid w:val="006D0EED"/>
    <w:rsid w:val="006D0F06"/>
    <w:rsid w:val="006D108A"/>
    <w:rsid w:val="006D1E44"/>
    <w:rsid w:val="006D25F0"/>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7000CC"/>
    <w:rsid w:val="00700588"/>
    <w:rsid w:val="007007C9"/>
    <w:rsid w:val="007017F0"/>
    <w:rsid w:val="007018AE"/>
    <w:rsid w:val="00702A93"/>
    <w:rsid w:val="00705054"/>
    <w:rsid w:val="00705253"/>
    <w:rsid w:val="00706219"/>
    <w:rsid w:val="007063CF"/>
    <w:rsid w:val="00706BCD"/>
    <w:rsid w:val="00707B17"/>
    <w:rsid w:val="00710CD8"/>
    <w:rsid w:val="007110AB"/>
    <w:rsid w:val="0071229A"/>
    <w:rsid w:val="007124DE"/>
    <w:rsid w:val="0071263B"/>
    <w:rsid w:val="00712A6F"/>
    <w:rsid w:val="00712AF9"/>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6402"/>
    <w:rsid w:val="00767FFC"/>
    <w:rsid w:val="0077064F"/>
    <w:rsid w:val="0077072E"/>
    <w:rsid w:val="00770CFD"/>
    <w:rsid w:val="00770FB6"/>
    <w:rsid w:val="00772000"/>
    <w:rsid w:val="00772016"/>
    <w:rsid w:val="007724CD"/>
    <w:rsid w:val="00773281"/>
    <w:rsid w:val="0077354C"/>
    <w:rsid w:val="007737FD"/>
    <w:rsid w:val="00775D9F"/>
    <w:rsid w:val="00776202"/>
    <w:rsid w:val="0077751E"/>
    <w:rsid w:val="0077779C"/>
    <w:rsid w:val="007777C4"/>
    <w:rsid w:val="0077791D"/>
    <w:rsid w:val="00777A81"/>
    <w:rsid w:val="00777D21"/>
    <w:rsid w:val="00780438"/>
    <w:rsid w:val="0078083A"/>
    <w:rsid w:val="00780965"/>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3AFF"/>
    <w:rsid w:val="007A443C"/>
    <w:rsid w:val="007A46FD"/>
    <w:rsid w:val="007A4AAC"/>
    <w:rsid w:val="007A588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C06A9"/>
    <w:rsid w:val="007C307B"/>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A79"/>
    <w:rsid w:val="00805487"/>
    <w:rsid w:val="00805A08"/>
    <w:rsid w:val="00807188"/>
    <w:rsid w:val="008072A0"/>
    <w:rsid w:val="00807680"/>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A745D"/>
    <w:rsid w:val="008B0F95"/>
    <w:rsid w:val="008B1601"/>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38D1"/>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217"/>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B21"/>
    <w:rsid w:val="009D19CB"/>
    <w:rsid w:val="009D205C"/>
    <w:rsid w:val="009D2238"/>
    <w:rsid w:val="009D25A2"/>
    <w:rsid w:val="009D3B04"/>
    <w:rsid w:val="009D42A7"/>
    <w:rsid w:val="009D4485"/>
    <w:rsid w:val="009D4C8D"/>
    <w:rsid w:val="009D584E"/>
    <w:rsid w:val="009D5A1E"/>
    <w:rsid w:val="009D61AB"/>
    <w:rsid w:val="009D64CA"/>
    <w:rsid w:val="009D64EF"/>
    <w:rsid w:val="009D6609"/>
    <w:rsid w:val="009D75EC"/>
    <w:rsid w:val="009D7728"/>
    <w:rsid w:val="009E06B3"/>
    <w:rsid w:val="009E0D43"/>
    <w:rsid w:val="009E193B"/>
    <w:rsid w:val="009E1BB2"/>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3051"/>
    <w:rsid w:val="00A6372A"/>
    <w:rsid w:val="00A638B8"/>
    <w:rsid w:val="00A641B2"/>
    <w:rsid w:val="00A646FD"/>
    <w:rsid w:val="00A64DFC"/>
    <w:rsid w:val="00A6532D"/>
    <w:rsid w:val="00A6544A"/>
    <w:rsid w:val="00A664E2"/>
    <w:rsid w:val="00A6718B"/>
    <w:rsid w:val="00A675BC"/>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E3B"/>
    <w:rsid w:val="00AF54D7"/>
    <w:rsid w:val="00AF5898"/>
    <w:rsid w:val="00AF6436"/>
    <w:rsid w:val="00AF68C8"/>
    <w:rsid w:val="00AF6C12"/>
    <w:rsid w:val="00AF7005"/>
    <w:rsid w:val="00B000EF"/>
    <w:rsid w:val="00B00C7C"/>
    <w:rsid w:val="00B01CFF"/>
    <w:rsid w:val="00B0215A"/>
    <w:rsid w:val="00B036E6"/>
    <w:rsid w:val="00B03A6B"/>
    <w:rsid w:val="00B04002"/>
    <w:rsid w:val="00B04755"/>
    <w:rsid w:val="00B04AC8"/>
    <w:rsid w:val="00B05C04"/>
    <w:rsid w:val="00B05FEE"/>
    <w:rsid w:val="00B07E35"/>
    <w:rsid w:val="00B10866"/>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09C6"/>
    <w:rsid w:val="00BE169E"/>
    <w:rsid w:val="00BE1D5F"/>
    <w:rsid w:val="00BE2189"/>
    <w:rsid w:val="00BE3190"/>
    <w:rsid w:val="00BE436B"/>
    <w:rsid w:val="00BE4A65"/>
    <w:rsid w:val="00BE5857"/>
    <w:rsid w:val="00BE5CBE"/>
    <w:rsid w:val="00BE5F9D"/>
    <w:rsid w:val="00BE6BFB"/>
    <w:rsid w:val="00BE732B"/>
    <w:rsid w:val="00BE744C"/>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59F5"/>
    <w:rsid w:val="00CB78E9"/>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19AF"/>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DC"/>
    <w:rsid w:val="00D153F5"/>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8C9"/>
    <w:rsid w:val="00D419A5"/>
    <w:rsid w:val="00D423B3"/>
    <w:rsid w:val="00D4271B"/>
    <w:rsid w:val="00D42BE5"/>
    <w:rsid w:val="00D42CCD"/>
    <w:rsid w:val="00D43572"/>
    <w:rsid w:val="00D43E54"/>
    <w:rsid w:val="00D44376"/>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54CC"/>
    <w:rsid w:val="00D757CD"/>
    <w:rsid w:val="00D75E4D"/>
    <w:rsid w:val="00D76AED"/>
    <w:rsid w:val="00D77092"/>
    <w:rsid w:val="00D77E8C"/>
    <w:rsid w:val="00D805E5"/>
    <w:rsid w:val="00D807FF"/>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8AE"/>
    <w:rsid w:val="00DB3FDD"/>
    <w:rsid w:val="00DB435F"/>
    <w:rsid w:val="00DB46FF"/>
    <w:rsid w:val="00DB493F"/>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6103"/>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481"/>
    <w:rsid w:val="00F63627"/>
    <w:rsid w:val="00F64C26"/>
    <w:rsid w:val="00F65625"/>
    <w:rsid w:val="00F656FF"/>
    <w:rsid w:val="00F6587F"/>
    <w:rsid w:val="00F66110"/>
    <w:rsid w:val="00F66612"/>
    <w:rsid w:val="00F66F26"/>
    <w:rsid w:val="00F66FF1"/>
    <w:rsid w:val="00F674F3"/>
    <w:rsid w:val="00F67803"/>
    <w:rsid w:val="00F67B9B"/>
    <w:rsid w:val="00F70B35"/>
    <w:rsid w:val="00F70B66"/>
    <w:rsid w:val="00F70BD6"/>
    <w:rsid w:val="00F726C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2BCF"/>
    <w:rsid w:val="00FE335E"/>
    <w:rsid w:val="00FE378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1D17FA8-8BFE-446E-A94D-18F1FB64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575"/>
    <w:pPr>
      <w:spacing w:line="360" w:lineRule="auto"/>
      <w:jc w:val="both"/>
    </w:pPr>
    <w:rPr>
      <w:rFonts w:ascii="Georgia" w:hAnsi="Georgia" w:cs="Arial"/>
    </w:rPr>
  </w:style>
  <w:style w:type="paragraph" w:styleId="Heading1">
    <w:name w:val="heading 1"/>
    <w:basedOn w:val="Normal"/>
    <w:next w:val="Normal"/>
    <w:link w:val="Heading1Char"/>
    <w:uiPriority w:val="9"/>
    <w:qFormat/>
    <w:rsid w:val="007A46FD"/>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7A46FD"/>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97431F"/>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97431F"/>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FD"/>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4D7899"/>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4D7899"/>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7A46FD"/>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97431F"/>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yperlink" Target="http://github.com/schae234/Camo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aizesequence.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020F4-1055-44C1-AD8D-F330FFA8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49</Pages>
  <Words>70090</Words>
  <Characters>399518</Characters>
  <Application>Microsoft Office Word</Application>
  <DocSecurity>0</DocSecurity>
  <Lines>3329</Lines>
  <Paragraphs>937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42</cp:revision>
  <dcterms:created xsi:type="dcterms:W3CDTF">2017-10-25T10:52:00Z</dcterms:created>
  <dcterms:modified xsi:type="dcterms:W3CDTF">2017-10-25T22:06:00Z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