
<file path=[Content_Types].xml><?xml version="1.0" encoding="utf-8"?>
<Types xmlns="http://schemas.openxmlformats.org/package/2006/content-types">
  <Default Extension="xml" ContentType="application/xml"/>
  <Default Extension="xlsx" ContentType="application/vnd.openxmlformats-officedocument.spreadsheetml.shee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DB0357" w14:textId="5EE4DF80" w:rsidR="006B33EA" w:rsidRDefault="006B33EA" w:rsidP="0067252E">
      <w:pPr>
        <w:pStyle w:val="Title"/>
        <w:spacing w:line="480" w:lineRule="auto"/>
        <w:jc w:val="left"/>
      </w:pPr>
    </w:p>
    <w:p w14:paraId="3C17270E" w14:textId="1B52F3B7" w:rsidR="00AF54D7" w:rsidRPr="003A2CA1" w:rsidRDefault="006B33EA" w:rsidP="00A35634">
      <w:pPr>
        <w:pStyle w:val="Title"/>
        <w:spacing w:line="480" w:lineRule="auto"/>
        <w:jc w:val="center"/>
      </w:pPr>
      <w:r w:rsidRPr="006B33EA">
        <w:t xml:space="preserve">Integrating </w:t>
      </w:r>
      <w:r w:rsidR="002864AA">
        <w:t>co-expression networks</w:t>
      </w:r>
      <w:r w:rsidRPr="006B33EA">
        <w:t xml:space="preserve"> with GWAS </w:t>
      </w:r>
      <w:r w:rsidR="002864AA">
        <w:t>d</w:t>
      </w:r>
      <w:r w:rsidRPr="00AF54D7">
        <w:t>etect</w:t>
      </w:r>
      <w:r w:rsidR="009E2DAD" w:rsidRPr="00AF54D7">
        <w:t>s</w:t>
      </w:r>
      <w:r w:rsidR="002864AA">
        <w:t xml:space="preserve"> genes driving elemental accumulation</w:t>
      </w:r>
      <w:r w:rsidRPr="006B33EA">
        <w:t xml:space="preserve"> in </w:t>
      </w:r>
      <w:r w:rsidR="002864AA">
        <w:t>m</w:t>
      </w:r>
      <w:r w:rsidRPr="00AF54D7">
        <w:t>aize</w:t>
      </w:r>
      <w:r w:rsidR="002864AA">
        <w:t xml:space="preserve"> s</w:t>
      </w:r>
      <w:r w:rsidR="000770C6" w:rsidRPr="00AF54D7">
        <w:t>eeds</w:t>
      </w:r>
    </w:p>
    <w:p w14:paraId="35A1A184" w14:textId="13F6D334" w:rsidR="006B33EA" w:rsidRDefault="006B33EA" w:rsidP="00A35634">
      <w:pPr>
        <w:jc w:val="left"/>
      </w:pPr>
      <w:r>
        <w:t>Robert J. Schaefer</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A76A79">
        <w:rPr>
          <w:vertAlign w:val="superscript"/>
        </w:rPr>
        <w:t>1</w:t>
      </w:r>
      <w:r w:rsidR="00005D7D" w:rsidRPr="00170BC1">
        <w:rPr>
          <w:vertAlign w:val="superscript"/>
        </w:rPr>
        <w:fldChar w:fldCharType="end"/>
      </w:r>
      <w:r w:rsidR="00005D7D">
        <w:t>,</w:t>
      </w:r>
      <w:r w:rsidR="003857C1">
        <w:t xml:space="preserve"> Jean-Michel </w:t>
      </w:r>
      <w:r>
        <w:t>Michno</w:t>
      </w:r>
      <w:r w:rsidR="0072070D" w:rsidRPr="00170BC1">
        <w:rPr>
          <w:vertAlign w:val="superscript"/>
        </w:rPr>
        <w:fldChar w:fldCharType="begin"/>
      </w:r>
      <w:r w:rsidR="0072070D" w:rsidRPr="00170BC1">
        <w:rPr>
          <w:vertAlign w:val="superscript"/>
        </w:rPr>
        <w:instrText xml:space="preserve"> REF _Ref488755432 \r \h </w:instrText>
      </w:r>
      <w:r w:rsidR="00170BC1">
        <w:rPr>
          <w:vertAlign w:val="superscript"/>
        </w:rPr>
        <w:instrText xml:space="preserve"> \* MERGEFORMAT </w:instrText>
      </w:r>
      <w:r w:rsidR="0072070D" w:rsidRPr="00170BC1">
        <w:rPr>
          <w:vertAlign w:val="superscript"/>
        </w:rPr>
      </w:r>
      <w:r w:rsidR="0072070D" w:rsidRPr="00170BC1">
        <w:rPr>
          <w:vertAlign w:val="superscript"/>
        </w:rPr>
        <w:fldChar w:fldCharType="separate"/>
      </w:r>
      <w:r w:rsidR="00A76A79">
        <w:rPr>
          <w:vertAlign w:val="superscript"/>
        </w:rPr>
        <w:t>1</w:t>
      </w:r>
      <w:r w:rsidR="0072070D" w:rsidRPr="00170BC1">
        <w:rPr>
          <w:vertAlign w:val="superscript"/>
        </w:rPr>
        <w:fldChar w:fldCharType="end"/>
      </w:r>
      <w:r w:rsidR="0072070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_Ref488755454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A76A79">
        <w:rPr>
          <w:vertAlign w:val="superscript"/>
        </w:rPr>
        <w:t>2</w:t>
      </w:r>
      <w:r w:rsidR="00005D7D" w:rsidRPr="00170BC1">
        <w:rPr>
          <w:vertAlign w:val="superscript"/>
        </w:rPr>
        <w:fldChar w:fldCharType="end"/>
      </w:r>
      <w:r>
        <w:t>,</w:t>
      </w:r>
      <w:r w:rsidR="00005D7D">
        <w:t xml:space="preserve"> Joseph Jeffers</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A76A79">
        <w:rPr>
          <w:vertAlign w:val="superscript"/>
        </w:rPr>
        <w:t>3</w:t>
      </w:r>
      <w:r w:rsidR="00005D7D" w:rsidRPr="00170BC1">
        <w:rPr>
          <w:vertAlign w:val="superscript"/>
        </w:rPr>
        <w:fldChar w:fldCharType="end"/>
      </w:r>
      <w:r w:rsidR="00005D7D">
        <w:t>,</w:t>
      </w:r>
      <w:r>
        <w:t xml:space="preserve"> Owen Hoekenga</w:t>
      </w:r>
      <w:r w:rsidR="00005D7D" w:rsidRPr="00170BC1">
        <w:rPr>
          <w:vertAlign w:val="superscript"/>
        </w:rPr>
        <w:fldChar w:fldCharType="begin"/>
      </w:r>
      <w:r w:rsidR="00005D7D" w:rsidRPr="00170BC1">
        <w:rPr>
          <w:vertAlign w:val="superscript"/>
        </w:rPr>
        <w:instrText xml:space="preserve"> REF _Ref488755530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A76A79">
        <w:rPr>
          <w:vertAlign w:val="superscript"/>
        </w:rPr>
        <w:t>4</w:t>
      </w:r>
      <w:r w:rsidR="00005D7D" w:rsidRPr="00170BC1">
        <w:rPr>
          <w:vertAlign w:val="superscript"/>
        </w:rPr>
        <w:fldChar w:fldCharType="end"/>
      </w:r>
      <w:r>
        <w:t>, Brian Dilkes</w:t>
      </w:r>
      <w:r w:rsidR="00005D7D" w:rsidRPr="00170BC1">
        <w:rPr>
          <w:vertAlign w:val="superscript"/>
        </w:rPr>
        <w:fldChar w:fldCharType="begin"/>
      </w:r>
      <w:r w:rsidR="00005D7D" w:rsidRPr="00170BC1">
        <w:rPr>
          <w:vertAlign w:val="superscript"/>
        </w:rPr>
        <w:instrText xml:space="preserve"> REF _Ref488755534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A76A79">
        <w:rPr>
          <w:vertAlign w:val="superscript"/>
        </w:rPr>
        <w:t>5</w:t>
      </w:r>
      <w:r w:rsidR="00005D7D" w:rsidRPr="00170BC1">
        <w:rPr>
          <w:vertAlign w:val="superscript"/>
        </w:rPr>
        <w:fldChar w:fldCharType="end"/>
      </w:r>
      <w:r>
        <w:t>, Ivan Baxter</w:t>
      </w:r>
      <w:r w:rsidR="00005D7D" w:rsidRPr="00170BC1">
        <w:rPr>
          <w:vertAlign w:val="superscript"/>
        </w:rPr>
        <w:fldChar w:fldCharType="begin"/>
      </w:r>
      <w:r w:rsidR="00005D7D" w:rsidRPr="00170BC1">
        <w:rPr>
          <w:vertAlign w:val="superscript"/>
        </w:rPr>
        <w:instrText xml:space="preserve"> REF _Ref488755539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A76A79">
        <w:rPr>
          <w:vertAlign w:val="superscript"/>
        </w:rPr>
        <w:t>6</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_Ref488755546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A76A79">
        <w:rPr>
          <w:vertAlign w:val="superscript"/>
        </w:rPr>
        <w:t>7</w:t>
      </w:r>
      <w:r w:rsidR="00005D7D" w:rsidRPr="00170BC1">
        <w:rPr>
          <w:vertAlign w:val="superscript"/>
        </w:rPr>
        <w:fldChar w:fldCharType="end"/>
      </w:r>
      <w:r w:rsidR="00570CDD">
        <w:rPr>
          <w:vertAlign w:val="superscript"/>
        </w:rPr>
        <w:t>*</w:t>
      </w:r>
      <w:r>
        <w:t>, Chad L. Myers</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A76A79">
        <w:rPr>
          <w:vertAlign w:val="superscript"/>
        </w:rPr>
        <w:t>1</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A76A79">
        <w:rPr>
          <w:vertAlign w:val="superscript"/>
        </w:rPr>
        <w:t>3</w:t>
      </w:r>
      <w:r w:rsidR="00005D7D" w:rsidRPr="00170BC1">
        <w:rPr>
          <w:vertAlign w:val="superscript"/>
        </w:rPr>
        <w:fldChar w:fldCharType="end"/>
      </w:r>
      <w:r w:rsidR="00570CDD">
        <w:rPr>
          <w:vertAlign w:val="superscript"/>
        </w:rPr>
        <w:t>*</w:t>
      </w:r>
    </w:p>
    <w:p w14:paraId="1BB3F08D" w14:textId="77777777" w:rsidR="006B33EA" w:rsidRDefault="006B33EA" w:rsidP="0067252E">
      <w:pPr>
        <w:pStyle w:val="ListParagraph"/>
        <w:numPr>
          <w:ilvl w:val="0"/>
          <w:numId w:val="8"/>
        </w:numPr>
        <w:jc w:val="left"/>
      </w:pPr>
      <w:bookmarkStart w:id="0" w:name="_Ref488755432"/>
      <w:r>
        <w:t>Biomedical Informatics and Computational Biology Graduate Program, University of Minnesota, Minneapolis, MN, USA</w:t>
      </w:r>
      <w:bookmarkEnd w:id="0"/>
    </w:p>
    <w:p w14:paraId="612022BE" w14:textId="77777777" w:rsidR="006B33EA" w:rsidRDefault="000C62F2" w:rsidP="0067252E">
      <w:pPr>
        <w:pStyle w:val="ListParagraph"/>
        <w:numPr>
          <w:ilvl w:val="0"/>
          <w:numId w:val="8"/>
        </w:numPr>
        <w:jc w:val="left"/>
      </w:pPr>
      <w:bookmarkStart w:id="1" w:name="_Ref488755454"/>
      <w:r>
        <w:t>Department of Agronomy and Plant Genetics</w:t>
      </w:r>
      <w:r w:rsidR="006B33EA">
        <w:t>, University of Minnesota, St. Paul, MN, USA</w:t>
      </w:r>
      <w:bookmarkEnd w:id="1"/>
    </w:p>
    <w:p w14:paraId="28E1C4D7" w14:textId="77777777" w:rsidR="00005D7D" w:rsidRDefault="00005D7D" w:rsidP="0067252E">
      <w:pPr>
        <w:pStyle w:val="ListParagraph"/>
        <w:numPr>
          <w:ilvl w:val="0"/>
          <w:numId w:val="8"/>
        </w:numPr>
        <w:jc w:val="left"/>
      </w:pPr>
      <w:bookmarkStart w:id="2" w:name="_Ref488755655"/>
      <w:r>
        <w:t>Department of Computer Science, University of Minnesota, Minneapolis, MN, USA</w:t>
      </w:r>
      <w:bookmarkEnd w:id="2"/>
    </w:p>
    <w:p w14:paraId="78494292" w14:textId="77777777" w:rsidR="006B33EA" w:rsidRDefault="00453A36" w:rsidP="0067252E">
      <w:pPr>
        <w:pStyle w:val="ListParagraph"/>
        <w:numPr>
          <w:ilvl w:val="0"/>
          <w:numId w:val="8"/>
        </w:numPr>
        <w:jc w:val="left"/>
      </w:pPr>
      <w:bookmarkStart w:id="3" w:name="_Ref488755530"/>
      <w:r>
        <w:t>Cayuga Genetics Consulting Group LLC</w:t>
      </w:r>
      <w:r w:rsidR="006B33EA">
        <w:t>, Ithaca, NY, USA</w:t>
      </w:r>
      <w:bookmarkEnd w:id="3"/>
    </w:p>
    <w:p w14:paraId="2D8BCC68" w14:textId="77777777" w:rsidR="006B33EA" w:rsidRDefault="006B33EA" w:rsidP="0067252E">
      <w:pPr>
        <w:pStyle w:val="ListParagraph"/>
        <w:numPr>
          <w:ilvl w:val="0"/>
          <w:numId w:val="8"/>
        </w:numPr>
        <w:jc w:val="left"/>
      </w:pPr>
      <w:bookmarkStart w:id="4" w:name="_Ref488755534"/>
      <w:r>
        <w:t>Department of Biochemistry, Purdue University, West Lafayette, IN, USA</w:t>
      </w:r>
      <w:bookmarkEnd w:id="4"/>
    </w:p>
    <w:p w14:paraId="672D84E0" w14:textId="77777777" w:rsidR="006B4B17" w:rsidRDefault="00E56B10" w:rsidP="0067252E">
      <w:pPr>
        <w:pStyle w:val="ListParagraph"/>
        <w:numPr>
          <w:ilvl w:val="0"/>
          <w:numId w:val="8"/>
        </w:numPr>
        <w:jc w:val="left"/>
      </w:pPr>
      <w:bookmarkStart w:id="5" w:name="_Ref488755539"/>
      <w:r>
        <w:t>Donald Danforth Plant Science Center, St. Louis, MO, USA</w:t>
      </w:r>
      <w:bookmarkEnd w:id="5"/>
    </w:p>
    <w:p w14:paraId="584F7012" w14:textId="2ADBC066" w:rsidR="00005D7D" w:rsidRDefault="006B33EA" w:rsidP="0067252E">
      <w:pPr>
        <w:pStyle w:val="ListParagraph"/>
        <w:numPr>
          <w:ilvl w:val="0"/>
          <w:numId w:val="8"/>
        </w:numPr>
        <w:jc w:val="left"/>
      </w:pPr>
      <w:bookmarkStart w:id="6" w:name="_Ref488755546"/>
      <w:r>
        <w:t>USDA-ARS Plant Genetics Re</w:t>
      </w:r>
      <w:r w:rsidR="00E56B10">
        <w:t>search Unit, St. Louis, MO, USA</w:t>
      </w:r>
      <w:bookmarkEnd w:id="6"/>
    </w:p>
    <w:p w14:paraId="4B70C2AD" w14:textId="0B8B0FBF" w:rsidR="00056788" w:rsidRDefault="00056788" w:rsidP="00056788">
      <w:pPr>
        <w:pStyle w:val="ListParagraph"/>
        <w:jc w:val="left"/>
      </w:pPr>
      <w:r>
        <w:t>*Corresponding Authors</w:t>
      </w:r>
    </w:p>
    <w:p w14:paraId="1ED0AF70" w14:textId="77777777" w:rsidR="00056788" w:rsidRDefault="00056788" w:rsidP="00FA4DAC">
      <w:pPr>
        <w:pStyle w:val="ListParagraph"/>
        <w:ind w:left="0"/>
        <w:jc w:val="left"/>
      </w:pPr>
    </w:p>
    <w:p w14:paraId="53C6EB06" w14:textId="4E499DA7" w:rsidR="004D7899" w:rsidRDefault="00056788" w:rsidP="00FA4DAC">
      <w:pPr>
        <w:pStyle w:val="ListParagraph"/>
        <w:ind w:left="0"/>
        <w:jc w:val="left"/>
        <w:rPr>
          <w:rStyle w:val="Hyperlink"/>
        </w:rPr>
      </w:pPr>
      <w:r>
        <w:t xml:space="preserve">Email Contacts: </w:t>
      </w:r>
      <w:r w:rsidR="00A35634">
        <w:t>Robert Schaefer &lt;</w:t>
      </w:r>
      <w:hyperlink r:id="rId8" w:history="1">
        <w:r w:rsidR="00A35634" w:rsidRPr="00B6325C">
          <w:rPr>
            <w:rStyle w:val="Hyperlink"/>
          </w:rPr>
          <w:t>schae234@umn.edu</w:t>
        </w:r>
      </w:hyperlink>
      <w:r w:rsidR="00A35634">
        <w:t>&gt;,</w:t>
      </w:r>
      <w:r>
        <w:t xml:space="preserve"> </w:t>
      </w:r>
      <w:r w:rsidR="00A35634">
        <w:t xml:space="preserve">Jean-Michel </w:t>
      </w:r>
      <w:proofErr w:type="spellStart"/>
      <w:r w:rsidR="00A35634">
        <w:t>Michno</w:t>
      </w:r>
      <w:proofErr w:type="spellEnd"/>
      <w:r w:rsidR="00A35634">
        <w:t xml:space="preserve"> &lt;</w:t>
      </w:r>
      <w:hyperlink r:id="rId9" w:history="1">
        <w:r w:rsidR="00A35634" w:rsidRPr="00B6325C">
          <w:rPr>
            <w:rStyle w:val="Hyperlink"/>
          </w:rPr>
          <w:t>mich0391@umn.edu</w:t>
        </w:r>
      </w:hyperlink>
      <w:r w:rsidR="00A35634">
        <w:t>&gt;, Joseph Jeffers &lt;</w:t>
      </w:r>
      <w:hyperlink r:id="rId10" w:history="1">
        <w:r w:rsidR="00A35634" w:rsidRPr="00B6325C">
          <w:rPr>
            <w:rStyle w:val="Hyperlink"/>
          </w:rPr>
          <w:t>jeffe174@umn.edu</w:t>
        </w:r>
      </w:hyperlink>
      <w:r w:rsidR="00A35634">
        <w:t>&gt;,</w:t>
      </w:r>
      <w:r>
        <w:t xml:space="preserve"> </w:t>
      </w:r>
      <w:r w:rsidR="00A35634">
        <w:t xml:space="preserve">Owen </w:t>
      </w:r>
      <w:proofErr w:type="spellStart"/>
      <w:r w:rsidR="00A35634">
        <w:t>Hoekenga</w:t>
      </w:r>
      <w:proofErr w:type="spellEnd"/>
      <w:r w:rsidR="00A35634">
        <w:t xml:space="preserve"> &lt;</w:t>
      </w:r>
      <w:hyperlink r:id="rId11" w:history="1">
        <w:r w:rsidR="00A35634" w:rsidRPr="00B6325C">
          <w:rPr>
            <w:rStyle w:val="Hyperlink"/>
          </w:rPr>
          <w:t>o.a.hoekenga@gmail.com</w:t>
        </w:r>
      </w:hyperlink>
      <w:r w:rsidR="00A35634">
        <w:t>&gt;,</w:t>
      </w:r>
      <w:r>
        <w:t xml:space="preserve"> </w:t>
      </w:r>
      <w:r w:rsidR="00A35634">
        <w:t xml:space="preserve">Brian </w:t>
      </w:r>
      <w:proofErr w:type="spellStart"/>
      <w:r w:rsidR="00A35634">
        <w:t>Dilkes</w:t>
      </w:r>
      <w:proofErr w:type="spellEnd"/>
      <w:r w:rsidR="00A35634">
        <w:t xml:space="preserve"> &lt;</w:t>
      </w:r>
      <w:hyperlink r:id="rId12" w:history="1">
        <w:r w:rsidR="00A35634" w:rsidRPr="00B6325C">
          <w:rPr>
            <w:rStyle w:val="Hyperlink"/>
          </w:rPr>
          <w:t>bdilkes@purdue.edu</w:t>
        </w:r>
      </w:hyperlink>
      <w:r w:rsidR="00A35634">
        <w:t>&gt;,</w:t>
      </w:r>
      <w:r>
        <w:t xml:space="preserve"> </w:t>
      </w:r>
      <w:r w:rsidR="009E1BB2">
        <w:t>Ivan Baxter</w:t>
      </w:r>
      <w:r w:rsidR="00A35634">
        <w:t>*</w:t>
      </w:r>
      <w:r w:rsidR="009E1BB2">
        <w:t xml:space="preserve">, </w:t>
      </w:r>
      <w:r>
        <w:t>&lt;</w:t>
      </w:r>
      <w:hyperlink r:id="rId13" w:history="1">
        <w:r w:rsidR="00D3249C" w:rsidRPr="005F3496">
          <w:rPr>
            <w:rStyle w:val="Hyperlink"/>
          </w:rPr>
          <w:t>ivan.baxter@ars.usda.gov</w:t>
        </w:r>
      </w:hyperlink>
      <w:r>
        <w:rPr>
          <w:rStyle w:val="Hyperlink"/>
        </w:rPr>
        <w:t>&gt;</w:t>
      </w:r>
      <w:r>
        <w:t>,</w:t>
      </w:r>
      <w:r w:rsidR="00D3249C">
        <w:t xml:space="preserve"> Chad L. Myers</w:t>
      </w:r>
      <w:r w:rsidR="00A35634">
        <w:t>*</w:t>
      </w:r>
      <w:r>
        <w:t>, &lt;</w:t>
      </w:r>
      <w:hyperlink r:id="rId14" w:history="1">
        <w:r w:rsidRPr="00B6325C">
          <w:rPr>
            <w:rStyle w:val="Hyperlink"/>
          </w:rPr>
          <w:t>cmyers@cs.umn.edu</w:t>
        </w:r>
      </w:hyperlink>
      <w:r>
        <w:t>&gt;</w:t>
      </w:r>
    </w:p>
    <w:p w14:paraId="7A8B558D" w14:textId="3537F2DF" w:rsidR="006B33EA" w:rsidRDefault="006B33EA" w:rsidP="0067252E">
      <w:pPr>
        <w:pStyle w:val="Heading1"/>
      </w:pPr>
      <w:r>
        <w:lastRenderedPageBreak/>
        <w:t>Abstract</w:t>
      </w:r>
    </w:p>
    <w:p w14:paraId="017490B0" w14:textId="77777777" w:rsidR="00C22885" w:rsidRDefault="00C22885" w:rsidP="00C22885">
      <w:pPr>
        <w:pStyle w:val="Heading2"/>
      </w:pPr>
      <w:r>
        <w:t>Background</w:t>
      </w:r>
    </w:p>
    <w:p w14:paraId="49FD66DF" w14:textId="77777777" w:rsidR="00C22885" w:rsidRDefault="00BD667B" w:rsidP="00810F27">
      <w:r w:rsidRPr="00BD667B">
        <w:t xml:space="preserve">Genome-wide association studies (GWAS) have identified thousands of loci linked to hundreds of traits in many different species. However, for most loci, the causal genes and the cellular processes they contribute to remain unknown. This problem is especially pronounced in species where functional annotations are sparse. Given little information about a gene, patterns of expression are a powerful tool for inferring biological </w:t>
      </w:r>
      <w:proofErr w:type="gramStart"/>
      <w:r w:rsidRPr="00BD667B">
        <w:t>function.</w:t>
      </w:r>
      <w:proofErr w:type="gramEnd"/>
      <w:r w:rsidRPr="00BD667B">
        <w:t xml:space="preserve"> </w:t>
      </w:r>
    </w:p>
    <w:p w14:paraId="43619888" w14:textId="589743F6" w:rsidR="00C22885" w:rsidRDefault="00C22885" w:rsidP="00C22885">
      <w:pPr>
        <w:pStyle w:val="Heading2"/>
      </w:pPr>
      <w:r>
        <w:t>Results</w:t>
      </w:r>
    </w:p>
    <w:p w14:paraId="178FE1ED" w14:textId="1A93DBBE" w:rsidR="00C22885" w:rsidRDefault="00BD667B" w:rsidP="00121B87">
      <w:pPr>
        <w:rPr>
          <w:b/>
        </w:rPr>
      </w:pPr>
      <w:r w:rsidRPr="00121B87">
        <w:t xml:space="preserve">Here, we developed a computational framework called </w:t>
      </w:r>
      <w:proofErr w:type="spellStart"/>
      <w:r w:rsidRPr="00121B87">
        <w:t>Camoco</w:t>
      </w:r>
      <w:proofErr w:type="spellEnd"/>
      <w:r w:rsidRPr="00121B87">
        <w:t xml:space="preserve"> that integrates loci identified by GWAS with functional information derived from gene co-expression networks. We built co-expression networks from three distinct biological contexts and establish the precision of our method with simulated GWAS data. We applied </w:t>
      </w:r>
      <w:proofErr w:type="spellStart"/>
      <w:r w:rsidRPr="00121B87">
        <w:t>Camoco</w:t>
      </w:r>
      <w:proofErr w:type="spellEnd"/>
      <w:r w:rsidRPr="00121B87">
        <w:t xml:space="preserve"> to prioritize candidate genes from a large-scale GWAS examining the accumulation of 17 different elements in maize seeds, demonstrating the need to match GWAS datasets with co-expression networks derived from the appropriate biologica</w:t>
      </w:r>
      <w:r w:rsidR="00C22885" w:rsidRPr="00121B87">
        <w:t>l context.</w:t>
      </w:r>
      <w:r w:rsidR="006E1136" w:rsidRPr="00121B87">
        <w:t xml:space="preserve"> We performed functional validation on two genes identified by our approach using mutants and annotate other high-priority candidates with ontological enrichment and curated literature support, re</w:t>
      </w:r>
      <w:r w:rsidR="006E1136" w:rsidRPr="00810F27">
        <w:t>sulting in a targeted set of candidate genes that drive elemental accumulation in maize grain.</w:t>
      </w:r>
    </w:p>
    <w:p w14:paraId="70B91325" w14:textId="77777777" w:rsidR="00C22885" w:rsidRDefault="00C22885" w:rsidP="00C22885">
      <w:pPr>
        <w:pStyle w:val="Heading2"/>
      </w:pPr>
      <w:r>
        <w:t>Conclusions</w:t>
      </w:r>
    </w:p>
    <w:p w14:paraId="74727DFD" w14:textId="4569C90E" w:rsidR="006E1136" w:rsidRPr="006E1136" w:rsidRDefault="00C22885" w:rsidP="00810F27">
      <w:pPr>
        <w:rPr>
          <w:b/>
        </w:rPr>
      </w:pPr>
      <w:r>
        <w:t>O</w:t>
      </w:r>
      <w:r w:rsidR="00BD667B" w:rsidRPr="00BD667B">
        <w:t>ur results show that simply taking the genes closest to significant GWAS loci will often lead to spurious results, indicating the need for proper functional modeling and a reliable null distribution when integrating these high-throughput data type</w:t>
      </w:r>
      <w:r w:rsidR="006E1136">
        <w:t xml:space="preserve">s. </w:t>
      </w:r>
      <w:r w:rsidR="007F1F30">
        <w:t xml:space="preserve">Using </w:t>
      </w:r>
      <w:proofErr w:type="spellStart"/>
      <w:r w:rsidR="007F1F30">
        <w:t>Camoco</w:t>
      </w:r>
      <w:proofErr w:type="spellEnd"/>
      <w:r w:rsidR="007F1F30">
        <w:t>, we</w:t>
      </w:r>
      <w:r w:rsidR="00BC5410">
        <w:t xml:space="preserve"> successfully prioritize</w:t>
      </w:r>
      <w:r w:rsidR="006E1136">
        <w:t xml:space="preserve"> causal genes underlying GWAS-identified loci </w:t>
      </w:r>
      <w:r w:rsidR="00BC5410">
        <w:t>using</w:t>
      </w:r>
      <w:r w:rsidR="006E1136">
        <w:t xml:space="preserve"> gene expression data and </w:t>
      </w:r>
      <w:r w:rsidR="007F1F30">
        <w:t xml:space="preserve">establish </w:t>
      </w:r>
      <w:r w:rsidR="007F1F30">
        <w:lastRenderedPageBreak/>
        <w:t>a framework</w:t>
      </w:r>
      <w:r w:rsidR="006E1136">
        <w:t xml:space="preserve"> for functional interpretation of otherwise uncharacterized genes associated with complex traits.</w:t>
      </w:r>
    </w:p>
    <w:p w14:paraId="3E67E96D" w14:textId="75A38ECD" w:rsidR="000A4BE3" w:rsidRDefault="000A4BE3" w:rsidP="000A4BE3">
      <w:pPr>
        <w:pStyle w:val="Heading1"/>
      </w:pPr>
      <w:r>
        <w:t>Keywords</w:t>
      </w:r>
    </w:p>
    <w:p w14:paraId="1EAA50B3" w14:textId="7BE844DB" w:rsidR="000A4BE3" w:rsidRPr="000A4BE3" w:rsidRDefault="000A4BE3" w:rsidP="000A4BE3">
      <w:r>
        <w:t xml:space="preserve">Genome-wide Association Study; Gene Expression; Co-expression Networks; Maize; </w:t>
      </w:r>
      <w:proofErr w:type="spellStart"/>
      <w:r>
        <w:t>Ionome</w:t>
      </w:r>
      <w:proofErr w:type="spellEnd"/>
      <w:r>
        <w:t>; Functional Genomics; Integrated Analysis;</w:t>
      </w:r>
    </w:p>
    <w:p w14:paraId="06848D73" w14:textId="0521C57D" w:rsidR="006B33EA" w:rsidRDefault="000A4BE3" w:rsidP="0067252E">
      <w:pPr>
        <w:pStyle w:val="Heading1"/>
      </w:pPr>
      <w:r>
        <w:t>Background</w:t>
      </w:r>
    </w:p>
    <w:p w14:paraId="5C508213" w14:textId="1F97642D" w:rsidR="00A71A15" w:rsidRDefault="00EF75BE" w:rsidP="0067252E">
      <w:r w:rsidRPr="006804EA">
        <w:t>Genome</w:t>
      </w:r>
      <w:r w:rsidR="0002261A">
        <w:t>-</w:t>
      </w:r>
      <w:r w:rsidRPr="006804EA">
        <w:t xml:space="preserve">wide association studies </w:t>
      </w:r>
      <w:r w:rsidR="00F946A7">
        <w:t>(GWAS)</w:t>
      </w:r>
      <w:r w:rsidR="00F946A7" w:rsidRPr="006804EA">
        <w:t xml:space="preserve"> </w:t>
      </w:r>
      <w:r w:rsidRPr="006804EA">
        <w:t>are a powerful tool for understanding the genetic basis of trait</w:t>
      </w:r>
      <w:r w:rsidR="00D4682E">
        <w:t xml:space="preserve"> variation</w:t>
      </w:r>
      <w:r w:rsidRPr="006804EA">
        <w:t xml:space="preserve">. This approach has </w:t>
      </w:r>
      <w:r w:rsidR="00F946A7" w:rsidRPr="006804EA">
        <w:t xml:space="preserve">been </w:t>
      </w:r>
      <w:r w:rsidRPr="006804EA">
        <w:t xml:space="preserve">successfully </w:t>
      </w:r>
      <w:r w:rsidR="00F946A7" w:rsidRPr="006804EA">
        <w:t>applied for</w:t>
      </w:r>
      <w:r w:rsidR="00F974DA">
        <w:t xml:space="preserve"> </w:t>
      </w:r>
      <w:r w:rsidRPr="006804EA">
        <w:t>hundreds of important traits in different species, including important yield-relevant traits in crops. Sufficiently powered</w:t>
      </w:r>
      <w:r w:rsidR="0002261A">
        <w:t xml:space="preserve"> </w:t>
      </w:r>
      <w:r w:rsidR="00F946A7" w:rsidRPr="006804EA">
        <w:t>GWA</w:t>
      </w:r>
      <w:r w:rsidR="009773A4">
        <w:t>S</w:t>
      </w:r>
      <w:r w:rsidRPr="006804EA">
        <w:t xml:space="preserve"> often identify tens to hundreds of loci containing hundreds of single</w:t>
      </w:r>
      <w:r w:rsidR="008F18F7">
        <w:t>-</w:t>
      </w:r>
      <w:r w:rsidRPr="006804EA">
        <w:t>nucleotide polymorphisms (SNPs) associated with a trait of interest</w:t>
      </w:r>
      <w:r w:rsidRPr="006804EA">
        <w:fldChar w:fldCharType="begin" w:fldLock="1"/>
      </w:r>
      <w:r w:rsidR="00432471">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"[1]", "plainTextFormattedCitation" : "[1]", "previouslyFormattedCitation" : "[1]" }, "properties" : { "noteIndex" : 0 }, "schema" : "https://github.com/citation-style-language/schema/raw/master/csl-citation.json" }</w:instrText>
      </w:r>
      <w:r w:rsidRPr="006804EA">
        <w:fldChar w:fldCharType="separate"/>
      </w:r>
      <w:r w:rsidR="00EA432F" w:rsidRPr="00EA432F">
        <w:rPr>
          <w:noProof/>
        </w:rPr>
        <w:t>[1]</w:t>
      </w:r>
      <w:r w:rsidRPr="006804EA">
        <w:fldChar w:fldCharType="end"/>
      </w:r>
      <w:r w:rsidR="00353325">
        <w:t>.</w:t>
      </w:r>
      <w:r w:rsidRPr="006804EA">
        <w:t xml:space="preserve"> </w:t>
      </w:r>
      <w:r w:rsidR="00534B30">
        <w:t>I</w:t>
      </w:r>
      <w:r w:rsidRPr="006804EA">
        <w:t xml:space="preserve">n </w:t>
      </w:r>
      <w:proofErr w:type="spellStart"/>
      <w:r w:rsidR="00E11253" w:rsidRPr="00391E2C">
        <w:rPr>
          <w:i/>
        </w:rPr>
        <w:t>Zea</w:t>
      </w:r>
      <w:proofErr w:type="spellEnd"/>
      <w:r w:rsidR="00E11253" w:rsidRPr="00391E2C">
        <w:rPr>
          <w:i/>
        </w:rPr>
        <w:t xml:space="preserve"> mays</w:t>
      </w:r>
      <w:r w:rsidR="00E11253">
        <w:t xml:space="preserve"> (</w:t>
      </w:r>
      <w:r w:rsidRPr="006804EA">
        <w:t>maize</w:t>
      </w:r>
      <w:r w:rsidR="00E11253">
        <w:t>)</w:t>
      </w:r>
      <w:r w:rsidRPr="006804EA">
        <w:t xml:space="preserve"> alone, </w:t>
      </w:r>
      <w:r w:rsidR="00F946A7" w:rsidRPr="006804EA">
        <w:t>GWA</w:t>
      </w:r>
      <w:r w:rsidR="003B155A">
        <w:t>S</w:t>
      </w:r>
      <w:r w:rsidRPr="006804EA">
        <w:t xml:space="preserve"> have identified nearly 40 genetic loci for flowering time</w:t>
      </w:r>
      <w:r w:rsidRPr="006804EA">
        <w:fldChar w:fldCharType="begin" w:fldLock="1"/>
      </w:r>
      <w:r w:rsidR="00432471">
        <w:instrText>ADDIN CSL_CITATION { "citationItems" : [ { "id" : "ITEM-1", "itemData" : { "DOI" : "10.1126/science.1174276", "ISSN" : "1095-9203", "PMID" : "19661422", "abstract" : "Flowering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 "author" : [ { "dropping-particle" : "", "family" : "Buckler", "given" : "Edward S",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"Acharya", "given" : "Charlotte B", "non-dropping-particle" : "", "parse-names" : false, "suffix" : "" }, { "dropping-particle" : "", "family" : "Brown", "given" : "Patrick J", "non-dropping-particle" : "", "parse-names" : false, "suffix" : "" }, { "dropping-particle" : "", "family" : "Browne", "given" : "Chris", "non-dropping-particle" : "", "parse-names" : false, "suffix" : "" }, { "dropping-particle" : "", "family" : "Ersoz", "given" : "Elhan", "non-dropping-particle" : "", "parse-names" : false, "suffix" : "" }, { "dropping-particle" : "", "family" : "Flint-Garcia", "given" : "Sherry", "non-dropping-particle" : "", "parse-names" : false, "suffix" : "" }, { "dropping-particle" : "", "family" : "Garcia", "given" : "Arturo", "non-dropping-particle" : "", "parse-names" : false, "suffix" : "" }, { "dropping-particle" : "", "family" : "Glaubitz", "given" : "Jeffrey C", "non-dropping-particle" : "", "parse-names" : false, "suffix" : "" }, { "dropping-particle" : "", "family" : "Goodman", "given" : "Major M", "non-dropping-particle" : "", "parse-names" : false, "suffix" : "" }, { "dropping-particle" : "", "family" : "Harjes", "given" : "Carlos", "non-dropping-particle" : "", "parse-names" : false, "suffix" : "" }, { "dropping-particle" : "", "family" : "Guill", "given" : "Kate", "non-dropping-particle" : "", "parse-names" : false, "suffix" : "" }, { "dropping-particle" : "", "family" : "Kroon", "given" : "Dallas E", "non-dropping-particle" : "", "parse-names" : false, "suffix" : "" }, { "dropping-particle" : "", "family" : "Larsson", "given" : "Sara", "non-dropping-particle" : "", "parse-names" : false, "suffix" : "" }, { "dropping-particle" : "", "family" : "Lepak", "given" : "Nicholas K", "non-dropping-particle" : "", "parse-names" : false, "suffix" : "" }, { "dropping-particle" : "", "family" : "Li", "given" : "Huihui", "non-dropping-particle" : "", "parse-names" : false, "suffix" : "" }, { "dropping-particle" : "", "family" : "Mitchell", "given" : "Sharon E", "non-dropping-particle" : "", "parse-names" : false, "suffix" : "" }, { "dropping-particle" : "", "family" : "Pressoir", "given" : "Gael", "non-dropping-particle" : "", "parse-names" : false, "suffix" : "" }, { "dropping-particle" : "", "family" : "Peiffer", "given" : "Jason a", "non-dropping-particle" : "", "parse-names" : false, "suffix" : "" }, { "dropping-particle" : "", "family" : "Rosas", "given" : "Marco Oropeza", "non-dropping-particle" : "", "parse-names" : false, "suffix" : "" }, { "dropping-particle" : "", "family" : "Rocheford", "given" : "Torbert R", "non-dropping-particle" : "", "parse-names" : false, "suffix" : "" }, { "dropping-particle" : "", "family" : "Romay", "given" : "M Cinta", "non-dropping-particle" : "", "parse-names" : false, "suffix" : "" }, { "dropping-particle" : "", "family" : "Romero", "given" : "Susan", "non-dropping-particle" : "", "parse-names" : false, "suffix" : "" }, { "dropping-particle" : "", "family" : "Salvo", "given" : "Stella", "non-dropping-particle" : "", "parse-names" : false, "suffix" : "" }, { "dropping-particle" : "", "family" : "Sanchez Villeda", "given" : "Hector", "non-dropping-particle" : "", "parse-names" : false, "suffix" : "" }, { "dropping-particle" : "", "family" : "Silva", "given" : "H Sofia", "non-dropping-particle" : "da", "parse-names" : false, "suffix" : "" }, { "dropping-particle" : "", "family" : "Sun", "given" : "Qi", "non-dropping-particle" : "", "parse-names" : false, "suffix" : "" }, { "dropping-particle" : "", "family" : "Tian", "given" : "Feng", "non-dropping-particle" : "", "parse-names" : false, "suffix" : "" }, { "dropping-particle" : "", "family" : "Upadyayula", "given" : "Narasimham", "non-dropping-particle" : "", "parse-names" : false, "suffix" : "" }, { "dropping-particle" : "", "family" : "Ware", "given" : "Doreen", "non-dropping-particle" : "", "parse-names" : false, "suffix" : "" }, { "dropping-particle" : "", "family" : "Yates", "given" : "Heather", "non-dropping-particle" : "", "parse-names" : false, "suffix" : "" }, { "dropping-particle" : "", "family" : "Yu", "given" : "Jianming", "non-dropping-particle" : "", "parse-names" : false, "suffix" : "" }, { "dropping-particle" : "", "family" : "Zhang", "given" : "Zhiwu", "non-dropping-particle" : "", "parse-names" : false, "suffix" : "" }, { "dropping-particle" : "", "family" : "Kresovich", "given" : "Stephen", "non-dropping-particle" : "", "parse-names" : false, "suffix" : "" }, { "dropping-particle" : "", "family" : "McMullen", "given" : "Michael D", "non-dropping-particle" : "", "parse-names" : false, "suffix" : "" } ], "container-title" : "Science (New York, N.Y.)", "id" : "ITEM-1", "issue" : "5941", "issued" : { "date-parts" : [ [ "2009", "8", "7" ] ] }, "page" : "714-8", "title" : "The genetic architecture of maize flowering time.", "type" : "article-journal", "volume" : "325" }, "uris" : [ "http://www.mendeley.com/documents/?uuid=ae261467-60d5-422e-a9f8-9151ea824a9f" ] } ], "mendeley" : { "formattedCitation" : "[2]", "plainTextFormattedCitation" : "[2]", "previouslyFormattedCitation" : "[2]" }, "properties" : { "noteIndex" : 0 }, "schema" : "https://github.com/citation-style-language/schema/raw/master/csl-citation.json" }</w:instrText>
      </w:r>
      <w:r w:rsidRPr="006804EA">
        <w:fldChar w:fldCharType="separate"/>
      </w:r>
      <w:r w:rsidR="00EA432F" w:rsidRPr="00EA432F">
        <w:rPr>
          <w:noProof/>
        </w:rPr>
        <w:t>[2]</w:t>
      </w:r>
      <w:r w:rsidRPr="006804EA">
        <w:fldChar w:fldCharType="end"/>
      </w:r>
      <w:r w:rsidRPr="006804EA">
        <w:t>, 89 loci for plant height</w:t>
      </w:r>
      <w:r w:rsidRPr="006804EA">
        <w:fldChar w:fldCharType="begin" w:fldLock="1"/>
      </w:r>
      <w:r w:rsidR="00432471">
        <w:instrText>ADDIN CSL_CITATION { "citationItems" : [ { "id" : "ITEM-1", "itemData" : { "DOI" : "10.1534/genetics.113.159152", "ISSN" : "1943-2631", "PMID" : "24514905", "abstract" : "Height is one of the most heritable and easily measured traits in maize (Zea mays L.). Given a pedigree or estimates of the genomic identity-by-state among related plants, height is also accurately predictable. But, mapping alleles explaining natural variation in maize height remains a formidable challenge. To address this challenge, we measured the plant height, ear height, flowering time, and node counts of plants grown in over 64,500 plots across 13 environments. These plots contained over 7,300 inbreds representing most publically available maize inbreds in the U.S. and families of the maize Nested Association Mapping (NAM) panel. Joint-linkage mapping of quantitative trait loci (QTL), fine mapping in near isogenic lines (NILs), genome wide association studies (GWAS), and genomic best linear unbiased prediction (GBLUP) were performed. The heritability of maize height was estimated to be over 90%. Mapping NAM family-nested QTL revealed the largest explained 2.1\u00b10.9% of height variation. The effects of two tropical alleles at this QTL were independently validated by fine mapping in NIL families. Several significant associations found by GWAS co-localized with established height loci including brassinosteroid-deficient dwarf1, dwarf plant1, and semi-dwarf2. GBLUP explained over 80% of height variation in the panels and outperformed bootstrap aggregation of family-nested QTL models in evaluations of prediction accuracy. These results revealed maize height was under strong genetic control and had a highly polygenic genetic architecture. They also showed multiple models of genetic architecture differing in polygenicity and effect sizes can plausibly explain a population's variation in maize height; but may vary in predictive efficacy.", "author" : [ { "dropping-particle" : "", "family" : "Peiffer", "given" : "Jason A", "non-dropping-particle" : "", "parse-names" : false, "suffix" : "" }, { "dropping-particle" : "", "family" : "Romay", "given" : "Maria C", "non-dropping-particle" : "", "parse-names" : false, "suffix" : "" }, { "dropping-particle" : "", "family" : "Gore", "given" : "Michael A", "non-dropping-particle" : "", "parse-names" : false, "suffix" : "" }, { "dropping-particle" : "", "family" : "Flint-Garcia", "given" : "Sherry A", "non-dropping-particle" : "", "parse-names" : false, "suffix" : "" }, { "dropping-particle" : "", "family" : "Zhang", "given" : "Zhiwu", "non-dropping-particle" : "", "parse-names" : false, "suffix" : "" }, { "dropping-particle" : "", "family" : "Millard", "given" : "Mark J", "non-dropping-particle" : "", "parse-names" : false, "suffix" : "" }, { "dropping-particle" : "", "family" : "Gardner", "given" : "Candice A C",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"Buckler", "given" : "Edward S", "non-dropping-particle" : "", "parse-names" : false, "suffix" : "" } ], "container-title" : "Genetics", "id" : "ITEM-1", "issued" : { "date-parts" : [ [ "2014", "2", "10" ] ] }, "title" : "The Genetic Architecture of Maize Height.", "type" : "article-journal" }, "uris" : [ "http://www.mendeley.com/documents/?uuid=bf8c153f-3671-43dd-a195-0da2b0ec1b98" ] } ], "mendeley" : { "formattedCitation" : "[3]", "plainTextFormattedCitation" : "[3]", "previouslyFormattedCitation" : "[3]" }, "properties" : { "noteIndex" : 0 }, "schema" : "https://github.com/citation-style-language/schema/raw/master/csl-citation.json" }</w:instrText>
      </w:r>
      <w:r w:rsidRPr="006804EA">
        <w:fldChar w:fldCharType="separate"/>
      </w:r>
      <w:r w:rsidR="00EA432F" w:rsidRPr="00EA432F">
        <w:rPr>
          <w:noProof/>
        </w:rPr>
        <w:t>[3]</w:t>
      </w:r>
      <w:r w:rsidRPr="006804EA">
        <w:fldChar w:fldCharType="end"/>
      </w:r>
      <w:r w:rsidRPr="006804EA">
        <w:t>, 36 loci for leaf length</w:t>
      </w:r>
      <w:r w:rsidRPr="006804EA">
        <w:fldChar w:fldCharType="begin" w:fldLock="1"/>
      </w:r>
      <w:r w:rsidR="00432471">
        <w:instrText>ADDIN CSL_CITATION { "citationItems" : [ { "id" : "ITEM-1",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"ITEM-1",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"[4]", "plainTextFormattedCitation" : "[4]", "previouslyFormattedCitation" : "[4]" }, "properties" : { "noteIndex" : 0 }, "schema" : "https://github.com/citation-style-language/schema/raw/master/csl-citation.json" }</w:instrText>
      </w:r>
      <w:r w:rsidRPr="006804EA">
        <w:fldChar w:fldCharType="separate"/>
      </w:r>
      <w:r w:rsidR="00EA432F" w:rsidRPr="00EA432F">
        <w:rPr>
          <w:noProof/>
        </w:rPr>
        <w:t>[4]</w:t>
      </w:r>
      <w:r w:rsidRPr="006804EA">
        <w:fldChar w:fldCharType="end"/>
      </w:r>
      <w:r w:rsidRPr="006804EA">
        <w:t>, 32 loci for resistance to southern leaf blight</w:t>
      </w:r>
      <w:r w:rsidRPr="006804EA">
        <w:fldChar w:fldCharType="begin" w:fldLock="1"/>
      </w:r>
      <w:r w:rsidR="00432471">
        <w:instrText>ADDIN CSL_CITATION { "citationItems" : [ { "id" : "ITEM-1", "itemData" : { "DOI" : "10.1038/ng.747", "ISSN" : "1061-4036", "author" : [ { "dropping-particle" : "", "family" : "Kump", "given" : "Kristen L", "non-dropping-particle" : "", "parse-names" : false, "suffix" : "" }, { "dropping-particle" : "", "family" : "Bradbury", "given" : "Peter J", "non-dropping-particle" : "", "parse-names" : false, "suffix" : "" }, { "dropping-particle" : "", "family" : "Wisser", "given" : "Randall J", "non-dropping-particle" : "", "parse-names" : false, "suffix" : "" }, { "dropping-particle" : "", "family" : "Buckler", "given" : "Edward S", "non-dropping-particle" : "", "parse-names" : false, "suffix" : "" }, { "dropping-particle" : "", "family" : "Belcher", "given" : "Araby R", "non-dropping-particle" : "", "parse-names" : false, "suffix" : "" }, { "dropping-particle" : "", "family" : "Oropeza-Rosas", "given" : "Marco a", "non-dropping-particle" : "", "parse-names" : false, "suffix" : "" }, { "dropping-particle" : "", "family" : "Zwonitzer", "given" : "John C", "non-dropping-particle" : "", "parse-names" : false, "suffix" : "" }, { "dropping-particle" : "", "family" : "Kresovich", "given" : "Stephen", "non-dropping-particle" : "", "parse-names" : false, "suffix" : "" }, { "dropping-particle" : "", "family" : "McMullen", "given" : "Michael D", "non-dropping-particle" : "", "parse-names" : false, "suffix" : "" }, { "dropping-particle" : "", "family" : "Ware", "given" : "Doreen", "non-dropping-particle" : "", "parse-names" : false, "suffix" : "" }, { "dropping-particle" : "", "family" : "Balint-Kurti", "given" : "Peter J", "non-dropping-particle" : "", "parse-names" : false, "suffix" : "" }, { "dropping-particle" : "", "family" : "Holland", "given" : "James B", "non-dropping-particle" : "", "parse-names" : false, "suffix" : "" } ], "container-title" : "Nature Genetics", "id" : "ITEM-1", "issue" : "2", "issued" : { "date-parts" : [ [ "2011" ] ] }, "page" : "163-168", "title" : "Genome-wide association study of quantitative resistance to southern leaf blight in the maize nested association mapping population", "type" : "article-journal", "volume" : "43" }, "uris" : [ "http://www.mendeley.com/documents/?uuid=e292f400-6269-4179-ad69-da9568f55a7e" ] } ], "mendeley" : { "formattedCitation" : "[5]", "plainTextFormattedCitation" : "[5]", "previouslyFormattedCitation" : "[5]" }, "properties" : { "noteIndex" : 0 }, "schema" : "https://github.com/citation-style-language/schema/raw/master/csl-citation.json" }</w:instrText>
      </w:r>
      <w:r w:rsidRPr="006804EA">
        <w:fldChar w:fldCharType="separate"/>
      </w:r>
      <w:r w:rsidR="00EA432F" w:rsidRPr="00EA432F">
        <w:rPr>
          <w:noProof/>
        </w:rPr>
        <w:t>[5]</w:t>
      </w:r>
      <w:r w:rsidRPr="006804EA">
        <w:fldChar w:fldCharType="end"/>
      </w:r>
      <w:r w:rsidRPr="006804EA">
        <w:t>, and 26 loci for kernel protein</w:t>
      </w:r>
      <w:r w:rsidRPr="006804EA">
        <w:fldChar w:fldCharType="begin" w:fldLock="1"/>
      </w:r>
      <w:r w:rsidR="00432471">
        <w:instrText>ADDIN CSL_CITATION { "citationItems" : [ { "id" : "ITEM-1",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"ITEM-1",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"mendeley" : { "formattedCitation" : "[6]", "plainTextFormattedCitation" : "[6]", "previouslyFormattedCitation" : "[6]" }, "properties" : { "noteIndex" : 0 }, "schema" : "https://github.com/citation-style-language/schema/raw/master/csl-citation.json" }</w:instrText>
      </w:r>
      <w:r w:rsidRPr="006804EA">
        <w:fldChar w:fldCharType="separate"/>
      </w:r>
      <w:r w:rsidR="00EA432F" w:rsidRPr="00EA432F">
        <w:rPr>
          <w:noProof/>
        </w:rPr>
        <w:t>[6]</w:t>
      </w:r>
      <w:r w:rsidRPr="006804EA">
        <w:fldChar w:fldCharType="end"/>
      </w:r>
      <w:r w:rsidRPr="006804EA">
        <w:t>.</w:t>
      </w:r>
      <w:r>
        <w:t xml:space="preserve"> </w:t>
      </w:r>
      <w:r w:rsidR="00F946A7" w:rsidRPr="00002A0F">
        <w:t xml:space="preserve">Despite an understanding of </w:t>
      </w:r>
      <w:r w:rsidR="00D4682E">
        <w:t>the</w:t>
      </w:r>
      <w:r w:rsidRPr="00002A0F">
        <w:t xml:space="preserve"> </w:t>
      </w:r>
      <w:r w:rsidR="00F946A7" w:rsidRPr="00002A0F">
        <w:t xml:space="preserve">overall </w:t>
      </w:r>
      <w:r w:rsidRPr="00002A0F">
        <w:t>genetic architecture</w:t>
      </w:r>
      <w:r w:rsidR="00D4682E">
        <w:t xml:space="preserve"> </w:t>
      </w:r>
      <w:r w:rsidRPr="00002A0F">
        <w:t xml:space="preserve">and </w:t>
      </w:r>
      <w:r w:rsidR="00F946A7" w:rsidRPr="00002A0F">
        <w:t xml:space="preserve">the ability to statistically associate </w:t>
      </w:r>
      <w:r w:rsidRPr="00002A0F">
        <w:t xml:space="preserve">many loci </w:t>
      </w:r>
      <w:r w:rsidR="00F946A7" w:rsidRPr="00002A0F">
        <w:t>with</w:t>
      </w:r>
      <w:r w:rsidR="00D4682E" w:rsidRPr="00002A0F">
        <w:t xml:space="preserve"> </w:t>
      </w:r>
      <w:r w:rsidRPr="00002A0F">
        <w:t>a trait of interest,</w:t>
      </w:r>
      <w:r>
        <w:t xml:space="preserve"> </w:t>
      </w:r>
      <w:r w:rsidR="00F946A7">
        <w:t>a major challenge has been</w:t>
      </w:r>
      <w:r w:rsidR="00D4682E">
        <w:t xml:space="preserve"> the </w:t>
      </w:r>
      <w:r>
        <w:t>identification of caus</w:t>
      </w:r>
      <w:r w:rsidR="00FF6D89">
        <w:t>al genes and</w:t>
      </w:r>
      <w:r w:rsidR="002C4AD4">
        <w:t xml:space="preserve"> the biological interpretation of</w:t>
      </w:r>
      <w:r w:rsidR="00FF6D89">
        <w:t xml:space="preserve"> functional alleles </w:t>
      </w:r>
      <w:r w:rsidR="00F946A7">
        <w:t>associated with these loci</w:t>
      </w:r>
      <w:r w:rsidR="00D4682E">
        <w:t xml:space="preserve">. </w:t>
      </w:r>
    </w:p>
    <w:p w14:paraId="627707D4" w14:textId="5A7F64C3" w:rsidR="00B02A47" w:rsidRDefault="000F67AE" w:rsidP="0067252E">
      <w:r>
        <w:t>Linkage disequilibri</w:t>
      </w:r>
      <w:r w:rsidR="00634C65">
        <w:t>um (LD), which powers GWAS,</w:t>
      </w:r>
      <w:r>
        <w:t xml:space="preserve"> acts as a</w:t>
      </w:r>
      <w:r w:rsidR="00EF75BE">
        <w:t xml:space="preserve"> major hurdle </w:t>
      </w:r>
      <w:r w:rsidR="0031753B">
        <w:t>limiting</w:t>
      </w:r>
      <w:r w:rsidR="00EF75BE">
        <w:t xml:space="preserve"> the identification of caus</w:t>
      </w:r>
      <w:r w:rsidR="00746A22">
        <w:t xml:space="preserve">al </w:t>
      </w:r>
      <w:r>
        <w:t xml:space="preserve">genes. </w:t>
      </w:r>
      <w:r w:rsidR="00746A22">
        <w:t>G</w:t>
      </w:r>
      <w:r w:rsidR="00EF75BE">
        <w:t>enetic marker</w:t>
      </w:r>
      <w:r w:rsidR="00746A22">
        <w:t xml:space="preserve">s </w:t>
      </w:r>
      <w:r w:rsidR="00E97092">
        <w:t xml:space="preserve">are </w:t>
      </w:r>
      <w:r w:rsidR="00746A22">
        <w:t>identified by a GWA</w:t>
      </w:r>
      <w:r w:rsidR="002C1434">
        <w:t>S,</w:t>
      </w:r>
      <w:r w:rsidR="00E97092">
        <w:t xml:space="preserve"> but</w:t>
      </w:r>
      <w:r w:rsidR="007D3E20">
        <w:t xml:space="preserve"> often reside outside annotated gene boundaries</w:t>
      </w:r>
      <w:r w:rsidR="007D3E20">
        <w:fldChar w:fldCharType="begin" w:fldLock="1"/>
      </w:r>
      <w:r w:rsidR="00432471">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"[7]", "plainTextFormattedCitation" : "[7]", "previouslyFormattedCitation" : "[7]" }, "properties" : { "noteIndex" : 0 }, "schema" : "https://github.com/citation-style-language/schema/raw/master/csl-citation.json" }</w:instrText>
      </w:r>
      <w:r w:rsidR="007D3E20">
        <w:fldChar w:fldCharType="separate"/>
      </w:r>
      <w:r w:rsidR="00EA432F" w:rsidRPr="00EA432F">
        <w:rPr>
          <w:noProof/>
        </w:rPr>
        <w:t>[7]</w:t>
      </w:r>
      <w:r w:rsidR="007D3E20">
        <w:fldChar w:fldCharType="end"/>
      </w:r>
      <w:r w:rsidR="007D3E20">
        <w:t xml:space="preserve"> and</w:t>
      </w:r>
      <w:r w:rsidR="00EF75BE">
        <w:t xml:space="preserve"> can be </w:t>
      </w:r>
      <w:r w:rsidR="00F946A7">
        <w:t xml:space="preserve">relatively </w:t>
      </w:r>
      <w:r w:rsidR="004C123B">
        <w:t>far</w:t>
      </w:r>
      <w:r w:rsidR="00EF75BE">
        <w:t xml:space="preserve"> from the </w:t>
      </w:r>
      <w:r w:rsidR="00F946A7">
        <w:t xml:space="preserve">actual </w:t>
      </w:r>
      <w:r w:rsidR="00EF75BE">
        <w:t xml:space="preserve">causal </w:t>
      </w:r>
      <w:r w:rsidR="00E97092">
        <w:t>mutation. Thus</w:t>
      </w:r>
      <w:r>
        <w:t>,</w:t>
      </w:r>
      <w:r w:rsidR="00E97092">
        <w:t xml:space="preserve"> a GWA “hit”</w:t>
      </w:r>
      <w:r w:rsidR="00EF75BE">
        <w:t xml:space="preserve"> can implicate </w:t>
      </w:r>
      <w:r>
        <w:t>many c</w:t>
      </w:r>
      <w:r w:rsidR="00EF75BE">
        <w:t>ausal genes</w:t>
      </w:r>
      <w:r w:rsidR="00B650EF">
        <w:t xml:space="preserve"> at each associated locus</w:t>
      </w:r>
      <w:r w:rsidR="00EF75BE">
        <w:t xml:space="preserve">. </w:t>
      </w:r>
      <w:r w:rsidR="009739BD">
        <w:t>In</w:t>
      </w:r>
      <w:r w:rsidR="00EF75BE">
        <w:t xml:space="preserve"> maize</w:t>
      </w:r>
      <w:r w:rsidR="009739BD">
        <w:t>, LD</w:t>
      </w:r>
      <w:r w:rsidR="00EF75BE">
        <w:t xml:space="preserve"> var</w:t>
      </w:r>
      <w:r w:rsidR="00E97092">
        <w:t>ies</w:t>
      </w:r>
      <w:r w:rsidR="00EF75BE">
        <w:t xml:space="preserve"> between 1</w:t>
      </w:r>
      <w:r w:rsidR="000C6F1D">
        <w:t xml:space="preserve"> </w:t>
      </w:r>
      <w:r w:rsidR="00EF75BE">
        <w:t xml:space="preserve">kb </w:t>
      </w:r>
      <w:r w:rsidR="000C6F1D">
        <w:t xml:space="preserve">and </w:t>
      </w:r>
      <w:r w:rsidR="00EF75BE">
        <w:t xml:space="preserve">over </w:t>
      </w:r>
      <w:r w:rsidR="00F946A7">
        <w:t>1</w:t>
      </w:r>
      <w:r w:rsidR="000C6F1D">
        <w:t xml:space="preserve"> </w:t>
      </w:r>
      <w:r w:rsidR="00580A65">
        <w:t>Mb</w:t>
      </w:r>
      <w:r w:rsidR="00EF75BE">
        <w:fldChar w:fldCharType="begin" w:fldLock="1"/>
      </w:r>
      <w:r w:rsidR="00432471">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"[8]", "plainTextFormattedCitation" : "[8]", "previouslyFormattedCitation" : "[8]" }, "properties" : { "noteIndex" : 0 }, "schema" : "https://github.com/citation-style-language/schema/raw/master/csl-citation.json" }</w:instrText>
      </w:r>
      <w:r w:rsidR="00EF75BE">
        <w:fldChar w:fldCharType="separate"/>
      </w:r>
      <w:r w:rsidR="00EA432F" w:rsidRPr="00EA432F">
        <w:rPr>
          <w:noProof/>
        </w:rPr>
        <w:t>[8]</w:t>
      </w:r>
      <w:r w:rsidR="00EF75BE">
        <w:fldChar w:fldCharType="end"/>
      </w:r>
      <w:r w:rsidR="00F946A7">
        <w:t xml:space="preserve">, and this </w:t>
      </w:r>
      <w:r w:rsidR="000C6F1D">
        <w:t xml:space="preserve">range </w:t>
      </w:r>
      <w:r w:rsidR="00F946A7">
        <w:t>can be even broader in</w:t>
      </w:r>
      <w:r w:rsidR="00226170">
        <w:t xml:space="preserve"> other</w:t>
      </w:r>
      <w:r w:rsidR="0008296B">
        <w:t xml:space="preserve"> </w:t>
      </w:r>
      <w:r w:rsidR="00EF75BE">
        <w:t>crop species</w:t>
      </w:r>
      <w:r w:rsidR="0008296B">
        <w:fldChar w:fldCharType="begin" w:fldLock="1"/>
      </w:r>
      <w:r w:rsidR="00432471">
        <w:instrText>ADDIN CSL_CITATION { "citationItems" : [ { "id" : "ITEM-1", "itemData" : { "DOI" : "10.1073/pnas.0409804102", "ISBN" : "0027-8424", "ISSN" : "0027-8424", "PMID" : "15699350", "abstract" : "High levels of inbreeding cause populations to become composed of homozygous, inbred lines. High levels of homozygosity limit the effectiveness of recombination, and therefore, retard the rate of decay of linkage (gametic phase) disequilibrium (LD) among mutations. Inbreeding and recombination interact to shape the expected pattern of LD. The actual extent of nucleotide sequence level LD within inbreeding species has only been studied in Arabidopsis, a weedy species whose global range has recently expanded. In the present study, we examine the levels of LD within and between 18 nuclear genes in 25 accessions from across the geographic range of wild barley, a species with a selfing rate of approximately 98%. In addition to examination of intralocus LD, we employ a resampling method to determine whether interlocus LD exceeds expectations. We demonstrate that, for the majority of wild barley loci, intralocus LD decays rapidly, i.e., at a rate similar to that observed in the outcrossing species, Zea mays (maize). Excess interlocus LD is observed at 15% of two-locus combinations; almost all interlocus LD involves loci with significant geographic structuring of mutational variation.", "author" : [ { "dropping-particle" : "", "family" : "Morrell", "given" : "Peter L", "non-dropping-particle" : "", "parse-names" : false, "suffix" : "" }, { "dropping-particle" : "", "family" : "Toleno", "given" : "Donna M", "non-dropping-particle" : "", "parse-names" : false, "suffix" : "" }, { "dropping-particle" : "", "family" : "Lundy", "given" : "Karen E", "non-dropping-particle" : "", "parse-names" : false, "suffix" : "" }, { "dropping-particle" : "", "family" : "Clegg", "given" : "Michael T", "non-dropping-particle" : "", "parse-names" : false, "suffix" : "" } ], "container-title" : "Proceedings of the National Academy of Sciences of the United States of America", "id" : "ITEM-1", "issue" : "7", "issued" : { "date-parts" : [ [ "2005" ] ] }, "page" : "2442-2447", "title" : "Low levels of linkage disequilibrium in wild barley (Hordeum vulgare ssp. spontaneum) despite high rates of self-fertilization.", "type" : "article-journal", "volume" : "102" }, "uris" : [ "http://www.mendeley.com/documents/?uuid=f2a5c2f0-12dd-4397-a4d8-3b1b8f0b4a8c" ] }, { "id" : "ITEM-2", "itemData" : { "DOI" : "10.1534/genetics.104.038489", "ISBN" : "0016-6731", "ISSN" : "00166731", "PMID" : "16219791", "abstract" : "In human genetics a detailed knowledge of linkage disequilibrium (LD) is considered a prerequisite for effective population-based, high-resolution gene mapping and cloning. Similar opportunities exist for plants; however, differences in breeding system and population history need to be considered. Here we report a detailed study of localized LD in different populations of an inbreeding crop species. We measured LD between and within four gene loci within the region surrounding the hardness locus in three different gene pools of barley (Hordeum vulgare). We demonstrate that LD extends to at least 212 kb in elite barley cultivars but is rapidly eroded in related inbreeding ancestral populations. Our results indicate that haplotype-based sequence analysis in multiple populations will provide new opportunities to adjust the resolution of association studies in inbreeding crop species.", "author" : [ { "dropping-particle" : "", "family" : "Caldwell", "given" : "Katherine S.", "non-dropping-particle" : "", "parse-names" : false, "suffix" : "" }, { "dropping-particle" : "", "family" : "Russell", "given" : "Joanne", "non-dropping-particle" : "", "parse-names" : false, "suffix" : "" }, { "dropping-particle" : "", "family" : "Langridge", "given" : "Peter", "non-dropping-particle" : "", "parse-names" : false, "suffix" : "" }, { "dropping-particle" : "", "family" : "Powell", "given" : "Wayne", "non-dropping-particle" : "", "parse-names" : false, "suffix" : "" } ], "container-title" : "Genetics", "id" : "ITEM-2", "issue" : "1", "issued" : { "date-parts" : [ [ "2006" ] ] }, "page" : "557-567", "title" : "Extreme population-dependent linkage disequilibrium detected in an inbreeding plant species, Hordeum vulgare", "type" : "article-journal", "volume" : "172" }, "uris" : [ "http://www.mendeley.com/documents/?uuid=f90de22c-b9cf-4517-9694-db2f9eba7855" ] } ], "mendeley" : { "formattedCitation" : "[9,10]", "plainTextFormattedCitation" : "[9,10]", "previouslyFormattedCitation" : "[9,10]" }, "properties" : { "noteIndex" : 0 }, "schema" : "https://github.com/citation-style-language/schema/raw/master/csl-citation.json" }</w:instrText>
      </w:r>
      <w:r w:rsidR="0008296B">
        <w:fldChar w:fldCharType="separate"/>
      </w:r>
      <w:r w:rsidR="00EA432F" w:rsidRPr="00EA432F">
        <w:rPr>
          <w:noProof/>
        </w:rPr>
        <w:t>[9,10]</w:t>
      </w:r>
      <w:r w:rsidR="0008296B">
        <w:fldChar w:fldCharType="end"/>
      </w:r>
      <w:r w:rsidR="00F946A7">
        <w:t xml:space="preserve">. </w:t>
      </w:r>
      <w:r w:rsidR="00BD03D8">
        <w:t>Moreover,</w:t>
      </w:r>
      <w:r w:rsidR="00F946A7">
        <w:t xml:space="preserve"> there is increasing evidence that</w:t>
      </w:r>
      <w:r w:rsidR="001204BA">
        <w:t xml:space="preserve"> g</w:t>
      </w:r>
      <w:r w:rsidR="00EF75BE">
        <w:t xml:space="preserve">ene regulatory regions play a significant role in functional variation, </w:t>
      </w:r>
      <w:del w:id="7" w:author="Microsoft Office User" w:date="2017-12-18T10:15:00Z">
        <w:r w:rsidR="00EF75BE" w:rsidDel="00B01D39">
          <w:delText>which me</w:delText>
        </w:r>
        <w:r w:rsidR="00226170" w:rsidDel="00B01D39">
          <w:delText>ans that</w:delText>
        </w:r>
      </w:del>
      <w:ins w:id="8" w:author="Microsoft Office User" w:date="2017-12-18T10:15:00Z">
        <w:r w:rsidR="00B01D39">
          <w:t>cases where</w:t>
        </w:r>
      </w:ins>
      <w:r w:rsidR="00226170">
        <w:t xml:space="preserve"> causal variants </w:t>
      </w:r>
      <w:del w:id="9" w:author="Microsoft Office User" w:date="2017-12-18T10:16:00Z">
        <w:r w:rsidR="00226170" w:rsidDel="00B01D39">
          <w:delText>will never fall within</w:delText>
        </w:r>
      </w:del>
      <w:ins w:id="10" w:author="Microsoft Office User" w:date="2017-12-18T10:16:00Z">
        <w:r w:rsidR="00B01D39">
          <w:t>fall outside</w:t>
        </w:r>
      </w:ins>
      <w:r w:rsidR="00226170">
        <w:t xml:space="preserve"> annotated gene boundaries</w:t>
      </w:r>
      <w:r w:rsidR="00226170">
        <w:fldChar w:fldCharType="begin" w:fldLock="1"/>
      </w:r>
      <w:r w:rsidR="00432471">
        <w:instrText>ADDIN CSL_CITATION { "citationItems" : [ { "id" : "ITEM-1", "itemData" : { "DOI" : "10.1038/nrg2063", "ISSN" : "1471-0056", "PMID" : "17304246", "abstract" : "For decades, evolutionary biologists have argued that changes in cis-regulatory sequences constitute an important part of the genetic basis for adaptation. Although originally based on first principles, this claim is now empirically well supported: numerous studies have identified cis-regulatory mutations with functionally significant consequences for morphology, physiology and behaviour. The focus has now shifted to considering whether cis-regulatory and coding mutations make qualitatively different contributions to phenotypic evolution. Cases in which parallel mutations have produced parallel trait modifications in particular suggest that some phenotypic changes are more likely to result from cis-regulatory mutations than from coding mutations.", "author" : [ { "dropping-particle" : "", "family" : "Wray", "given" : "Gregory A", "non-dropping-particle" : "", "parse-names" : false, "suffix" : "" } ], "container-title" : "Nature reviews. Genetics", "id" : "ITEM-1", "issue" : "3", "issued" : { "date-parts" : [ [ "2007", "3" ] ] }, "page" : "206-16", "publisher" : "Nature Publishing Group", "title" : "The evolutionary significance of cis-regulatory mutations.", "title-short" : "Nat Rev Genet", "type" : "article-journal", "volume" : "8" }, "uris" : [ "http://www.mendeley.com/documents/?uuid=ec1b68f5-4fde-46b0-ad05-1190a17b2fad" ] }, { "id" : "ITEM-2",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"ITEM-2",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"[7,11]", "plainTextFormattedCitation" : "[7,11]", "previouslyFormattedCitation" : "[7,11]" }, "properties" : { "noteIndex" : 0 }, "schema" : "https://github.com/citation-style-language/schema/raw/master/csl-citation.json" }</w:instrText>
      </w:r>
      <w:r w:rsidR="00226170">
        <w:fldChar w:fldCharType="separate"/>
      </w:r>
      <w:r w:rsidR="00EA432F" w:rsidRPr="00EA432F">
        <w:rPr>
          <w:noProof/>
        </w:rPr>
        <w:t>[7,11]</w:t>
      </w:r>
      <w:r w:rsidR="00226170">
        <w:fldChar w:fldCharType="end"/>
      </w:r>
      <w:r w:rsidR="00EF75BE">
        <w:t xml:space="preserve">. Several </w:t>
      </w:r>
      <w:r w:rsidR="00DB6220">
        <w:lastRenderedPageBreak/>
        <w:t>quantitative trait loci (</w:t>
      </w:r>
      <w:r w:rsidR="0057418A">
        <w:t>QTL</w:t>
      </w:r>
      <w:r w:rsidR="000C6F1D">
        <w:t>s</w:t>
      </w:r>
      <w:r w:rsidR="00DB6220">
        <w:t>)</w:t>
      </w:r>
      <w:r w:rsidR="0057418A">
        <w:t xml:space="preserve"> </w:t>
      </w:r>
      <w:r w:rsidR="000C6F1D">
        <w:t xml:space="preserve">composed </w:t>
      </w:r>
      <w:r w:rsidR="0057418A">
        <w:t>of</w:t>
      </w:r>
      <w:r w:rsidR="00EF75BE">
        <w:t xml:space="preserve"> non-coding sequences have been previously reported in maize</w:t>
      </w:r>
      <w:r w:rsidR="00D73850">
        <w:fldChar w:fldCharType="begin" w:fldLock="1"/>
      </w:r>
      <w:r w:rsidR="00432471">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"[12\u201314]", "plainTextFormattedCitation" : "[12\u201314]", "previouslyFormattedCitation" : "[12\u201314]" }, "properties" : { "noteIndex" : 0 }, "schema" : "https://github.com/citation-style-language/schema/raw/master/csl-citation.json" }</w:instrText>
      </w:r>
      <w:r w:rsidR="00D73850">
        <w:fldChar w:fldCharType="separate"/>
      </w:r>
      <w:r w:rsidR="00EA432F" w:rsidRPr="00EA432F">
        <w:rPr>
          <w:noProof/>
        </w:rPr>
        <w:t>[12–14]</w:t>
      </w:r>
      <w:r w:rsidR="00D73850">
        <w:fldChar w:fldCharType="end"/>
      </w:r>
      <w:r w:rsidR="00EF75BE">
        <w:t xml:space="preserve">. </w:t>
      </w:r>
      <w:r w:rsidR="0057418A">
        <w:t>T</w:t>
      </w:r>
      <w:r w:rsidR="00EF75BE">
        <w:t>hese challenging factors mean that even when a variant</w:t>
      </w:r>
      <w:r w:rsidR="00D73850">
        <w:t xml:space="preserve"> is</w:t>
      </w:r>
      <w:r w:rsidR="00EF75BE">
        <w:t xml:space="preserve"> strongly associated with a trait, </w:t>
      </w:r>
      <w:r w:rsidR="00E4014A">
        <w:t>many plausibl</w:t>
      </w:r>
      <w:r w:rsidR="0057418A">
        <w:t>e</w:t>
      </w:r>
      <w:r w:rsidR="00EF75BE">
        <w:t xml:space="preserve"> candidate genes</w:t>
      </w:r>
      <w:r w:rsidR="00D73850">
        <w:t xml:space="preserve"> </w:t>
      </w:r>
      <w:r w:rsidR="0057418A">
        <w:t>are</w:t>
      </w:r>
      <w:r w:rsidR="00E4014A">
        <w:t xml:space="preserve"> equally</w:t>
      </w:r>
      <w:r w:rsidR="0057418A">
        <w:t xml:space="preserve"> implicated</w:t>
      </w:r>
      <w:r w:rsidR="00354FCE">
        <w:t xml:space="preserve"> until a causal mutation is identified</w:t>
      </w:r>
      <w:r w:rsidR="00D73850">
        <w:t xml:space="preserve">. </w:t>
      </w:r>
    </w:p>
    <w:p w14:paraId="4D390DA4" w14:textId="61FB8DDE" w:rsidR="00C076A9" w:rsidRDefault="0057418A" w:rsidP="0067252E">
      <w:r>
        <w:t>T</w:t>
      </w:r>
      <w:r w:rsidR="00D73850">
        <w:t>hese issues are multiplied when</w:t>
      </w:r>
      <w:r w:rsidR="0050694A">
        <w:t xml:space="preserve"> studying</w:t>
      </w:r>
      <w:r w:rsidR="00D73850">
        <w:t xml:space="preserve"> complex traits</w:t>
      </w:r>
      <w:r w:rsidR="0050694A">
        <w:t xml:space="preserve"> involving the coordinated effects of </w:t>
      </w:r>
      <w:r w:rsidR="00D73850">
        <w:t>many loci</w:t>
      </w:r>
      <w:r w:rsidR="0050694A">
        <w:t xml:space="preserve"> throughout the genome</w:t>
      </w:r>
      <w:r w:rsidR="00D73850">
        <w:t>.</w:t>
      </w:r>
      <w:r w:rsidR="00E5203F">
        <w:t xml:space="preserve"> </w:t>
      </w:r>
      <w:r w:rsidR="00377114">
        <w:t>N</w:t>
      </w:r>
      <w:r>
        <w:t>arrowing candidates to likely</w:t>
      </w:r>
      <w:r w:rsidR="00EF75BE">
        <w:t xml:space="preserve"> causal genes </w:t>
      </w:r>
      <w:r>
        <w:t xml:space="preserve">through prior knowledge </w:t>
      </w:r>
      <w:r w:rsidR="00EF75BE">
        <w:t>is exacerbated in crop species</w:t>
      </w:r>
      <w:r w:rsidR="00212DEC">
        <w:t xml:space="preserve">, </w:t>
      </w:r>
      <w:r w:rsidR="00EF75BE">
        <w:t xml:space="preserve">where gene annotation is largely incomplete. </w:t>
      </w:r>
      <w:r w:rsidR="004A3458">
        <w:t xml:space="preserve">For example, </w:t>
      </w:r>
      <w:r w:rsidR="00F946A7">
        <w:t xml:space="preserve">in </w:t>
      </w:r>
      <w:r w:rsidR="004A3458">
        <w:t>maize</w:t>
      </w:r>
      <w:r w:rsidR="00F946A7">
        <w:t xml:space="preserve">, </w:t>
      </w:r>
      <w:r w:rsidR="004A3458">
        <w:t>only ~1% of genes have functional annotations</w:t>
      </w:r>
      <w:r w:rsidR="00F946A7">
        <w:t xml:space="preserve"> based on mutant analyses</w:t>
      </w:r>
      <w:r w:rsidR="002E2686">
        <w:fldChar w:fldCharType="begin" w:fldLock="1"/>
      </w:r>
      <w:r w:rsidR="00432471">
        <w:instrText>ADDIN CSL_CITATION { "citationItems" : [ { "id" : "ITEM-1", "itemData" : { "DOI" : "10.1093/nar/gkv1007", "ISSN" : "1362-4962", "PMID" : "26432828", "abstract" : "MaizeGDB is a highly curated, community-oriented database and informatics service to researchers focused on the crop plant and model organism Zea mays ssp. mays. Although some form of the maize community database has existed over the last 25 years, there have only been two major releases. In 1991, the original maize genetics database MaizeDB was created. In 2003, the combined contents of MaizeDB and the sequence data from ZmDB were made accessible as a single resource named MaizeGDB. Over the next decade, MaizeGDB became more sequence driven while still maintaining traditional maize genetics datasets. This enabled the project to meet the continued growing and evolving needs of the maize research community, yet the interface and underlying infrastructure remained unchanged. In 2015, the MaizeGDB team completed a multi-year effort to update the MaizeGDB resource by reorganizing existing data, upgrading hardware and infrastructure, creating new tools, incorporating new data types (including diversity data, expression data, gene models, and metabolic pathways), and developing and deploying a modern interface. In addition to coordinating a data resource, the MaizeGDB team coordinates activities and provides technical support to the maize research community. MaizeGDB is accessible online at http://www.maizegdb.org.", "author" : [ { "dropping-particle" : "", "family" : "Andorf", "given" : "Carson M", "non-dropping-particle" : "", "parse-names" : false, "suffix" : "" }, { "dropping-particle" : "", "family" : "Cannon", "given" : "Ethalinda K", "non-dropping-particle" : "", "parse-names" : false, "suffix" : "" }, { "dropping-particle" : "", "family" : "Portwood", "given" : "John L", "non-dropping-particle" : "", "parse-names" : false, "suffix" : "" }, { "dropping-particle" : "", "family" : "Gardiner", "given" : "Jack M", "non-dropping-particle" : "", "parse-names" : false, "suffix" : "" }, { "dropping-particle" : "", "family" : "Harper", "given" : "Lisa C", "non-dropping-particle" : "", "parse-names" : false, "suffix" : "" }, { "dropping-particle" : "", "family" : "Schaeffer", "given" : "Mary L", "non-dropping-particle" : "", "parse-names" : false, "suffix" : "" }, { "dropping-particle" : "", "family" : "Braun", "given" : "Bremen L", "non-dropping-particle" : "", "parse-names" : false, "suffix" : "" }, { "dropping-particle" : "", "family" : "Campbell", "given" : "Darwin A", "non-dropping-particle" : "", "parse-names" : false, "suffix" : "" }, { "dropping-particle" : "", "family" : "Vinnakota", "given" : "Abhinav G", "non-dropping-particle" : "", "parse-names" : false, "suffix" : "" }, { "dropping-particle" : "V", "family" : "Sribalusu", "given" : "Venktanaga", "non-dropping-particle" : "", "parse-names" : false, "suffix" : "" }, { "dropping-particle" : "", "family" : "Huerta", "given" : "Miranda", "non-dropping-particle" : "", "parse-names" : false, "suffix" : "" }, { "dropping-particle" : "", "family" : "Cho", "given" : "Kyoung Tak", "non-dropping-particle" : "", "parse-names" : false, "suffix" : "" }, { "dropping-particle" : "", "family" : "Wimalanathan", "given" : "Kokulapalan", "non-dropping-particle" : "", "parse-names" : false, "suffix" : "" }, { "dropping-particle" : "", "family" : "Richter", "given" : "Jacqueline D", "non-dropping-particle" : "", "parse-names" : false, "suffix" : "" }, { "dropping-particle" : "", "family" : "Mauch", "given" : "Emily D", "non-dropping-particle" : "", "parse-names" : false, "suffix" : "" }, { "dropping-particle" : "", "family" : "Rao", "given" : "Bhavani S", "non-dropping-particle" : "", "parse-names" : false, "suffix" : "" }, { "dropping-particle" : "", "family" : "Birkett", "given" : "Scott M", "non-dropping-particle" : "", "parse-names" : false, "suffix" : "" }, { "dropping-particle" : "", "family" : "Sen", "given" : "Taner Z", "non-dropping-particle" : "", "parse-names" : false, "suffix" : "" }, { "dropping-particle" : "", "family" : "Lawrence-Dill", "given" : "Carolyn J", "non-dropping-particle" : "", "parse-names" : false, "suffix" : "" } ], "container-title" : "Nucleic acids research", "id" : "ITEM-1", "issued" : { "date-parts" : [ [ "2015" ] ] }, "page" : "gkv1007", "title" : "MaizeGDB update: new tools, data and interface for the maize model organism database.", "type" : "article-journal" }, "uris" : [ "http://www.mendeley.com/documents/?uuid=dfa46754-b0a8-4679-b677-68cd6a0cc105" ] } ], "mendeley" : { "formattedCitation" : "[15]", "plainTextFormattedCitation" : "[15]", "previouslyFormattedCitation" : "[15]" }, "properties" : { "noteIndex" : 0 }, "schema" : "https://github.com/citation-style-language/schema/raw/master/csl-citation.json" }</w:instrText>
      </w:r>
      <w:r w:rsidR="002E2686">
        <w:fldChar w:fldCharType="separate"/>
      </w:r>
      <w:r w:rsidR="00EA432F" w:rsidRPr="00EA432F">
        <w:rPr>
          <w:noProof/>
        </w:rPr>
        <w:t>[15]</w:t>
      </w:r>
      <w:r w:rsidR="002E2686">
        <w:fldChar w:fldCharType="end"/>
      </w:r>
      <w:r w:rsidR="004A3458">
        <w:t>.</w:t>
      </w:r>
      <w:r w:rsidR="00F946A7">
        <w:t xml:space="preserve"> </w:t>
      </w:r>
      <w:r w:rsidR="00F946A7" w:rsidRPr="00002A0F">
        <w:t xml:space="preserve">Thus, even when a list of potential candidate genes can be identified for a particular trait, </w:t>
      </w:r>
      <w:r w:rsidR="00F946A7">
        <w:t>there are very few sources of information that can help identify genes</w:t>
      </w:r>
      <w:r w:rsidR="00F946A7" w:rsidRPr="00002A0F">
        <w:t xml:space="preserve"> </w:t>
      </w:r>
      <w:r w:rsidR="005E1342">
        <w:t>linked to a</w:t>
      </w:r>
      <w:r w:rsidR="00206CDC">
        <w:t xml:space="preserve"> phenotype</w:t>
      </w:r>
      <w:r w:rsidR="00F946A7" w:rsidRPr="00002A0F">
        <w:t xml:space="preserve">. The interpretation and narrowing of large lists of highly associated SNPs with complex traits </w:t>
      </w:r>
      <w:r w:rsidR="000C6F1D">
        <w:t>are</w:t>
      </w:r>
      <w:r w:rsidR="000C6F1D" w:rsidRPr="00002A0F">
        <w:t xml:space="preserve"> </w:t>
      </w:r>
      <w:r w:rsidR="00F946A7" w:rsidRPr="00002A0F">
        <w:t>now the bottleneck in developing new mechanistic understanding</w:t>
      </w:r>
      <w:r w:rsidR="00F946A7">
        <w:t xml:space="preserve"> of how genes influence traits.</w:t>
      </w:r>
      <w:r w:rsidR="00C076A9">
        <w:t xml:space="preserve"> </w:t>
      </w:r>
    </w:p>
    <w:p w14:paraId="2633355E" w14:textId="6E8A5DB0" w:rsidR="00EF75BE" w:rsidRDefault="00F946A7" w:rsidP="0067252E">
      <w:r w:rsidRPr="00002A0F">
        <w:t>Advanced mapping populations</w:t>
      </w:r>
      <w:r>
        <w:t xml:space="preserve"> developed in crop species</w:t>
      </w:r>
      <w:r w:rsidRPr="00002A0F">
        <w:t xml:space="preserve"> have enabled the rapid identification of hundreds of loci that characterize traits critical to important global issues </w:t>
      </w:r>
      <w:r w:rsidR="0029761B">
        <w:t xml:space="preserve">such as </w:t>
      </w:r>
      <w:r w:rsidRPr="00002A0F">
        <w:t>worldwide food supply and crop nutritional quality, yet we lack the keys to understand</w:t>
      </w:r>
      <w:r w:rsidR="00DB6220">
        <w:t>ing</w:t>
      </w:r>
      <w:r w:rsidRPr="00002A0F">
        <w:t xml:space="preserve"> the wealth of information linking genotypic variation to phenotype, especially when the trait of interest involves many genes that ha</w:t>
      </w:r>
      <w:r w:rsidR="0074265B">
        <w:t>ve interactions that a GWAS</w:t>
      </w:r>
      <w:r w:rsidRPr="00002A0F">
        <w:t xml:space="preserve"> cannot explicitly model. </w:t>
      </w:r>
    </w:p>
    <w:p w14:paraId="485887C6" w14:textId="30CA8CE1" w:rsidR="00EF75BE" w:rsidRPr="00002A0F" w:rsidRDefault="00F946A7" w:rsidP="0067252E">
      <w:r w:rsidRPr="00002A0F">
        <w:t>One</w:t>
      </w:r>
      <w:r w:rsidR="00A64D5D">
        <w:t xml:space="preserve"> </w:t>
      </w:r>
      <w:r w:rsidR="00EF75BE" w:rsidRPr="00002A0F">
        <w:t xml:space="preserve">informative and easily measurable source of </w:t>
      </w:r>
      <w:r>
        <w:t xml:space="preserve">functional </w:t>
      </w:r>
      <w:r w:rsidR="00EF75BE" w:rsidRPr="00002A0F">
        <w:t xml:space="preserve">information </w:t>
      </w:r>
      <w:r>
        <w:t>is</w:t>
      </w:r>
      <w:r w:rsidR="00DE6D6D">
        <w:t xml:space="preserve"> gene </w:t>
      </w:r>
      <w:r w:rsidRPr="00002A0F">
        <w:t>expression. Surveying gene</w:t>
      </w:r>
      <w:r w:rsidR="00EF75BE" w:rsidRPr="00002A0F">
        <w:t xml:space="preserve"> expression profiles in different contexts, such as </w:t>
      </w:r>
      <w:r w:rsidRPr="00002A0F">
        <w:t>throughout tissue</w:t>
      </w:r>
      <w:r w:rsidR="00DE6D6D" w:rsidRPr="00002A0F">
        <w:t xml:space="preserve"> </w:t>
      </w:r>
      <w:r w:rsidR="00EF75BE" w:rsidRPr="00002A0F">
        <w:t>development or within different genetic backgrounds, helps establish how a gene’s expression is linked to its biological function</w:t>
      </w:r>
      <w:r w:rsidRPr="00002A0F">
        <w:t>, including variation in phenotype. Comparing the similarity of two genes</w:t>
      </w:r>
      <w:r w:rsidR="00DB6220">
        <w:t>’</w:t>
      </w:r>
      <w:r w:rsidRPr="00002A0F">
        <w:t xml:space="preserve"> expression profiles, or</w:t>
      </w:r>
      <w:r w:rsidR="0029761B">
        <w:t xml:space="preserve"> co-expression</w:t>
      </w:r>
      <w:r w:rsidRPr="00002A0F">
        <w:t>, quantifies the joint response of the genes to various biological contexts, and highly similar expression profiles can indicate shared regulation and function</w:t>
      </w:r>
      <w:r w:rsidR="00EC7849">
        <w:fldChar w:fldCharType="begin" w:fldLock="1"/>
      </w:r>
      <w:r w:rsidR="00432471">
        <w:instrText>ADDIN CSL_CITATION { "citationItems" : [ { "id" : "ITEM-1", "itemData" : { "DOI" : "10.1073/pnas.95.25.14863", "ISBN" : "0027-8424 (Print)\\r0027-8424 (Linking)", "ISSN" : "0027-8424", "PMID" : "9843981", "abstract" : "A system of cluster analysis for genome-wide expression data from DNA microarray hybridization is described that uses standard statistical algorithms to arrange genes according to similarity in pattern of gene expression. The output is displayed graphically, conveying the clustering and the underlying expression data simultaneously in a form intuitive for biologists. We have found in the budding yeast Saccharomyces cerevisiae that clustering gene expression data groups together efficiently genes of known similar function, and we find a similar tendency in human data. Thus patterns seen in genome-wide expression experiments can be interpreted as indications of the status of cellular processes. Also, coexpression of genes of known function with poorly characterized or novel genes may provide a simple means of gaining leads to the functions of many genes for which information is not available currently.", "author" : [ { "dropping-particle" : "", "family" : "Eisen", "given" : "M B", "non-dropping-particle" : "", "parse-names" : false, "suffix" : "" }, { "dropping-particle" : "", "family" : "Spellman", "given" : "P T", "non-dropping-particle" : "", "parse-names" : false, "suffix" : "" }, { "dropping-particle" : "", "family" : "Brown", "given" : "P O", "non-dropping-particle" : "", "parse-names" : false, "suffix" : "" }, { "dropping-particle" : "", "family" : "Botstein", "given" : "D", "non-dropping-particle" : "", "parse-names" : false, "suffix" : "" } ], "container-title" : "Proceedings of the National Academy of Sciences", "id" : "ITEM-1", "issue" : "25", "issued" : { "date-parts" : [ [ "1998", "12", "8" ] ] }, "page" : "14863-14868", "title" : "Cluster analysis and display of genome-wide expression patterns", "type" : "article-journal", "volume" : "95" }, "uris" : [ "http://www.mendeley.com/documents/?uuid=c73afa8b-2566-47d1-8db3-d217883aae95" ] } ], "mendeley" : { "formattedCitation" : "[16]", "plainTextFormattedCitation" : "[16]", "previouslyFormattedCitation" : "[16]" }, "properties" : { "noteIndex" : 0 }, "schema" : "https://github.com/citation-style-language/schema/raw/master/csl-citation.json" }</w:instrText>
      </w:r>
      <w:r w:rsidR="00EC7849">
        <w:fldChar w:fldCharType="separate"/>
      </w:r>
      <w:r w:rsidR="00EA432F" w:rsidRPr="00EA432F">
        <w:rPr>
          <w:noProof/>
        </w:rPr>
        <w:t>[16]</w:t>
      </w:r>
      <w:r w:rsidR="00EC7849">
        <w:fldChar w:fldCharType="end"/>
      </w:r>
      <w:r w:rsidRPr="00002A0F">
        <w:t xml:space="preserve">. Analysis of co-expression or co-expression networks </w:t>
      </w:r>
      <w:r w:rsidR="00DB6220">
        <w:t>has</w:t>
      </w:r>
      <w:r w:rsidR="00DB6220" w:rsidRPr="00002A0F">
        <w:t xml:space="preserve"> </w:t>
      </w:r>
      <w:r w:rsidRPr="00002A0F">
        <w:t xml:space="preserve">been used successfully for identifying functionally related genes, including in several crop </w:t>
      </w:r>
      <w:r>
        <w:t>species</w:t>
      </w:r>
      <w:r w:rsidR="00EF75BE">
        <w:fldChar w:fldCharType="begin" w:fldLock="1"/>
      </w:r>
      <w:r w:rsidR="00432471">
        <w:instrText>ADDIN CSL_CITATION { "citationItems" : [ { "id" : "ITEM-1", "itemData" : { "DOI" : "10.1371/journal.pone.0099193", "ISSN" : "19326203",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\u00a9 2014 Schaefer et al.", "author" : [ { "dropping-particle" : "", "family" : "Schaefer", "given" : "R.J.", "non-dropping-particle" : "", "parse-names" : false, "suffix" : "" }, { "dropping-particle" : "", "family" : "Briskine", "given" : "R.", "non-dropping-particle" : "", "parse-names" : false, "suffix" : "" }, { "dropping-particle" : "", "family" : "Springer", "given" : "N.M.", "non-dropping-particle" : "", "parse-names" : false, "suffix" : "" }, { "dropping-particle" : "", "family" : "Myers", "given" : "C.L.", "non-dropping-particle" : "", "parse-names" : false, "suffix" : "" } ], "container-title" : "PLoS ONE", "id" : "ITEM-1", "issue" : "6", "issued" : { "date-parts" : [ [ "2014" ] ] }, "title" : "Discovering functional modules across diverse maize transcriptomes using COB, the co-expression browser", "type" : "article-journal", "volume" : "9" }, "uris" : [ "http://www.mendeley.com/documents/?uuid=e6950ff0-42ee-31af-a831-74bd7ed85bac" ] }, { "id" : "ITEM-2", "itemData" : { "DOI" : "10.1093/pcp/pcr035", "ISSN" : "1471-9053", "PMID" : "21441235", "abstract" : "Accumulated transcriptome data can be used to investigate regulatory networks of genes involved in various biological systems. Co-expression analysis data sets generated from comprehensively collected transcriptome data sets now represent efficient resources that are capable of facilitating the discovery of genes with closely correlated expression patterns. In order to construct a co-expression network for barley, we analyzed 45 publicly available experimental series, which are composed of 1,347 sets of GeneChip data for barley. On the basis of a gene-to-gene weighted correlation coefficient, we constructed a global barley co-expression network and classified it into clusters of subnetwork modules. The resulting clusters are candidates for functional regulatory modules in the barley transcriptome. To annotate each of the modules, we performed comparative annotation using genes in Arabidopsis and Brachypodium distachyon. On the basis of a comparative analysis between barley and two model species, we investigated functional properties from the representative distributions of the gene ontology (GO) terms. Modules putatively involved in drought stress response and cellulose biogenesis have been identified. These modules are discussed to demonstrate the effectiveness of the co-expression analysis. Furthermore, we applied the data set of co-expressed genes coupled with comparative analysis in attempts to discover potentially Triticeae-specific network modules. These results demonstrate that analysis of the co-expression network of the barley transcriptome together with comparative analysis should promote the process of gene discovery in barley. Furthermore, the insights obtained should be transferable to investigations of Triticeae plants. The associated data set generated in this analysis is publicly accessible at http://coexpression.psc.riken.jp/barley/.", "author" : [ { "dropping-particle" : "", "family" : "Mochida", "given" : "Keiichi", "non-dropping-particle" : "", "parse-names" : false, "suffix" : "" }, { "dropping-particle" : "", "family" : "Uehara-Yamaguchi", "given" : "Yukiko", "non-dropping-particle" : "", "parse-names" : false, "suffix" : "" }, { "dropping-particle" : "", "family" : "Yoshida", "given" : "Takuhiro", "non-dropping-particle" : "", "parse-names" : false, "suffix" : "" }, { "dropping-particle" : "", "family" : "Sakurai", "given" : "Tetsuya", "non-dropping-particle" : "", "parse-names" : false, "suffix" : "" }, { "dropping-particle" : "", "family" : "Shinozaki", "given" : "Kazuo", "non-dropping-particle" : "", "parse-names" : false, "suffix" : "" } ], "container-title" : "Plant &amp; cell physiology", "id" : "ITEM-2", "issue" : "5", "issued" : { "date-parts" : [ [ "2011", "5" ] ] }, "page" : "785-803", "title" : "Global landscape of a co-expressed gene network in barley and its application to gene discovery in Triticeae crops.", "type" : "article-journal", "volume" : "52" }, "uris" : [ "http://www.mendeley.com/documents/?uuid=00869163-e748-4061-ac64-37e4d2aa3c6d" ] }, { "id" : "ITEM-3", "itemData" : { "DOI" : "10.1093/pcp/pct178", "ISSN" : "0032-0781", "author" : [ { "dropping-particle" : "", "family" : "Obayashi", "given" : "T.", "non-dropping-particle" : "", "parse-names" : false, "suffix" : "" }, { "dropping-particle" : "", "family" : "Okamura", "given" : "Y.", "non-dropping-particle" : "", "parse-names" : false, "suffix" : "" }, { "dropping-particle" : "", "family" : "Ito", "given" : "S.", "non-dropping-particle" : "", "parse-names" : false, "suffix" : "" }, { "dropping-particle" : "", "family" : "Tadaka", "given" : "S.", "non-dropping-particle" : "", "parse-names" : false, "suffix" : "" }, { "dropping-particle" : "", "family" : "Aoki", "given" : "Y.", "non-dropping-particle" : "", "parse-names" : false, "suffix" : "" }, { "dropping-particle" : "", "family" : "Shirota", "given" : "M.", "non-dropping-particle" : "", "parse-names" : false, "suffix" : "" }, { "dropping-particle" : "", "family" : "Kinoshita", "given" : "K.", "non-dropping-particle" : "", "parse-names" : false, "suffix" : "" } ], "container-title" : "Plant and Cell Physiology", "id" : "ITEM-3", "issue" : "1", "issued" : { "date-parts" : [ [ "2014" ] ] }, "page" : "e6-e6", "title" : "ATTED-II in 2014: Evaluation of Gene Coexpression in Agriculturally Important Plants", "type" : "article-journal", "volume" : "55" }, "uris" : [ "http://www.mendeley.com/documents/?uuid=4e3d70bb-00f0-4fd8-a0a8-d2d958aeef3f" ] }, { "id" : "ITEM-4", "itemData" : { "DOI" : "10.1007/s11103-013-0123-3", "ISBN" : "1573-5028 (Electronic)\\r0167-4412 (Linking)", "ISSN" : "0167-4412", "PMID" : "23975147", "abstract" : "Coexpression network analysis is useful tool for identification of functional association of coexpressed genes. We developed a coexpression network of rice from heat stress transcriptome data. Global transcriptome of rice leaf tissues was performed by microarray at three time points--post 10 and 60 min heat stress at 42 \u00b0C and 30 min recovery at 26 \u00b0C following 60 min 42 \u00b0C heat stress to investigate specifically the early events in the heat stress and recovery response. The transcriptome profile was significantly modulated within 10 min of heat stress. Strikingly, the number of up-regulated genes was higher than the number of down-regulated genes in 10 min of heat stress. The enrichment of GO terms protein kinase activity/protein serine threonine kinase activity, response to heat and reactive oxygen species in up-regulated genes after 10 min signifies the role of signal transduction events and reactive oxygen species during early heat stress. The enrichment of transcription factor (TF) binding sites for heat shock factors, bZIPs and DREBs coupled with up-regulation of TFs of different families suggests that the heat stress response in rice involves integration of various regulatory networks. The interpretation of microarray data in the context of coexpression network analysis identified several functionally correlated genes consisting of previously documented heat upregulated genes as well as new genes that can be implicated in heat stress. Based on the findings on parallel analysis of growth of seedlings, associated changes in transcripts of selected Hsps, genome-wide microarray profiling and the coexpression network analysis, this study is a step forward in understanding heat response of rice, the world's most important food crop.", "author" : [ { "dropping-particle" : "", "family" : "Sarkar", "given" : "Neelam K.", "non-dropping-particle" : "", "parse-names" : false, "suffix" : "" }, { "dropping-particle" : "", "family" : "Kim", "given" : "Yeon-Ki", "non-dropping-particle" : "", "parse-names" : false, "suffix" : "" }, { "dropping-particle" : "", "family" : "Grover", "given" : "Anil", "non-dropping-particle" : "", "parse-names" : false, "suffix" : "" } ], "container-title" : "Plant Molecular Biology", "id" : "ITEM-4", "issue" : "1-2", "issued" : { "date-parts" : [ [ "2014", "1" ] ] }, "page" : "125-143", "title" : "Coexpression network analysis associated with call of rice seedlings for encountering heat stress", "type" : "article-journal", "volume" : "84" }, "uris" : [ "http://www.mendeley.com/documents/?uuid=94e2997e-6690-44ed-89d0-34011e913317" ] }, { "id" : "ITEM-5", "itemData" : { "DOI" : "10.1186/1471-2164-14-27", "ISBN" : "1471-2164 (Electronic)\\r1471-2164 (Linking)", "ISSN" : "1471-2164", "PMID" : "23324561", "abstract" : "ABSTRACT:", "author" : [ { "dropping-particle" : "", "family" : "Zheng", "given" : "Zhi-Liang", "non-dropping-particle" : "", "parse-names" : false, "suffix" : "" }, { "dropping-particle" : "", "family" : "Zhao", "given" : "Yihong", "non-dropping-particle" : "", "parse-names" : false, "suffix" : "" } ], "container-title" : "BMC genomics", "id" : "ITEM-5", "issue" : "1", "issued" : { "date-parts" : [ [ "2013" ] ] }, "page" : "27", "title" : "Transcriptome comparison and gene coexpression network analysis provide a systems view of citrus response to 'Candidatus Liberibacter asiaticus' infection.", "type" : "article-journal", "volume" : "14" }, "uris" : [ "http://www.mendeley.com/documents/?uuid=8a085a8c-65c5-4875-b5fc-e7b7d675db5b" ] }, { "id" : "ITEM-6", "itemData" : { "DOI" : "10.1093/dnares/dsq002", "ISBN" : "1756-1663 (Electronic)\\r1340-2838 (Linking)", "ISSN" : "1756-1663", "PMID" : "20130013", "abstract" : "Gene-to-gene coexpression analysis is a powerful approach to infer the function of uncharacterized genes. Here, we report comprehensive identification of coexpression gene modules of tomato (Solanum lycopersicum) and experimental verification of coordinated expression of module member genes. On the basis of the gene-to-gene correlation coefficient calculated from 67 microarray hybridization data points, we performed a network-based analysis. This facilitated the identification of 199 coexpression modules. A gene ontology annotation search revealed that 75 out of the 199 modules are enriched with genes associated with common functional categories. To verify the coexpression relationships between module member genes, we focused on one module enriched with genes associated with the flavonoid biosynthetic pathway. A non-enzyme, non-transcription factor gene encoding a zinc finger protein in this module was overexpressed in S. lycopersicum cultivar Micro-Tom, and expression levels of flavonoid pathway genes were investigated. Flavonoid pathway genes included in the module were up-regulated in the plant overexpressing the zinc finger gene. This result demonstrates that coexpression modules, at least the ones identified in this study, represent actual transcriptional coordination between genes, and can facilitate the inference of tomato gene function.", "author" : [ { "dropping-particle" : "", "family" : "Ozaki", "given" : "Soichi", "non-dropping-particle" : "", "parse-names" : false, "suffix" : "" }, { "dropping-particle" : "", "family" : "Ogata", "given" : "Yoshiyuki", "non-dropping-particle" : "", "parse-names" : false, "suffix" : "" }, { "dropping-particle" : "", "family" : "Suda", "given" : "Kunihiro", "non-dropping-particle" : "", "parse-names" : false, "suffix" : "" }, { "dropping-particle" : "", "family" : "Kurabayashi", "given" : "Atsushi", "non-dropping-particle" : "", "parse-names" : false, "suffix" : "" }, { "dropping-particle" : "", "family" : "Suzuki", "given" : "Tatsuya", "non-dropping-particle" : "", "parse-names" : false, "suffix" : "" }, { "dropping-particle" : "", "family" : "Yamamoto", "given" : "Naoki", "non-dropping-particle" : "", "parse-names" : false, "suffix" : "" }, { "dropping-particle" : "", "family" : "Iijima", "given" : "Yoko", "non-dropping-particle" : "", "parse-names" : false, "suffix" : "" }, { "dropping-particle" : "", "family" : "Tsugane", "given" : "Taneaki", "non-dropping-particle" : "", "parse-names" : false, "suffix" : "" }, { "dropping-particle" : "", "family" : "Fujii", "given" : "Takashi", "non-dropping-particle" : "", "parse-names" : false, "suffix" : "" }, { "dropping-particle" : "", "family" : "Konishi", "given" : "Chiaki", "non-dropping-particle" : "", "parse-names" : false, "suffix" : "" }, { "dropping-particle" : "", "family" : "Inai", "given" : "Shuji", "non-dropping-particle" : "", "parse-names" : false, "suffix" : "" }, { "dropping-particle" : "", "family" : "Bunsupa", "given" : "Somnuk", "non-dropping-particle" : "", "parse-names" : false, "suffix" : "" }, { "dropping-particle" : "", "family" : "Yamazaki", "given" : "Mami", "non-dropping-particle" : "", "parse-names" : false, "suffix" : "" }, { "dropping-particle" : "", "family" : "Shibata", "given" : "Daisuke", "non-dropping-particle" : "", "parse-names" : false, "suffix" : "" }, { "dropping-particle" : "", "family" : "Aoki", "given" : "Koh", "non-dropping-particle" : "", "parse-names" : false, "suffix" : "" } ], "container-title" : "DNA research : an international journal for rapid publication of reports on genes and genomes", "id" : "ITEM-6", "issue" : "2", "issued" : { "date-parts" : [ [ "2010", "4" ] ] }, "page" : "105-16", "title" : "Coexpression analysis of tomato genes and experimental verification of coordinated expression of genes found in a functionally enriched coexpression module.", "type" : "article-journal", "volume" : "17" }, "uris" : [ "http://www.mendeley.com/documents/?uuid=07d1d68b-40e5-43be-bc20-750417e110e9" ] }, { "id" : "ITEM-7", "itemData" : { "DOI" : "10.1073/pnas.1201961109/-/DCSupplemental.www.pnas.org/cgi/doi/10.1073/pnas.1201961109", "ISBN" : "1091-6490 (Electronic)\\r0027-8424 (Linking)", "ISSN" : "0027-8424", "PMID" : "22753482", "abstract" : "Through domestication, humans have substantially altered the morphology of Zea mays ssp. parviglumis (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 "author" : [ { "dropping-particle" : "", "family" : "Swanson-Wagner", "given" : "Ruth", "non-dropping-particle" : "", "parse-names" : false, "suffix" : "" }, { "dropping-particle" : "", "family" : "Briskine", "given" : "Roman", "non-dropping-particle" : "", "parse-names" : false, "suffix" : "" }, { "dropping-particle" : "", "family" : "Schaefer", "given" : "Robert", "non-dropping-particle" : "", "parse-names" : false, "suffix" : "" }, { "dropping-particle" : "", "family" : "Hufford", "given" : "Matthew B.", "non-dropping-particle" : "", "parse-names" : false, "suffix" : "" }, { "dropping-particle" : "", "family" : "Ross-Ibarra", "given" : "Jeffrey", "non-dropping-particle" : "", "parse-names" : false, "suffix" : "" }, { "dropping-particle" : "", "family" : "Myers", "given" : "C. L.", "non-dropping-particle" : "", "parse-names" : false, "suffix" : "" }, { "dropping-particle" : "", "family" : "Tiffin", "given" : "P.", "non-dropping-particle" : "", "parse-names" : false, "suffix" : "" }, { "dropping-particle" : "", "family" : "Springer", "given" : "N. M.", "non-dropping-particle" : "", "parse-names" : false, "suffix" : "" } ], "container-title" : "PNAS", "id" : "ITEM-7", "issue" : "29", "issued" : { "date-parts" : [ [ "2012", "7", "17" ] ] }, "page" : "11878-11883", "publisher" : "National Acad Sciences", "title" : "Reshaping of the maize transcriptome by domestication", "type" : "article-journal", "volume" : "109" }, "uris" : [ "http://www.mendeley.com/documents/?uuid=be299f15-6219-4f45-9372-b91b8fa02891" ] } ], "mendeley" : { "formattedCitation" : "[17\u201323]", "plainTextFormattedCitation" : "[17\u201323]", "previouslyFormattedCitation" : "[17\u201323]" }, "properties" : { "noteIndex" : 0 }, "schema" : "https://github.com/citation-style-language/schema/raw/master/csl-citation.json" }</w:instrText>
      </w:r>
      <w:r w:rsidR="00EF75BE">
        <w:fldChar w:fldCharType="separate"/>
      </w:r>
      <w:r w:rsidR="00EA432F" w:rsidRPr="00EA432F">
        <w:rPr>
          <w:noProof/>
        </w:rPr>
        <w:t>[17–23]</w:t>
      </w:r>
      <w:r w:rsidR="00EF75BE">
        <w:fldChar w:fldCharType="end"/>
      </w:r>
      <w:r w:rsidR="00EF75BE" w:rsidRPr="00002A0F">
        <w:t>.</w:t>
      </w:r>
    </w:p>
    <w:p w14:paraId="075DA05C" w14:textId="38D58E12" w:rsidR="00EF75BE" w:rsidRPr="00002A0F" w:rsidRDefault="00EF75BE" w:rsidP="0067252E">
      <w:r w:rsidRPr="00002A0F">
        <w:lastRenderedPageBreak/>
        <w:t>B</w:t>
      </w:r>
      <w:r w:rsidR="0026085C">
        <w:t>ecause co-expression provides a</w:t>
      </w:r>
      <w:r w:rsidRPr="00002A0F">
        <w:t xml:space="preserve"> </w:t>
      </w:r>
      <w:r w:rsidR="00F946A7" w:rsidRPr="00002A0F">
        <w:t xml:space="preserve">global </w:t>
      </w:r>
      <w:r w:rsidRPr="00002A0F">
        <w:t xml:space="preserve">measure of functional relationships, it </w:t>
      </w:r>
      <w:r w:rsidR="00F946A7" w:rsidRPr="00002A0F">
        <w:t xml:space="preserve">can </w:t>
      </w:r>
      <w:r w:rsidRPr="00002A0F">
        <w:t xml:space="preserve">serve as a powerful means </w:t>
      </w:r>
      <w:r w:rsidR="00ED37CD">
        <w:t>for</w:t>
      </w:r>
      <w:r w:rsidRPr="00002A0F">
        <w:t xml:space="preserve"> interpreting GWAS candidate loci. </w:t>
      </w:r>
      <w:r w:rsidR="00F946A7" w:rsidRPr="00002A0F">
        <w:t>Specifically, we</w:t>
      </w:r>
      <w:r w:rsidRPr="0056390E">
        <w:t xml:space="preserve"> expect that </w:t>
      </w:r>
      <w:r w:rsidR="00F946A7" w:rsidRPr="00002A0F">
        <w:t>variation in several different</w:t>
      </w:r>
      <w:r w:rsidR="009628B8" w:rsidRPr="0056390E">
        <w:t xml:space="preserve"> </w:t>
      </w:r>
      <w:r w:rsidRPr="0056390E">
        <w:t xml:space="preserve">genes contributing to the same biological process </w:t>
      </w:r>
      <w:r w:rsidR="00F946A7" w:rsidRPr="00002A0F">
        <w:t xml:space="preserve">would be associated with </w:t>
      </w:r>
      <w:r w:rsidRPr="0056390E">
        <w:t>a given phenotype</w:t>
      </w:r>
      <w:r w:rsidRPr="0056390E">
        <w:fldChar w:fldCharType="begin" w:fldLock="1"/>
      </w:r>
      <w:r w:rsidR="00432471">
        <w:instrText>ADDIN CSL_CITATION { "citationItems" : [ { "id" : "ITEM-1", "itemData" : { "DOI" : "10.1186/1471-2105-6-227", "ISSN" : "1471-2105", "PMID" : "16162296", "abstract" : "BACKGROUND: Biological processes are carried out by coordinated modules of interacting molecules. As clustering methods demonstrate that genes with similar expression display increased likelihood of being associated with a common functional module, networks of coexpressed genes provide one framework for assigning gene function. This has informed the guilt-by-association (GBA) heuristic, widely invoked in functional genomics. Yet although the idea of GBA is accepted, the breadth of GBA applicability is uncertain.\n\nRESULTS: We developed methods to systematically explore the breadth of GBA across a large and varied corpus of expression data to answer the following question: To what extent is the GBA heuristic broadly applicable to the transcriptome and conversely how broadly is GBA captured by a priori knowledge represented in the Gene Ontology (GO)? Our study provides an investigation of the functional organization of five coexpression networks using data from three mammalian organisms. Our method calculates a probabilistic score between each gene and each Gene Ontology category that reflects coexpression enrichment of a GO module. For each GO category we use Receiver Operating Curves to assess whether these probabilistic scores reflect GBA. This methodology applied to five different coexpression networks demonstrates that the signature of guilt-by-association is ubiquitous and reproducible and that the GBA heuristic is broadly applicable across the population of nine hundred Gene Ontology categories. We also demonstrate the existence of highly reproducible patterns of coexpression between some pairs of GO categories.\n\nCONCLUSION: We conclude that GBA has universal value and that transcriptional control may be more modular than previously realized. Our analyses also suggest that methodologies combining coexpression measurements across multiple genes in a biologically-defined module can aid in characterizing gene function or in characterizing whether pairs of functions operate together.", "author" : [ { "dropping-particle" : "", "family" : "Wolfe", "given" : "Cecily J", "non-dropping-particle" : "", "parse-names" : false, "suffix" : "" }, { "dropping-particle" : "", "family" : "Kohane", "given" : "Isaac S", "non-dropping-particle" : "", "parse-names" : false, "suffix" : "" }, { "dropping-particle" : "", "family" : "Butte", "given" : "Atul J", "non-dropping-particle" : "", "parse-names" : false, "suffix" : "" } ], "container-title" : "BMC bioinformatics", "id" : "ITEM-1", "issued" : { "date-parts" : [ [ "2005", "1" ] ] }, "page" : "227", "title" : "Systematic survey reveals general applicability of \"guilt-by-association\" within gene coexpression networks.", "type" : "article-journal", "volume" : "6" }, "uris" : [ "http://www.mendeley.com/documents/?uuid=63cfcd16-1079-43c6-ad5a-bb370a90eb4e" ] } ], "mendeley" : { "formattedCitation" : "[24]", "plainTextFormattedCitation" : "[24]", "previouslyFormattedCitation" : "[24]" }, "properties" : { "noteIndex" : 0 }, "schema" : "https://github.com/citation-style-language/schema/raw/master/csl-citation.json" }</w:instrText>
      </w:r>
      <w:r w:rsidRPr="0056390E">
        <w:fldChar w:fldCharType="separate"/>
      </w:r>
      <w:r w:rsidR="00EA432F" w:rsidRPr="00EA432F">
        <w:rPr>
          <w:noProof/>
        </w:rPr>
        <w:t>[24]</w:t>
      </w:r>
      <w:r w:rsidRPr="0056390E">
        <w:fldChar w:fldCharType="end"/>
      </w:r>
      <w:r w:rsidRPr="00002A0F">
        <w:t xml:space="preserve">. </w:t>
      </w:r>
      <w:r w:rsidR="00A95231">
        <w:t xml:space="preserve">Thus, </w:t>
      </w:r>
      <w:r w:rsidR="00F946A7" w:rsidRPr="00002A0F">
        <w:t xml:space="preserve">if </w:t>
      </w:r>
      <w:r w:rsidR="00A95231">
        <w:t>g</w:t>
      </w:r>
      <w:r w:rsidRPr="00002A0F">
        <w:t xml:space="preserve">enetic variation </w:t>
      </w:r>
      <w:r w:rsidR="00F946A7" w:rsidRPr="00002A0F">
        <w:t xml:space="preserve">driving the phenotype captured by </w:t>
      </w:r>
      <w:r w:rsidRPr="00002A0F">
        <w:t>GWAS</w:t>
      </w:r>
      <w:r w:rsidR="00A95231">
        <w:t xml:space="preserve"> </w:t>
      </w:r>
      <w:r w:rsidRPr="00002A0F">
        <w:t>is encoded by co-regulated genes</w:t>
      </w:r>
      <w:r w:rsidR="000C6B4B">
        <w:t>,</w:t>
      </w:r>
      <w:r w:rsidR="00A95231">
        <w:t xml:space="preserve"> </w:t>
      </w:r>
      <w:r w:rsidRPr="00002A0F">
        <w:t xml:space="preserve">these </w:t>
      </w:r>
      <w:r w:rsidR="006F5D78">
        <w:t>dataset</w:t>
      </w:r>
      <w:r w:rsidRPr="00002A0F">
        <w:t xml:space="preserve">s </w:t>
      </w:r>
      <w:r w:rsidR="00F946A7" w:rsidRPr="00002A0F">
        <w:t>will</w:t>
      </w:r>
      <w:r w:rsidR="00A95231" w:rsidRPr="00002A0F">
        <w:t xml:space="preserve"> </w:t>
      </w:r>
      <w:r w:rsidRPr="00002A0F">
        <w:t>non</w:t>
      </w:r>
      <w:r w:rsidR="00C377B3">
        <w:t>-</w:t>
      </w:r>
      <w:r w:rsidRPr="00002A0F">
        <w:t>randomly overlap.</w:t>
      </w:r>
      <w:r w:rsidR="0037619E">
        <w:t xml:space="preserve"> </w:t>
      </w:r>
      <w:r w:rsidR="00F946A7" w:rsidRPr="00002A0F">
        <w:t>Systematic integration of candidate loci identified by</w:t>
      </w:r>
      <w:r w:rsidR="0037619E">
        <w:t xml:space="preserve"> GWAS with co-expression </w:t>
      </w:r>
      <w:r w:rsidR="00F946A7" w:rsidRPr="00002A0F">
        <w:t>interactions provides an opportunity to prioritize</w:t>
      </w:r>
      <w:r w:rsidR="0037619E">
        <w:t xml:space="preserve"> </w:t>
      </w:r>
      <w:r w:rsidRPr="00002A0F">
        <w:t xml:space="preserve">candidate genes linked to GWAS SNPs </w:t>
      </w:r>
      <w:r w:rsidR="0037619E">
        <w:t xml:space="preserve">based on </w:t>
      </w:r>
      <w:r w:rsidRPr="00002A0F">
        <w:t xml:space="preserve">putative functional information </w:t>
      </w:r>
      <w:r w:rsidR="00547FCA">
        <w:t>(</w:t>
      </w:r>
      <w:r w:rsidRPr="00002A0F">
        <w:t xml:space="preserve">captured by </w:t>
      </w:r>
      <w:r w:rsidR="00F946A7" w:rsidRPr="00002A0F">
        <w:t>a</w:t>
      </w:r>
      <w:r w:rsidRPr="00002A0F">
        <w:t xml:space="preserve"> gene co-expression network</w:t>
      </w:r>
      <w:r w:rsidR="00893C08">
        <w:t>)</w:t>
      </w:r>
      <w:r w:rsidR="00F946A7" w:rsidRPr="00002A0F">
        <w:t>.</w:t>
      </w:r>
      <w:r w:rsidRPr="00002A0F">
        <w:t xml:space="preserve"> Though not all functional relationships are captured using co-expression</w:t>
      </w:r>
      <w:r>
        <w:fldChar w:fldCharType="begin" w:fldLock="1"/>
      </w:r>
      <w:r w:rsidR="00432471">
        <w:instrText>ADDIN CSL_CITATION { "citationItems" : [ { "id" : "ITEM-1", "itemData" : { "DOI" : "10.1038/nrg3868", "ISSN" : "1471-0056", "author" : [ { "dropping-particle" : "", "family" : "Ritchie", "given" : "Marylyn D.", "non-dropping-particle" : "", "parse-names" : false, "suffix" : "" }, { "dropping-particle" : "", "family" : "Holzinger", "given" : "Emily R.", "non-dropping-particle" : "", "parse-names" : false, "suffix" : "" }, { "dropping-particle" : "", "family" : "Li", "given" : "Ruowang", "non-dropping-particle" : "", "parse-names" : false, "suffix" : "" }, { "dropping-particle" : "", "family" : "Pendergrass", "given" : "Sarah A.", "non-dropping-particle" : "", "parse-names" : false, "suffix" : "" }, { "dropping-particle" : "", "family" : "Kim", "given" : "Dokyoon", "non-dropping-particle" : "", "parse-names" : false, "suffix" : "" } ], "container-title" : "Nature Reviews Genetics", "id" : "ITEM-1", "issue" : "2", "issued" : { "date-parts" : [ [ "2015", "1", "13" ] ] }, "page" : "85-97", "publisher" : "Nature Publishing Group", "title" : "Methods of integrating data to uncover genotype\u2013phenotype interactions", "type" : "article-journal", "volume" : "16" }, "uris" : [ "http://www.mendeley.com/documents/?uuid=18366a17-3023-4535-8e11-7d46c4e4efee" ] } ], "mendeley" : { "formattedCitation" : "[25]", "plainTextFormattedCitation" : "[25]", "previouslyFormattedCitation" : "[25]" }, "properties" : { "noteIndex" : 0 }, "schema" : "https://github.com/citation-style-language/schema/raw/master/csl-citation.json" }</w:instrText>
      </w:r>
      <w:r>
        <w:fldChar w:fldCharType="separate"/>
      </w:r>
      <w:r w:rsidR="00EA432F" w:rsidRPr="00EA432F">
        <w:rPr>
          <w:noProof/>
        </w:rPr>
        <w:t>[25]</w:t>
      </w:r>
      <w:r>
        <w:fldChar w:fldCharType="end"/>
      </w:r>
      <w:r w:rsidRPr="00002A0F">
        <w:t xml:space="preserve">, </w:t>
      </w:r>
      <w:r w:rsidR="00EC0F99">
        <w:t>these</w:t>
      </w:r>
      <w:r w:rsidRPr="00002A0F">
        <w:t xml:space="preserve"> data </w:t>
      </w:r>
      <w:r w:rsidR="00F946A7" w:rsidRPr="00002A0F">
        <w:t>still</w:t>
      </w:r>
      <w:r w:rsidR="005D75CC" w:rsidRPr="00002A0F">
        <w:t xml:space="preserve"> </w:t>
      </w:r>
      <w:r w:rsidRPr="00002A0F">
        <w:t xml:space="preserve">provide </w:t>
      </w:r>
      <w:r w:rsidR="00F946A7" w:rsidRPr="00002A0F">
        <w:t xml:space="preserve">a </w:t>
      </w:r>
      <w:r w:rsidRPr="00002A0F">
        <w:t xml:space="preserve">highly informative, and sometimes </w:t>
      </w:r>
      <w:r w:rsidR="006F5D78">
        <w:t xml:space="preserve">the </w:t>
      </w:r>
      <w:r w:rsidR="00F946A7" w:rsidRPr="00002A0F">
        <w:t>only, set of</w:t>
      </w:r>
      <w:r w:rsidRPr="00002A0F">
        <w:t xml:space="preserve"> clues about genes that have otherwise not been studied. This principle has been used successfully with other ty</w:t>
      </w:r>
      <w:r>
        <w:t xml:space="preserve">pes of networks, </w:t>
      </w:r>
      <w:r w:rsidR="00F946A7">
        <w:t>for example</w:t>
      </w:r>
      <w:r w:rsidR="006F5D78">
        <w:t>,</w:t>
      </w:r>
      <w:r w:rsidR="00EA7DEC">
        <w:t xml:space="preserve"> </w:t>
      </w:r>
      <w:r>
        <w:t>protein-protein interactions</w:t>
      </w:r>
      <w:r>
        <w:fldChar w:fldCharType="begin" w:fldLock="1"/>
      </w:r>
      <w:r w:rsidR="00432471">
        <w:instrText>ADDIN CSL_CITATION { "citationItems" : [ { "id" : "ITEM-1", "itemData" : { "DOI" : "10.1186/1471-2105-9-398", "ISSN" : "1471-2105", "PMID" : "18816408", "abstract" : "BACKGROUND: Identification of protein complexes is crucial for understanding principles of cellular organization and functions. As the size of protein-protein interaction set increases, a general trend is to represent the interactions as a network and to develop effective algorithms to detect significant complexes in such networks.\n\nRESULTS: Based on the study of known complexes in protein networks, this paper proposes a new topological structure for protein complexes, which is a combination of subgraph diameter (or average vertex distance) and subgraph density. Following the approach of that of the previously proposed clustering algorithm DPClus which expands clusters starting from seeded vertices, we present a clustering algorithm IPCA based on the new topological structure for identifying complexes in large protein interaction networks. The algorithm IPCA is applied to the protein interaction network of Sacchromyces cerevisiae and identifies many well known complexes. Experimental results show that the algorithm IPCA recalls more known complexes than previously proposed clustering algorithms, including DPClus, CFinder, LCMA, MCODE, RNSC and STM.\n\nCONCLUSION: The proposed algorithm based on the new topological structure makes it possible to identify dense subgraphs in protein interaction networks, many of which correspond to known protein complexes. The algorithm is robust to the known high rate of false positives and false negatives in data from high-throughout interaction techniques. The program is available at http://netlab.csu.edu.cn/bioinformatics/limin/IPCA.", "author" : [ { "dropping-particle" : "", "family" : "Li", "given" : "Min", "non-dropping-particle" : "", "parse-names" : false, "suffix" : "" }, { "dropping-particle" : "", "family" : "Chen", "given" : "Jian-er", "non-dropping-particle" : "", "parse-names" : false, "suffix" : "" }, { "dropping-particle" : "", "family" : "Wang", "given" : "Jian-xin", "non-dropping-particle" : "", "parse-names" : false, "suffix" : "" }, { "dropping-particle" : "", "family" : "Hu", "given" : "Bin", "non-dropping-particle" : "", "parse-names" : false, "suffix" : "" }, { "dropping-particle" : "", "family" : "Chen", "given" : "Gang", "non-dropping-particle" : "", "parse-names" : false, "suffix" : "" } ], "container-title" : "BMC bioinformatics", "id" : "ITEM-1", "issue" : "1", "issued" : { "date-parts" : [ [ "2008", "1", "25" ] ] }, "language" : "En", "page" : "398", "publisher" : "BioMed Central", "title" : "Modifying the DPClus algorithm for identifying protein complexes based on new topological structures.", "type" : "article-journal", "volume" : "9" }, "uris" : [ "http://www.mendeley.com/documents/?uuid=e6240e39-fe13-4f52-a7ef-dda37848ca1b" ] } ], "mendeley" : { "formattedCitation" : "[26]", "plainTextFormattedCitation" : "[26]", "previouslyFormattedCitation" : "[26]" }, "properties" : { "noteIndex" : 0 }, "schema" : "https://github.com/citation-style-language/schema/raw/master/csl-citation.json" }</w:instrText>
      </w:r>
      <w:r>
        <w:fldChar w:fldCharType="separate"/>
      </w:r>
      <w:r w:rsidR="00EA432F" w:rsidRPr="00EA432F">
        <w:rPr>
          <w:noProof/>
        </w:rPr>
        <w:t>[26]</w:t>
      </w:r>
      <w:r>
        <w:fldChar w:fldCharType="end"/>
      </w:r>
      <w:r>
        <w:t>, and co-expression has been used as a basis</w:t>
      </w:r>
      <w:r w:rsidRPr="00002A0F">
        <w:t xml:space="preserve"> for</w:t>
      </w:r>
      <w:r>
        <w:t xml:space="preserve"> understanding </w:t>
      </w:r>
      <w:r w:rsidR="000833C3">
        <w:t>GWAS</w:t>
      </w:r>
      <w:r>
        <w:t xml:space="preserve"> in mouse and human</w:t>
      </w:r>
      <w:r w:rsidR="00F946A7">
        <w:fldChar w:fldCharType="begin" w:fldLock="1"/>
      </w:r>
      <w:r w:rsidR="00432471">
        <w:instrText>ADDIN CSL_CITATION { "citationItems" : [ { "id" : "ITEM-1", "itemData" : { "DOI" : "10.1016/j.cels.2016.10.014", "ISSN" : "24054712", "PMID" : "27866947", "abstract" : "Bone mineral density (BMD) is a highly heritable predictor of osteoporotic fracture. Genome-wide association studies (GWAS) for BMD have identified dozens of associations; yet, the genes responsible for most associations remain elusive. Here, we used a bone co-expression network to predict causal genes at BMD GWAS loci based on the premise that genes underlying a disease are often functionally related and functionally related genes are often co-expressed. By mapping genes implicated by BMD GWAS onto a bone co-expression network, we predicted and inferred the function of causal genes for 30 of 64 GWAS loci. We experimentally confirmed that two of the genes predicted to be causal, SPTBN1 and MARK3, are potentially responsible for the effects of GWAS loci on chromosomes 2p16.2 and 14q32.32, respectively. This approach provides a roadmap for the dissection of additional BMD GWAS associations. Furthermore, it should be applicable to GWAS data for a wide range of diseases.", "author" : [ { "dropping-particle" : "", "family" : "Calabrese", "given" : "Gina M.", "non-dropping-particle" : "", "parse-names" : false, "suffix" : "" }, { "dropping-particle" : "", "family" : "Mesner", "given" : "Larry D.", "non-dropping-particle" : "", "parse-names" : false, "suffix" : "" }, { "dropping-particle" : "", "family" : "Stains", "given" : "Joseph P.", "non-dropping-particle" : "", "parse-names" : false, "suffix" : "" }, { "dropping-particle" : "", "family" : "Tommasini", "given" : "Steven M.", "non-dropping-particle" : "", "parse-names" : false, "suffix" : "" }, { "dropping-particle" : "", "family" : "Horowitz", "given" : "Mark C.", "non-dropping-particle" : "", "parse-names" : false, "suffix" : "" }, { "dropping-particle" : "", "family" : "Rosen", "given" : "Clifford J.", "non-dropping-particle" : "", "parse-names" : false, "suffix" : "" }, { "dropping-particle" : "", "family" : "Farber", "given" : "Charles R.", "non-dropping-particle" : "", "parse-names" : false, "suffix" : "" } ], "container-title" : "Cell Systems", "id" : "ITEM-1", "issue" : "1", "issued" : { "date-parts" : [ [ "2017" ] ] }, "page" : "46-59.e4", "publisher" : "Elsevier Inc.", "title" : "Integrating GWAS and Co-expression Network Data Identifies Bone Mineral Density Genes SPTBN1 and MARK3 and an Osteoblast Functional Module", "type" : "article-journal", "volume" : "4" }, "uris" : [ "http://www.mendeley.com/documents/?uuid=29534c68-e4bd-43fd-8845-c53fdb32e532" ] }, { "id" : "ITEM-2", "itemData" : { "DOI" : "10.1186/1755-8794-7-48", "ISBN" : "1755-8794 (Electronic)\\r1755-8794 (Linking)", "ISSN" : "1755-8794", "PMID" : "25085501", "abstract" : "BACKGROUND: Allergic rhinitis is a common disease whose genetic basis is incompletely explained. We report an integrated genomic analysis of allergic rhinitis.\\n\\nMETHODS: We performed genome wide association studies (GWAS) of allergic rhinitis in 5633 ethnically diverse North American subjects. Next, we profiled gene expression in disease-relevant tissue (peripheral blood CD4+ lymphocytes) collected from subjects who had been genotyped. We then integrated the GWAS and gene expression data using expression single nucleotide (eSNP), coexpression network, and pathway approaches to identify the biologic relevance of our GWAS.\\n\\nRESULTS: GWAS revealed ethnicity-specific findings, with 4 genome-wide significant loci among Latinos and 1 genome-wide significant locus in the GWAS meta-analysis across ethnic groups. To identify biologic context for these results, we constructed a coexpression network to define modules of genes with similar patterns of CD4+ gene expression (coexpression modules) that could serve as constructs of broader gene expression. 6 of the 22 GWAS loci with P-value\u2009\u2264\u20091x10-6 tagged one particular coexpression module (4.0-fold enrichment, P-value 0.0029), and this module also had the greatest enrichment (3.4-fold enrichment, P-value 2.6\u2009\u00d7\u200910-24) for allergic rhinitis-associated eSNPs (genetic variants associated with both gene expression and allergic rhinitis). The integrated GWAS, coexpression network, and eSNP results therefore supported this coexpression module as an allergic rhinitis module. Pathway analysis revealed that the module was enriched for mitochondrial pathways (8.6-fold enrichment, P-value 4.5\u2009\u00d7\u200910-72).\\n\\nCONCLUSIONS: Our results highlight mitochondrial pathways as a target for further investigation of allergic rhinitis mechanism and treatment. Our integrated approach can be applied to provide biologic context for GWAS of other diseases.", "author" : [ { "dropping-particle" : "", "family" : "Bunyavanich", "given" : "Supinda", "non-dropping-particle" : "", "parse-names" : false, "suffix" : "" }, { "dropping-particle" : "", "family" : "Schadt", "given" : "Eric E", "non-dropping-particle" : "", "parse-names" : false, "suffix" : "" }, { "dropping-particle" : "", "family" : "Himes", "given" : "Blanca E", "non-dropping-particle" : "", "parse-names" : false, "suffix" : "" }, { "dropping-particle" : "", "family" : "Lasky-Su", "given" : "Jessica", "non-dropping-particle" : "", "parse-names" : false, "suffix" : "" }, { "dropping-particle" : "", "family" : "Qiu", "given" : "Weiliang", "non-dropping-particle" : "", "parse-names" : false, "suffix" : "" }, { "dropping-particle" : "", "family" : "Lazarus", "given" : "Ross", "non-dropping-particle" : "", "parse-names" : false, "suffix" : "" }, { "dropping-particle" : "", "family" : "Ziniti", "given" : "John P", "non-dropping-particle" : "", "parse-names" : false, "suffix" : "" }, { "dropping-particle" : "", "family" : "Cohain", "given" : "Ariella", "non-dropping-particle" : "", "parse-names" : false, "suffix" : "" }, { "dropping-particle" : "", "family" : "Linderman", "given" : "Michael", "non-dropping-particle" : "", "parse-names" : false, "suffix" : "" }, { "dropping-particle" : "", "family" : "Torgerson", "given" : "Dara G", "non-dropping-particle" : "", "parse-names" : false, "suffix" : "" }, { "dropping-particle" : "", "family" : "Eng", "given" : "Celeste S", "non-dropping-particle" : "", "parse-names" : false, "suffix" : "" }, { "dropping-particle" : "", "family" : "Pino-Yanes", "given" : "Maria", "non-dropping-particle" : "", "parse-names" : false, "suffix" : "" }, { "dropping-particle" : "", "family" : "Padhukasahasram", "given" : "Badri", "non-dropping-particle" : "", "parse-names" : false, "suffix" : "" }, { "dropping-particle" : "", "family" : "Yang", "given" : "James J", "non-dropping-particle" : "", "parse-names" : false, "suffix" : "" }, { "dropping-particle" : "", "family" : "Mathias", "given" : "Rasika A", "non-dropping-particle" : "", "parse-names" : false, "suffix" : "" }, { "dropping-particle" : "", "family" : "Beaty", "given" : "Terri H", "non-dropping-particle" : "", "parse-names" : false, "suffix" : "" }, { "dropping-particle" : "", "family" : "Li", "given" : "Xingnan", "non-dropping-particle" : "", "parse-names" : false, "suffix" : "" }, { "dropping-particle" : "", "family" : "Graves", "given" : "Penelope", "non-dropping-particle" : "", "parse-names" : false, "suffix" : "" }, { "dropping-particle" : "", "family" : "Romieu", "given" : "Isabelle", "non-dropping-particle" : "", "parse-names" : false, "suffix" : "" }, { "dropping-particle" : "", "family" : "Navarro", "given" : "Blanca del Rio", "non-dropping-particle" : "", "parse-names" : false, "suffix" : "" }, { "dropping-particle" : "", "family" : "Salam", "given" : "M Towhid", "non-dropping-particle" : "", "parse-names" : false, "suffix" : "" }, { "dropping-particle" : "", "family" : "Vora", "given" : "Hita", "non-dropping-particle" : "", "parse-names" : false, "suffix" : "" }, { "dropping-particle" : "", "family" : "Nicolae", "given" : "Dan L", "non-dropping-particle" : "", "parse-names" : false, "suffix" : "" }, { "dropping-particle" : "", "family" : "Ober", "given" : "Carole", "non-dropping-particle" : "", "parse-names" : false, "suffix" : "" }, { "dropping-particle" : "", "family" : "Martinez", "given" : "Fernando D", "non-dropping-particle" : "", "parse-names" : false, "suffix" : "" }, { "dropping-particle" : "", "family" : "Bleecker", "given" : "Eugene R", "non-dropping-particle" : "", "parse-names" : false, "suffix" : "" }, { "dropping-particle" : "", "family" : "Meyers", "given" : "Deborah A", "non-dropping-particle" : "", "parse-names" : false, "suffix" : "" }, { "dropping-particle" : "", "family" : "Gauderman", "given" : "W James", "non-dropping-particle" : "", "parse-names" : false, "suffix" : "" }, { "dropping-particle" : "", "family" : "Gilliland", "given" : "Frank", "non-dropping-particle" : "", "parse-names" : false, "suffix" : "" }, { "dropping-particle" : "", "family" : "Burchard", "given" : "Esteban G", "non-dropping-particle" : "", "parse-names" : false, "suffix" : "" }, { "dropping-particle" : "", "family" : "Barnes", "given" : "Kathleen C", "non-dropping-particle" : "", "parse-names" : false, "suffix" : "" }, { "dropping-particle" : "", "family" : "Williams", "given" : "L Keoki", "non-dropping-particle" : "", "parse-names" : false, "suffix" : "" }, { "dropping-particle" : "", "family" : "London", "given" : "Stephanie J", "non-dropping-particle" : "", "parse-names" : false, "suffix" : "" }, { "dropping-particle" : "", "family" : "Zhang", "given" : "Bin", "non-dropping-particle" : "", "parse-names" : false, "suffix" : "" }, { "dropping-particle" : "", "family" : "Raby", "given" : "Benjamin A", "non-dropping-particle" : "", "parse-names" : false, "suffix" : "" }, { "dropping-particle" : "", "family" : "Weiss", "given" : "Scott T", "non-dropping-particle" : "", "parse-names" : false, "suffix" : "" } ], "container-title" : "BMC Medical Genomics", "id" : "ITEM-2", "issue" : "1", "issued" : { "date-parts" : [ [ "2014" ] ] }, "page" : "48", "title" : "Integrated genome-wide association, coexpression network, and expression single nucleotide polymorphism analysis identifies novel pathway in allergic rhinitis", "type" : "article-journal", "volume" : "7" }, "uris" : [ "http://www.mendeley.com/documents/?uuid=cb37a95f-320a-468e-97e2-94ca7a107e79" ] }, { "id" : "ITEM-3", "itemData" : { "DOI" : "10.1038/nmeth.3215", "author" : [ { "dropping-particle" : "", "family" : "Ta\u015fan", "given" : "Murat", "non-dropping-particle" : "", "parse-names" : false, "suffix" : "" }, { "dropping-particle" : "", "family" : "Musso", "given" : "Gabriel", "non-dropping-particle" : "", "parse-names" : false, "suffix" : "" }, { "dropping-particle" : "", "family" : "Hao", "given" : "Tong", "non-dropping-particle" : "", "parse-names" : false, "suffix" : "" }, { "dropping-particle" : "", "family" : "Vidal", "given" : "Marc", "non-dropping-particle" : "", "parse-names" : false, "suffix" : "" }, { "dropping-particle" : "", "family" : "Macrae", "given" : "Calum a", "non-dropping-particle" : "", "parse-names" : false, "suffix" : "" }, { "dropping-particle" : "", "family" : "Roth", "given" : "Frederick P", "non-dropping-particle" : "", "parse-names" : false, "suffix" : "" } ], "id" : "ITEM-3", "issue" : "2", "issued" : { "date-parts" : [ [ "2014" ] ] }, "title" : "Selecting causal genes from genome-wide association studies via functionally coherent subnetworks", "type" : "article-journal", "volume" : "12" }, "uris" : [ "http://www.mendeley.com/documents/?uuid=ba8774e9-ab22-4b68-b5eb-a9673afae875" ] } ], "mendeley" : { "formattedCitation" : "[27\u201329]", "plainTextFormattedCitation" : "[27\u201329]", "previouslyFormattedCitation" : "[27\u201329]" }, "properties" : { "noteIndex" : 0 }, "schema" : "https://github.com/citation-style-language/schema/raw/master/csl-citation.json" }</w:instrText>
      </w:r>
      <w:r w:rsidR="00F946A7">
        <w:fldChar w:fldCharType="separate"/>
      </w:r>
      <w:r w:rsidR="00EA432F" w:rsidRPr="00EA432F">
        <w:rPr>
          <w:noProof/>
        </w:rPr>
        <w:t>[27–29]</w:t>
      </w:r>
      <w:r w:rsidR="00F946A7">
        <w:fldChar w:fldCharType="end"/>
      </w:r>
      <w:r w:rsidRPr="00002A0F">
        <w:t>.</w:t>
      </w:r>
    </w:p>
    <w:p w14:paraId="2DDD8C57" w14:textId="143DE165" w:rsidR="00EF75BE" w:rsidRDefault="00EF75BE" w:rsidP="0067252E">
      <w:r>
        <w:t>We developed a freely available, open</w:t>
      </w:r>
      <w:r w:rsidR="00E31D24">
        <w:t>-</w:t>
      </w:r>
      <w:r>
        <w:t xml:space="preserve">source computational framework called </w:t>
      </w:r>
      <w:proofErr w:type="spellStart"/>
      <w:r>
        <w:t>Camoco</w:t>
      </w:r>
      <w:proofErr w:type="spellEnd"/>
      <w:r>
        <w:t xml:space="preserve"> (</w:t>
      </w:r>
      <w:r w:rsidRPr="00002A0F">
        <w:rPr>
          <w:b/>
        </w:rPr>
        <w:t>C</w:t>
      </w:r>
      <w:r w:rsidRPr="00002A0F">
        <w:t>o-</w:t>
      </w:r>
      <w:r w:rsidR="00E31D24">
        <w:rPr>
          <w:b/>
        </w:rPr>
        <w:t>a</w:t>
      </w:r>
      <w:r w:rsidR="00E31D24" w:rsidRPr="00002A0F">
        <w:t xml:space="preserve">nalysis </w:t>
      </w:r>
      <w:r w:rsidRPr="00002A0F">
        <w:t xml:space="preserve">of </w:t>
      </w:r>
      <w:r w:rsidRPr="00002A0F">
        <w:rPr>
          <w:b/>
        </w:rPr>
        <w:t>mo</w:t>
      </w:r>
      <w:r w:rsidRPr="00002A0F">
        <w:t xml:space="preserve">lecular </w:t>
      </w:r>
      <w:r w:rsidRPr="00002A0F">
        <w:rPr>
          <w:b/>
        </w:rPr>
        <w:t>co</w:t>
      </w:r>
      <w:r w:rsidRPr="00002A0F">
        <w:t>mponents</w:t>
      </w:r>
      <w:r>
        <w:t>)</w:t>
      </w:r>
      <w:r w:rsidRPr="00002A0F">
        <w:t xml:space="preserve"> designed</w:t>
      </w:r>
      <w:r w:rsidR="0056169A">
        <w:t xml:space="preserve"> </w:t>
      </w:r>
      <w:r w:rsidR="00F946A7" w:rsidRPr="00002A0F">
        <w:t xml:space="preserve">specifically </w:t>
      </w:r>
      <w:r w:rsidR="0056169A">
        <w:t xml:space="preserve">for </w:t>
      </w:r>
      <w:r w:rsidRPr="00002A0F">
        <w:t>integrat</w:t>
      </w:r>
      <w:r w:rsidR="0056169A">
        <w:t>ing</w:t>
      </w:r>
      <w:r w:rsidRPr="00002A0F">
        <w:t xml:space="preserve"> GWAS candidate lists with gene co-expression networks to prioritize individual candidate genes. </w:t>
      </w:r>
      <w:proofErr w:type="spellStart"/>
      <w:r w:rsidRPr="00002A0F">
        <w:t>C</w:t>
      </w:r>
      <w:r>
        <w:t>amoco</w:t>
      </w:r>
      <w:proofErr w:type="spellEnd"/>
      <w:r w:rsidRPr="00002A0F">
        <w:t xml:space="preserve"> </w:t>
      </w:r>
      <w:r w:rsidR="009F4F79">
        <w:t>evaluates</w:t>
      </w:r>
      <w:r w:rsidRPr="00002A0F">
        <w:t xml:space="preserve"> candidate SNPs derived from a typical GWAS study</w:t>
      </w:r>
      <w:r w:rsidR="003F3F60">
        <w:t>,</w:t>
      </w:r>
      <w:r w:rsidRPr="00002A0F">
        <w:t xml:space="preserve"> </w:t>
      </w:r>
      <w:r w:rsidR="003F3F60">
        <w:t>then</w:t>
      </w:r>
      <w:r w:rsidR="003F3F60" w:rsidRPr="00002A0F">
        <w:t xml:space="preserve"> </w:t>
      </w:r>
      <w:r w:rsidR="00B215FC">
        <w:t>identifies sets</w:t>
      </w:r>
      <w:r w:rsidRPr="00002A0F">
        <w:t xml:space="preserve"> of high</w:t>
      </w:r>
      <w:r w:rsidR="00E31D24">
        <w:t>-</w:t>
      </w:r>
      <w:r w:rsidRPr="00002A0F">
        <w:t xml:space="preserve">confidence candidate genes </w:t>
      </w:r>
      <w:r w:rsidR="00B215FC">
        <w:t>with</w:t>
      </w:r>
      <w:r w:rsidR="00F87365">
        <w:t xml:space="preserve"> </w:t>
      </w:r>
      <w:r w:rsidR="00B215FC">
        <w:t>strong</w:t>
      </w:r>
      <w:r w:rsidRPr="00002A0F">
        <w:t xml:space="preserve"> </w:t>
      </w:r>
      <w:r w:rsidR="00B215FC">
        <w:t>co-expression</w:t>
      </w:r>
      <w:r w:rsidRPr="00002A0F">
        <w:t xml:space="preserve"> where multiple members of th</w:t>
      </w:r>
      <w:r w:rsidR="00B215FC">
        <w:t>e set</w:t>
      </w:r>
      <w:r w:rsidRPr="00002A0F">
        <w:t xml:space="preserve"> are associated with the phenotype of</w:t>
      </w:r>
      <w:r>
        <w:t xml:space="preserve"> interest. </w:t>
      </w:r>
    </w:p>
    <w:p w14:paraId="37AAEBEA" w14:textId="3464BA3A" w:rsidR="00F946A7" w:rsidRDefault="00F946A7" w:rsidP="0067252E">
      <w:r>
        <w:t xml:space="preserve">We </w:t>
      </w:r>
      <w:r w:rsidR="006540D1">
        <w:t>applied</w:t>
      </w:r>
      <w:r>
        <w:t xml:space="preserve"> this approach</w:t>
      </w:r>
      <w:r w:rsidRPr="00002A0F">
        <w:t xml:space="preserve"> </w:t>
      </w:r>
      <w:r w:rsidR="00E31D24">
        <w:t>to</w:t>
      </w:r>
      <w:r w:rsidRPr="00002A0F">
        <w:t xml:space="preserve"> maize,</w:t>
      </w:r>
      <w:r>
        <w:t xml:space="preserve"> one of the most important agricultural crops in the world, yielding </w:t>
      </w:r>
      <w:r w:rsidR="00953845">
        <w:t>15.1</w:t>
      </w:r>
      <w:r>
        <w:t xml:space="preserve"> billion bushels of grain in the </w:t>
      </w:r>
      <w:r w:rsidR="00497B35">
        <w:t xml:space="preserve">United States </w:t>
      </w:r>
      <w:r w:rsidR="00E31D24">
        <w:t xml:space="preserve">alone </w:t>
      </w:r>
      <w:r>
        <w:t xml:space="preserve">in </w:t>
      </w:r>
      <w:r w:rsidR="00953845">
        <w:t>2016</w:t>
      </w:r>
      <w:r>
        <w:fldChar w:fldCharType="begin" w:fldLock="1"/>
      </w:r>
      <w:r w:rsidR="00432471">
        <w:instrText>ADDIN CSL_CITATION { "citationItems" : [ { "id" : "ITEM-1", "itemData" : { "author" : [ { "dropping-particle" : "", "family" : "USDA", "given" : "", "non-dropping-particle" : "", "parse-names" : false, "suffix" : "" } ], "id" : "ITEM-1", "issue" : "January", "issued" : { "date-parts" : [ [ "2016" ] ] }, "title" : "Crop Production 2015 Summary", "type" : "report" }, "uris" : [ "http://www.mendeley.com/documents/?uuid=00970602-5ee3-4403-b4ad-35ee202617a0" ] } ], "mendeley" : { "formattedCitation" : "[30]", "plainTextFormattedCitation" : "[30]", "previouslyFormattedCitation" : "[30]" }, "properties" : { "noteIndex" : 0 }, "schema" : "https://github.com/citation-style-language/schema/raw/master/csl-citation.json" }</w:instrText>
      </w:r>
      <w:r>
        <w:fldChar w:fldCharType="separate"/>
      </w:r>
      <w:r w:rsidR="00EA432F" w:rsidRPr="00EA432F">
        <w:rPr>
          <w:noProof/>
        </w:rPr>
        <w:t>[30]</w:t>
      </w:r>
      <w:r>
        <w:fldChar w:fldCharType="end"/>
      </w:r>
      <w:r>
        <w:t xml:space="preserve">. </w:t>
      </w:r>
      <w:r w:rsidRPr="00002A0F">
        <w:t>We specifically focused on quantitative phenotypes measuring the</w:t>
      </w:r>
      <w:r>
        <w:t xml:space="preserve"> </w:t>
      </w:r>
      <w:r w:rsidRPr="00002A0F">
        <w:t xml:space="preserve">accumulation of 17 different elements in </w:t>
      </w:r>
      <w:r w:rsidR="00E31D24">
        <w:t xml:space="preserve">the </w:t>
      </w:r>
      <w:r w:rsidRPr="00002A0F">
        <w:t xml:space="preserve">maize grain </w:t>
      </w:r>
      <w:proofErr w:type="spellStart"/>
      <w:r w:rsidRPr="00002A0F">
        <w:t>ionome</w:t>
      </w:r>
      <w:proofErr w:type="spellEnd"/>
      <w:r w:rsidRPr="00002A0F">
        <w:t xml:space="preserve"> (Al, As, B, Ca, Cd, Fe, K, Mg, </w:t>
      </w:r>
      <w:proofErr w:type="spellStart"/>
      <w:r w:rsidRPr="00002A0F">
        <w:t>Mn</w:t>
      </w:r>
      <w:proofErr w:type="spellEnd"/>
      <w:r w:rsidRPr="00002A0F">
        <w:t xml:space="preserve">, Mo, Na, Ni, </w:t>
      </w:r>
      <w:proofErr w:type="spellStart"/>
      <w:r w:rsidRPr="00002A0F">
        <w:t>Rb</w:t>
      </w:r>
      <w:proofErr w:type="spellEnd"/>
      <w:r w:rsidRPr="00002A0F">
        <w:t xml:space="preserve">, S, Se, </w:t>
      </w:r>
      <w:proofErr w:type="spellStart"/>
      <w:r w:rsidRPr="00002A0F">
        <w:t>Sr</w:t>
      </w:r>
      <w:proofErr w:type="spellEnd"/>
      <w:r w:rsidR="00E31D24">
        <w:t>,</w:t>
      </w:r>
      <w:r w:rsidRPr="00002A0F">
        <w:t xml:space="preserve"> and Zn). </w:t>
      </w:r>
      <w:r>
        <w:t>Plants must take up all elements except carbon and oxygen from the soil</w:t>
      </w:r>
      <w:r w:rsidR="00E31D24">
        <w:t>,</w:t>
      </w:r>
      <w:r>
        <w:t xml:space="preserve"> making the plant </w:t>
      </w:r>
      <w:proofErr w:type="spellStart"/>
      <w:r>
        <w:t>ionome</w:t>
      </w:r>
      <w:proofErr w:type="spellEnd"/>
      <w:r>
        <w:t xml:space="preserve"> a critical component in understanding plant environmental response</w:t>
      </w:r>
      <w:r>
        <w:fldChar w:fldCharType="begin" w:fldLock="1"/>
      </w:r>
      <w:r w:rsidR="00432471">
        <w:instrText>ADDIN CSL_CITATION { "citationItems" : [ { "id" : "ITEM-1", "itemData" : { "DOI" : "10.1093/bfgp/elp055", "ISSN" : "2041-2657", "PMID" : "20081216", "abstract" : "Ionomics is the study of elemental accumulation in living systems using high-throughput elemental profiling. This approach has been applied extensively in plants for forward and reverse genetics, screening diversity panels, and modeling of physiological states. In this review, I will discuss some of the advantages and limitations of the ionomics approach as well as the important parameters to consider when designing ionomics experiments, and how to evaluate ionomics data.", "author" : [ { "dropping-particle" : "", "family" : "Baxter", "given" : "Ivan", "non-dropping-particle" : "", "parse-names" : false, "suffix" : "" } ], "container-title" : "Briefings in functional genomics", "id" : "ITEM-1", "issue" : "2", "issued" : { "date-parts" : [ [ "2010", "3" ] ] }, "page" : "149-56", "title" : "Ionomics: The functional genomics of elements.", "type" : "article-journal", "volume" : "9" }, "uris" : [ "http://www.mendeley.com/documents/?uuid=e650e184-502c-48f6-8a8a-701fd9d06bc7" ] } ], "mendeley" : { "formattedCitation" : "[31]", "plainTextFormattedCitation" : "[31]", "previouslyFormattedCitation" : "[31]" }, "properties" : { "noteIndex" : 0 }, "schema" : "https://github.com/citation-style-language/schema/raw/master/csl-citation.json" }</w:instrText>
      </w:r>
      <w:r>
        <w:fldChar w:fldCharType="separate"/>
      </w:r>
      <w:r w:rsidR="00EA432F" w:rsidRPr="00EA432F">
        <w:rPr>
          <w:noProof/>
        </w:rPr>
        <w:t>[31]</w:t>
      </w:r>
      <w:r>
        <w:fldChar w:fldCharType="end"/>
      </w:r>
      <w:r>
        <w:t>, grain nutritional quality</w:t>
      </w:r>
      <w:r>
        <w:fldChar w:fldCharType="begin" w:fldLock="1"/>
      </w:r>
      <w:r w:rsidR="00432471">
        <w:instrText>ADDIN CSL_CITATION { "citationItems" : [ { "id" : "ITEM-1", "itemData" : { "author" : [ { "dropping-particle" : "Lou", "family" : "Guerinot", "given" : "Mary", "non-dropping-particle" : "", "parse-names" : false, "suffix" : "" }, { "dropping-particle" : "", "family" : "Salt", "given" : "David E", "non-dropping-particle" : "", "parse-names" : false, "suffix" : "" } ], "id" : "ITEM-1", "issued" : { "date-parts" : [ [ "2017" ] ] }, "title" : "Fortified Foods and Phytoremediation . Two Sides of the Same Coin 1", "type" : "article-journal", "volume" : "03755" }, "uris" : [ "http://www.mendeley.com/documents/?uuid=cf3b889e-18ca-4469-ac6f-1cece0dbce61" ] } ], "mendeley" : { "formattedCitation" : "[32]", "plainTextFormattedCitation" : "[32]", "previouslyFormattedCitation" : "[32]" }, "properties" : { "noteIndex" : 0 }, "schema" : "https://github.com/citation-style-language/schema/raw/master/csl-citation.json" }</w:instrText>
      </w:r>
      <w:r>
        <w:fldChar w:fldCharType="separate"/>
      </w:r>
      <w:r w:rsidR="00EA432F" w:rsidRPr="00EA432F">
        <w:rPr>
          <w:noProof/>
        </w:rPr>
        <w:t>[32]</w:t>
      </w:r>
      <w:r>
        <w:fldChar w:fldCharType="end"/>
      </w:r>
      <w:r w:rsidR="00AF6436">
        <w:t>,</w:t>
      </w:r>
      <w:r>
        <w:t xml:space="preserve"> and plant physiology</w:t>
      </w:r>
      <w:r>
        <w:fldChar w:fldCharType="begin" w:fldLock="1"/>
      </w:r>
      <w:r w:rsidR="00432471">
        <w:instrText>ADDIN CSL_CITATION { "citationItems" : [ { "id" : "ITEM-1", "itemData" : { "DOI" : "10.1073/pnas.0804175105", "ISSN" : "1091-6490", "PMID" : "18697928", "abstract" : "The contention that quantitative profiles of biomolecules contain information about the physiological state of the organism has motivated a variety of high-throughput molecular profiling experiments. However, unbiased discovery and validation of biomolecular signatures from these experiments remains a challenge. Here we show that the Arabidopsis thaliana (Arabidopsis) leaf ionome, or elemental composition, contains such signatures, and we establish statistical models that connect these multivariable signatures to defined physiological responses, such as iron (Fe) and phosphorus (P) homeostasis. Iron is essential for plant growth and development, but potentially toxic at elevated levels. Because of this, shoot Fe concentrations are tightly regulated and show little variation over a range of Fe concentrations in the environment, making them a poor probe of a plant's Fe status. By evaluating the shoot ionome in plants grown under different Fe nutritional conditions, we have established a multivariable ionomic signature for the Fe response status of Arabidopsis. This signature has been validated against known Fe-response proteins and allows the high-throughput detection of the Fe status of plants with a false negative/positive rate of 18%/16%. A \"metascreen\" of previously collected ionomic data from 880 Arabidopsis mutants and natural accessions for this Fe response signature successfully identified the known Fe mutants frd1 and frd3. A similar approach has also been taken to identify and use a shoot ionomic signature associated with P homeostasis. This study establishes that multivariable ionomic signatures of physiological states associated with mineral nutrient homeostasis do exist in Arabidopsis and are in principle robust enough to detect specific physiological responses to environmental or genetic perturbations.", "author" : [ { "dropping-particle" : "", "family" : "Baxter", "given" : "Ivan R", "non-dropping-particle" : "", "parse-names" : false, "suffix" : "" }, { "dropping-particle" : "", "family" : "Vitek", "given" : "Olga", "non-dropping-particle" : "", "parse-names" : false, "suffix" : "" }, { "dropping-particle" : "", "family" : "Lahner", "given" : "Brett", "non-dropping-particle" : "", "parse-names" : false, "suffix" : "" }, { "dropping-particle" : "", "family" : "Muthukumar", "given" : "Balasubramaniam", "non-dropping-particle" : "", "parse-names" : false, "suffix" : "" }, { "dropping-particle" : "", "family" : "Borghi", "given" : "Monica", "non-dropping-particle" : "", "parse-names" : false, "suffix" : "" }, { "dropping-particle" : "", "family" : "Morrissey", "given" : "Joe", "non-dropping-particle" : "", "parse-names" : false, "suffix" : "" }, { "dropping-particle" : "Lou", "family" : "Guerinot", "given" : "Mary", "non-dropping-particle" : "", "parse-names" : false, "suffix" : "" }, { "dropping-particle" : "", "family" : "Salt", "given" : "David E", "non-dropping-particle" : "", "parse-names" : false, "suffix" : "" } ], "container-title" : "Proceedings of the National Academy of Sciences of the United States of America", "id" : "ITEM-1", "issue" : "33", "issued" : { "date-parts" : [ [ "2008", "8", "19" ] ] }, "note" : "thesis", "page" : "12081-6", "title" : "The leaf ionome as a multivariable system to detect a plant's physiological status.", "type" : "article-journal", "volume" : "105" }, "uris" : [ "http://www.mendeley.com/documents/?uuid=68133f36-d17a-4d72-a67e-07ec1956c261" ] } ], "mendeley" : { "formattedCitation" : "[33]", "plainTextFormattedCitation" : "[33]", "previouslyFormattedCitation" : "[33]" }, "properties" : { "noteIndex" : 0 }, "schema" : "https://github.com/citation-style-language/schema/raw/master/csl-citation.json" }</w:instrText>
      </w:r>
      <w:r>
        <w:fldChar w:fldCharType="separate"/>
      </w:r>
      <w:r w:rsidR="00EA432F" w:rsidRPr="00EA432F">
        <w:rPr>
          <w:noProof/>
        </w:rPr>
        <w:t>[33]</w:t>
      </w:r>
      <w:r>
        <w:fldChar w:fldCharType="end"/>
      </w:r>
      <w:r>
        <w:t>.</w:t>
      </w:r>
    </w:p>
    <w:p w14:paraId="33294337" w14:textId="1B851B4F" w:rsidR="00F946A7" w:rsidRDefault="00F946A7" w:rsidP="0067252E">
      <w:r w:rsidRPr="00002A0F">
        <w:lastRenderedPageBreak/>
        <w:t xml:space="preserve">We evaluated the utility of </w:t>
      </w:r>
      <w:r w:rsidR="00B04002">
        <w:t xml:space="preserve">three </w:t>
      </w:r>
      <w:r w:rsidRPr="00002A0F">
        <w:t>different types of co-expression networks for supporting the</w:t>
      </w:r>
      <w:r>
        <w:t xml:space="preserve"> application of </w:t>
      </w:r>
      <w:proofErr w:type="spellStart"/>
      <w:r>
        <w:t>Camoco</w:t>
      </w:r>
      <w:proofErr w:type="spellEnd"/>
      <w:r>
        <w:t xml:space="preserve"> and </w:t>
      </w:r>
      <w:r w:rsidRPr="00002A0F">
        <w:t>demonstrate the efficacy of our approach by simulating GWA</w:t>
      </w:r>
      <w:r w:rsidR="00130FB2">
        <w:t>S</w:t>
      </w:r>
      <w:r w:rsidRPr="00002A0F">
        <w:t xml:space="preserve"> to establish maize</w:t>
      </w:r>
      <w:r w:rsidR="00E31D24">
        <w:t>-</w:t>
      </w:r>
      <w:r w:rsidRPr="00002A0F">
        <w:t xml:space="preserve">specific SNP-to-gene mapping parameters as well as a robust null model for GWAS-network overlap. </w:t>
      </w:r>
      <w:r w:rsidR="00B04002">
        <w:t>This</w:t>
      </w:r>
      <w:r w:rsidRPr="00002A0F">
        <w:t xml:space="preserve"> approach does indeed confirm overlap between functional modules captured by co-expression networks and GWAS candidate SNPs for the maize grain </w:t>
      </w:r>
      <w:proofErr w:type="spellStart"/>
      <w:r w:rsidRPr="00002A0F">
        <w:t>ionome</w:t>
      </w:r>
      <w:proofErr w:type="spellEnd"/>
      <w:r w:rsidRPr="00002A0F">
        <w:t xml:space="preserve">. We present high-confidence candidate genes identified for a variety of different </w:t>
      </w:r>
      <w:proofErr w:type="spellStart"/>
      <w:r w:rsidRPr="00002A0F">
        <w:t>ionomic</w:t>
      </w:r>
      <w:proofErr w:type="spellEnd"/>
      <w:r w:rsidRPr="00002A0F">
        <w:t xml:space="preserve"> traits, </w:t>
      </w:r>
      <w:r w:rsidR="00065A66">
        <w:t xml:space="preserve">test single gene knockouts demonstrating the utility of this approach, </w:t>
      </w:r>
      <w:r w:rsidRPr="00002A0F">
        <w:t>and</w:t>
      </w:r>
      <w:r w:rsidR="00E31D24">
        <w:t>,</w:t>
      </w:r>
      <w:r w:rsidRPr="00002A0F">
        <w:t xml:space="preserve"> more generally, highlight lessons about the connection between co-expression and GWAS loci from our study that are likely to generalize to other traits and other species.</w:t>
      </w:r>
    </w:p>
    <w:p w14:paraId="507B219F" w14:textId="77777777" w:rsidR="004E79F7" w:rsidRDefault="006B33EA" w:rsidP="0067252E">
      <w:pPr>
        <w:pStyle w:val="Heading1"/>
      </w:pPr>
      <w:r w:rsidRPr="003E2EAC">
        <w:t>Results</w:t>
      </w:r>
    </w:p>
    <w:p w14:paraId="1EC5BF49" w14:textId="77777777" w:rsidR="005E39F8" w:rsidRDefault="003C50A3" w:rsidP="0067252E">
      <w:pPr>
        <w:pStyle w:val="Heading2"/>
      </w:pPr>
      <w:r>
        <w:t>A framework for i</w:t>
      </w:r>
      <w:r w:rsidR="005E39F8" w:rsidRPr="005E39F8">
        <w:t xml:space="preserve">ntegrating </w:t>
      </w:r>
      <w:r>
        <w:t>GWAS</w:t>
      </w:r>
      <w:r w:rsidR="005E39F8" w:rsidRPr="005E39F8">
        <w:t xml:space="preserve"> </w:t>
      </w:r>
      <w:r w:rsidR="00A57265">
        <w:t>results</w:t>
      </w:r>
      <w:r w:rsidR="00A57265" w:rsidRPr="005E39F8">
        <w:t xml:space="preserve"> </w:t>
      </w:r>
      <w:r w:rsidR="005E39F8" w:rsidRPr="005E39F8">
        <w:t>and co-expression networks</w:t>
      </w:r>
    </w:p>
    <w:p w14:paraId="234803ED" w14:textId="0CF58C70" w:rsidR="00B77B21" w:rsidRDefault="00B77B21" w:rsidP="0067252E">
      <w:r>
        <w:t xml:space="preserve">We developed a computational </w:t>
      </w:r>
      <w:r w:rsidR="00832794">
        <w:t>framework</w:t>
      </w:r>
      <w:r>
        <w:t xml:space="preserve"> called </w:t>
      </w:r>
      <w:proofErr w:type="spellStart"/>
      <w:r>
        <w:t>Camoco</w:t>
      </w:r>
      <w:proofErr w:type="spellEnd"/>
      <w:r>
        <w:t xml:space="preserve"> </w:t>
      </w:r>
      <w:r w:rsidR="00AE426E">
        <w:t>that</w:t>
      </w:r>
      <w:r>
        <w:t xml:space="preserve"> integrat</w:t>
      </w:r>
      <w:r w:rsidR="00AE426E">
        <w:t>es</w:t>
      </w:r>
      <w:r>
        <w:t xml:space="preserve"> </w:t>
      </w:r>
      <w:r w:rsidR="00A57265">
        <w:t>the</w:t>
      </w:r>
      <w:r>
        <w:t xml:space="preserve"> </w:t>
      </w:r>
      <w:r w:rsidR="000548F2">
        <w:t>outputs</w:t>
      </w:r>
      <w:r w:rsidR="00A57265">
        <w:t xml:space="preserve"> of </w:t>
      </w:r>
      <w:r>
        <w:t>GWAS</w:t>
      </w:r>
      <w:r w:rsidR="000548F2">
        <w:t xml:space="preserve"> </w:t>
      </w:r>
      <w:r w:rsidR="00AE426E">
        <w:t>with</w:t>
      </w:r>
      <w:r>
        <w:t xml:space="preserve"> co-expression </w:t>
      </w:r>
      <w:r w:rsidR="00AE426E">
        <w:t>networks</w:t>
      </w:r>
      <w:r w:rsidR="00A57265">
        <w:t xml:space="preserve"> </w:t>
      </w:r>
      <w:r>
        <w:t>to prioritize high-confidence causal genes associated with a phenotype of interest.</w:t>
      </w:r>
      <w:r w:rsidR="00B45F3C">
        <w:t xml:space="preserve"> </w:t>
      </w:r>
      <w:r>
        <w:t>T</w:t>
      </w:r>
      <w:r w:rsidR="00B45F3C">
        <w:t>he</w:t>
      </w:r>
      <w:r w:rsidR="000548F2">
        <w:t xml:space="preserve"> rationale </w:t>
      </w:r>
      <w:r w:rsidR="00B45F3C">
        <w:t>for our approach is that genes</w:t>
      </w:r>
      <w:r w:rsidR="0000230A">
        <w:t xml:space="preserve"> that</w:t>
      </w:r>
      <w:r w:rsidR="000548F2">
        <w:t xml:space="preserve"> </w:t>
      </w:r>
      <w:r w:rsidR="0000230A">
        <w:t>function together in a biological process that are</w:t>
      </w:r>
      <w:r w:rsidR="000548F2">
        <w:t xml:space="preserve"> </w:t>
      </w:r>
      <w:r w:rsidR="00B45F3C">
        <w:t xml:space="preserve">identified by </w:t>
      </w:r>
      <w:r w:rsidR="00092892">
        <w:t>GWAS</w:t>
      </w:r>
      <w:r w:rsidR="00B45F3C">
        <w:t xml:space="preserve"> </w:t>
      </w:r>
      <w:r w:rsidR="0000230A">
        <w:t xml:space="preserve">should also </w:t>
      </w:r>
      <w:r w:rsidR="00B45F3C">
        <w:t>have non</w:t>
      </w:r>
      <w:r w:rsidR="00967056">
        <w:t>-</w:t>
      </w:r>
      <w:r w:rsidR="00B45F3C">
        <w:t>random structure in co-expression networks that</w:t>
      </w:r>
      <w:r w:rsidR="000548F2">
        <w:t xml:space="preserve"> </w:t>
      </w:r>
      <w:r w:rsidR="00B45F3C">
        <w:t xml:space="preserve">capture the same biological function. </w:t>
      </w:r>
      <w:r w:rsidR="00D67A90">
        <w:t>Our approach takes</w:t>
      </w:r>
      <w:r w:rsidR="00A27F8D">
        <w:t>,</w:t>
      </w:r>
      <w:r w:rsidR="00B45F3C">
        <w:t xml:space="preserve"> as input</w:t>
      </w:r>
      <w:r w:rsidR="00A27F8D">
        <w:t>,</w:t>
      </w:r>
      <w:r w:rsidR="00D67A90">
        <w:t xml:space="preserve"> </w:t>
      </w:r>
      <w:r w:rsidR="00B45F3C">
        <w:t xml:space="preserve">a list of SNPs associated with a trait of interest </w:t>
      </w:r>
      <w:r w:rsidR="0000230A">
        <w:t xml:space="preserve">and </w:t>
      </w:r>
      <w:r w:rsidR="00B45F3C">
        <w:t>a table of gene expression values</w:t>
      </w:r>
      <w:r w:rsidR="00D67A90">
        <w:t xml:space="preserve"> </w:t>
      </w:r>
      <w:r w:rsidR="00B45F3C">
        <w:t>and produces</w:t>
      </w:r>
      <w:r w:rsidR="00A27F8D">
        <w:t>,</w:t>
      </w:r>
      <w:r w:rsidR="00B45F3C">
        <w:t xml:space="preserve"> as output</w:t>
      </w:r>
      <w:r w:rsidR="00A27F8D">
        <w:t>,</w:t>
      </w:r>
      <w:r w:rsidR="00D67A90">
        <w:t xml:space="preserve"> </w:t>
      </w:r>
      <w:r w:rsidR="00B45F3C">
        <w:t xml:space="preserve">a </w:t>
      </w:r>
      <w:r w:rsidR="00F9560D">
        <w:t>list</w:t>
      </w:r>
      <w:r w:rsidR="00B45F3C">
        <w:t xml:space="preserve"> of high</w:t>
      </w:r>
      <w:r w:rsidR="00E955A0">
        <w:t>-</w:t>
      </w:r>
      <w:r w:rsidR="00B45F3C">
        <w:t xml:space="preserve">priority candidate genes that are near GWAS peaks </w:t>
      </w:r>
      <w:r w:rsidR="00A27F8D">
        <w:t>having</w:t>
      </w:r>
      <w:r w:rsidR="00D67A90">
        <w:t xml:space="preserve"> </w:t>
      </w:r>
      <w:r w:rsidR="00B45F3C">
        <w:t>evidence of strong co-expression</w:t>
      </w:r>
      <w:r w:rsidR="00D67A90">
        <w:t>.</w:t>
      </w:r>
    </w:p>
    <w:p w14:paraId="1CCB5B9D" w14:textId="21788DF1" w:rsidR="00013461" w:rsidRDefault="00EA3C7A" w:rsidP="0067252E">
      <w:r>
        <w:t>There are</w:t>
      </w:r>
      <w:r w:rsidR="00B77B21">
        <w:t xml:space="preserve"> three major</w:t>
      </w:r>
      <w:r w:rsidR="00C76E9E">
        <w:t xml:space="preserve"> components of the </w:t>
      </w:r>
      <w:proofErr w:type="spellStart"/>
      <w:r w:rsidR="00C76E9E">
        <w:t>Camoco</w:t>
      </w:r>
      <w:proofErr w:type="spellEnd"/>
      <w:r w:rsidR="00C76E9E">
        <w:t xml:space="preserve"> framework</w:t>
      </w:r>
      <w:r>
        <w:t>:</w:t>
      </w:r>
      <w:r w:rsidR="00B77B21">
        <w:t xml:space="preserve"> a module for SNP-to-gene mapping (</w:t>
      </w:r>
      <w:r w:rsidR="00B77B21">
        <w:fldChar w:fldCharType="begin"/>
      </w:r>
      <w:r w:rsidR="00B77B21">
        <w:instrText xml:space="preserve"> REF _Ref444765587 \h  \* MERGEFORMAT </w:instrText>
      </w:r>
      <w:r w:rsidR="00B77B21">
        <w:fldChar w:fldCharType="separate"/>
      </w:r>
      <w:r w:rsidR="00A76A79">
        <w:t>Figure 1</w:t>
      </w:r>
      <w:r w:rsidR="00B77B21">
        <w:fldChar w:fldCharType="end"/>
      </w:r>
      <w:r w:rsidR="00B77B21">
        <w:t>A)</w:t>
      </w:r>
      <w:r w:rsidR="003E2C5F">
        <w:t>,</w:t>
      </w:r>
      <w:r w:rsidR="00B77B21">
        <w:t xml:space="preserve"> tools for construction and analysis of co-expression networks (</w:t>
      </w:r>
      <w:r w:rsidR="00B77B21">
        <w:fldChar w:fldCharType="begin"/>
      </w:r>
      <w:r w:rsidR="00B77B21">
        <w:instrText xml:space="preserve"> REF _Ref444765587 \h  \* MERGEFORMAT </w:instrText>
      </w:r>
      <w:r w:rsidR="00B77B21">
        <w:fldChar w:fldCharType="separate"/>
      </w:r>
      <w:r w:rsidR="00A76A79">
        <w:t>Figure 1</w:t>
      </w:r>
      <w:r w:rsidR="00B77B21">
        <w:fldChar w:fldCharType="end"/>
      </w:r>
      <w:r w:rsidR="00B77B21">
        <w:t>B)</w:t>
      </w:r>
      <w:r w:rsidR="003E2C5F">
        <w:t>,</w:t>
      </w:r>
      <w:r w:rsidR="00B77B21">
        <w:t xml:space="preserve"> and an</w:t>
      </w:r>
      <w:r w:rsidR="00095363">
        <w:t xml:space="preserve"> "overlap"</w:t>
      </w:r>
      <w:r w:rsidR="00B77B21">
        <w:t xml:space="preserve"> algorithm that integrates GWAS-derived candidate </w:t>
      </w:r>
      <w:r w:rsidR="008730B1">
        <w:t>genes</w:t>
      </w:r>
      <w:r w:rsidR="00B77B21">
        <w:t xml:space="preserve"> with the co</w:t>
      </w:r>
      <w:r w:rsidR="008730B1">
        <w:t xml:space="preserve">-expression networks </w:t>
      </w:r>
      <w:r w:rsidR="00D15F44">
        <w:t xml:space="preserve">to </w:t>
      </w:r>
      <w:r w:rsidR="0002616A">
        <w:t>identif</w:t>
      </w:r>
      <w:r w:rsidR="00D15F44">
        <w:t>y</w:t>
      </w:r>
      <w:r w:rsidR="005E22DA">
        <w:t xml:space="preserve"> high</w:t>
      </w:r>
      <w:r w:rsidR="00E955A0">
        <w:t>-</w:t>
      </w:r>
      <w:r w:rsidR="005E22DA">
        <w:t>priority</w:t>
      </w:r>
      <w:r w:rsidR="00B77B21">
        <w:t xml:space="preserve"> </w:t>
      </w:r>
      <w:r w:rsidR="005E22DA">
        <w:t xml:space="preserve">candidate </w:t>
      </w:r>
      <w:r w:rsidR="00B77B21">
        <w:t>genes</w:t>
      </w:r>
      <w:r w:rsidR="005E22DA">
        <w:t xml:space="preserve"> with strong co-expression support</w:t>
      </w:r>
      <w:r w:rsidR="00104343">
        <w:t xml:space="preserve"> across multiple GWAS loci </w:t>
      </w:r>
      <w:r w:rsidR="00C46D31">
        <w:t>(</w:t>
      </w:r>
      <w:r w:rsidR="0002616A">
        <w:fldChar w:fldCharType="begin"/>
      </w:r>
      <w:r w:rsidR="0002616A">
        <w:instrText xml:space="preserve"> REF _Ref444765587 \h </w:instrText>
      </w:r>
      <w:r w:rsidR="00BD7995">
        <w:instrText xml:space="preserve"> \* MERGEFORMAT </w:instrText>
      </w:r>
      <w:r w:rsidR="0002616A">
        <w:fldChar w:fldCharType="separate"/>
      </w:r>
      <w:r w:rsidR="00A76A79">
        <w:t>Figure 1</w:t>
      </w:r>
      <w:r w:rsidR="0002616A">
        <w:fldChar w:fldCharType="end"/>
      </w:r>
      <w:r w:rsidR="00C46D31" w:rsidRPr="0002616A">
        <w:t>C</w:t>
      </w:r>
      <w:r w:rsidR="00C46D31">
        <w:t xml:space="preserve">) (see </w:t>
      </w:r>
      <w:r w:rsidR="00ED0580">
        <w:fldChar w:fldCharType="begin"/>
      </w:r>
      <w:r w:rsidR="00ED0580">
        <w:instrText xml:space="preserve"> REF _Ref463088833 \h </w:instrText>
      </w:r>
      <w:r w:rsidR="00BD7995">
        <w:instrText xml:space="preserve"> \* MERGEFORMAT </w:instrText>
      </w:r>
      <w:r w:rsidR="00ED0580">
        <w:fldChar w:fldCharType="separate"/>
      </w:r>
      <w:r w:rsidR="00A76A79">
        <w:t>Methods</w:t>
      </w:r>
      <w:r w:rsidR="00ED0580">
        <w:fldChar w:fldCharType="end"/>
      </w:r>
      <w:r w:rsidR="00ED0580">
        <w:t xml:space="preserve"> </w:t>
      </w:r>
      <w:r w:rsidR="00C46D31">
        <w:t>for details on each component)</w:t>
      </w:r>
      <w:r w:rsidR="00B77B21">
        <w:t>.</w:t>
      </w:r>
    </w:p>
    <w:p w14:paraId="40865892" w14:textId="0A8C6A91" w:rsidR="00F42CCC" w:rsidRDefault="00AF201D" w:rsidP="0067252E">
      <w:r>
        <w:lastRenderedPageBreak/>
        <w:t xml:space="preserve"> The overlap algorithm uses</w:t>
      </w:r>
      <w:r w:rsidR="00C46D31">
        <w:t xml:space="preserve"> two network scoring metrics: </w:t>
      </w:r>
      <w:r w:rsidR="00D37678">
        <w:t>sub</w:t>
      </w:r>
      <w:r w:rsidR="00C46D31">
        <w:t xml:space="preserve">network </w:t>
      </w:r>
      <w:r w:rsidR="00C46D31" w:rsidRPr="00C06C24">
        <w:t>density</w:t>
      </w:r>
      <w:r w:rsidR="00C46D31">
        <w:t xml:space="preserve"> and </w:t>
      </w:r>
      <w:r w:rsidR="00D37678">
        <w:t>sub</w:t>
      </w:r>
      <w:r w:rsidR="00C46D31">
        <w:t xml:space="preserve">network </w:t>
      </w:r>
      <w:r w:rsidR="00C46D31" w:rsidRPr="00C06C24">
        <w:t>locality</w:t>
      </w:r>
      <w:r w:rsidR="00C46D31">
        <w:t xml:space="preserve"> (</w:t>
      </w:r>
      <w:r w:rsidR="00CE1A7A">
        <w:fldChar w:fldCharType="begin"/>
      </w:r>
      <w:r w:rsidR="00CE1A7A">
        <w:instrText xml:space="preserve"> REF _Ref447101528 \h </w:instrText>
      </w:r>
      <w:r w:rsidR="00BD7995">
        <w:instrText xml:space="preserve"> \* MERGEFORMAT </w:instrText>
      </w:r>
      <w:r w:rsidR="00CE1A7A">
        <w:fldChar w:fldCharType="separate"/>
      </w:r>
      <w:r w:rsidR="00A76A79" w:rsidRPr="0045686C">
        <w:rPr>
          <w:rFonts w:eastAsiaTheme="minorEastAsia"/>
        </w:rPr>
        <w:t>Eq.</w:t>
      </w:r>
      <w:r w:rsidR="00A76A79">
        <w:rPr>
          <w:rFonts w:eastAsiaTheme="minorEastAsia"/>
        </w:rPr>
        <w:t xml:space="preserve"> </w:t>
      </w:r>
      <w:r w:rsidR="00A76A79" w:rsidRPr="0045686C">
        <w:rPr>
          <w:rFonts w:eastAsiaTheme="minorEastAsia"/>
        </w:rPr>
        <w:t>1</w:t>
      </w:r>
      <w:r w:rsidR="00CE1A7A">
        <w:fldChar w:fldCharType="end"/>
      </w:r>
      <w:r w:rsidR="00CE1A7A">
        <w:t xml:space="preserve"> and </w:t>
      </w:r>
      <w:r w:rsidR="00CE1A7A">
        <w:fldChar w:fldCharType="begin"/>
      </w:r>
      <w:r w:rsidR="00CE1A7A">
        <w:instrText xml:space="preserve"> REF _Ref464049667 \h </w:instrText>
      </w:r>
      <w:r w:rsidR="00BD7995">
        <w:instrText xml:space="preserve"> \* MERGEFORMAT </w:instrText>
      </w:r>
      <w:r w:rsidR="00CE1A7A">
        <w:fldChar w:fldCharType="separate"/>
      </w:r>
      <w:r w:rsidR="00A76A79">
        <w:t>Eq. 2</w:t>
      </w:r>
      <w:r w:rsidR="00CE1A7A">
        <w:fldChar w:fldCharType="end"/>
      </w:r>
      <w:r w:rsidR="00C46D31">
        <w:t xml:space="preserve">). </w:t>
      </w:r>
      <w:r w:rsidR="004D5AC5">
        <w:t>Subn</w:t>
      </w:r>
      <w:r w:rsidR="00C46D31">
        <w:t xml:space="preserve">etwork </w:t>
      </w:r>
      <w:r w:rsidR="00C46D31" w:rsidRPr="0088519F">
        <w:t>density</w:t>
      </w:r>
      <w:r w:rsidR="00C46D31">
        <w:t xml:space="preserve"> measures the</w:t>
      </w:r>
      <w:r w:rsidR="00B77B21">
        <w:t xml:space="preserve"> average interaction strength between all pairwise combinations of </w:t>
      </w:r>
      <w:r w:rsidR="00CA6BB2">
        <w:t xml:space="preserve">genes </w:t>
      </w:r>
      <w:r w:rsidR="00F763C1">
        <w:t>near</w:t>
      </w:r>
      <w:r w:rsidR="00CA6BB2">
        <w:t xml:space="preserve"> GWAS peaks</w:t>
      </w:r>
      <w:r w:rsidR="00B77B21">
        <w:t xml:space="preserve">. </w:t>
      </w:r>
      <w:r w:rsidR="004D5AC5">
        <w:t>Subn</w:t>
      </w:r>
      <w:r w:rsidR="00B77B21">
        <w:t xml:space="preserve">etwork </w:t>
      </w:r>
      <w:r w:rsidR="00B77B21" w:rsidRPr="0088519F">
        <w:t>locality</w:t>
      </w:r>
      <w:r w:rsidR="00672043">
        <w:t xml:space="preserve"> </w:t>
      </w:r>
      <w:r w:rsidR="00DC139F">
        <w:t xml:space="preserve">measures </w:t>
      </w:r>
      <w:r w:rsidR="00047CAD">
        <w:t>the proportion</w:t>
      </w:r>
      <w:r w:rsidR="00DC139F">
        <w:t xml:space="preserve"> of co-expression</w:t>
      </w:r>
      <w:r w:rsidR="0002382F">
        <w:t xml:space="preserve"> interactions among</w:t>
      </w:r>
      <w:r w:rsidR="00047CAD">
        <w:t xml:space="preserve"> genes within</w:t>
      </w:r>
      <w:r w:rsidR="00DC139F">
        <w:t xml:space="preserve"> a GWAS-derived subnetwork</w:t>
      </w:r>
      <w:r w:rsidR="0099171C">
        <w:t xml:space="preserve"> (local interactions)</w:t>
      </w:r>
      <w:r w:rsidR="00DC139F">
        <w:t xml:space="preserve"> as compared to</w:t>
      </w:r>
      <w:r w:rsidR="0099171C">
        <w:t xml:space="preserve"> the number of global interactions with</w:t>
      </w:r>
      <w:r w:rsidR="00DC139F">
        <w:t xml:space="preserve"> </w:t>
      </w:r>
      <w:r w:rsidR="0099171C">
        <w:t>o</w:t>
      </w:r>
      <w:r w:rsidR="00DC139F">
        <w:t>ther genes in the genome</w:t>
      </w:r>
      <w:r w:rsidR="00BE09C6">
        <w:t xml:space="preserve">. Density and locality </w:t>
      </w:r>
      <w:r w:rsidR="002A55CF">
        <w:t xml:space="preserve">were also calculated on a </w:t>
      </w:r>
      <w:r w:rsidR="000B2E54">
        <w:t>gene</w:t>
      </w:r>
      <w:r w:rsidR="002A55CF">
        <w:t>-specific</w:t>
      </w:r>
      <w:r w:rsidR="000B2E54">
        <w:t xml:space="preserve"> basis (</w:t>
      </w:r>
      <w:r w:rsidR="000B2E54">
        <w:fldChar w:fldCharType="begin"/>
      </w:r>
      <w:r w:rsidR="000B2E54">
        <w:instrText xml:space="preserve"> REF _Ref464738379 \h </w:instrText>
      </w:r>
      <w:r w:rsidR="00BD7995">
        <w:instrText xml:space="preserve"> \* MERGEFORMAT </w:instrText>
      </w:r>
      <w:r w:rsidR="000B2E54">
        <w:fldChar w:fldCharType="separate"/>
      </w:r>
      <w:r w:rsidR="00A76A79" w:rsidRPr="0045686C">
        <w:rPr>
          <w:rFonts w:eastAsiaTheme="minorEastAsia"/>
        </w:rPr>
        <w:t>Eq.</w:t>
      </w:r>
      <w:r w:rsidR="00A76A79">
        <w:rPr>
          <w:rFonts w:eastAsiaTheme="minorEastAsia"/>
        </w:rPr>
        <w:t xml:space="preserve"> 3</w:t>
      </w:r>
      <w:r w:rsidR="000B2E54">
        <w:fldChar w:fldCharType="end"/>
      </w:r>
      <w:r w:rsidR="000B2E54">
        <w:t xml:space="preserve"> and </w:t>
      </w:r>
      <w:r w:rsidR="000B2E54">
        <w:fldChar w:fldCharType="begin"/>
      </w:r>
      <w:r w:rsidR="000B2E54">
        <w:instrText xml:space="preserve"> REF _Ref447101571 \h </w:instrText>
      </w:r>
      <w:r w:rsidR="00BD7995">
        <w:instrText xml:space="preserve"> \* MERGEFORMAT </w:instrText>
      </w:r>
      <w:r w:rsidR="000B2E54">
        <w:fldChar w:fldCharType="separate"/>
      </w:r>
      <w:r w:rsidR="00A76A79">
        <w:t>Eq. 4</w:t>
      </w:r>
      <w:r w:rsidR="000B2E54">
        <w:fldChar w:fldCharType="end"/>
      </w:r>
      <w:r w:rsidR="000B2E54">
        <w:t>)</w:t>
      </w:r>
      <w:r w:rsidR="00B77B21">
        <w:t xml:space="preserve"> (</w:t>
      </w:r>
      <w:r w:rsidR="004F5594">
        <w:t>s</w:t>
      </w:r>
      <w:r w:rsidR="00B77B21">
        <w:t xml:space="preserve">ee </w:t>
      </w:r>
      <w:r w:rsidR="00B77B21">
        <w:fldChar w:fldCharType="begin"/>
      </w:r>
      <w:r w:rsidR="00B77B21">
        <w:instrText xml:space="preserve"> REF _Ref463088833 \h  \* MERGEFORMAT </w:instrText>
      </w:r>
      <w:r w:rsidR="00B77B21">
        <w:fldChar w:fldCharType="separate"/>
      </w:r>
      <w:r w:rsidR="00A76A79">
        <w:t>Methods</w:t>
      </w:r>
      <w:r w:rsidR="00B77B21">
        <w:fldChar w:fldCharType="end"/>
      </w:r>
      <w:r w:rsidR="00B77B21">
        <w:t xml:space="preserve"> for details). </w:t>
      </w:r>
      <w:r w:rsidR="00DC139F">
        <w:t>For a given</w:t>
      </w:r>
      <w:r w:rsidR="004D738A">
        <w:t xml:space="preserve"> </w:t>
      </w:r>
      <w:r w:rsidR="00C17968">
        <w:t xml:space="preserve">input </w:t>
      </w:r>
      <w:r w:rsidR="00DC139F">
        <w:t>GWAS trait</w:t>
      </w:r>
      <w:r w:rsidR="0000230A">
        <w:t xml:space="preserve"> and </w:t>
      </w:r>
      <w:r w:rsidR="00415C99">
        <w:t>co-</w:t>
      </w:r>
      <w:r w:rsidR="0000230A">
        <w:t xml:space="preserve">expression </w:t>
      </w:r>
      <w:r w:rsidR="00415C99">
        <w:t>network</w:t>
      </w:r>
      <w:r w:rsidR="00DC139F">
        <w:t>,</w:t>
      </w:r>
      <w:r w:rsidR="00415C99">
        <w:t xml:space="preserve"> the</w:t>
      </w:r>
      <w:r w:rsidR="00DC139F">
        <w:t xml:space="preserve"> s</w:t>
      </w:r>
      <w:r w:rsidR="00B77B21">
        <w:t>tatistical significance</w:t>
      </w:r>
      <w:r w:rsidR="00B26CDE">
        <w:t xml:space="preserve"> for</w:t>
      </w:r>
      <w:r w:rsidR="00B77B21">
        <w:t xml:space="preserve"> both density </w:t>
      </w:r>
      <w:r w:rsidR="00415C99">
        <w:t>and</w:t>
      </w:r>
      <w:r w:rsidR="00B77B21">
        <w:t xml:space="preserve"> locality is determined by</w:t>
      </w:r>
      <w:r w:rsidR="00DC139F">
        <w:t xml:space="preserve"> generating a null</w:t>
      </w:r>
      <w:r w:rsidR="004F5594">
        <w:t xml:space="preserve"> </w:t>
      </w:r>
      <w:r w:rsidR="00DC139F">
        <w:t>distribution</w:t>
      </w:r>
      <w:r w:rsidR="003374CD">
        <w:t xml:space="preserve"> based </w:t>
      </w:r>
      <w:r w:rsidR="004D738A">
        <w:t xml:space="preserve">on </w:t>
      </w:r>
      <w:r w:rsidR="003374CD">
        <w:t>random</w:t>
      </w:r>
      <w:r w:rsidR="00415C99">
        <w:t>ly</w:t>
      </w:r>
      <w:r w:rsidR="003374CD">
        <w:t xml:space="preserve"> </w:t>
      </w:r>
      <w:r w:rsidR="00415C99">
        <w:t>generated</w:t>
      </w:r>
      <w:r w:rsidR="003374CD">
        <w:t xml:space="preserve"> GWAS traits (</w:t>
      </w:r>
      <w:r w:rsidR="003374CD" w:rsidRPr="005F4F4B">
        <w:rPr>
          <w:i/>
        </w:rPr>
        <w:t>n</w:t>
      </w:r>
      <w:r w:rsidR="004F5594">
        <w:rPr>
          <w:i/>
        </w:rPr>
        <w:t xml:space="preserve"> </w:t>
      </w:r>
      <w:r w:rsidR="003374CD">
        <w:t>=</w:t>
      </w:r>
      <w:r w:rsidR="004F5594">
        <w:t xml:space="preserve"> </w:t>
      </w:r>
      <w:r w:rsidR="003374CD">
        <w:t>1</w:t>
      </w:r>
      <w:r w:rsidR="00754AC7">
        <w:t>,</w:t>
      </w:r>
      <w:r w:rsidR="003374CD">
        <w:t>000) with the same number of implicated loci and corresponding candidate genes</w:t>
      </w:r>
      <w:r w:rsidR="0092598E">
        <w:t>.</w:t>
      </w:r>
      <w:r w:rsidR="004B02B7">
        <w:t xml:space="preserve"> </w:t>
      </w:r>
      <w:r w:rsidR="003374CD">
        <w:t>This null</w:t>
      </w:r>
      <w:r w:rsidR="004F5594">
        <w:t xml:space="preserve"> </w:t>
      </w:r>
      <w:r w:rsidR="00DC139F">
        <w:t>distribution is</w:t>
      </w:r>
      <w:r w:rsidR="00415C99">
        <w:t xml:space="preserve"> then</w:t>
      </w:r>
      <w:r w:rsidR="00DC139F">
        <w:t xml:space="preserve"> used to derive a </w:t>
      </w:r>
      <w:r w:rsidR="00DC139F" w:rsidRPr="005F4F4B">
        <w:rPr>
          <w:i/>
        </w:rPr>
        <w:t>p</w:t>
      </w:r>
      <w:r w:rsidR="00DC139F">
        <w:t xml:space="preserve">-value for the observed </w:t>
      </w:r>
      <w:r w:rsidR="00C74328">
        <w:t>sub</w:t>
      </w:r>
      <w:r w:rsidR="00DC139F">
        <w:t>network density and locality for all putative causal genes (</w:t>
      </w:r>
      <w:r w:rsidR="006575E3">
        <w:fldChar w:fldCharType="begin"/>
      </w:r>
      <w:r w:rsidR="006575E3">
        <w:instrText xml:space="preserve"> REF _Ref444765587 \h </w:instrText>
      </w:r>
      <w:r w:rsidR="00BD7995">
        <w:instrText xml:space="preserve"> \* MERGEFORMAT </w:instrText>
      </w:r>
      <w:r w:rsidR="006575E3">
        <w:fldChar w:fldCharType="separate"/>
      </w:r>
      <w:r w:rsidR="00A76A79">
        <w:t>Figure 1</w:t>
      </w:r>
      <w:r w:rsidR="006575E3">
        <w:fldChar w:fldCharType="end"/>
      </w:r>
      <w:r w:rsidR="00DC139F">
        <w:t>D).</w:t>
      </w:r>
      <w:r w:rsidR="004B02B7">
        <w:t xml:space="preserve"> </w:t>
      </w:r>
      <w:r w:rsidR="00E236D1">
        <w:t>Thus</w:t>
      </w:r>
      <w:r w:rsidR="00456CBF">
        <w:t>,</w:t>
      </w:r>
      <w:r w:rsidR="00894FFD">
        <w:t xml:space="preserve"> for a </w:t>
      </w:r>
      <w:r w:rsidR="00456CBF">
        <w:t xml:space="preserve">given </w:t>
      </w:r>
      <w:r w:rsidR="00894FFD">
        <w:t xml:space="preserve">input GWAS trait, </w:t>
      </w:r>
      <w:proofErr w:type="spellStart"/>
      <w:r w:rsidR="00894FFD">
        <w:t>Camoco</w:t>
      </w:r>
      <w:proofErr w:type="spellEnd"/>
      <w:r w:rsidR="00894FFD">
        <w:t xml:space="preserve"> produces a ranked list of candidate causal genes for both network metrics </w:t>
      </w:r>
      <w:r w:rsidR="0000230A">
        <w:t>and a</w:t>
      </w:r>
      <w:r w:rsidR="00894FFD">
        <w:t xml:space="preserve"> false discovery rate</w:t>
      </w:r>
      <w:r w:rsidR="00FD75BF">
        <w:t xml:space="preserve"> (FDR)</w:t>
      </w:r>
      <w:r w:rsidR="00894FFD">
        <w:t xml:space="preserve"> that indicates the significance of the observed overlap between </w:t>
      </w:r>
      <w:r w:rsidR="00117375">
        <w:t>each candidate causal gene</w:t>
      </w:r>
      <w:r w:rsidR="00894FFD">
        <w:t xml:space="preserve"> and the co-expression network.</w:t>
      </w:r>
      <w:r w:rsidR="00A94695">
        <w:t xml:space="preserve"> Using this </w:t>
      </w:r>
      <w:r w:rsidR="003C0530">
        <w:t>integrated</w:t>
      </w:r>
      <w:r w:rsidR="00A94695">
        <w:t xml:space="preserve"> approach, the number of candidate genes </w:t>
      </w:r>
      <w:r w:rsidR="00C56A67">
        <w:t xml:space="preserve">prioritized for </w:t>
      </w:r>
      <w:r w:rsidR="00DF21B4">
        <w:t xml:space="preserve">follow-up </w:t>
      </w:r>
      <w:r w:rsidR="00C56A67">
        <w:t>validation is reduced</w:t>
      </w:r>
      <w:r w:rsidR="00C91DE4">
        <w:t xml:space="preserve"> to those </w:t>
      </w:r>
      <w:r w:rsidR="00415C99">
        <w:t xml:space="preserve">that have strong trait association and also </w:t>
      </w:r>
      <w:r w:rsidR="004F5594">
        <w:t xml:space="preserve">are </w:t>
      </w:r>
      <w:r w:rsidR="00415C99">
        <w:t xml:space="preserve">highly co-expressed </w:t>
      </w:r>
      <w:r w:rsidR="00C91DE4">
        <w:t>with</w:t>
      </w:r>
      <w:r w:rsidR="0002261A">
        <w:t xml:space="preserve"> </w:t>
      </w:r>
      <w:r w:rsidR="00415C99">
        <w:t xml:space="preserve">other </w:t>
      </w:r>
      <w:r w:rsidR="00F63481">
        <w:t>GWAS</w:t>
      </w:r>
      <w:r w:rsidR="004F5594">
        <w:t>-</w:t>
      </w:r>
      <w:r w:rsidR="00415C99">
        <w:t>associated genes</w:t>
      </w:r>
      <w:r w:rsidR="00802FA5">
        <w:t>. O</w:t>
      </w:r>
      <w:r w:rsidR="00C56A67">
        <w:t>ur meth</w:t>
      </w:r>
      <w:r w:rsidR="00A63051">
        <w:t xml:space="preserve">od can be applied to any trait and species </w:t>
      </w:r>
      <w:r w:rsidR="004F5594">
        <w:t xml:space="preserve">for which </w:t>
      </w:r>
      <w:r w:rsidR="000572EF">
        <w:t xml:space="preserve">GWAS </w:t>
      </w:r>
      <w:r w:rsidR="00415C99">
        <w:t>has been completed and sufficient</w:t>
      </w:r>
      <w:r w:rsidR="00A63051">
        <w:t xml:space="preserve"> </w:t>
      </w:r>
      <w:r w:rsidR="00250555">
        <w:t>gene expression</w:t>
      </w:r>
      <w:r w:rsidR="004D2ED8">
        <w:t xml:space="preserve"> </w:t>
      </w:r>
      <w:r w:rsidR="00415C99">
        <w:t>data exist to construct a co-expression network</w:t>
      </w:r>
      <w:r w:rsidR="00A63051">
        <w:t>.</w:t>
      </w:r>
    </w:p>
    <w:p w14:paraId="13838A01" w14:textId="73B6CAAC" w:rsidR="00DE0A16" w:rsidRPr="00DE0A16" w:rsidRDefault="00F87A75" w:rsidP="0067252E">
      <w:pPr>
        <w:pStyle w:val="Heading3"/>
      </w:pPr>
      <w:bookmarkStart w:id="11" w:name="_Ref444765587"/>
      <w:r>
        <w:t>Fig</w:t>
      </w:r>
      <w:r w:rsidR="00372A40">
        <w:t>ure</w:t>
      </w:r>
      <w:r w:rsidR="00BD3E3E">
        <w:t xml:space="preserve"> 1</w:t>
      </w:r>
      <w:bookmarkEnd w:id="11"/>
    </w:p>
    <w:p w14:paraId="20901FC1" w14:textId="3F4D5AC3" w:rsidR="00E7135D" w:rsidRDefault="00D42BE5" w:rsidP="0067252E">
      <w:pPr>
        <w:pStyle w:val="Heading3"/>
      </w:pPr>
      <w:r>
        <w:t>Schematic</w:t>
      </w:r>
      <w:r w:rsidR="00CE7F08">
        <w:t xml:space="preserve"> of the </w:t>
      </w:r>
      <w:proofErr w:type="spellStart"/>
      <w:r w:rsidR="00E7135D" w:rsidRPr="00E7135D">
        <w:t>Camoco</w:t>
      </w:r>
      <w:proofErr w:type="spellEnd"/>
      <w:r w:rsidR="00E7135D" w:rsidRPr="00E7135D">
        <w:t xml:space="preserve"> framework</w:t>
      </w:r>
    </w:p>
    <w:p w14:paraId="541EFC10" w14:textId="3FE19634" w:rsidR="00E7135D" w:rsidRDefault="00B61812" w:rsidP="0067252E">
      <w:pPr>
        <w:pStyle w:val="Subtitle"/>
      </w:pPr>
      <w:r>
        <w:t xml:space="preserve">The </w:t>
      </w:r>
      <w:proofErr w:type="spellStart"/>
      <w:r w:rsidR="00E7135D" w:rsidRPr="00E7135D">
        <w:t>Camoco</w:t>
      </w:r>
      <w:proofErr w:type="spellEnd"/>
      <w:r w:rsidR="00E7135D" w:rsidRPr="00E7135D">
        <w:t xml:space="preserve"> framework </w:t>
      </w:r>
      <w:r>
        <w:t>integrates genes identified by SNPs associated</w:t>
      </w:r>
      <w:r w:rsidR="00E7135D" w:rsidRPr="00E7135D">
        <w:t xml:space="preserve"> </w:t>
      </w:r>
      <w:r>
        <w:t>with</w:t>
      </w:r>
      <w:r w:rsidR="00E7135D" w:rsidRPr="00E7135D">
        <w:t xml:space="preserve"> complex traits </w:t>
      </w:r>
      <w:r w:rsidR="00254747">
        <w:t>with functional information inferred from</w:t>
      </w:r>
      <w:r w:rsidR="00E7135D" w:rsidRPr="00E7135D">
        <w:t xml:space="preserve"> </w:t>
      </w:r>
      <w:r w:rsidR="00E852CA">
        <w:t>co-expression</w:t>
      </w:r>
      <w:r w:rsidR="00D739A2">
        <w:t xml:space="preserve"> networks. </w:t>
      </w:r>
      <w:r w:rsidR="00D739A2" w:rsidRPr="00D739A2">
        <w:rPr>
          <w:b/>
        </w:rPr>
        <w:t>(A)</w:t>
      </w:r>
      <w:r w:rsidR="00E7135D" w:rsidRPr="00E7135D">
        <w:t xml:space="preserve"> </w:t>
      </w:r>
      <w:proofErr w:type="spellStart"/>
      <w:r w:rsidR="00EB2F51">
        <w:t>A</w:t>
      </w:r>
      <w:proofErr w:type="spellEnd"/>
      <w:r w:rsidR="00EB2F51">
        <w:t xml:space="preserve"> typical </w:t>
      </w:r>
      <w:r w:rsidR="000D75BC">
        <w:t>GWAS result</w:t>
      </w:r>
      <w:r w:rsidR="00E7135D" w:rsidRPr="00E7135D">
        <w:t xml:space="preserve"> for a c</w:t>
      </w:r>
      <w:r w:rsidR="00D739A2">
        <w:t>omplex trait identifies several</w:t>
      </w:r>
      <w:r w:rsidR="00E7135D" w:rsidRPr="00E7135D">
        <w:t xml:space="preserve"> SNPs (circled) passing </w:t>
      </w:r>
      <w:r w:rsidR="0068039F">
        <w:t xml:space="preserve">the </w:t>
      </w:r>
      <w:r w:rsidR="00E7135D" w:rsidRPr="00E7135D">
        <w:t xml:space="preserve">threshold for </w:t>
      </w:r>
      <w:r w:rsidR="00C95B73">
        <w:t xml:space="preserve">genome-wide </w:t>
      </w:r>
      <w:r w:rsidR="00E7135D" w:rsidRPr="00E7135D">
        <w:t xml:space="preserve">significance indicating a </w:t>
      </w:r>
      <w:proofErr w:type="spellStart"/>
      <w:r w:rsidR="00E7135D" w:rsidRPr="00E7135D">
        <w:t>multigenic</w:t>
      </w:r>
      <w:proofErr w:type="spellEnd"/>
      <w:r w:rsidR="00E7135D" w:rsidRPr="00E7135D">
        <w:t xml:space="preserve"> trait. SNP-to-gene mapping windows i</w:t>
      </w:r>
      <w:r w:rsidR="00DB7A3F">
        <w:t>dentif</w:t>
      </w:r>
      <w:r w:rsidR="00C95B73">
        <w:t>y</w:t>
      </w:r>
      <w:r w:rsidR="00CD5B73">
        <w:t xml:space="preserve"> a</w:t>
      </w:r>
      <w:r w:rsidR="00E7135D" w:rsidRPr="00E7135D">
        <w:t xml:space="preserve"> varying number of candidate genes</w:t>
      </w:r>
      <w:r w:rsidR="00DB7A3F">
        <w:t xml:space="preserve"> for each SNP</w:t>
      </w:r>
      <w:r w:rsidR="00C567BD">
        <w:t>. Candidate genes are identified</w:t>
      </w:r>
      <w:r w:rsidR="00E7135D" w:rsidRPr="00E7135D">
        <w:t xml:space="preserve"> based on</w:t>
      </w:r>
      <w:r w:rsidR="0036589A">
        <w:t xml:space="preserve"> </w:t>
      </w:r>
      <w:r w:rsidR="0036589A">
        <w:lastRenderedPageBreak/>
        <w:t>user</w:t>
      </w:r>
      <w:r w:rsidR="00BD7D9E">
        <w:t>-</w:t>
      </w:r>
      <w:r w:rsidR="0036589A">
        <w:t>specified</w:t>
      </w:r>
      <w:r w:rsidR="00E7135D" w:rsidRPr="00E7135D">
        <w:t xml:space="preserve"> window size and </w:t>
      </w:r>
      <w:r w:rsidR="00045287">
        <w:t xml:space="preserve">a maximum </w:t>
      </w:r>
      <w:r w:rsidR="00E7135D" w:rsidRPr="00E7135D">
        <w:t>number of flanking g</w:t>
      </w:r>
      <w:r w:rsidR="00D739A2">
        <w:t>enes surrounding a SNP</w:t>
      </w:r>
      <w:r w:rsidR="00DA1A75">
        <w:t xml:space="preserve"> (e.g.</w:t>
      </w:r>
      <w:r w:rsidR="004A0F3B">
        <w:t>,</w:t>
      </w:r>
      <w:r w:rsidR="00DA1A75">
        <w:t xml:space="preserve"> 50</w:t>
      </w:r>
      <w:r w:rsidR="00EC14D4">
        <w:t>-</w:t>
      </w:r>
      <w:r w:rsidR="00DA1A75">
        <w:t xml:space="preserve">kb and </w:t>
      </w:r>
      <w:r w:rsidR="004A0F3B">
        <w:t>two</w:t>
      </w:r>
      <w:r w:rsidR="00DA1A75">
        <w:t xml:space="preserve"> flanking genes</w:t>
      </w:r>
      <w:r w:rsidR="004A0F3B">
        <w:t>,</w:t>
      </w:r>
      <w:r w:rsidR="00DA1A75">
        <w:t xml:space="preserve"> designated in red)</w:t>
      </w:r>
      <w:r w:rsidR="00D739A2">
        <w:t xml:space="preserve">. </w:t>
      </w:r>
      <w:r w:rsidR="00D739A2" w:rsidRPr="00D739A2">
        <w:rPr>
          <w:b/>
        </w:rPr>
        <w:t>(B)</w:t>
      </w:r>
      <w:r w:rsidR="00E7135D" w:rsidRPr="00E7135D">
        <w:t xml:space="preserve"> </w:t>
      </w:r>
      <w:r w:rsidR="00A245D1">
        <w:t xml:space="preserve">Independently, </w:t>
      </w:r>
      <w:r w:rsidR="00CD5B73">
        <w:t>gene</w:t>
      </w:r>
      <w:r>
        <w:t xml:space="preserve"> c</w:t>
      </w:r>
      <w:r w:rsidR="00E7135D" w:rsidRPr="00E7135D">
        <w:t xml:space="preserve">o-expression networks identify interactions between genes </w:t>
      </w:r>
      <w:r w:rsidR="00D739A2" w:rsidRPr="00E7135D">
        <w:t xml:space="preserve">uncovering </w:t>
      </w:r>
      <w:r w:rsidR="00DB7A3F">
        <w:t xml:space="preserve">an </w:t>
      </w:r>
      <w:r w:rsidR="00D739A2" w:rsidRPr="00E7135D">
        <w:t>unbiased</w:t>
      </w:r>
      <w:r w:rsidR="00DB7A3F">
        <w:t xml:space="preserve"> survey of</w:t>
      </w:r>
      <w:r w:rsidR="00E7135D" w:rsidRPr="00E7135D">
        <w:t xml:space="preserve"> putative </w:t>
      </w:r>
      <w:r w:rsidR="00D739A2">
        <w:t>biological co-function.</w:t>
      </w:r>
      <w:r w:rsidR="00CD5B73">
        <w:t xml:space="preserve"> </w:t>
      </w:r>
      <w:r w:rsidR="00C6245F">
        <w:t>Network interactions are identified by comparing gene expression profiles across a diverse set of accessions (e.g.</w:t>
      </w:r>
      <w:r w:rsidR="004A0F3B">
        <w:t>,</w:t>
      </w:r>
      <w:r w:rsidR="00C6245F">
        <w:t xml:space="preserve"> experimental conditions, </w:t>
      </w:r>
      <w:r w:rsidR="00E64495">
        <w:t>tissue, samples)</w:t>
      </w:r>
      <w:r w:rsidR="00B96EB6">
        <w:t>. Gene</w:t>
      </w:r>
      <w:r w:rsidR="00621FD9">
        <w:t xml:space="preserve"> subnetworks indicate sets of genes with strongly correlated gene expression profiles.</w:t>
      </w:r>
      <w:r w:rsidR="00CD5B73">
        <w:t xml:space="preserve"> </w:t>
      </w:r>
      <w:r w:rsidR="00D739A2" w:rsidRPr="00D739A2">
        <w:rPr>
          <w:b/>
        </w:rPr>
        <w:t>(C)</w:t>
      </w:r>
      <w:r w:rsidR="00E7135D" w:rsidRPr="00E7135D">
        <w:t xml:space="preserve"> </w:t>
      </w:r>
      <w:r w:rsidR="00A245D1">
        <w:t>Co-analysis</w:t>
      </w:r>
      <w:r w:rsidR="00E7135D" w:rsidRPr="00E7135D">
        <w:t xml:space="preserve"> of </w:t>
      </w:r>
      <w:r w:rsidR="00D94859">
        <w:t>co-expression</w:t>
      </w:r>
      <w:r w:rsidR="00FB5744">
        <w:t xml:space="preserve"> interactions among </w:t>
      </w:r>
      <w:r w:rsidR="00543D15">
        <w:t xml:space="preserve">GWAS </w:t>
      </w:r>
      <w:r w:rsidR="00FB5744">
        <w:t>trait</w:t>
      </w:r>
      <w:r w:rsidR="00E7135D" w:rsidRPr="00E7135D">
        <w:t xml:space="preserve"> candidate genes </w:t>
      </w:r>
      <w:r w:rsidR="00D94859">
        <w:t>identifies</w:t>
      </w:r>
      <w:r w:rsidR="00E7135D" w:rsidRPr="00E7135D">
        <w:t xml:space="preserve"> a small subset</w:t>
      </w:r>
      <w:r w:rsidR="00D94859">
        <w:t xml:space="preserve"> of genes with </w:t>
      </w:r>
      <w:r w:rsidR="008555EB">
        <w:t xml:space="preserve">strong </w:t>
      </w:r>
      <w:r w:rsidR="00D94859">
        <w:t>network connections</w:t>
      </w:r>
      <w:r w:rsidR="00BC56A9">
        <w:t>. Blue lines designate</w:t>
      </w:r>
      <w:r w:rsidR="00E7135D" w:rsidRPr="00E7135D">
        <w:t xml:space="preserve"> genes </w:t>
      </w:r>
      <w:r w:rsidR="008873F6">
        <w:t>that</w:t>
      </w:r>
      <w:r w:rsidR="00E7135D" w:rsidRPr="00E7135D">
        <w:t xml:space="preserve"> have similar co-expression patterns indicating co-regulation or shared function. Starred genes are potential candidate genes </w:t>
      </w:r>
      <w:r w:rsidR="00E7135D" w:rsidRPr="002A1D34">
        <w:t>associat</w:t>
      </w:r>
      <w:r w:rsidR="008873F6" w:rsidRPr="00B840AF">
        <w:t>ed with GWAS trai</w:t>
      </w:r>
      <w:r w:rsidR="008873F6" w:rsidRPr="006D630E">
        <w:t>t</w:t>
      </w:r>
      <w:r w:rsidR="002A1D34" w:rsidRPr="00A4469A">
        <w:t>s</w:t>
      </w:r>
      <w:r w:rsidR="008873F6" w:rsidRPr="00422E3C">
        <w:t xml:space="preserve"> based on SNP-to-</w:t>
      </w:r>
      <w:r w:rsidR="00E7135D" w:rsidRPr="00422E3C">
        <w:t>gene mapping and co-expression evidence. Red stars</w:t>
      </w:r>
      <w:r w:rsidR="00895024" w:rsidRPr="0046474E">
        <w:t xml:space="preserve"> indicate</w:t>
      </w:r>
      <w:r w:rsidR="00E7135D" w:rsidRPr="007B1CB5">
        <w:t xml:space="preserve"> genes </w:t>
      </w:r>
      <w:r w:rsidR="00895024" w:rsidRPr="007B1CB5">
        <w:t>that</w:t>
      </w:r>
      <w:r w:rsidR="00E7135D" w:rsidRPr="007B1CB5">
        <w:t xml:space="preserve"> are not the</w:t>
      </w:r>
      <w:r w:rsidR="00E7135D" w:rsidRPr="00E7135D">
        <w:t xml:space="preserve"> closest</w:t>
      </w:r>
      <w:r w:rsidR="00D739A2">
        <w:t xml:space="preserve"> to the </w:t>
      </w:r>
      <w:r w:rsidR="00C66D54">
        <w:t>GWAS</w:t>
      </w:r>
      <w:r w:rsidR="00D739A2">
        <w:t xml:space="preserve"> SNP</w:t>
      </w:r>
      <w:r w:rsidR="00F469A2">
        <w:t xml:space="preserve"> (non</w:t>
      </w:r>
      <w:r w:rsidR="00B95D83">
        <w:t>-</w:t>
      </w:r>
      <w:r w:rsidR="00F469A2">
        <w:t>adjacent)</w:t>
      </w:r>
      <w:r w:rsidR="00E84585">
        <w:t xml:space="preserve"> that may have been missed</w:t>
      </w:r>
      <w:r w:rsidR="000002A2">
        <w:t xml:space="preserve"> without co-expression evidence</w:t>
      </w:r>
      <w:r w:rsidR="00E84585">
        <w:t>.</w:t>
      </w:r>
      <w:r w:rsidR="00D739A2">
        <w:t xml:space="preserve"> </w:t>
      </w:r>
      <w:r w:rsidR="00D739A2" w:rsidRPr="00D739A2">
        <w:rPr>
          <w:b/>
        </w:rPr>
        <w:t>(D)</w:t>
      </w:r>
      <w:r w:rsidR="00E7135D" w:rsidRPr="00E7135D">
        <w:t xml:space="preserve"> Statistical significance of</w:t>
      </w:r>
      <w:r w:rsidR="00355692">
        <w:t xml:space="preserve"> </w:t>
      </w:r>
      <w:r w:rsidR="000B5F2F">
        <w:t xml:space="preserve">subnetwork </w:t>
      </w:r>
      <w:r w:rsidR="00E7135D" w:rsidRPr="00E7135D">
        <w:t>interactions</w:t>
      </w:r>
      <w:r w:rsidR="00355692">
        <w:t xml:space="preserve"> </w:t>
      </w:r>
      <w:r w:rsidR="004A0F3B">
        <w:t>is</w:t>
      </w:r>
      <w:r w:rsidR="004A0F3B" w:rsidRPr="00E7135D">
        <w:t xml:space="preserve"> </w:t>
      </w:r>
      <w:r w:rsidR="00E7135D" w:rsidRPr="00E7135D">
        <w:t xml:space="preserve">assessed </w:t>
      </w:r>
      <w:r w:rsidR="00355692">
        <w:t>by comparing co-expression strength among genes identified from GWAS datasets</w:t>
      </w:r>
      <w:r w:rsidR="00355692" w:rsidRPr="00E7135D" w:rsidDel="00355692">
        <w:t xml:space="preserve"> </w:t>
      </w:r>
      <w:r w:rsidR="00355692">
        <w:t>to</w:t>
      </w:r>
      <w:r w:rsidR="00E7135D" w:rsidRPr="00E7135D">
        <w:t xml:space="preserve"> </w:t>
      </w:r>
      <w:r w:rsidR="004A0F3B">
        <w:t xml:space="preserve">those from </w:t>
      </w:r>
      <w:r w:rsidR="00C62180">
        <w:t>r</w:t>
      </w:r>
      <w:r w:rsidR="00BF1E26">
        <w:t>andom</w:t>
      </w:r>
      <w:r w:rsidR="00E7135D" w:rsidRPr="00E7135D">
        <w:t xml:space="preserve"> </w:t>
      </w:r>
      <w:r w:rsidR="00355692">
        <w:t>networks cont</w:t>
      </w:r>
      <w:r w:rsidR="008E61C9">
        <w:t xml:space="preserve">aining the same number of </w:t>
      </w:r>
      <w:r w:rsidR="00355692">
        <w:t>genes</w:t>
      </w:r>
      <w:r w:rsidR="00E7135D" w:rsidRPr="00E7135D">
        <w:t>.</w:t>
      </w:r>
      <w:r w:rsidR="00B82ED0">
        <w:t xml:space="preserve"> In the illustrated case, the more interesting subnetwork has both high density as well as locality.</w:t>
      </w:r>
    </w:p>
    <w:p w14:paraId="43B8E08E" w14:textId="49F7CAD7" w:rsidR="008E4FEF" w:rsidRDefault="008E4FEF" w:rsidP="0067252E">
      <w:pPr>
        <w:pStyle w:val="Heading2"/>
      </w:pPr>
      <w:r w:rsidRPr="00C36685">
        <w:t>Generating co-expression networks from diverse transcriptional data</w:t>
      </w:r>
    </w:p>
    <w:p w14:paraId="268B9343" w14:textId="5A9CDA62" w:rsidR="00B41120" w:rsidRDefault="00C63949" w:rsidP="0067252E">
      <w:r>
        <w:t xml:space="preserve">A </w:t>
      </w:r>
      <w:r w:rsidR="00894FFD">
        <w:t xml:space="preserve">co-expression network </w:t>
      </w:r>
      <w:r>
        <w:t>that is</w:t>
      </w:r>
      <w:r w:rsidR="00894FFD">
        <w:t xml:space="preserve"> </w:t>
      </w:r>
      <w:r w:rsidR="00565DE5">
        <w:t xml:space="preserve">derived </w:t>
      </w:r>
      <w:r>
        <w:t xml:space="preserve">from the </w:t>
      </w:r>
      <w:r w:rsidR="00B61C35">
        <w:t>biological</w:t>
      </w:r>
      <w:r w:rsidR="002B131F">
        <w:t xml:space="preserve"> context generating</w:t>
      </w:r>
      <w:r>
        <w:t xml:space="preserve"> the phenotypic variation subjected to GWAS </w:t>
      </w:r>
      <w:r w:rsidR="00894FFD">
        <w:t>i</w:t>
      </w:r>
      <w:r w:rsidR="00846958">
        <w:t>s</w:t>
      </w:r>
      <w:r w:rsidR="00894FFD">
        <w:t xml:space="preserve"> a key component of our approach</w:t>
      </w:r>
      <w:r>
        <w:t xml:space="preserve">. A </w:t>
      </w:r>
      <w:proofErr w:type="gramStart"/>
      <w:r>
        <w:t>well matched</w:t>
      </w:r>
      <w:proofErr w:type="gramEnd"/>
      <w:r>
        <w:t xml:space="preserve"> co</w:t>
      </w:r>
      <w:r w:rsidR="00CF17E5">
        <w:t>-</w:t>
      </w:r>
      <w:r>
        <w:t>expression network will</w:t>
      </w:r>
      <w:r w:rsidR="00894FFD">
        <w:t xml:space="preserve"> </w:t>
      </w:r>
      <w:r>
        <w:t>describe</w:t>
      </w:r>
      <w:r w:rsidR="00894FFD">
        <w:t xml:space="preserve"> </w:t>
      </w:r>
      <w:r w:rsidR="00C634E0">
        <w:t xml:space="preserve">the most relevant </w:t>
      </w:r>
      <w:r w:rsidR="00894FFD">
        <w:t xml:space="preserve">functional relationships </w:t>
      </w:r>
      <w:r w:rsidR="00C634E0">
        <w:t>and</w:t>
      </w:r>
      <w:r w:rsidR="00894FFD">
        <w:t xml:space="preserve"> </w:t>
      </w:r>
      <w:r w:rsidR="00556982">
        <w:t>identify</w:t>
      </w:r>
      <w:r>
        <w:t xml:space="preserve"> </w:t>
      </w:r>
      <w:r w:rsidR="00894FFD">
        <w:t>coherent s</w:t>
      </w:r>
      <w:r w:rsidR="00CF17E5">
        <w:t>ubsets of GWAS-implicated genes</w:t>
      </w:r>
      <w:r w:rsidR="00A31B27">
        <w:t>. We and others have</w:t>
      </w:r>
      <w:r w:rsidR="00DB46FF">
        <w:t xml:space="preserve"> previously </w:t>
      </w:r>
      <w:r w:rsidR="00A31B27">
        <w:t>shown that co-expressi</w:t>
      </w:r>
      <w:r w:rsidR="002F7923">
        <w:t>o</w:t>
      </w:r>
      <w:r w:rsidR="00A31B27">
        <w:t>n</w:t>
      </w:r>
      <w:r w:rsidR="00894FFD">
        <w:t xml:space="preserve"> networks generated from expression data derived from different contexts capture different functional information</w:t>
      </w:r>
      <w:r w:rsidR="00456B26">
        <w:fldChar w:fldCharType="begin" w:fldLock="1"/>
      </w:r>
      <w:r w:rsidR="00432471">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"id" : "ITEM-2", "itemData" : { "DOI" : "10.1073/pnas.1201961109", "ISSN" : "00278424 10916490", "abstract" : "Through domestication, humans have substantially altered the morphology of Zea mays ssp. parviglumis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 "author" : [ { "dropping-particle" : "", "family" : "Swanson-Wagner", "given" : "R.", "non-dropping-particle" : "", "parse-names" : false, "suffix" : "" }, { "dropping-particle" : "", "family" : "Briskine", "given" : "R.", "non-dropping-particle" : "", "parse-names" : false, "suffix" : "" }, { "dropping-particle" : "", "family" : "Schaefer", "given" : "R.", "non-dropping-particle" : "", "parse-names" : false, "suffix" : "" }, { "dropping-particle" : "", "family" : "Hufford", "given" : "M.B.", "non-dropping-particle" : "", "parse-names" : false, "suffix" : "" }, { "dropping-particle" : "", "family" : "Ross-Ibarra", "given" : "J.", "non-dropping-particle" : "", "parse-names" : false, "suffix" : "" }, { "dropping-particle" : "", "family" : "Myers", "given" : "C.L.", "non-dropping-particle" : "", "parse-names" : false, "suffix" : "" }, { "dropping-particle" : "", "family" : "Tiffin", "given" : "P.", "non-dropping-particle" : "", "parse-names" : false, "suffix" : "" }, { "dropping-particle" : "", "family" : "Springer", "given" : "N.M.", "non-dropping-particle" : "", "parse-names" : false, "suffix" : "" } ], "container-title" : "Proceedings of the National Academy of Sciences of the United States of America", "id" : "ITEM-2", "issue" : "29", "issued" : { "date-parts" : [ [ "2012" ] ] }, "title" : "Reshaping of the maize transcriptome by domestication", "type" : "article-journal", "volume" : "109" }, "uris" : [ "http://www.mendeley.com/documents/?uuid=6bdbbc5c-c940-322b-9d84-54800d5f415d" ] } ], "mendeley" : { "formattedCitation" : "[34,35]", "plainTextFormattedCitation" : "[34,35]", "previouslyFormattedCitation" : "[34,35]" }, "properties" : { "noteIndex" : 0 }, "schema" : "https://github.com/citation-style-language/schema/raw/master/csl-citation.json" }</w:instrText>
      </w:r>
      <w:r w:rsidR="00456B26">
        <w:fldChar w:fldCharType="separate"/>
      </w:r>
      <w:r w:rsidR="00EA432F" w:rsidRPr="00EA432F">
        <w:rPr>
          <w:noProof/>
        </w:rPr>
        <w:t>[34,35]</w:t>
      </w:r>
      <w:r w:rsidR="00456B26">
        <w:fldChar w:fldCharType="end"/>
      </w:r>
      <w:r w:rsidR="00456B26">
        <w:t>.</w:t>
      </w:r>
      <w:r w:rsidR="00FD3978">
        <w:t xml:space="preserve"> </w:t>
      </w:r>
      <w:r w:rsidR="007F4EAC">
        <w:t>For example, experiments</w:t>
      </w:r>
      <w:r w:rsidR="007D7471">
        <w:t xml:space="preserve"> </w:t>
      </w:r>
      <w:r>
        <w:t>measuring</w:t>
      </w:r>
      <w:r w:rsidR="00A86EC9">
        <w:t xml:space="preserve"> changes in gene expression</w:t>
      </w:r>
      <w:r w:rsidR="007F4EAC">
        <w:t xml:space="preserve"> </w:t>
      </w:r>
      <w:r>
        <w:t xml:space="preserve">can explore </w:t>
      </w:r>
      <w:r w:rsidR="007F4EAC">
        <w:t xml:space="preserve">environmental </w:t>
      </w:r>
      <w:r>
        <w:t>adaptation</w:t>
      </w:r>
      <w:r w:rsidR="007F4EAC">
        <w:t>, developmental and organ</w:t>
      </w:r>
      <w:r w:rsidR="004A0F3B">
        <w:t>-</w:t>
      </w:r>
      <w:r w:rsidR="007F4EAC">
        <w:t xml:space="preserve">based variation, </w:t>
      </w:r>
      <w:r w:rsidR="004C5544">
        <w:t>or</w:t>
      </w:r>
      <w:r w:rsidR="007F4EAC">
        <w:t xml:space="preserve"> variation</w:t>
      </w:r>
      <w:r>
        <w:t xml:space="preserve"> in expression</w:t>
      </w:r>
      <w:r w:rsidR="007F4EAC">
        <w:t xml:space="preserve"> </w:t>
      </w:r>
      <w:r w:rsidR="007F4EAC">
        <w:lastRenderedPageBreak/>
        <w:t xml:space="preserve">that arises from population and ecological dynamics (see </w:t>
      </w:r>
      <w:r w:rsidR="007F4EAC">
        <w:fldChar w:fldCharType="begin" w:fldLock="1"/>
      </w:r>
      <w:r w:rsidR="00432471">
        <w:instrText>ADDIN CSL_CITATION { "citationItems" : [ { "id" : "ITEM-1", "itemData" : { "DOI" : "10.1016/j.bbagrm.2016.07.016", "ISSN" : "18764320 18749399", "abstract" : "\u00a9 2016 Elsevier B.V.Co-expression networks have been shown to be a powerful tool for inferring a gene's function when little is known about it. With the advent of next generation sequencing technologies, the construction and analysis of co-expression networks is now possible in non-model species, including those with agricultural importance. Here, we review fundamental concepts in the construction and application of co-expression networks with a focus on agricultural crops. We survey past and current applications of co-expression network analysis in several agricultural species and provide perspective on important considerations that arise when analyzing network relationships. We conclude with a perspective on future directions and potential challenges of utilizing this powerful approach in crops. This article is part of a Special Issue entitled: Plant Gene Regulatory Mechanisms and Networks, edited by Dr. Erich Grotewold and Dr. Nathan Springer.", "author" : [ { "dropping-particle" : "", "family" : "Schaefer", "given" : "R.J.", "non-dropping-particle" : "", "parse-names" : false, "suffix" : "" }, { "dropping-particle" : "", "family" : "Michno", "given" : "J.-M.", "non-dropping-particle" : "", "parse-names" : false, "suffix" : "" }, { "dropping-particle" : "", "family" : "Myers", "given" : "C.L.", "non-dropping-particle" : "", "parse-names" : false, "suffix" : "" } ], "container-title" : "Biochimica et Biophysica Acta - Gene Regulatory Mechanisms", "id" : "ITEM-1", "issued" : { "date-parts" : [ [ "2016" ] ] }, "title" : "Unraveling gene function in agricultural species using gene co-expression networks", "type" : "article-journal" }, "uris" : [ "http://www.mendeley.com/documents/?uuid=56718bfe-49c7-3eb7-bf28-d77ce86c19e1" ] } ], "mendeley" : { "formattedCitation" : "[36]", "plainTextFormattedCitation" : "[36]", "previouslyFormattedCitation" : "[36]" }, "properties" : { "noteIndex" : 0 }, "schema" : "https://github.com/citation-style-language/schema/raw/master/csl-citation.json" }</w:instrText>
      </w:r>
      <w:r w:rsidR="007F4EAC">
        <w:fldChar w:fldCharType="separate"/>
      </w:r>
      <w:r w:rsidR="00EA432F" w:rsidRPr="00EA432F">
        <w:rPr>
          <w:noProof/>
        </w:rPr>
        <w:t>[36]</w:t>
      </w:r>
      <w:r w:rsidR="007F4EAC">
        <w:fldChar w:fldCharType="end"/>
      </w:r>
      <w:r w:rsidR="00F576F0">
        <w:t xml:space="preserve"> for</w:t>
      </w:r>
      <w:r w:rsidR="007F4EAC">
        <w:t xml:space="preserve"> review).</w:t>
      </w:r>
      <w:r w:rsidR="00B5331D">
        <w:t xml:space="preserve"> </w:t>
      </w:r>
      <w:r w:rsidR="000367EC">
        <w:t xml:space="preserve">For </w:t>
      </w:r>
      <w:r>
        <w:t xml:space="preserve">some </w:t>
      </w:r>
      <w:r w:rsidR="000367EC">
        <w:t xml:space="preserve">species, published data contain enough </w:t>
      </w:r>
      <w:r w:rsidR="00172E14">
        <w:t xml:space="preserve">experimental </w:t>
      </w:r>
      <w:r w:rsidR="0021270E">
        <w:t>accessions</w:t>
      </w:r>
      <w:r w:rsidR="00930BBB">
        <w:t xml:space="preserve"> to build networks from </w:t>
      </w:r>
      <w:r w:rsidR="0055784A">
        <w:t>these</w:t>
      </w:r>
      <w:r w:rsidR="00930BBB">
        <w:t xml:space="preserve"> differ</w:t>
      </w:r>
      <w:r w:rsidR="00A86EC9">
        <w:t>ent types of expression experiments</w:t>
      </w:r>
      <w:r w:rsidR="0021270E">
        <w:t xml:space="preserve"> (the term accession is used here to differentia</w:t>
      </w:r>
      <w:r w:rsidR="00D260E1">
        <w:t>te samples, tissues, conditions,</w:t>
      </w:r>
      <w:r w:rsidR="0021270E">
        <w:t xml:space="preserve"> etc.).</w:t>
      </w:r>
      <w:r w:rsidR="00B41120">
        <w:t xml:space="preserve"> We reasoned that these different sources of expression profiles </w:t>
      </w:r>
      <w:r w:rsidR="007F4EAC">
        <w:t>likely</w:t>
      </w:r>
      <w:r w:rsidR="00B41120">
        <w:t xml:space="preserve"> have a strong impact on the utility of the co-expression network for interpreting genetic variation</w:t>
      </w:r>
      <w:r w:rsidR="00B94772">
        <w:t xml:space="preserve"> captured by GWAS</w:t>
      </w:r>
      <w:r w:rsidR="00930BBB">
        <w:t>.</w:t>
      </w:r>
      <w:r w:rsidR="00B41120">
        <w:t xml:space="preserve"> </w:t>
      </w:r>
      <w:r w:rsidR="001527AE">
        <w:t>Using this rationale</w:t>
      </w:r>
      <w:r w:rsidR="00930BBB">
        <w:t>,</w:t>
      </w:r>
      <w:r w:rsidR="00B41120">
        <w:t xml:space="preserve"> we constructed several different co-expression networks independently and assessed the ability of each to produce high-confidence discoveries using our </w:t>
      </w:r>
      <w:proofErr w:type="spellStart"/>
      <w:r w:rsidR="00B41120">
        <w:t>Camoco</w:t>
      </w:r>
      <w:proofErr w:type="spellEnd"/>
      <w:r w:rsidR="00B41120">
        <w:t xml:space="preserve"> framework.</w:t>
      </w:r>
    </w:p>
    <w:p w14:paraId="7EF40D81" w14:textId="07D34EE7" w:rsidR="002B1DB8" w:rsidRDefault="002B131F" w:rsidP="0067252E">
      <w:r>
        <w:t xml:space="preserve">Three co-expression networks representing three different biological contexts were built. </w:t>
      </w:r>
      <w:r w:rsidR="00FD3978">
        <w:t>The first</w:t>
      </w:r>
      <w:r w:rsidR="00431848">
        <w:t xml:space="preserve"> </w:t>
      </w:r>
      <w:r w:rsidR="00BD06C3">
        <w:t>dataset</w:t>
      </w:r>
      <w:r w:rsidR="00705054">
        <w:t xml:space="preserve"> </w:t>
      </w:r>
      <w:r w:rsidR="00FD3978">
        <w:t>targeted</w:t>
      </w:r>
      <w:r w:rsidR="00D34056" w:rsidRPr="00573E18">
        <w:t xml:space="preserve"> expression variation that exists between diverse maize accessions</w:t>
      </w:r>
      <w:r w:rsidR="00C35A97">
        <w:t xml:space="preserve"> </w:t>
      </w:r>
      <w:r w:rsidR="00D34056" w:rsidRPr="00573E18">
        <w:t>built from whole-seedling transcriptomes on a panel of 503 diverse inbred lines from a previously published dataset</w:t>
      </w:r>
      <w:r w:rsidR="00D34056">
        <w:t xml:space="preserve"> </w:t>
      </w:r>
      <w:r w:rsidR="00D807FF">
        <w:t>characterizing the maize pan-genome</w:t>
      </w:r>
      <w:r w:rsidR="00D34056">
        <w:fldChar w:fldCharType="begin" w:fldLock="1"/>
      </w:r>
      <w:r w:rsidR="00432471">
        <w:instrText>ADDIN CSL_CITATION { "citationItems" : [ { "id" : "ITEM-1", "itemData" : { "DOI" : "10.1105/tpc.113.119982", "ISSN" : "1532-298X", "PMID" : "24488960", "abstract" : "Genomes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 "author" : [ { "dropping-particle" : "", "family" : "Hirsch", "given" : "Candice N", "non-dropping-particle" : "", "parse-names" : false, "suffix" : "" }, { "dropping-particle" : "", "family" : "Foerster", "given" : "Jillian M", "non-dropping-particle" : "", "parse-names" : false, "suffix" : "" }, { "dropping-particle" : "", "family" : "Johnson", "given" : "James M", "non-dropping-particle" : "", "parse-names" : false, "suffix" : "" }, { "dropping-particle" : "", "family" : "Sekhon", "given" : "Rajandeep S", "non-dropping-particle" : "", "parse-names" : false, "suffix" : "" }, { "dropping-particle" : "", "family" : "Muttoni", "given" : "German", "non-dropping-particle" : "", "parse-names" : false, "suffix" : "" }, { "dropping-particle" : "", "family" : "Vaillancourt", "given" : "Brieanne", "non-dropping-particle" : "", "parse-names" : false, "suffix" : "" }, { "dropping-particle" : "", "family" : "Pe\u00f1agaricano", "given" : "Francisco", "non-dropping-particle" : "", "parse-names" : false, "suffix" : "" }, { "dropping-particle" : "", "family" : "Lindquist", "given" : "Erika", "non-dropping-particle" : "", "parse-names" : false, "suffix" : "" }, { "dropping-particle" : "", "family" : "Pedraza", "given" : "Mary Ann", "non-dropping-particle" : "", "parse-names" : false, "suffix" : "" }, { "dropping-particle" : "", "family" : "Barry", "given" : "Kerrie", "non-dropping-particle" : "", "parse-names" : false, "suffix" : "" }, { "dropping-particle" : "", "family" : "Leon", "given" : "Natalia", "non-dropping-particle" : "de", "parse-names" : false, "suffix" : "" }, { "dropping-particle" : "", "family" : "Kaeppler", "given" : "Shawn M", "non-dropping-particle" : "", "parse-names" : false, "suffix" : "" }, { "dropping-particle" : "", "family" : "Buell", "given" : "C Robin", "non-dropping-particle" : "", "parse-names" : false, "suffix" : "" } ], "container-title" : "The Plant cell", "id" : "ITEM-1", "issue" : "1", "issued" : { "date-parts" : [ [ "2014", "1", "31" ] ] }, "page" : "121-35", "title" : "Insights into the maize pan-genome and pan-transcriptome.", "type" : "article-journal", "volume" : "26" }, "uris" : [ "http://www.mendeley.com/documents/?uuid=17aeb77d-33bc-4dfa-a24b-a90351174307" ] } ], "mendeley" : { "formattedCitation" : "[37]", "plainTextFormattedCitation" : "[37]", "previouslyFormattedCitation" : "[37]" }, "properties" : { "noteIndex" : 0 }, "schema" : "https://github.com/citation-style-language/schema/raw/master/csl-citation.json" }</w:instrText>
      </w:r>
      <w:r w:rsidR="00D34056">
        <w:fldChar w:fldCharType="separate"/>
      </w:r>
      <w:r w:rsidR="00EA432F" w:rsidRPr="00EA432F">
        <w:rPr>
          <w:noProof/>
        </w:rPr>
        <w:t>[37]</w:t>
      </w:r>
      <w:r w:rsidR="00D34056">
        <w:fldChar w:fldCharType="end"/>
      </w:r>
      <w:r w:rsidR="007D1A99">
        <w:t xml:space="preserve"> (called </w:t>
      </w:r>
      <w:r w:rsidR="00A04A04">
        <w:t xml:space="preserve">the </w:t>
      </w:r>
      <w:proofErr w:type="spellStart"/>
      <w:r w:rsidR="007D1A99">
        <w:t>ZmPAN</w:t>
      </w:r>
      <w:proofErr w:type="spellEnd"/>
      <w:r w:rsidR="007D1A99">
        <w:t xml:space="preserve"> </w:t>
      </w:r>
      <w:r w:rsidR="00D807FF">
        <w:t xml:space="preserve">network </w:t>
      </w:r>
      <w:r w:rsidR="007D1A99">
        <w:t>hereafter)</w:t>
      </w:r>
      <w:r w:rsidR="00D34056" w:rsidRPr="00573E18">
        <w:t xml:space="preserve">. Briefly, Hirsch et al. chose these lines to represent major heterotic groups within the </w:t>
      </w:r>
      <w:r w:rsidR="00A04A04">
        <w:t>United States</w:t>
      </w:r>
      <w:r w:rsidR="00D34056" w:rsidRPr="00573E18">
        <w:t xml:space="preserve">, sweet corn, popcorn, and exotic maize lines </w:t>
      </w:r>
      <w:r w:rsidR="009C40AE">
        <w:t>and measured gene expression profiles for</w:t>
      </w:r>
      <w:r w:rsidR="00D34056" w:rsidRPr="00573E18">
        <w:t xml:space="preserve"> seedling tissue </w:t>
      </w:r>
      <w:r w:rsidR="009C40AE">
        <w:t>as a representative tissue for all lines</w:t>
      </w:r>
      <w:r w:rsidR="00D34056" w:rsidRPr="00573E18">
        <w:t>.</w:t>
      </w:r>
      <w:r w:rsidR="00027815">
        <w:t xml:space="preserve"> </w:t>
      </w:r>
      <w:r w:rsidR="00FD3978">
        <w:t xml:space="preserve">The second </w:t>
      </w:r>
      <w:r w:rsidR="00BD06C3">
        <w:t>dataset</w:t>
      </w:r>
      <w:r w:rsidR="00705054">
        <w:t xml:space="preserve"> </w:t>
      </w:r>
      <w:r w:rsidR="000A71F2">
        <w:t xml:space="preserve">examined </w:t>
      </w:r>
      <w:r w:rsidR="009C40AE">
        <w:t>gene expression</w:t>
      </w:r>
      <w:r w:rsidR="008E4FEF" w:rsidRPr="004E79F7">
        <w:t xml:space="preserve"> variation </w:t>
      </w:r>
      <w:r w:rsidR="0077791D">
        <w:t>from a previous study characterizing</w:t>
      </w:r>
      <w:r w:rsidR="008E4FEF" w:rsidRPr="004E79F7">
        <w:t xml:space="preserve"> different tissues and developmental time points</w:t>
      </w:r>
      <w:r w:rsidR="00D31E29">
        <w:fldChar w:fldCharType="begin" w:fldLock="1"/>
      </w:r>
      <w:r w:rsidR="00432471">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"[38]", "plainTextFormattedCitation" : "[38]", "previouslyFormattedCitation" : "[38]" }, "properties" : { "noteIndex" : 0 }, "schema" : "https://github.com/citation-style-language/schema/raw/master/csl-citation.json" }</w:instrText>
      </w:r>
      <w:r w:rsidR="00D31E29">
        <w:fldChar w:fldCharType="separate"/>
      </w:r>
      <w:r w:rsidR="00EA432F" w:rsidRPr="00EA432F">
        <w:rPr>
          <w:noProof/>
        </w:rPr>
        <w:t>[38]</w:t>
      </w:r>
      <w:r w:rsidR="00D31E29">
        <w:fldChar w:fldCharType="end"/>
      </w:r>
      <w:r w:rsidR="00FD3978">
        <w:t xml:space="preserve">. </w:t>
      </w:r>
      <w:r w:rsidR="00917AD0">
        <w:t>Whole</w:t>
      </w:r>
      <w:r w:rsidR="00A04A04">
        <w:t>-</w:t>
      </w:r>
      <w:r w:rsidR="00917AD0">
        <w:t>genome RNA-</w:t>
      </w:r>
      <w:proofErr w:type="spellStart"/>
      <w:r w:rsidR="004E0511">
        <w:t>S</w:t>
      </w:r>
      <w:r w:rsidR="008E4FEF" w:rsidRPr="004E79F7">
        <w:t>eq</w:t>
      </w:r>
      <w:proofErr w:type="spellEnd"/>
      <w:r w:rsidR="008E4FEF" w:rsidRPr="004E79F7">
        <w:t xml:space="preserve"> transcriptome profiles from 76 different tissues and developmental time points </w:t>
      </w:r>
      <w:r w:rsidR="009C40AE">
        <w:t>f</w:t>
      </w:r>
      <w:r w:rsidR="00FB603A">
        <w:t>rom</w:t>
      </w:r>
      <w:r w:rsidR="008E4FEF" w:rsidRPr="004E79F7">
        <w:t xml:space="preserve"> the maize reference accession B73 were used to build </w:t>
      </w:r>
      <w:r w:rsidR="00BF55BC">
        <w:t>a</w:t>
      </w:r>
      <w:r w:rsidR="00821677">
        <w:t xml:space="preserve"> network</w:t>
      </w:r>
      <w:r w:rsidR="002A4F46">
        <w:t xml:space="preserve"> representing a</w:t>
      </w:r>
      <w:r w:rsidR="00BF55BC">
        <w:t xml:space="preserve"> </w:t>
      </w:r>
      <w:r w:rsidR="00A04A04">
        <w:t>s</w:t>
      </w:r>
      <w:r w:rsidR="00997A48">
        <w:t>ingle</w:t>
      </w:r>
      <w:r w:rsidR="00A04A04">
        <w:t>-a</w:t>
      </w:r>
      <w:r w:rsidR="00BF55BC">
        <w:t>ccession</w:t>
      </w:r>
      <w:r w:rsidR="00821677">
        <w:t xml:space="preserve"> expression </w:t>
      </w:r>
      <w:r w:rsidR="00A04A04">
        <w:t>m</w:t>
      </w:r>
      <w:r w:rsidR="00821677">
        <w:t>ap</w:t>
      </w:r>
      <w:r w:rsidR="009C40AE">
        <w:t xml:space="preserve"> (called </w:t>
      </w:r>
      <w:r w:rsidR="00A04A04">
        <w:t xml:space="preserve">the </w:t>
      </w:r>
      <w:proofErr w:type="spellStart"/>
      <w:r w:rsidR="009C40AE">
        <w:t>ZmSAM</w:t>
      </w:r>
      <w:proofErr w:type="spellEnd"/>
      <w:r w:rsidR="0080343C">
        <w:t xml:space="preserve"> network</w:t>
      </w:r>
      <w:r w:rsidR="009C40AE">
        <w:t xml:space="preserve"> hereafter)</w:t>
      </w:r>
      <w:r w:rsidR="008E4FEF" w:rsidRPr="004E79F7">
        <w:t>.</w:t>
      </w:r>
      <w:r w:rsidR="00FD3978">
        <w:t xml:space="preserve"> Finally,</w:t>
      </w:r>
      <w:r w:rsidR="001D3930">
        <w:t xml:space="preserve"> </w:t>
      </w:r>
      <w:r w:rsidR="00C63949">
        <w:t xml:space="preserve">we created </w:t>
      </w:r>
      <w:r w:rsidR="001D3930">
        <w:t>a</w:t>
      </w:r>
      <w:r w:rsidR="00097BC0">
        <w:t xml:space="preserve"> third </w:t>
      </w:r>
      <w:r w:rsidR="00BD06C3">
        <w:t>dataset</w:t>
      </w:r>
      <w:r w:rsidR="0002261A">
        <w:t xml:space="preserve"> </w:t>
      </w:r>
      <w:r w:rsidR="000A71F2">
        <w:t xml:space="preserve">as part of the </w:t>
      </w:r>
      <w:proofErr w:type="spellStart"/>
      <w:r w:rsidR="000A71F2">
        <w:t>ionomics</w:t>
      </w:r>
      <w:proofErr w:type="spellEnd"/>
      <w:r w:rsidR="000A71F2">
        <w:t xml:space="preserve"> GWAS research program</w:t>
      </w:r>
      <w:r w:rsidR="00C63949">
        <w:t>. These data measure</w:t>
      </w:r>
      <w:r w:rsidR="000A71F2">
        <w:t xml:space="preserve"> </w:t>
      </w:r>
      <w:r w:rsidR="00791C82">
        <w:t>gene expression</w:t>
      </w:r>
      <w:r w:rsidR="001D3930">
        <w:t xml:space="preserve"> variation </w:t>
      </w:r>
      <w:r w:rsidR="00791C82">
        <w:t>in</w:t>
      </w:r>
      <w:r w:rsidR="00097BC0" w:rsidRPr="00C06B71">
        <w:t xml:space="preserve"> </w:t>
      </w:r>
      <w:r w:rsidR="00C63949" w:rsidRPr="00C06B71">
        <w:t>the</w:t>
      </w:r>
      <w:r w:rsidR="00097BC0" w:rsidRPr="00C06B71">
        <w:t xml:space="preserve"> </w:t>
      </w:r>
      <w:r w:rsidR="00CB4B75" w:rsidRPr="00C06B71">
        <w:t xml:space="preserve">root, which </w:t>
      </w:r>
      <w:r w:rsidR="00CB4B75">
        <w:t>serves as</w:t>
      </w:r>
      <w:r w:rsidR="00C63949">
        <w:t xml:space="preserve"> th</w:t>
      </w:r>
      <w:r w:rsidR="006114E0">
        <w:t>e primary u</w:t>
      </w:r>
      <w:r w:rsidR="00C63949">
        <w:t>ptake and delivery system for all the measured elements</w:t>
      </w:r>
      <w:r w:rsidR="00097BC0">
        <w:t>. G</w:t>
      </w:r>
      <w:r w:rsidR="00FD3978">
        <w:t xml:space="preserve">ene expression </w:t>
      </w:r>
      <w:r w:rsidR="00097BC0">
        <w:t xml:space="preserve">was </w:t>
      </w:r>
      <w:r w:rsidR="000A71F2">
        <w:t xml:space="preserve">measured </w:t>
      </w:r>
      <w:r w:rsidR="00FD3978">
        <w:t xml:space="preserve">from </w:t>
      </w:r>
      <w:r w:rsidR="00CB4B75">
        <w:t>mature roots in</w:t>
      </w:r>
      <w:r w:rsidR="000A71F2">
        <w:t xml:space="preserve"> a collection</w:t>
      </w:r>
      <w:r w:rsidR="00FD3978">
        <w:t xml:space="preserve"> of 4</w:t>
      </w:r>
      <w:r w:rsidR="005D6663">
        <w:t>6</w:t>
      </w:r>
      <w:r w:rsidR="00FD3978">
        <w:t xml:space="preserve"> </w:t>
      </w:r>
      <w:proofErr w:type="spellStart"/>
      <w:r w:rsidR="00FD3978">
        <w:t>genotypically</w:t>
      </w:r>
      <w:proofErr w:type="spellEnd"/>
      <w:r w:rsidR="00FD3978">
        <w:t xml:space="preserve"> diverse maize </w:t>
      </w:r>
      <w:proofErr w:type="spellStart"/>
      <w:r w:rsidR="00FD3978">
        <w:t>inbreds</w:t>
      </w:r>
      <w:proofErr w:type="spellEnd"/>
      <w:r w:rsidR="001D2C55">
        <w:t xml:space="preserve"> (called </w:t>
      </w:r>
      <w:r w:rsidR="00A04A04">
        <w:t xml:space="preserve">the </w:t>
      </w:r>
      <w:proofErr w:type="spellStart"/>
      <w:r w:rsidR="001D2C55">
        <w:t>ZmRoot</w:t>
      </w:r>
      <w:proofErr w:type="spellEnd"/>
      <w:r w:rsidR="001D2C55">
        <w:t xml:space="preserve"> network hereafter)</w:t>
      </w:r>
      <w:r w:rsidR="00FD3978">
        <w:t>.</w:t>
      </w:r>
      <w:r>
        <w:t xml:space="preserve"> All datasets used here were generated from whole-genome RNA-</w:t>
      </w:r>
      <w:proofErr w:type="spellStart"/>
      <w:r>
        <w:t>Seq</w:t>
      </w:r>
      <w:proofErr w:type="spellEnd"/>
      <w:r>
        <w:t xml:space="preserve"> analysis, although </w:t>
      </w:r>
      <w:proofErr w:type="spellStart"/>
      <w:r>
        <w:t>Camoco</w:t>
      </w:r>
      <w:proofErr w:type="spellEnd"/>
      <w:r>
        <w:t xml:space="preserve"> could also be applied to microarray-derived expression data.</w:t>
      </w:r>
    </w:p>
    <w:p w14:paraId="4C8BB03C" w14:textId="77777777" w:rsidR="007460B0" w:rsidRDefault="007460B0" w:rsidP="0067252E">
      <w:pPr>
        <w:pStyle w:val="Heading3"/>
      </w:pPr>
      <w:bookmarkStart w:id="12" w:name="_Ref458774860"/>
      <w:r>
        <w:lastRenderedPageBreak/>
        <w:t>Table 1</w:t>
      </w:r>
      <w:bookmarkEnd w:id="12"/>
    </w:p>
    <w:bookmarkStart w:id="13" w:name="_MON_1572093905"/>
    <w:bookmarkEnd w:id="13"/>
    <w:p w14:paraId="25F4B9DA" w14:textId="77777777" w:rsidR="007460B0" w:rsidRPr="00894AFE" w:rsidRDefault="007460B0" w:rsidP="0067252E">
      <w:r>
        <w:object w:dxaOrig="8783" w:dyaOrig="1474" w14:anchorId="779FE7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7.8pt;height:74.2pt" o:ole="">
            <v:imagedata r:id="rId15" o:title=""/>
          </v:shape>
          <o:OLEObject Type="Embed" ProgID="Excel.Sheet.12" ShapeID="_x0000_i1025" DrawAspect="Content" ObjectID="_1575110846" r:id="rId16"/>
        </w:object>
      </w:r>
    </w:p>
    <w:p w14:paraId="388AA1AF" w14:textId="77777777" w:rsidR="007460B0" w:rsidRDefault="007460B0" w:rsidP="0067252E">
      <w:pPr>
        <w:pStyle w:val="Heading4"/>
      </w:pPr>
      <w:r>
        <w:t>Significantly co-expressed GO terms</w:t>
      </w:r>
    </w:p>
    <w:p w14:paraId="25A32F7D" w14:textId="2382824C" w:rsidR="007460B0" w:rsidRDefault="007460B0" w:rsidP="0067252E">
      <w:pPr>
        <w:pStyle w:val="Subtitle"/>
      </w:pPr>
      <w:r>
        <w:t>Co-expression was measured among genes within each GO term that had co-expression data in each network using both density (</w:t>
      </w:r>
      <w:r>
        <w:fldChar w:fldCharType="begin"/>
      </w:r>
      <w:r>
        <w:instrText xml:space="preserve"> REF _Ref447101528 \h  \* MERGEFORMAT </w:instrText>
      </w:r>
      <w:r>
        <w:fldChar w:fldCharType="separate"/>
      </w:r>
      <w:r w:rsidR="00A76A79" w:rsidRPr="0045686C">
        <w:t>Eq.</w:t>
      </w:r>
      <w:r w:rsidR="00A76A79">
        <w:t xml:space="preserve"> </w:t>
      </w:r>
      <w:r w:rsidR="00A76A79" w:rsidRPr="0045686C">
        <w:t>1</w:t>
      </w:r>
      <w:r>
        <w:fldChar w:fldCharType="end"/>
      </w:r>
      <w:r>
        <w:t>) and locality (</w:t>
      </w:r>
      <w:r>
        <w:fldChar w:fldCharType="begin"/>
      </w:r>
      <w:r>
        <w:instrText xml:space="preserve"> REF _Ref464049667 \h  \* MERGEFORMAT </w:instrText>
      </w:r>
      <w:r>
        <w:fldChar w:fldCharType="separate"/>
      </w:r>
      <w:r w:rsidR="00A76A79">
        <w:t>Eq. 2</w:t>
      </w:r>
      <w:r>
        <w:fldChar w:fldCharType="end"/>
      </w:r>
      <w:r>
        <w:t>). Significance of co-expression metrics was assessed by comparing values to 1,000 random gene sets of the same size.</w:t>
      </w:r>
    </w:p>
    <w:p w14:paraId="73B706B8" w14:textId="1350CE39" w:rsidR="00AC5E1A" w:rsidRDefault="005D6663" w:rsidP="0067252E">
      <w:r>
        <w:t>Co-expression networks</w:t>
      </w:r>
      <w:r w:rsidR="00F97B42">
        <w:t xml:space="preserve"> for each dataset</w:t>
      </w:r>
      <w:r>
        <w:t xml:space="preserve"> were constructed from gene exp</w:t>
      </w:r>
      <w:r w:rsidR="00321694">
        <w:t xml:space="preserve">ression matrices using </w:t>
      </w:r>
      <w:proofErr w:type="spellStart"/>
      <w:r w:rsidR="00321694">
        <w:t>Camoco</w:t>
      </w:r>
      <w:proofErr w:type="spellEnd"/>
      <w:r w:rsidR="00321694">
        <w:t xml:space="preserve"> (s</w:t>
      </w:r>
      <w:r w:rsidR="00C104C3">
        <w:t>ee</w:t>
      </w:r>
      <w:r w:rsidR="00321694">
        <w:t xml:space="preserve"> </w:t>
      </w:r>
      <w:r w:rsidR="00321694">
        <w:fldChar w:fldCharType="begin"/>
      </w:r>
      <w:r w:rsidR="00321694">
        <w:instrText xml:space="preserve"> REF _Ref463088833 \h </w:instrText>
      </w:r>
      <w:r w:rsidR="00BD7995">
        <w:instrText xml:space="preserve"> \* MERGEFORMAT </w:instrText>
      </w:r>
      <w:r w:rsidR="00321694">
        <w:fldChar w:fldCharType="separate"/>
      </w:r>
      <w:r w:rsidR="00A76A79">
        <w:t>Methods</w:t>
      </w:r>
      <w:r w:rsidR="00321694">
        <w:fldChar w:fldCharType="end"/>
      </w:r>
      <w:r w:rsidR="00321694">
        <w:t xml:space="preserve"> for specific details on building these networks</w:t>
      </w:r>
      <w:r>
        <w:t>).</w:t>
      </w:r>
      <w:r w:rsidR="00BD06C3">
        <w:t xml:space="preserve"> </w:t>
      </w:r>
      <w:r w:rsidR="009E3D2E">
        <w:t xml:space="preserve">Once </w:t>
      </w:r>
      <w:r w:rsidR="00E451A9">
        <w:t>built</w:t>
      </w:r>
      <w:r w:rsidR="00462F47" w:rsidRPr="004727BA">
        <w:t>,</w:t>
      </w:r>
      <w:r w:rsidR="00514001">
        <w:t xml:space="preserve"> several </w:t>
      </w:r>
      <w:r w:rsidR="009E2970">
        <w:t xml:space="preserve">summary </w:t>
      </w:r>
      <w:r w:rsidR="00514001">
        <w:t>statistics were evaluated</w:t>
      </w:r>
      <w:r w:rsidR="00462F47" w:rsidRPr="004727BA">
        <w:t xml:space="preserve"> from interactions </w:t>
      </w:r>
      <w:r w:rsidR="00F2399B">
        <w:t>that</w:t>
      </w:r>
      <w:r w:rsidR="00462F47" w:rsidRPr="004727BA">
        <w:t xml:space="preserve"> arise from </w:t>
      </w:r>
      <w:r w:rsidR="00533478">
        <w:t xml:space="preserve">genes in </w:t>
      </w:r>
      <w:r w:rsidR="00462F47" w:rsidRPr="004727BA">
        <w:t>the network</w:t>
      </w:r>
      <w:r w:rsidR="00BB5A09">
        <w:t xml:space="preserve"> (</w:t>
      </w:r>
      <w:r w:rsidR="00371F3F">
        <w:fldChar w:fldCharType="begin"/>
      </w:r>
      <w:r w:rsidR="00371F3F">
        <w:instrText xml:space="preserve"> REF _Ref447013206 \h </w:instrText>
      </w:r>
      <w:r w:rsidR="00BD7995">
        <w:instrText xml:space="preserve"> \* MERGEFORMAT </w:instrText>
      </w:r>
      <w:r w:rsidR="00371F3F">
        <w:fldChar w:fldCharType="separate"/>
      </w:r>
      <w:r w:rsidR="00A76A79">
        <w:t>Supp. Fig. 1</w:t>
      </w:r>
      <w:r w:rsidR="00371F3F">
        <w:fldChar w:fldCharType="end"/>
      </w:r>
      <w:r w:rsidR="00E21A42">
        <w:t>–</w:t>
      </w:r>
      <w:r w:rsidR="00371F3F">
        <w:t>3)</w:t>
      </w:r>
      <w:r w:rsidR="004860F6">
        <w:t>.</w:t>
      </w:r>
      <w:r w:rsidR="00ED7D7B">
        <w:t xml:space="preserve"> </w:t>
      </w:r>
      <w:r w:rsidR="006E3C6A">
        <w:t xml:space="preserve">Co-expression was measured among genes within the same </w:t>
      </w:r>
      <w:r w:rsidR="008F3B2B">
        <w:t>G</w:t>
      </w:r>
      <w:r w:rsidR="00ED7D7B">
        <w:t xml:space="preserve">ene </w:t>
      </w:r>
      <w:r w:rsidR="008F3B2B">
        <w:t>O</w:t>
      </w:r>
      <w:r w:rsidR="00ED7D7B">
        <w:t xml:space="preserve">ntology (GO) term </w:t>
      </w:r>
      <w:r w:rsidR="00D2441B">
        <w:t>to</w:t>
      </w:r>
      <w:r w:rsidR="00ED7D7B">
        <w:t xml:space="preserve"> </w:t>
      </w:r>
      <w:r w:rsidR="00D2441B">
        <w:t xml:space="preserve">establish </w:t>
      </w:r>
      <w:r w:rsidR="00576E88">
        <w:t>how well density and locality captured terms with annotated biological function</w:t>
      </w:r>
      <w:r w:rsidR="00E83AA8">
        <w:t>s</w:t>
      </w:r>
      <w:r w:rsidR="00576E88">
        <w:t>.</w:t>
      </w:r>
      <w:r w:rsidR="00510A31">
        <w:t xml:space="preserve"> </w:t>
      </w:r>
    </w:p>
    <w:p w14:paraId="4F89C099" w14:textId="2228F407" w:rsidR="00C57DDC" w:rsidRDefault="00661AFB" w:rsidP="0067252E">
      <w:r>
        <w:t>D</w:t>
      </w:r>
      <w:r w:rsidR="00857FF2">
        <w:t>ensity</w:t>
      </w:r>
      <w:r w:rsidR="0016670A">
        <w:t xml:space="preserve"> and locality were</w:t>
      </w:r>
      <w:r w:rsidR="00857FF2">
        <w:t xml:space="preserve"> measured</w:t>
      </w:r>
      <w:r w:rsidR="00B41120">
        <w:t xml:space="preserve"> for subnetworks consisting of </w:t>
      </w:r>
      <w:r w:rsidR="00F809DB">
        <w:t>the</w:t>
      </w:r>
      <w:r w:rsidR="00B41120">
        <w:t xml:space="preserve"> set of genes co-annotated to each</w:t>
      </w:r>
      <w:r w:rsidR="00631D8C">
        <w:t xml:space="preserve"> </w:t>
      </w:r>
      <w:r w:rsidR="00857FF2">
        <w:t>G</w:t>
      </w:r>
      <w:r>
        <w:t>O term and compared to scores from</w:t>
      </w:r>
      <w:r w:rsidR="00417DA8">
        <w:t xml:space="preserve"> 1</w:t>
      </w:r>
      <w:r w:rsidR="00754AC7">
        <w:t>,</w:t>
      </w:r>
      <w:r w:rsidR="00417DA8">
        <w:t>000 random sets of genes of the same size</w:t>
      </w:r>
      <w:r w:rsidR="00C57DDC">
        <w:t xml:space="preserve"> (</w:t>
      </w:r>
      <w:r w:rsidR="009D6B30">
        <w:t>s</w:t>
      </w:r>
      <w:r w:rsidR="00C57DDC">
        <w:t xml:space="preserve">ee </w:t>
      </w:r>
      <w:r w:rsidR="00C57DDC">
        <w:rPr>
          <w:highlight w:val="yellow"/>
        </w:rPr>
        <w:fldChar w:fldCharType="begin"/>
      </w:r>
      <w:r w:rsidR="00C57DDC">
        <w:instrText xml:space="preserve"> REF _Ref458774860 \h </w:instrText>
      </w:r>
      <w:r w:rsidR="00C57DDC">
        <w:rPr>
          <w:highlight w:val="yellow"/>
        </w:rPr>
        <w:instrText xml:space="preserve"> \* MERGEFORMAT </w:instrText>
      </w:r>
      <w:r w:rsidR="00C57DDC">
        <w:rPr>
          <w:highlight w:val="yellow"/>
        </w:rPr>
      </w:r>
      <w:r w:rsidR="00C57DDC">
        <w:rPr>
          <w:highlight w:val="yellow"/>
        </w:rPr>
        <w:fldChar w:fldCharType="separate"/>
      </w:r>
      <w:r w:rsidR="00A76A79">
        <w:t>Table 1</w:t>
      </w:r>
      <w:r w:rsidR="00C57DDC">
        <w:rPr>
          <w:highlight w:val="yellow"/>
        </w:rPr>
        <w:fldChar w:fldCharType="end"/>
      </w:r>
      <w:r w:rsidR="00102F3D">
        <w:t xml:space="preserve">; </w:t>
      </w:r>
      <w:r w:rsidR="00102F3D">
        <w:rPr>
          <w:highlight w:val="yellow"/>
        </w:rPr>
        <w:fldChar w:fldCharType="begin"/>
      </w:r>
      <w:r w:rsidR="00102F3D">
        <w:instrText xml:space="preserve"> REF _Ref479246505 \h </w:instrText>
      </w:r>
      <w:r w:rsidR="00BD7995">
        <w:rPr>
          <w:highlight w:val="yellow"/>
        </w:rPr>
        <w:instrText xml:space="preserve"> \* MERGEFORMAT </w:instrText>
      </w:r>
      <w:r w:rsidR="00102F3D">
        <w:rPr>
          <w:highlight w:val="yellow"/>
        </w:rPr>
      </w:r>
      <w:r w:rsidR="00102F3D">
        <w:rPr>
          <w:highlight w:val="yellow"/>
        </w:rPr>
        <w:fldChar w:fldCharType="separate"/>
      </w:r>
      <w:r w:rsidR="00A76A79">
        <w:t>Supp. Table 1</w:t>
      </w:r>
      <w:r w:rsidR="00102F3D">
        <w:rPr>
          <w:highlight w:val="yellow"/>
        </w:rPr>
        <w:fldChar w:fldCharType="end"/>
      </w:r>
      <w:r w:rsidR="00102F3D">
        <w:t xml:space="preserve"> for full data</w:t>
      </w:r>
      <w:r w:rsidR="00C57DDC">
        <w:t>)</w:t>
      </w:r>
      <w:r w:rsidR="00857FF2">
        <w:t>.</w:t>
      </w:r>
      <w:r w:rsidR="00C57DDC">
        <w:t xml:space="preserve"> In total, 818 GO </w:t>
      </w:r>
      <w:r w:rsidR="00F92705">
        <w:t>t</w:t>
      </w:r>
      <w:r w:rsidR="00C57DDC">
        <w:t>erms of the 1078 tested (76%) were</w:t>
      </w:r>
      <w:r w:rsidR="006F3FCF">
        <w:t xml:space="preserve"> </w:t>
      </w:r>
      <w:r w:rsidR="009D6B30">
        <w:t xml:space="preserve">composed </w:t>
      </w:r>
      <w:r w:rsidR="006F3FCF">
        <w:t>of gene sets that were</w:t>
      </w:r>
      <w:r w:rsidR="00C57DDC">
        <w:t xml:space="preserve"> significant</w:t>
      </w:r>
      <w:r w:rsidR="008B7904">
        <w:t>ly co-expressed</w:t>
      </w:r>
      <w:r w:rsidR="00C2022D">
        <w:t xml:space="preserve"> (</w:t>
      </w:r>
      <w:r w:rsidR="00C2022D" w:rsidRPr="00A10F7A">
        <w:rPr>
          <w:i/>
        </w:rPr>
        <w:t>p</w:t>
      </w:r>
      <w:r w:rsidR="00C2022D">
        <w:t xml:space="preserve"> ≤ 0.01)</w:t>
      </w:r>
      <w:r w:rsidR="00C57DDC">
        <w:t xml:space="preserve"> in at least on</w:t>
      </w:r>
      <w:r w:rsidR="00CE4DB4">
        <w:t>e</w:t>
      </w:r>
      <w:r w:rsidR="00C57DDC">
        <w:t xml:space="preserve"> network using density or locality</w:t>
      </w:r>
      <w:r w:rsidR="00D2441B">
        <w:t xml:space="preserve"> relative to the </w:t>
      </w:r>
      <w:r w:rsidR="008B7904">
        <w:t>randomized</w:t>
      </w:r>
      <w:r w:rsidR="00D2441B">
        <w:t xml:space="preserve"> gene lists</w:t>
      </w:r>
      <w:r w:rsidR="008B7904">
        <w:t xml:space="preserve"> of the same size</w:t>
      </w:r>
      <w:r w:rsidR="00C57DDC">
        <w:t>.</w:t>
      </w:r>
      <w:r w:rsidR="009A74CB">
        <w:t xml:space="preserve"> Broken </w:t>
      </w:r>
      <w:r w:rsidR="00004B2D">
        <w:t>down by network as well by co-expression score</w:t>
      </w:r>
      <w:r w:rsidR="00CE4DB4">
        <w:t>, there was</w:t>
      </w:r>
      <w:r w:rsidR="009A74CB">
        <w:t xml:space="preserve"> substantial co-expression among GO </w:t>
      </w:r>
      <w:r w:rsidR="00F92705">
        <w:t>t</w:t>
      </w:r>
      <w:r w:rsidR="009A74CB">
        <w:t xml:space="preserve">erms for both density </w:t>
      </w:r>
      <w:r w:rsidR="009D6B30">
        <w:t>and</w:t>
      </w:r>
      <w:r w:rsidR="009A74CB">
        <w:t xml:space="preserve"> locality</w:t>
      </w:r>
      <w:r w:rsidR="00004B2D">
        <w:t xml:space="preserve"> in each network. D</w:t>
      </w:r>
      <w:r w:rsidR="009A74CB">
        <w:t xml:space="preserve">ensity </w:t>
      </w:r>
      <w:r w:rsidR="00453439">
        <w:t xml:space="preserve">was significant for </w:t>
      </w:r>
      <w:r w:rsidR="009A74CB">
        <w:t xml:space="preserve">the most </w:t>
      </w:r>
      <w:r w:rsidR="00D2441B">
        <w:t xml:space="preserve">GO </w:t>
      </w:r>
      <w:r w:rsidR="009A74CB">
        <w:t xml:space="preserve">terms in the </w:t>
      </w:r>
      <w:proofErr w:type="spellStart"/>
      <w:r w:rsidR="009A74CB">
        <w:t>ZmRoot</w:t>
      </w:r>
      <w:proofErr w:type="spellEnd"/>
      <w:r w:rsidR="009A74CB">
        <w:t xml:space="preserve"> </w:t>
      </w:r>
      <w:r w:rsidR="00613C5B">
        <w:t>network</w:t>
      </w:r>
      <w:r w:rsidR="009D6B30">
        <w:t>,</w:t>
      </w:r>
      <w:r w:rsidR="00613C5B">
        <w:t xml:space="preserve"> </w:t>
      </w:r>
      <w:r w:rsidR="009A74CB">
        <w:t>while locality perform</w:t>
      </w:r>
      <w:r w:rsidR="00C74261">
        <w:t>ed</w:t>
      </w:r>
      <w:r w:rsidR="009A74CB">
        <w:t xml:space="preserve"> best in</w:t>
      </w:r>
      <w:r w:rsidR="00CE4DB4">
        <w:t xml:space="preserve"> </w:t>
      </w:r>
      <w:proofErr w:type="spellStart"/>
      <w:r w:rsidR="00CE4DB4">
        <w:t>ZmPAN</w:t>
      </w:r>
      <w:proofErr w:type="spellEnd"/>
      <w:r w:rsidR="007B162B">
        <w:t xml:space="preserve"> (</w:t>
      </w:r>
      <w:r w:rsidR="009D6B30">
        <w:t>s</w:t>
      </w:r>
      <w:r w:rsidR="007B162B">
        <w:t xml:space="preserve">ee </w:t>
      </w:r>
      <w:r w:rsidR="007B162B">
        <w:fldChar w:fldCharType="begin"/>
      </w:r>
      <w:r w:rsidR="007B162B">
        <w:instrText xml:space="preserve"> REF _Ref458774860 \h </w:instrText>
      </w:r>
      <w:r w:rsidR="00BD7995">
        <w:instrText xml:space="preserve"> \* MERGEFORMAT </w:instrText>
      </w:r>
      <w:r w:rsidR="007B162B">
        <w:fldChar w:fldCharType="separate"/>
      </w:r>
      <w:r w:rsidR="00A76A79">
        <w:t>Table 1</w:t>
      </w:r>
      <w:r w:rsidR="007B162B">
        <w:fldChar w:fldCharType="end"/>
      </w:r>
      <w:r w:rsidR="006F3FCF">
        <w:t>)</w:t>
      </w:r>
      <w:r w:rsidR="00CE4DB4">
        <w:t>. Considering</w:t>
      </w:r>
      <w:r w:rsidR="00C74261">
        <w:t xml:space="preserve"> </w:t>
      </w:r>
      <w:r w:rsidR="00CE4DB4">
        <w:t xml:space="preserve">terms captured by both scores or by either score, overlap between the </w:t>
      </w:r>
      <w:proofErr w:type="gramStart"/>
      <w:r w:rsidR="00CE4DB4">
        <w:t>two co-expression</w:t>
      </w:r>
      <w:proofErr w:type="gramEnd"/>
      <w:r w:rsidR="00CE4DB4">
        <w:t xml:space="preserve"> metrics was comparable.</w:t>
      </w:r>
      <w:r w:rsidR="002B7678">
        <w:t xml:space="preserve"> </w:t>
      </w:r>
      <w:r w:rsidR="00726896">
        <w:t>As previously reported</w:t>
      </w:r>
      <w:r w:rsidR="00726896">
        <w:fldChar w:fldCharType="begin" w:fldLock="1"/>
      </w:r>
      <w:r w:rsidR="00432471">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"CL Chad L.", "non-dropping-particle" : "", "parse-names" : false, "suffix" : "" }, { "dropping-particle" : "", "family" : "Wei", "given" : "H", "non-dropping-particle" : "", "parse-names" : false, "suffix" : "" }, { "dropping-particle" : "", "family" : "Persson", "given" : "S", "non-dropping-particle" : "", "parse-names" : false, "suffix" : "" }, { "dropping-particle" : "", "family" : "Mehta", "given" : "T", "non-dropping-particle" : "", "parse-names" : false, "suffix" : "" }, { "dropping-particle" : "", "family" : "Srinivasasainagendra", "given" : "V", "non-dropping-particle" : "", "parse-names" : false, "suffix" : "" }, { "dropping-particle" : "", "family" : "Chen", "given" : "L", "non-dropping-particle" : "", "parse-names" : false, "suffix" : "" }, { "dropping-particle" : "", "family" : "Myers", "given" : "CL Chad L.", "non-dropping-particle" : "", "parse-names" : false, "suffix" : "" }, { "dropping-particle" : "", "family" : "Robson", "given" : "D", "non-dropping-particle" : "", "parse-names" : false, "suffix" : "" }, { "dropping-particle" : "", "family" : "Wible", "given" : "A", "non-dropping-particle" : "", "parse-names" : false, "suffix" : "" }, { "dropping-particle" : "", "family" : "Hibbs", "given" : "MA", "non-dropping-particle" : "", "parse-names" : false, "suffix" : "" }, { "dropping-particle" : "", "family" : "Chiriac", "given" : "C", "non-dropping-particle" : "", "parse-names" : false, "suffix" : "" }, { "dropping-particle" : "", "family" : "Ideker", "given" : "T", "non-dropping-particle" : "", "parse-names" : false, "suffix" : "" }, { "dropping-particle" : "", "family" : "Ozier", "given" : "O", "non-dropping-particle" : "", "parse-names" : false, "suffix" : "" }, { "dropping-particle" : "", "family" : "Schwikowski", "given" : "B", "non-dropping-particle" : "", "parse-names" : false, "suffix" : "" }, { "dropping-particle" : "", "family" : "Andrew", "given" : "F", "non-dropping-particle" : "", "parse-names" : false, "suffix" : "" }, { "dropping-particle" : "", "family" : "Ishii", "given" : "N", "non-dropping-particle" : "", "parse-names" : false, "suffix" : "" }, { "dropping-particle" : "", "family" : "Nakahigashi", "given" : "K", "non-dropping-particle" : "", "parse-names" : false, "suffix" : "" }, { "dropping-particle" : "", "family" : "Baba", "given" : "T", "non-dropping-particle" : "", "parse-names" : false, "suffix" : "" }, { "dropping-particle" : "", "family" : "Robert", "given" : "M", "non-dropping-particle" : "", "parse-names" : false, "suffix" : "" }, { "dropping-particle" : "", "family" : "Soga", "given" : "T", "non-dropping-particle" : "", "parse-names" : false, "suffix" : "" }, { "dropping-particle" : "", "family" : "Huttenhower", "given" : "C", "non-dropping-particle" : "", "parse-names" : false, "suffix" : "" }, { "dropping-particle" : "", "family" : "Hibbs", "given" : "MA", "non-dropping-particle" : "", "parse-names" : false, "suffix" : "" }, { "dropping-particle" : "", "family" : "Myers", "given" : "CL Chad L.", "non-dropping-particle" : "", "parse-names" : false, "suffix" : "" }, { "dropping-particle" : "", "family" : "Troyanskaya", "given" : "OG", "non-dropping-particle" : "", "parse-names" : false, "suffix" : "" }, { "dropping-particle" : "", "family" : "Moreno-Risueno", "given" : "MA", "non-dropping-particle" : "", "parse-names" : false, "suffix" : "" }, { "dropping-particle" : "", "family" : "Busch", "given" : "W", "non-dropping-particle" : "", "parse-names" : false, "suffix" : "" }, { "dropping-particle" : "", "family" : "Benfey", "given" : "PN", "non-dropping-particle" : "", "parse-names" : false, "suffix" : "" }, { "dropping-particle" : "", "family" : "Aoki", "given" : "K", "non-dropping-particle" : "", "parse-names" : false, "suffix" : "" }, { "dropping-particle" : "", "family" : "Ogata", "given" : "Y", "non-dropping-particle" : "", "parse-names" : false, "suffix" : "" }, { "dropping-particle" : "", "family" : "Shibata", "given" : "D", "non-dropping-particle" : "", "parse-names" : false, "suffix" : "" }, { "dropping-particle" : "", "family" : "Mochida", "given" : "K", "non-dropping-particle" : "", "parse-names" : false, "suffix" : "" }, { "dropping-particle" : "", "family" : "Uehara-Yamaguchi", "given" : "Y", "non-dropping-particle" : "", "parse-names" : false, "suffix" : "" }, { "dropping-particle" : "", "family" : "Yoshida", "given" : "T", "non-dropping-particle" : "", "parse-names" : false, "suffix" : "" }, { "dropping-particle" : "", "family" : "Sakurai", "given" : "T", "non-dropping-particle" : "", "parse-names" : false, "suffix" : "" }, { "dropping-particle" : "", "family" : "Shinozaki", "given" : "K", "non-dropping-particle" : "", "parse-names" : false, "suffix" : "" }, { "dropping-particle" : "", "family" : "Zhu", "given" : "T", "non-dropping-particle" : "", "parse-names" : false, "suffix" : "" }, { "dropping-particle" : "", "family" : "Budworth", "given" : "P", "non-dropping-particle" : "", "parse-names" : false, "suffix" : "" }, { "dropping-particle" : "", "family" : "Chen", "given" : "W", "non-dropping-particle" : "", "parse-names" : false, "suffix" : "" }, { "dropping-particle" : "", "family" : "Provart", "given" : "N", "non-dropping-particle" : "", "parse-names" : false, "suffix" : "" }, { "dropping-particle" : "", "family" : "Chang", "given" : "H-S", "non-dropping-particle" : "", "parse-names" : false, "suffix" : "" }, { "dropping-particle" : "", "family" : "Ficklin", "given" : "SP", "non-dropping-particle" : "", "parse-names" : false, "suffix" : "" }, { "dropping-particle" : "", "family" : "Luo", "given" : "F", "non-dropping-particle" : "", "parse-names" : false, "suffix" : "" }, { "dropping-particle" : "", "family" : "Feltus", "given" : "FA",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"Downs", "given" : "GS", "non-dropping-particle" : "", "parse-names" : false, "suffix" : "" }, { "dropping-particle" : "", "family" : "Bi", "given" : "Y-M", "non-dropping-particle" : "", "parse-names" : false, "suffix" : "" }, { "dropping-particle" : "", "family" : "Colasanti", "given" : "J", "non-dropping-particle" : "", "parse-names" : false, "suffix" : "" }, { "dropping-particle" : "", "family" : "Wu", "given" : "W", "non-dropping-particle" : "", "parse-names" : false, "suffix" : "" }, { "dropping-particle" : "", "family" : "Chen", "given" : "X", "non-dropping-particle" : "", "parse-names" : false, "suffix" : "" }, { "dropping-particle" : "", "family" : "Ficklin", "given" : "SP", "non-dropping-particle" : "", "parse-names" : false, "suffix" : "" }, { "dropping-particle" : "", "family" : "Feltus", "given" : "FA", "non-dropping-particle" : "", "parse-names" : false, "suffix" : "" }, { "dropping-particle" : "", "family" : "Deshpande", "given" : "R", "non-dropping-particle" : "", "parse-names" : false, "suffix" : "" }, { "dropping-particle" : "", "family" : "Sharma", "given" : "S", "non-dropping-particle" : "", "parse-names" : false, "suffix" : "" }, { "dropping-particle" : "", "family" : "Verfaillie", "given" : "CM", "non-dropping-particle" : "", "parse-names" : false, "suffix" : "" }, { "dropping-particle" : "", "family" : "Hu", "given" : "W-S", "non-dropping-particle" : "", "parse-names" : false, "suffix" : "" }, { "dropping-particle" : "", "family" : "Myers", "given" : "CL Chad L.", "non-dropping-particle" : "", "parse-names" : false, "suffix" : "" }, { "dropping-particle" : "", "family" : "Baxter", "given" : "I", "non-dropping-particle" : "", "parse-names" : false, "suffix" : "" }, { "dropping-particle" : "", "family" : "Ouzzani", "given" : "M", "non-dropping-particle" : "", "parse-names" : false, "suffix" : "" }, { "dropping-particle" : "", "family" : "Orcun", "given" : "S", "non-dropping-particle" : "", "parse-names" : false, "suffix" : "" }, { "dropping-particle" : "", "family" : "Kennedy", "given" : "B", "non-dropping-particle" : "", "parse-names" : false, "suffix" : "" }, { "dropping-particle" : "", "family" : "Jandhyala", "given" : "SS", "non-dropping-particle" : "", "parse-names" : false, "suffix" : "" }, { "dropping-particle" : "", "family" : "Morrell", "given" : "PL", "non-dropping-particle" : "", "parse-names" : false, "suffix" : "" }, { "dropping-particle" : "", "family" : "Buckler", "given" : "ES",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"Lawrence", "given" : "CJ", "non-dropping-particle" : "", "parse-names" : false, "suffix" : "" }, { "dropping-particle" : "", "family" : "Dong", "given" : "Q", "non-dropping-particle" : "", "parse-names" : false, "suffix" : "" }, { "dropping-particle" : "", "family" : "Polacco", "given" : "ML", "non-dropping-particle" : "", "parse-names" : false, "suffix" : "" }, { "dropping-particle" : "", "family" : "Seigfried", "given" : "TE", "non-dropping-particle" : "", "parse-names" : false, "suffix" : "" }, { "dropping-particle" : "", "family" : "Brendel", "given" : "V", "non-dropping-particle" : "", "parse-names" : false, "suffix" : "" }, { "dropping-particle" : "", "family" : "DAVID", "given" : "FN", "non-dropping-particle" : "", "parse-names" : false, "suffix" : "" }, { "dropping-particle" : "", "family" : "Ghazalpour", "given" : "A", "non-dropping-particle" : "", "parse-names" : false, "suffix" : "" }, { "dropping-particle" : "", "family" : "Doss", "given" : "S", "non-dropping-particle" : "", "parse-names" : false, "suffix" : "" }, { "dropping-particle" : "", "family" : "Zhang", "given" : "B", "non-dropping-particle" : "", "parse-names" : false, "suffix" : "" }, { "dropping-particle" : "", "family" : "Wang", "given" : "S", "non-dropping-particle" : "", "parse-names" : false, "suffix" : "" }, { "dropping-particle" : "", "family" : "Plaisier", "given" : "C", "non-dropping-particle" : "", "parse-names" : false, "suffix" : "" }, { "dropping-particle" : "", "family" : "Usadel", "given" : "B", "non-dropping-particle" : "", "parse-names" : false, "suffix" : "" }, { "dropping-particle" : "", "family" : "Obayashi", "given" : "T", "non-dropping-particle" : "", "parse-names" : false, "suffix" : "" }, { "dropping-particle" : "", "family" : "Mutwil", "given" : "M", "non-dropping-particle" : "", "parse-names" : false, "suffix" : "" }, { "dropping-particle" : "", "family" : "Giorgi", "given" : "FM", "non-dropping-particle" : "", "parse-names" : false, "suffix" : "" }, { "dropping-particle" : "", "family" : "Bassel", "given" : "GW", "non-dropping-particle" : "", "parse-names" : false, "suffix" : "" }, { "dropping-particle" : "", "family" : "Harris", "given" : "MA",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"Usadel", "given" : "B", "non-dropping-particle" : "", "parse-names" : false, "suffix" : "" }, { "dropping-particle" : "", "family" : "Poree", "given" : "F", "non-dropping-particle" : "", "parse-names" : false, "suffix" : "" }, { "dropping-particle" : "", "family" : "Nagel", "given" : "A", "non-dropping-particle" : "", "parse-names" : false, "suffix" : "" }, { "dropping-particle" : "", "family" : "Lohse", "given" : "M", "non-dropping-particle" : "", "parse-names" : false, "suffix" : "" }, { "dropping-particle" : "", "family" : "Czedik-Eysenberg", "given" : "A", "non-dropping-particle" : "", "parse-names" : false, "suffix" : "" }, { "dropping-particle" : "", "family" : "Orlando", "given" : "DA", "non-dropping-particle" : "", "parse-names" : false, "suffix" : "" }, { "dropping-particle" : "", "family" : "Brady", "given" : "SM", "non-dropping-particle" : "", "parse-names" : false, "suffix" : "" }, { "dropping-particle" : "", "family" : "Koch", "given" : "JD", "non-dropping-particle" : "", "parse-names" : false, "suffix" : "" }, { "dropping-particle" : "", "family" : "Dinneny", "given" : "JR", "non-dropping-particle" : "", "parse-names" : false, "suffix" : "" }, { "dropping-particle" : "", "family" : "Benfey", "given" : "PN", "non-dropping-particle" : "", "parse-names" : false, "suffix" : "" }, { "dropping-particle" : "", "family" : "Shannon", "given" : "P", "non-dropping-particle" : "", "parse-names" : false, "suffix" : "" }, { "dropping-particle" : "", "family" : "Markiel", "given" : "A", "non-dropping-particle" : "", "parse-names" : false, "suffix" : "" }, { "dropping-particle" : "", "family" : "Ozier", "given" : "O", "non-dropping-particle" : "", "parse-names" : false, "suffix" : "" }, { "dropping-particle" : "", "family" : "Baliga", "given" : "NS", "non-dropping-particle" : "", "parse-names" : false, "suffix" : "" }, { "dropping-particle" : "", "family" : "Wang", "given" : "JT", "non-dropping-particle" : "", "parse-names" : false, "suffix" : "" }, { "dropping-particle" : "", "family" : "Swanson-Wagner", "given" : "RA", "non-dropping-particle" : "", "parse-names" : false, "suffix" : "" }, { "dropping-particle" : "", "family" : "Eichten", "given" : "SR", "non-dropping-particle" : "", "parse-names" : false, "suffix" : "" }, { "dropping-particle" : "", "family" : "Kumari", "given" : "S", "non-dropping-particle" : "", "parse-names" : false, "suffix" : "" }, { "dropping-particle" : "", "family" : "Tiffin", "given" : "P", "non-dropping-particle" : "", "parse-names" : false, "suffix" : "" }, { "dropping-particle" : "", "family" : "Stein", "given" : "JC", "non-dropping-particle" : "", "parse-names" : false, "suffix" : "" }, { "dropping-particle" : "", "family" : "Myers", "given" : "AM", "non-dropping-particle" : "", "parse-names" : false, "suffix" : "" }, { "dropping-particle" : "", "family" : "Fan", "given" : "L", "non-dropping-particle" : "", "parse-names" : false, "suffix" : "" }, { "dropping-particle" : "", "family" : "Bao", "given" : "J", "non-dropping-particle" : "", "parse-names" : false, "suffix" : "" }, { "dropping-particle" : "", "family" : "Wang", "given" : "Y", "non-dropping-particle" : "", "parse-names" : false, "suffix" : "" }, { "dropping-particle" : "", "family" : "Yao", "given" : "J", "non-dropping-particle" : "", "parse-names" : false, "suffix" : "" }, { "dropping-particle" : "", "family" : "Gui", "given" : "Y", "non-dropping-particle" : "", "parse-names" : false, "suffix" : "" }, { "dropping-particle" : "", "family" : "Giroux", "given" : "MJ", "non-dropping-particle" : "", "parse-names" : false, "suffix" : "" }, { "dropping-particle" : "", "family" : "Boyer", "given" : "C", "non-dropping-particle" : "", "parse-names" : false, "suffix" : "" }, { "dropping-particle" : "", "family" : "Feix", "given" : "G", "non-dropping-particle" : "", "parse-names" : false, "suffix" : "" }, { "dropping-particle" : "", "family" : "Hannah", "given" : "LC", "non-dropping-particle" : "", "parse-names" : false, "suffix" : "" }, { "dropping-particle" : "De", "family" : "Sousa", "given" : "SM", "non-dropping-particle" : "", "parse-names" : false, "suffix" : "" }, { "dropping-particle" : "", "family" : "del", "given" : "G Paniago M", "non-dropping-particle" : "", "parse-names" : false, "suffix" : "" }, { "dropping-particle" : "", "family" : "Arruda", "given" : "P", "non-dropping-particle" : "", "parse-names" : false, "suffix" : "" }, { "dropping-particle" : "", "family" : "Yunes", "given" : "JA", "non-dropping-particle" : "", "parse-names" : false, "suffix" : "" }, { "dropping-particle" : "", "family" : "Ramirez", "given" : "J", "non-dropping-particle" : "", "parse-names" : false, "suffix" : "" }, { "dropping-particle" : "", "family" : "Bolduc", "given" : "N", "non-dropping-particle" : "", "parse-names" : false, "suffix" : "" }, { "dropping-particle" : "", "family" : "Lisch", "given" : "D", "non-dropping-particle" : "", "parse-names" : false, "suffix" : "" }, { "dropping-particle" : "", "family" : "Hake", "given" : "S", "non-dropping-particle" : "", "parse-names" : false, "suffix" : "" }, { "dropping-particle" : "", "family" : "Bolduc", "given" : "N", "non-dropping-particle" : "", "parse-names" : false, "suffix" : "" }, { "dropping-particle" : "", "family" : "Yilmaz", "given" : "A", "non-dropping-particle" : "", "parse-names" : false, "suffix" : "" }, { "dropping-particle" : "", "family" : "Mejia-Guerra", "given" : "MK", "non-dropping-particle" : "", "parse-names" : false, "suffix" : "" }, { "dropping-particle" : "", "family" : "Morohashi", "given" : "K", "non-dropping-particle" : "", "parse-names" : false, "suffix" : "" }, { "dropping-particle" : "", "family" : "O'Connor", "given" : "D", "non-dropping-particle" : "", "parse-names" : false, "suffix" : "" }, { "dropping-particle" : "", "family" : "Fowler", "given" : "JE", "non-dropping-particle" : "", "parse-names" : false, "suffix" : "" }, { "dropping-particle" : "", "family" : "Freeling", "given" : "M", "non-dropping-particle" : "", "parse-names" : false, "suffix" : "" }, { "dropping-particle" : "", "family" : "Foster", "given" : "T", "non-dropping-particle" : "", "parse-names" : false, "suffix" : "" }, { "dropping-particle" : "", "family" : "Yamaguchi", "given" : "J", "non-dropping-particle" : "", "parse-names" : false, "suffix" : "" }, { "dropping-particle" : "", "family" : "Wong", "given" : "BC", "non-dropping-particle" : "", "parse-names" : false, "suffix" : "" }, { "dropping-particle" : "", "family" : "Veit", "given" : "B", "non-dropping-particle" : "", "parse-names" : false, "suffix" : "" }, { "dropping-particle" : "", "family" : "Hake", "given" : "S", "non-dropping-particle" : "", "parse-names" : false, "suffix" : "" }, { "dropping-particle" : "", "family" : "Tian", "given" : "F", "non-dropping-particle" : "", "parse-names" : false, "suffix" : "" }, { "dropping-particle" : "", "family" : "Bradbury", "given" : "PJ", "non-dropping-particle" : "", "parse-names" : false, "suffix" : "" }, { "dropping-particle" : "", "family" : "Brown", "given" : "PJ", "non-dropping-particle" : "", "parse-names" : false, "suffix" : "" }, { "dropping-particle" : "", "family" : "Hung", "given" : "H", "non-dropping-particle" : "", "parse-names" : false, "suffix" : "" }, { "dropping-particle" : "", "family" : "Sun", "given" : "Q", "non-dropping-particle" : "", "parse-names" : false, "suffix" : "" }, { "dropping-particle" : "", "family" : "Becraft", "given" : "PW", "non-dropping-particle" : "", "parse-names" : false, "suffix" : "" }, { "dropping-particle" : "", "family" : "Freeling", "given" : "M", "non-dropping-particle" : "", "parse-names" : false, "suffix" : "" }, { "dropping-particle" : "", "family" : "Kim", "given" : "CY", "non-dropping-particle" : "", "parse-names" : false, "suffix" : "" }, { "dropping-particle" : "", "family" : "Bove", "given" : "J", "non-dropping-particle" : "", "parse-names" : false, "suffix" : "" }, { "dropping-particle" : "", "family" : "Assmann", "given" : "SM", "non-dropping-particle" : "", "parse-names" : false, "suffix" : "" }, { "dropping-particle" : "", "family" : "Schmid", "given" : "M", "non-dropping-particle" : "", "parse-names" : false, "suffix" : "" }, { "dropping-particle" : "", "family" : "Davison", "given" : "TS", "non-dropping-particle" : "", "parse-names" : false, "suffix" : "" }, { "dropping-particle" : "", "family" : "Henz", "given" : "SR", "non-dropping-particle" : "", "parse-names" : false, "suffix" : "" }, { "dropping-particle" : "", "family" : "Pape", "given" : "UJ", "non-dropping-particle" : "", "parse-names" : false, "suffix" : "" }, { "dropping-particle" : "", "family" : "Demar", "given" : "M",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"Huttenhower", "given" : "C", "non-dropping-particle" : "", "parse-names" : false, "suffix" : "" }, { "dropping-particle" : "", "family" : "Schroeder", "given" : "M", "non-dropping-particle" : "", "parse-names" : false, "suffix" : "" }, { "dropping-particle" : "", "family" : "Chikina", "given" : "MD", "non-dropping-particle" : "", "parse-names" : false, "suffix" : "" }, { "dropping-particle" : "", "family" : "Troyanskaya", "given" : "OG", "non-dropping-particle" : "", "parse-names" : false, "suffix" : "" }, { "dropping-particle" : "", "family" : "Lopes", "given" : "CT", "non-dropping-particle" : "", "parse-names" : false, "suffix" : "" }, { "dropping-particle" : "", "family" : "Franz", "given" : "M", "non-dropping-particle" : "", "parse-names" : false, "suffix" : "" }, { "dropping-particle" : "", "family" : "Kazi", "given" : "F", "non-dropping-particle" : "", "parse-names" : false, "suffix" : "" }, { "dropping-particle" : "", "family" : "Donaldson", "given" : "SL", "non-dropping-particle" : "", "parse-names" : false, "suffix" : "" }, { "dropping-particle" : "", "family" : "Morris", "given" : "Q", "non-dropping-particle" : "", "parse-names" : false, "suffix" : "" }, { "dropping-particle" : "", "family" : "Alstott", "given" : "J", "non-dropping-particle" : "", "parse-names" : false, "suffix" : "" }, { "dropping-particle" : "", "family" : "Bullmore", "given" : "E", "non-dropping-particle" : "", "parse-names" : false, "suffix" : "" }, { "dropping-particle" : "", "family" : "Plenz", "given" : "D", "non-dropping-particle" : "", "parse-names" : false, "suffix" : "" } ], "container-title" : "PLoS ONE", "editor" : [ { "dropping-particle" : "", "family" : "B\u00f6rnke", "given" : "Frederik", "non-dropping-particle" : "", "parse-names" : false, "suffix" : "" } ], "id" : "ITEM-1", "issue" : "6", "issued" : { "date-parts" : [ [ "2014", "6", "12" ] ] }, "page" : "99193", "publisher" : "Public Library of Science", "title" : "Discovering functional modules across diverse maize transcriptomes using COB, the co-expression browser", "type" : "article-journal", "volume" : "9" }, "uris" : [ "http://www.mendeley.com/documents/?uuid=ce09190f-a02b-4545-94be-42ecda130e19" ] } ], "mendeley" : { "formattedCitation" : "[39]", "plainTextFormattedCitation" : "[39]", "previouslyFormattedCitation" : "[39]" }, "properties" : { "noteIndex" : 0 }, "schema" : "https://github.com/citation-style-language/schema/raw/master/csl-citation.json" }</w:instrText>
      </w:r>
      <w:r w:rsidR="00726896">
        <w:fldChar w:fldCharType="separate"/>
      </w:r>
      <w:r w:rsidR="00EA432F" w:rsidRPr="00EA432F">
        <w:rPr>
          <w:noProof/>
        </w:rPr>
        <w:t>[39]</w:t>
      </w:r>
      <w:r w:rsidR="00726896">
        <w:fldChar w:fldCharType="end"/>
      </w:r>
      <w:r w:rsidR="00726896">
        <w:t xml:space="preserve">, GO terms </w:t>
      </w:r>
      <w:r w:rsidR="006F3FCF">
        <w:t>that exhibit</w:t>
      </w:r>
      <w:r w:rsidR="00726896">
        <w:t xml:space="preserve"> strong co-express</w:t>
      </w:r>
      <w:r w:rsidR="006F3FCF">
        <w:t>ion between members</w:t>
      </w:r>
      <w:r w:rsidR="00726896">
        <w:t xml:space="preserve"> </w:t>
      </w:r>
      <w:r w:rsidR="006F3FCF">
        <w:t xml:space="preserve">often do so in </w:t>
      </w:r>
      <w:r w:rsidR="00EB7D43">
        <w:t xml:space="preserve">only </w:t>
      </w:r>
      <w:r w:rsidR="00726896">
        <w:t>a subset of the networks</w:t>
      </w:r>
      <w:r w:rsidR="006F3FCF">
        <w:t xml:space="preserve"> (</w:t>
      </w:r>
      <w:r w:rsidR="000B7C31">
        <w:fldChar w:fldCharType="begin"/>
      </w:r>
      <w:r w:rsidR="000B7C31">
        <w:instrText xml:space="preserve"> REF _Ref479246505 \h </w:instrText>
      </w:r>
      <w:r w:rsidR="00BD7995">
        <w:instrText xml:space="preserve"> \* MERGEFORMAT </w:instrText>
      </w:r>
      <w:r w:rsidR="000B7C31">
        <w:fldChar w:fldCharType="separate"/>
      </w:r>
      <w:r w:rsidR="00A76A79">
        <w:t>Supp. Table 1</w:t>
      </w:r>
      <w:r w:rsidR="000B7C31">
        <w:fldChar w:fldCharType="end"/>
      </w:r>
      <w:r w:rsidR="006F3FCF">
        <w:t>).</w:t>
      </w:r>
      <w:r w:rsidR="00726896">
        <w:t xml:space="preserve"> </w:t>
      </w:r>
      <w:r w:rsidR="006F3FCF">
        <w:t xml:space="preserve">Thus, </w:t>
      </w:r>
      <w:r w:rsidR="00061D22">
        <w:t xml:space="preserve">both </w:t>
      </w:r>
      <w:r w:rsidR="00726896">
        <w:t>the</w:t>
      </w:r>
      <w:r w:rsidR="006A0648">
        <w:t xml:space="preserve"> biological context of the</w:t>
      </w:r>
      <w:r w:rsidR="00726896">
        <w:t xml:space="preserve"> </w:t>
      </w:r>
      <w:r w:rsidR="006F3FCF">
        <w:lastRenderedPageBreak/>
        <w:t>expression data and nature of the co</w:t>
      </w:r>
      <w:r w:rsidR="000B7C31">
        <w:t>-</w:t>
      </w:r>
      <w:r w:rsidR="006F3FCF">
        <w:t xml:space="preserve">expression score </w:t>
      </w:r>
      <w:r w:rsidR="00726896">
        <w:t xml:space="preserve">influence </w:t>
      </w:r>
      <w:r w:rsidR="006F3FCF">
        <w:t xml:space="preserve">the subset of GO terms </w:t>
      </w:r>
      <w:r w:rsidR="00EB1B43">
        <w:t xml:space="preserve">with </w:t>
      </w:r>
      <w:r w:rsidR="006F3FCF">
        <w:t>significantly co-express</w:t>
      </w:r>
      <w:r w:rsidR="00387985">
        <w:t>ion</w:t>
      </w:r>
      <w:r w:rsidR="00726896">
        <w:t>.</w:t>
      </w:r>
      <w:r w:rsidR="003246AF">
        <w:t xml:space="preserve"> Overall, while </w:t>
      </w:r>
      <w:r w:rsidR="003E29E6">
        <w:t xml:space="preserve">density and locality </w:t>
      </w:r>
      <w:r w:rsidR="003246AF">
        <w:t xml:space="preserve">recover different GO terms, there are substantially more co-expressed GO terms, for either score, than </w:t>
      </w:r>
      <w:r w:rsidR="009D6B30">
        <w:t xml:space="preserve">those </w:t>
      </w:r>
      <w:r w:rsidR="003246AF">
        <w:t>found by</w:t>
      </w:r>
      <w:r w:rsidR="00B41120">
        <w:t xml:space="preserve"> size-matched randomly generated sets of genes (</w:t>
      </w:r>
      <w:r w:rsidR="00452442">
        <w:fldChar w:fldCharType="begin"/>
      </w:r>
      <w:r w:rsidR="00452442">
        <w:instrText xml:space="preserve"> REF _Ref479246505 \h </w:instrText>
      </w:r>
      <w:r w:rsidR="0002261A">
        <w:instrText xml:space="preserve"> \* MERGEFORMAT </w:instrText>
      </w:r>
      <w:r w:rsidR="00452442">
        <w:fldChar w:fldCharType="separate"/>
      </w:r>
      <w:r w:rsidR="00A76A79">
        <w:t>Supp. Table 1</w:t>
      </w:r>
      <w:r w:rsidR="00452442">
        <w:fldChar w:fldCharType="end"/>
      </w:r>
      <w:r w:rsidR="00B41120">
        <w:t>)</w:t>
      </w:r>
      <w:r w:rsidR="003246AF">
        <w:t>.</w:t>
      </w:r>
      <w:r w:rsidR="006E1CA7">
        <w:t xml:space="preserve"> </w:t>
      </w:r>
    </w:p>
    <w:p w14:paraId="2B7B317A" w14:textId="199E1A4C" w:rsidR="003448F4" w:rsidRDefault="00A1751F" w:rsidP="0067252E">
      <w:pPr>
        <w:pStyle w:val="Heading3"/>
      </w:pPr>
      <w:bookmarkStart w:id="14" w:name="_Ref458774880"/>
      <w:r>
        <w:t>Table 2</w:t>
      </w:r>
      <w:bookmarkEnd w:id="14"/>
    </w:p>
    <w:p w14:paraId="616389E8" w14:textId="448FCD27" w:rsidR="00AD318C" w:rsidRPr="00AD318C" w:rsidRDefault="003037C6" w:rsidP="0067252E">
      <w:r>
        <w:object w:dxaOrig="11780" w:dyaOrig="1474" w14:anchorId="1EFDD5EE">
          <v:shape id="_x0000_i1026" type="#_x0000_t75" style="width:468.35pt;height:62.55pt" o:ole="">
            <v:imagedata r:id="rId17" o:title=""/>
          </v:shape>
          <o:OLEObject Type="Embed" ProgID="Excel.Sheet.12" ShapeID="_x0000_i1026" DrawAspect="Content" ObjectID="_1575110847" r:id="rId18"/>
        </w:object>
      </w:r>
    </w:p>
    <w:p w14:paraId="2AD35FD3" w14:textId="77777777" w:rsidR="00A1751F" w:rsidRDefault="00A1751F" w:rsidP="0067252E">
      <w:pPr>
        <w:pStyle w:val="Heading4"/>
      </w:pPr>
      <w:r>
        <w:t>Gene co-expression network cluster assignments</w:t>
      </w:r>
    </w:p>
    <w:p w14:paraId="0A0FE983" w14:textId="704FAD87" w:rsidR="00A1751F" w:rsidRDefault="00A1751F" w:rsidP="0067252E">
      <w:pPr>
        <w:pStyle w:val="Subtitle"/>
      </w:pPr>
      <w:r>
        <w:t xml:space="preserve">Gene clusters were calculated by running </w:t>
      </w:r>
      <w:r w:rsidR="00305A2F">
        <w:t xml:space="preserve">the </w:t>
      </w:r>
      <w:r w:rsidR="00F37925">
        <w:t>Markov</w:t>
      </w:r>
      <w:r w:rsidR="00305A2F">
        <w:t xml:space="preserve"> </w:t>
      </w:r>
      <w:r w:rsidR="00F37925">
        <w:t>Cluster (</w:t>
      </w:r>
      <w:r>
        <w:t>MCL</w:t>
      </w:r>
      <w:r w:rsidR="00F37925">
        <w:t>)</w:t>
      </w:r>
      <w:r>
        <w:t xml:space="preserve"> </w:t>
      </w:r>
      <w:r w:rsidR="00305A2F">
        <w:t xml:space="preserve">algorithm </w:t>
      </w:r>
      <w:r>
        <w:t>on the co-expression matrix. Cluster values designate network specific gene clusters and a</w:t>
      </w:r>
      <w:r w:rsidR="00097760">
        <w:t>r</w:t>
      </w:r>
      <w:r w:rsidR="009E0451">
        <w:t xml:space="preserve">e not compared across networks. </w:t>
      </w:r>
    </w:p>
    <w:p w14:paraId="1F7E017C" w14:textId="153B0102" w:rsidR="00B41120" w:rsidRDefault="00EF3527" w:rsidP="0067252E">
      <w:r>
        <w:t xml:space="preserve">In addition to </w:t>
      </w:r>
      <w:r w:rsidR="006F3FCF">
        <w:t xml:space="preserve">detecting </w:t>
      </w:r>
      <w:r>
        <w:t xml:space="preserve">strong co-expression among </w:t>
      </w:r>
      <w:r w:rsidR="006F3FCF">
        <w:t xml:space="preserve">genes </w:t>
      </w:r>
      <w:r>
        <w:t xml:space="preserve">previously </w:t>
      </w:r>
      <w:r w:rsidR="006F3FCF">
        <w:t xml:space="preserve">annotated by </w:t>
      </w:r>
      <w:r>
        <w:t xml:space="preserve">functional processes, unsupervised </w:t>
      </w:r>
      <w:r w:rsidR="003F45B1">
        <w:t>n</w:t>
      </w:r>
      <w:r>
        <w:t>etwork clustering</w:t>
      </w:r>
      <w:r w:rsidR="000E4135">
        <w:t xml:space="preserve"> using the Markov</w:t>
      </w:r>
      <w:r w:rsidR="00425493">
        <w:t xml:space="preserve"> </w:t>
      </w:r>
      <w:r w:rsidR="000E4135">
        <w:t>Cluster algorithm</w:t>
      </w:r>
      <w:r w:rsidR="000E4135">
        <w:fldChar w:fldCharType="begin" w:fldLock="1"/>
      </w:r>
      <w:r w:rsidR="00432471">
        <w:instrText>ADDIN CSL_CITATION { "citationItems" : [ { "id" : "ITEM-1", "itemData" : { "author" : [ { "dropping-particle" : "van", "family" : "Dongen", "given" : "Stijn", "non-dropping-particle" : "", "parse-names" : false, "suffix" : "" } ], "id" : "ITEM-1", "issued" : { "date-parts" : [ [ "2000" ] ] }, "publisher" : "Center for Information Workshop", "title" : "MCL: A Cluster Algoithm for Graphs", "type" : "article" }, "uris" : [ "http://www.mendeley.com/documents/?uuid=b0697341-caca-4f8c-a6ec-1354174aa2e7" ] } ], "mendeley" : { "formattedCitation" : "[40]", "plainTextFormattedCitation" : "[40]", "previouslyFormattedCitation" : "[40]" }, "properties" : { "noteIndex" : 0 }, "schema" : "https://github.com/citation-style-language/schema/raw/master/csl-citation.json" }</w:instrText>
      </w:r>
      <w:r w:rsidR="000E4135">
        <w:fldChar w:fldCharType="separate"/>
      </w:r>
      <w:r w:rsidR="00EA432F" w:rsidRPr="00EA432F">
        <w:rPr>
          <w:noProof/>
        </w:rPr>
        <w:t>[40]</w:t>
      </w:r>
      <w:r w:rsidR="000E4135">
        <w:fldChar w:fldCharType="end"/>
      </w:r>
      <w:r>
        <w:t xml:space="preserve"> show</w:t>
      </w:r>
      <w:r w:rsidR="00045C62">
        <w:t>ed distinct modules</w:t>
      </w:r>
      <w:r w:rsidR="003F45B1">
        <w:t xml:space="preserve"> w</w:t>
      </w:r>
      <w:r w:rsidR="000E4135">
        <w:t>ithin each network. A l</w:t>
      </w:r>
      <w:r w:rsidR="007A64C3">
        <w:t>arge number of clusters were</w:t>
      </w:r>
      <w:r w:rsidR="000E4135">
        <w:t xml:space="preserve"> significantly enriched for genes that are co-annotated for the same GO term</w:t>
      </w:r>
      <w:r w:rsidR="00BA641D">
        <w:t xml:space="preserve"> (hypergeometric </w:t>
      </w:r>
      <w:r w:rsidR="00BA641D" w:rsidRPr="00A10F7A">
        <w:rPr>
          <w:i/>
        </w:rPr>
        <w:t>p</w:t>
      </w:r>
      <w:r w:rsidR="00BA641D">
        <w:t xml:space="preserve">-value </w:t>
      </w:r>
      <w:r w:rsidR="00B52943">
        <w:t>≤</w:t>
      </w:r>
      <w:r w:rsidR="00BA641D">
        <w:t xml:space="preserve"> 0.01; </w:t>
      </w:r>
      <w:r w:rsidR="00BA641D">
        <w:fldChar w:fldCharType="begin"/>
      </w:r>
      <w:r w:rsidR="00BA641D">
        <w:instrText xml:space="preserve"> REF _Ref494793753 \h </w:instrText>
      </w:r>
      <w:r w:rsidR="00BD7995">
        <w:instrText xml:space="preserve"> \* MERGEFORMAT </w:instrText>
      </w:r>
      <w:r w:rsidR="00BA641D">
        <w:fldChar w:fldCharType="separate"/>
      </w:r>
      <w:r w:rsidR="00A76A79">
        <w:t>Supp. Table 3</w:t>
      </w:r>
      <w:r w:rsidR="00BA641D">
        <w:fldChar w:fldCharType="end"/>
      </w:r>
      <w:r w:rsidR="00BA641D">
        <w:t>)</w:t>
      </w:r>
      <w:r w:rsidR="006F3FCF">
        <w:t xml:space="preserve">. </w:t>
      </w:r>
      <w:r w:rsidR="00EF45C1">
        <w:t>Not all clusters identified previously annotated gene sets.</w:t>
      </w:r>
      <w:r w:rsidR="00CE1F49">
        <w:t xml:space="preserve"> </w:t>
      </w:r>
      <w:r w:rsidR="00EF45C1">
        <w:t>M</w:t>
      </w:r>
      <w:r w:rsidR="00CE1F49">
        <w:t>any strongly co-expressed clusters lacked any previously annotated function</w:t>
      </w:r>
      <w:r w:rsidR="000E4135">
        <w:t xml:space="preserve"> </w:t>
      </w:r>
      <w:r w:rsidR="00722199">
        <w:t>(</w:t>
      </w:r>
      <w:r w:rsidR="00723309">
        <w:rPr>
          <w:highlight w:val="yellow"/>
        </w:rPr>
        <w:fldChar w:fldCharType="begin"/>
      </w:r>
      <w:r w:rsidR="00723309">
        <w:rPr>
          <w:highlight w:val="yellow"/>
        </w:rPr>
        <w:instrText xml:space="preserve"> REF _Ref458774880 \h </w:instrText>
      </w:r>
      <w:r w:rsidR="00D873DF">
        <w:rPr>
          <w:highlight w:val="yellow"/>
        </w:rPr>
        <w:instrText xml:space="preserve"> \* MERGEFORMAT </w:instrText>
      </w:r>
      <w:r w:rsidR="00723309">
        <w:rPr>
          <w:highlight w:val="yellow"/>
        </w:rPr>
      </w:r>
      <w:r w:rsidR="00723309">
        <w:rPr>
          <w:highlight w:val="yellow"/>
        </w:rPr>
        <w:fldChar w:fldCharType="separate"/>
      </w:r>
      <w:r w:rsidR="00A76A79">
        <w:t>Table 2</w:t>
      </w:r>
      <w:r w:rsidR="00723309">
        <w:rPr>
          <w:highlight w:val="yellow"/>
        </w:rPr>
        <w:fldChar w:fldCharType="end"/>
      </w:r>
      <w:r w:rsidR="00A611C8">
        <w:t>;</w:t>
      </w:r>
      <w:r w:rsidR="00AA3B4F">
        <w:t xml:space="preserve"> </w:t>
      </w:r>
      <w:r w:rsidR="000B6FDB">
        <w:fldChar w:fldCharType="begin"/>
      </w:r>
      <w:r w:rsidR="000B6FDB">
        <w:instrText xml:space="preserve"> REF _Ref494793753 \h </w:instrText>
      </w:r>
      <w:r w:rsidR="00BD7995">
        <w:instrText xml:space="preserve"> \* MERGEFORMAT </w:instrText>
      </w:r>
      <w:r w:rsidR="000B6FDB">
        <w:fldChar w:fldCharType="separate"/>
      </w:r>
      <w:r w:rsidR="00A76A79">
        <w:t>Supp. Table 3</w:t>
      </w:r>
      <w:r w:rsidR="000B6FDB">
        <w:fldChar w:fldCharType="end"/>
      </w:r>
      <w:r w:rsidR="00722199">
        <w:t>)</w:t>
      </w:r>
      <w:r w:rsidR="00EF45C1">
        <w:t xml:space="preserve"> potentially identifying novel co-regulated biological processes</w:t>
      </w:r>
      <w:r w:rsidR="003F45B1">
        <w:t>.</w:t>
      </w:r>
      <w:r w:rsidR="007C7E34">
        <w:t xml:space="preserve"> Additionally</w:t>
      </w:r>
      <w:r>
        <w:t>,</w:t>
      </w:r>
      <w:r w:rsidR="000E4135">
        <w:t xml:space="preserve"> </w:t>
      </w:r>
      <w:r w:rsidR="007A64C3">
        <w:t>a</w:t>
      </w:r>
      <w:r>
        <w:t xml:space="preserve">ll networks </w:t>
      </w:r>
      <w:r w:rsidR="007A443C">
        <w:t>exhibited a</w:t>
      </w:r>
      <w:r>
        <w:t xml:space="preserve"> truncated power law distribution in the number of significant interactions (degree) </w:t>
      </w:r>
      <w:r w:rsidR="003A251F">
        <w:t>for genes in the network</w:t>
      </w:r>
      <w:r>
        <w:t xml:space="preserve"> (</w:t>
      </w:r>
      <w:r w:rsidR="005565EC">
        <w:fldChar w:fldCharType="begin"/>
      </w:r>
      <w:r w:rsidR="005565EC">
        <w:instrText xml:space="preserve"> REF _Ref447013206 \h </w:instrText>
      </w:r>
      <w:r w:rsidR="00BD7995">
        <w:instrText xml:space="preserve"> \* MERGEFORMAT </w:instrText>
      </w:r>
      <w:r w:rsidR="005565EC">
        <w:fldChar w:fldCharType="separate"/>
      </w:r>
      <w:r w:rsidR="00A76A79">
        <w:t>Supp. Fig. 1</w:t>
      </w:r>
      <w:r w:rsidR="005565EC">
        <w:fldChar w:fldCharType="end"/>
      </w:r>
      <w:r w:rsidR="00E21A42">
        <w:t>–</w:t>
      </w:r>
      <w:r w:rsidR="000E4135">
        <w:t>3)</w:t>
      </w:r>
      <w:r w:rsidR="007A443C">
        <w:t xml:space="preserve">, </w:t>
      </w:r>
      <w:r w:rsidR="008A65F9">
        <w:t xml:space="preserve">which is </w:t>
      </w:r>
      <w:r w:rsidR="007A443C">
        <w:t>typical of</w:t>
      </w:r>
      <w:r w:rsidR="00E41E65">
        <w:t xml:space="preserve"> biological networks</w:t>
      </w:r>
      <w:r>
        <w:fldChar w:fldCharType="begin" w:fldLock="1"/>
      </w:r>
      <w:r w:rsidR="00432471">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"[41]", "plainTextFormattedCitation" : "[41]", "previouslyFormattedCitation" : "[41]" }, "properties" : { "noteIndex" : 0 }, "schema" : "https://github.com/citation-style-language/schema/raw/master/csl-citation.json" }</w:instrText>
      </w:r>
      <w:r>
        <w:fldChar w:fldCharType="separate"/>
      </w:r>
      <w:r w:rsidR="00EA432F" w:rsidRPr="00EA432F">
        <w:rPr>
          <w:noProof/>
        </w:rPr>
        <w:t>[41]</w:t>
      </w:r>
      <w:r>
        <w:fldChar w:fldCharType="end"/>
      </w:r>
      <w:r>
        <w:t xml:space="preserve">. </w:t>
      </w:r>
    </w:p>
    <w:p w14:paraId="400BC30B" w14:textId="428D0BFC" w:rsidR="00B41120" w:rsidRPr="00462918" w:rsidRDefault="00B41120" w:rsidP="0067252E">
      <w:pPr>
        <w:pStyle w:val="Heading3"/>
      </w:pPr>
      <w:r w:rsidRPr="00462918">
        <w:t xml:space="preserve">Accounting for </w:t>
      </w:r>
      <w:r w:rsidRPr="00462918">
        <w:rPr>
          <w:i/>
        </w:rPr>
        <w:t>cis</w:t>
      </w:r>
      <w:r w:rsidRPr="00462918">
        <w:t xml:space="preserve"> </w:t>
      </w:r>
      <w:r>
        <w:t>gene interactions</w:t>
      </w:r>
    </w:p>
    <w:p w14:paraId="1E466466" w14:textId="78F513F5" w:rsidR="009756C7" w:rsidRDefault="00894739" w:rsidP="0067252E">
      <w:proofErr w:type="spellStart"/>
      <w:r>
        <w:t>C</w:t>
      </w:r>
      <w:r w:rsidR="00D11FFC">
        <w:t>amoco</w:t>
      </w:r>
      <w:proofErr w:type="spellEnd"/>
      <w:r>
        <w:t xml:space="preserve"> i</w:t>
      </w:r>
      <w:r w:rsidR="00D11FFC">
        <w:t>ntegrates</w:t>
      </w:r>
      <w:r w:rsidR="009756C7">
        <w:t xml:space="preserve"> GWAS candidates with co-expression interactions by directly assessing the density or locality of interaction</w:t>
      </w:r>
      <w:r w:rsidR="00D11FFC">
        <w:t>s</w:t>
      </w:r>
      <w:r w:rsidR="009756C7">
        <w:t xml:space="preserve"> among candidat</w:t>
      </w:r>
      <w:r w:rsidR="00846095">
        <w:t>e genes near GWAS SNPs</w:t>
      </w:r>
      <w:r w:rsidR="009756C7">
        <w:t xml:space="preserve">. However, </w:t>
      </w:r>
      <w:r w:rsidR="00F40F9D">
        <w:t xml:space="preserve">the process </w:t>
      </w:r>
      <w:r w:rsidR="00F40F9D">
        <w:lastRenderedPageBreak/>
        <w:t xml:space="preserve">of </w:t>
      </w:r>
      <w:r w:rsidR="009756C7">
        <w:t xml:space="preserve">mapping SNPs to surrounding candidate genes has inherent complications </w:t>
      </w:r>
      <w:r w:rsidR="008B0E51">
        <w:t>that</w:t>
      </w:r>
      <w:r w:rsidR="00F40F9D">
        <w:t xml:space="preserve"> can strongly influence</w:t>
      </w:r>
      <w:r w:rsidR="0039535A">
        <w:t xml:space="preserve"> </w:t>
      </w:r>
      <w:r w:rsidR="009756C7">
        <w:t>subnetwork co-expression calculations.</w:t>
      </w:r>
      <w:r w:rsidR="00846095">
        <w:t xml:space="preserve"> While we assume that the majority of</w:t>
      </w:r>
      <w:r w:rsidR="004B197B">
        <w:t xml:space="preserve"> </w:t>
      </w:r>
      <w:r w:rsidR="001A2E3A">
        <w:t xml:space="preserve">informative </w:t>
      </w:r>
      <w:r w:rsidR="00846095">
        <w:t xml:space="preserve">interactions among candidate genes are between GWAS loci, </w:t>
      </w:r>
      <w:r w:rsidR="00846095" w:rsidRPr="001E7E50">
        <w:rPr>
          <w:i/>
        </w:rPr>
        <w:t>cis</w:t>
      </w:r>
      <w:r w:rsidR="00846095">
        <w:t>-regulatory elements and other factors can lead to co-expression between linked genes</w:t>
      </w:r>
      <w:r w:rsidR="00351623">
        <w:t xml:space="preserve"> and</w:t>
      </w:r>
      <w:r w:rsidR="00EF45C1">
        <w:t xml:space="preserve"> </w:t>
      </w:r>
      <w:r w:rsidR="002567FD">
        <w:t>produce</w:t>
      </w:r>
      <w:r w:rsidR="00846095">
        <w:t xml:space="preserve"> skewed distributions in density and locality calculations</w:t>
      </w:r>
      <w:r w:rsidR="002A69C9">
        <w:t xml:space="preserve">, which can in turn </w:t>
      </w:r>
      <w:r w:rsidR="00EF45C1">
        <w:t>bias co</w:t>
      </w:r>
      <w:r w:rsidR="00374724">
        <w:t>-</w:t>
      </w:r>
      <w:r w:rsidR="00EF45C1">
        <w:t>expression statistics</w:t>
      </w:r>
      <w:r w:rsidR="00846095">
        <w:t>.</w:t>
      </w:r>
      <w:r w:rsidR="009756C7">
        <w:t xml:space="preserve"> Identifying significant overlap between GWAS loci and co-expression networks requires a distinction between co-expression among genes </w:t>
      </w:r>
      <w:r w:rsidR="002567FD">
        <w:t xml:space="preserve">that </w:t>
      </w:r>
      <w:r w:rsidR="009756C7">
        <w:t xml:space="preserve">are in </w:t>
      </w:r>
      <w:r w:rsidR="00D82036">
        <w:t xml:space="preserve">close </w:t>
      </w:r>
      <w:r w:rsidR="009756C7">
        <w:t xml:space="preserve">proximity </w:t>
      </w:r>
      <w:r w:rsidR="00D82036">
        <w:t xml:space="preserve">to </w:t>
      </w:r>
      <w:r w:rsidR="009756C7">
        <w:t>one another</w:t>
      </w:r>
      <w:r w:rsidR="00D82036">
        <w:t xml:space="preserve"> on </w:t>
      </w:r>
      <w:r w:rsidR="009756C7">
        <w:t>a chromosome (</w:t>
      </w:r>
      <w:r w:rsidR="009756C7" w:rsidRPr="0076598A">
        <w:rPr>
          <w:i/>
        </w:rPr>
        <w:t>cis</w:t>
      </w:r>
      <w:r w:rsidR="009756C7">
        <w:t xml:space="preserve">) compared to </w:t>
      </w:r>
      <w:r w:rsidR="00DC159C">
        <w:t xml:space="preserve">those </w:t>
      </w:r>
      <w:r w:rsidR="009756C7">
        <w:t xml:space="preserve">genes </w:t>
      </w:r>
      <w:r w:rsidR="00E21A42">
        <w:t>that</w:t>
      </w:r>
      <w:r w:rsidR="009756C7">
        <w:t xml:space="preserve"> are </w:t>
      </w:r>
      <w:r w:rsidR="00DC159C">
        <w:t>not</w:t>
      </w:r>
      <w:r w:rsidR="009756C7">
        <w:t xml:space="preserve"> (</w:t>
      </w:r>
      <w:r w:rsidR="009756C7" w:rsidRPr="0076598A">
        <w:rPr>
          <w:i/>
        </w:rPr>
        <w:t>trans</w:t>
      </w:r>
      <w:r w:rsidR="009756C7">
        <w:t xml:space="preserve">). </w:t>
      </w:r>
    </w:p>
    <w:p w14:paraId="0D866A02" w14:textId="165B0EB8" w:rsidR="00760BC6" w:rsidRDefault="00015762" w:rsidP="0067252E">
      <w:r>
        <w:t xml:space="preserve">To assess the impact of </w:t>
      </w:r>
      <w:r w:rsidRPr="00015762">
        <w:rPr>
          <w:i/>
        </w:rPr>
        <w:t xml:space="preserve">cis </w:t>
      </w:r>
      <w:r w:rsidRPr="00015762">
        <w:t>co</w:t>
      </w:r>
      <w:r>
        <w:rPr>
          <w:i/>
        </w:rPr>
        <w:t>-</w:t>
      </w:r>
      <w:r>
        <w:t>expression, n</w:t>
      </w:r>
      <w:r w:rsidR="00D504B8">
        <w:t>etwork interactions for genes located on different chromosome (</w:t>
      </w:r>
      <w:r w:rsidR="00D504B8" w:rsidRPr="000D7009">
        <w:rPr>
          <w:i/>
        </w:rPr>
        <w:t>trans</w:t>
      </w:r>
      <w:r w:rsidR="00E21A42">
        <w:rPr>
          <w:i/>
        </w:rPr>
        <w:t xml:space="preserve"> </w:t>
      </w:r>
      <w:r w:rsidR="00D504B8">
        <w:t>interactions)</w:t>
      </w:r>
      <w:r w:rsidR="001C3F40">
        <w:t xml:space="preserve"> were compared to</w:t>
      </w:r>
      <w:r w:rsidR="00D504B8">
        <w:t xml:space="preserve"> </w:t>
      </w:r>
      <w:r w:rsidR="004232A1" w:rsidRPr="00871505">
        <w:rPr>
          <w:i/>
        </w:rPr>
        <w:t>cis</w:t>
      </w:r>
      <w:r w:rsidR="004232A1" w:rsidRPr="00871505">
        <w:rPr>
          <w:i/>
        </w:rPr>
        <w:softHyphen/>
      </w:r>
      <w:r w:rsidR="00E21A42">
        <w:t xml:space="preserve"> </w:t>
      </w:r>
      <w:r w:rsidR="00D504B8" w:rsidRPr="004232A1">
        <w:t>interactions</w:t>
      </w:r>
      <w:r w:rsidR="00D504B8">
        <w:t xml:space="preserve"> for pairs of genes </w:t>
      </w:r>
      <w:r w:rsidR="009F72DB">
        <w:t>less</w:t>
      </w:r>
      <w:r w:rsidR="00E21A42">
        <w:t xml:space="preserve"> </w:t>
      </w:r>
      <w:r w:rsidR="00D504B8">
        <w:t xml:space="preserve">than 50 kb apart. The </w:t>
      </w:r>
      <w:r w:rsidR="00D34FEA">
        <w:t>distributions</w:t>
      </w:r>
      <w:r w:rsidR="00D504B8">
        <w:t xml:space="preserve"> of the two groups indicate that </w:t>
      </w:r>
      <w:r w:rsidR="00D504B8" w:rsidRPr="000D7009">
        <w:rPr>
          <w:i/>
        </w:rPr>
        <w:t>cis</w:t>
      </w:r>
      <w:r w:rsidR="00E21A42">
        <w:rPr>
          <w:i/>
        </w:rPr>
        <w:t xml:space="preserve"> </w:t>
      </w:r>
      <w:r w:rsidR="00D504B8">
        <w:t xml:space="preserve">genes are more likely to have a strong co-expression interaction score than </w:t>
      </w:r>
      <w:r w:rsidR="00D504B8" w:rsidRPr="000D7009">
        <w:rPr>
          <w:i/>
        </w:rPr>
        <w:t>trans</w:t>
      </w:r>
      <w:r w:rsidR="00E21A42">
        <w:t xml:space="preserve"> </w:t>
      </w:r>
      <w:r w:rsidR="00D504B8">
        <w:t>genes (</w:t>
      </w:r>
      <w:r w:rsidR="008D33AC">
        <w:fldChar w:fldCharType="begin"/>
      </w:r>
      <w:r w:rsidR="008D33AC">
        <w:instrText xml:space="preserve"> REF _Ref487124030 \h </w:instrText>
      </w:r>
      <w:r w:rsidR="00BD7995">
        <w:instrText xml:space="preserve"> \* MERGEFORMAT </w:instrText>
      </w:r>
      <w:r w:rsidR="008D33AC">
        <w:fldChar w:fldCharType="separate"/>
      </w:r>
      <w:r w:rsidR="00A76A79">
        <w:t>Figure 2</w:t>
      </w:r>
      <w:r w:rsidR="008D33AC">
        <w:fldChar w:fldCharType="end"/>
      </w:r>
      <w:r w:rsidR="00D504B8">
        <w:t xml:space="preserve">). This </w:t>
      </w:r>
      <w:r w:rsidR="00075EDE">
        <w:t xml:space="preserve">bias toward </w:t>
      </w:r>
      <w:r w:rsidR="00075EDE" w:rsidRPr="00075EDE">
        <w:rPr>
          <w:i/>
        </w:rPr>
        <w:t>cis</w:t>
      </w:r>
      <w:r w:rsidR="00E21A42">
        <w:t xml:space="preserve"> </w:t>
      </w:r>
      <w:r w:rsidR="00F32D68">
        <w:t xml:space="preserve">genes </w:t>
      </w:r>
      <w:r w:rsidR="00D504B8">
        <w:t xml:space="preserve">is especially pronounced </w:t>
      </w:r>
      <w:r w:rsidR="00EF45C1">
        <w:t xml:space="preserve">for </w:t>
      </w:r>
      <w:r w:rsidR="00AD1F06">
        <w:t>strong</w:t>
      </w:r>
      <w:r w:rsidR="00F32D68">
        <w:t xml:space="preserve"> positive co-expression, where we observed substantially stronger enrichment for linked gene pairs </w:t>
      </w:r>
      <w:r w:rsidR="005A5DDF">
        <w:t>compared</w:t>
      </w:r>
      <w:r w:rsidR="00F32D68">
        <w:t xml:space="preserve"> to </w:t>
      </w:r>
      <w:r w:rsidR="00955454">
        <w:rPr>
          <w:i/>
        </w:rPr>
        <w:t xml:space="preserve">trans </w:t>
      </w:r>
      <w:r w:rsidR="00F32D68">
        <w:t xml:space="preserve">genes </w:t>
      </w:r>
      <w:r w:rsidR="00D504B8">
        <w:t>(e.g.</w:t>
      </w:r>
      <w:r w:rsidR="00E21A42">
        <w:t>,</w:t>
      </w:r>
      <w:r w:rsidR="00D504B8">
        <w:t xml:space="preserve"> </w:t>
      </w:r>
      <w:r w:rsidR="00E21A42">
        <w:t>z</w:t>
      </w:r>
      <w:r w:rsidR="00D504B8">
        <w:t>-score ≥ 3</w:t>
      </w:r>
      <w:r w:rsidR="00E21A42">
        <w:t>;</w:t>
      </w:r>
      <w:r w:rsidR="00D504B8">
        <w:t xml:space="preserve"> see </w:t>
      </w:r>
      <w:r w:rsidR="008D33AC">
        <w:fldChar w:fldCharType="begin"/>
      </w:r>
      <w:r w:rsidR="008D33AC">
        <w:instrText xml:space="preserve"> REF _Ref487124030 \h </w:instrText>
      </w:r>
      <w:r w:rsidR="00BD7995">
        <w:instrText xml:space="preserve"> \* MERGEFORMAT </w:instrText>
      </w:r>
      <w:r w:rsidR="008D33AC">
        <w:fldChar w:fldCharType="separate"/>
      </w:r>
      <w:r w:rsidR="00A76A79">
        <w:t>Figure 2</w:t>
      </w:r>
      <w:r w:rsidR="008D33AC">
        <w:fldChar w:fldCharType="end"/>
      </w:r>
      <w:r w:rsidR="008D33AC">
        <w:t xml:space="preserve"> </w:t>
      </w:r>
      <w:r w:rsidR="00493EDC">
        <w:t>inset).</w:t>
      </w:r>
    </w:p>
    <w:p w14:paraId="0D0D0324" w14:textId="01D2D0EE" w:rsidR="00651B1D" w:rsidRPr="00651B1D" w:rsidRDefault="00760BC6" w:rsidP="0067252E">
      <w:pPr>
        <w:pStyle w:val="Heading3"/>
      </w:pPr>
      <w:bookmarkStart w:id="15" w:name="_Ref487124030"/>
      <w:r>
        <w:t>Fig</w:t>
      </w:r>
      <w:r w:rsidR="00372A40">
        <w:t>ure</w:t>
      </w:r>
      <w:r>
        <w:t xml:space="preserve"> 2</w:t>
      </w:r>
      <w:bookmarkEnd w:id="15"/>
    </w:p>
    <w:p w14:paraId="50BAD27B" w14:textId="307FD9A1" w:rsidR="00760BC6" w:rsidRDefault="00760BC6" w:rsidP="0067252E">
      <w:pPr>
        <w:pStyle w:val="Heading4"/>
      </w:pPr>
      <w:r w:rsidRPr="008967F3">
        <w:rPr>
          <w:i/>
        </w:rPr>
        <w:t>Cis</w:t>
      </w:r>
      <w:r>
        <w:t xml:space="preserve"> vs</w:t>
      </w:r>
      <w:r w:rsidR="00E21A42">
        <w:t>.</w:t>
      </w:r>
      <w:r>
        <w:t xml:space="preserve"> </w:t>
      </w:r>
      <w:r w:rsidR="00E21A42" w:rsidRPr="008967F3">
        <w:rPr>
          <w:i/>
        </w:rPr>
        <w:t>t</w:t>
      </w:r>
      <w:r w:rsidRPr="008967F3">
        <w:rPr>
          <w:i/>
        </w:rPr>
        <w:t>rans</w:t>
      </w:r>
      <w:r>
        <w:t xml:space="preserve"> </w:t>
      </w:r>
      <w:r w:rsidR="00E21A42">
        <w:t>c</w:t>
      </w:r>
      <w:r>
        <w:t>o-</w:t>
      </w:r>
      <w:r w:rsidR="00E21A42">
        <w:t>e</w:t>
      </w:r>
      <w:r>
        <w:t xml:space="preserve">xpression </w:t>
      </w:r>
      <w:r w:rsidR="00E21A42">
        <w:t>n</w:t>
      </w:r>
      <w:r>
        <w:t xml:space="preserve">etwork </w:t>
      </w:r>
      <w:r w:rsidR="00E21A42">
        <w:t>i</w:t>
      </w:r>
      <w:r>
        <w:t>nteractions</w:t>
      </w:r>
    </w:p>
    <w:p w14:paraId="2A299346" w14:textId="4544B8EE" w:rsidR="00760BC6" w:rsidRPr="00FF0923" w:rsidRDefault="00760BC6" w:rsidP="0067252E">
      <w:pPr>
        <w:pStyle w:val="Subtitle"/>
      </w:pPr>
      <w:r w:rsidRPr="00FF0923">
        <w:t>Comparing distribution</w:t>
      </w:r>
      <w:r>
        <w:t xml:space="preserve">s of </w:t>
      </w:r>
      <w:r w:rsidR="007D17A2">
        <w:t xml:space="preserve">co-expression </w:t>
      </w:r>
      <w:r>
        <w:t xml:space="preserve">network </w:t>
      </w:r>
      <w:r w:rsidRPr="00FF0923">
        <w:t>int</w:t>
      </w:r>
      <w:r>
        <w:t xml:space="preserve">eraction scores between </w:t>
      </w:r>
      <w:r w:rsidRPr="00FF0923">
        <w:rPr>
          <w:i/>
        </w:rPr>
        <w:t>cis</w:t>
      </w:r>
      <w:r>
        <w:t xml:space="preserve"> and </w:t>
      </w:r>
      <w:r w:rsidRPr="00FF0923">
        <w:rPr>
          <w:i/>
        </w:rPr>
        <w:t>trans</w:t>
      </w:r>
      <w:r w:rsidRPr="00FF0923">
        <w:t xml:space="preserve"> sets of</w:t>
      </w:r>
      <w:r>
        <w:t xml:space="preserve"> genes. Distribution densities of </w:t>
      </w:r>
      <w:r w:rsidR="003D48F9">
        <w:rPr>
          <w:i/>
        </w:rPr>
        <w:t>t</w:t>
      </w:r>
      <w:r w:rsidRPr="00FF0923">
        <w:rPr>
          <w:i/>
        </w:rPr>
        <w:t>rans</w:t>
      </w:r>
      <w:r>
        <w:t xml:space="preserve"> gene pairs (green) show interactions</w:t>
      </w:r>
      <w:r w:rsidRPr="00FF0923">
        <w:t xml:space="preserve"> between genes </w:t>
      </w:r>
      <w:r>
        <w:t xml:space="preserve">on separate chromosomes. Distribution densities of </w:t>
      </w:r>
      <w:r w:rsidR="003D48F9">
        <w:rPr>
          <w:i/>
        </w:rPr>
        <w:t>c</w:t>
      </w:r>
      <w:r w:rsidRPr="00FF0923">
        <w:rPr>
          <w:i/>
        </w:rPr>
        <w:t>is</w:t>
      </w:r>
      <w:r w:rsidRPr="00FF0923">
        <w:t xml:space="preserve"> </w:t>
      </w:r>
      <w:r>
        <w:t xml:space="preserve">gene pairs (blue) show </w:t>
      </w:r>
      <w:r w:rsidRPr="00FF0923">
        <w:t>interactions between genes with less than 50</w:t>
      </w:r>
      <w:r w:rsidR="0073753E">
        <w:t xml:space="preserve"> </w:t>
      </w:r>
      <w:r w:rsidRPr="00FF0923">
        <w:t>kb intergenic distance.</w:t>
      </w:r>
      <w:r w:rsidR="001A1DEA">
        <w:t xml:space="preserve"> Inset f</w:t>
      </w:r>
      <w:r w:rsidR="00E1118C">
        <w:t xml:space="preserve">igures show </w:t>
      </w:r>
      <w:r w:rsidR="0073753E">
        <w:t>z</w:t>
      </w:r>
      <w:r w:rsidR="00E1118C">
        <w:t>-score values greater than</w:t>
      </w:r>
      <w:r w:rsidR="001A1DEA">
        <w:t xml:space="preserve"> 3</w:t>
      </w:r>
      <w:r w:rsidR="002F71D4">
        <w:t xml:space="preserve">. </w:t>
      </w:r>
      <w:r w:rsidR="00267F2B">
        <w:t xml:space="preserve">Non-parametric </w:t>
      </w:r>
      <w:r w:rsidR="002F71D4">
        <w:rPr>
          <w:i/>
        </w:rPr>
        <w:t>p</w:t>
      </w:r>
      <w:r w:rsidR="002F71D4">
        <w:t xml:space="preserve">-values were calculated between co-expression values taken from </w:t>
      </w:r>
      <w:r w:rsidR="002F71D4">
        <w:rPr>
          <w:i/>
        </w:rPr>
        <w:t>cis</w:t>
      </w:r>
      <w:r w:rsidR="002F71D4">
        <w:t xml:space="preserve"> and </w:t>
      </w:r>
      <w:r w:rsidR="002F71D4">
        <w:rPr>
          <w:i/>
        </w:rPr>
        <w:t>trans</w:t>
      </w:r>
      <w:r w:rsidR="002F71D4">
        <w:t xml:space="preserve"> distributions (</w:t>
      </w:r>
      <w:r w:rsidR="007B6F4F">
        <w:t>Mann-Whitney U test</w:t>
      </w:r>
      <w:r w:rsidR="002F71D4">
        <w:t>)</w:t>
      </w:r>
      <w:r w:rsidR="001A1DEA">
        <w:t>.</w:t>
      </w:r>
    </w:p>
    <w:p w14:paraId="1803AF10" w14:textId="618D09E2" w:rsidR="002927F7" w:rsidRDefault="00760BC6" w:rsidP="0067252E">
      <w:r>
        <w:lastRenderedPageBreak/>
        <w:t>Th</w:t>
      </w:r>
      <w:r w:rsidR="00BF4EEE">
        <w:t xml:space="preserve">e enrichment of significant co-expression among </w:t>
      </w:r>
      <w:r w:rsidR="00BF4EEE" w:rsidRPr="00294A97">
        <w:rPr>
          <w:i/>
        </w:rPr>
        <w:t>cis</w:t>
      </w:r>
      <w:r w:rsidR="00BF4EEE">
        <w:t xml:space="preserve"> genes, likely due to shared </w:t>
      </w:r>
      <w:r w:rsidR="00BF4EEE" w:rsidRPr="00294A97">
        <w:rPr>
          <w:i/>
        </w:rPr>
        <w:t>cis</w:t>
      </w:r>
      <w:r w:rsidR="00BF4EEE">
        <w:t xml:space="preserve">-regulatory </w:t>
      </w:r>
      <w:r w:rsidR="00B27CCF">
        <w:t>sequences</w:t>
      </w:r>
      <w:r w:rsidR="00BF4EEE">
        <w:t>,</w:t>
      </w:r>
      <w:r>
        <w:t xml:space="preserve"> </w:t>
      </w:r>
      <w:r w:rsidR="00B91A16">
        <w:t>prompt</w:t>
      </w:r>
      <w:r w:rsidR="00FA5637">
        <w:t>ed us</w:t>
      </w:r>
      <w:r>
        <w:t xml:space="preserve"> </w:t>
      </w:r>
      <w:r w:rsidR="00FA5637">
        <w:t>to</w:t>
      </w:r>
      <w:r>
        <w:t xml:space="preserve"> remov</w:t>
      </w:r>
      <w:r w:rsidR="00FA5637">
        <w:t>e</w:t>
      </w:r>
      <w:r>
        <w:t xml:space="preserve"> </w:t>
      </w:r>
      <w:r w:rsidRPr="000D7009">
        <w:rPr>
          <w:i/>
        </w:rPr>
        <w:t>cis</w:t>
      </w:r>
      <w:r>
        <w:t xml:space="preserve"> interactions when examining co-expression relationships among candidate genes identified by GWAS</w:t>
      </w:r>
      <w:r w:rsidR="00FE799D">
        <w:t xml:space="preserve"> SNPs</w:t>
      </w:r>
      <w:r w:rsidR="00FA5637">
        <w:t xml:space="preserve"> in </w:t>
      </w:r>
      <w:proofErr w:type="spellStart"/>
      <w:r w:rsidR="00FA5637">
        <w:t>Camoco</w:t>
      </w:r>
      <w:proofErr w:type="spellEnd"/>
      <w:r>
        <w:t xml:space="preserve">. To account for possible </w:t>
      </w:r>
      <w:r w:rsidRPr="00D4746C">
        <w:rPr>
          <w:i/>
        </w:rPr>
        <w:t>cis</w:t>
      </w:r>
      <w:r w:rsidR="00DF0076">
        <w:t xml:space="preserve"> </w:t>
      </w:r>
      <w:r>
        <w:t xml:space="preserve">regulation within network metrics described here, only interactions that span different </w:t>
      </w:r>
      <w:r w:rsidR="00AD2693">
        <w:t xml:space="preserve">GWAS </w:t>
      </w:r>
      <w:r>
        <w:t>loci</w:t>
      </w:r>
      <w:r w:rsidR="00133517">
        <w:t xml:space="preserve"> (</w:t>
      </w:r>
      <w:r w:rsidR="00133517">
        <w:rPr>
          <w:i/>
        </w:rPr>
        <w:t>trans</w:t>
      </w:r>
      <w:r w:rsidR="00133517">
        <w:t>)</w:t>
      </w:r>
      <w:r w:rsidR="00D4746C">
        <w:t xml:space="preserve"> were</w:t>
      </w:r>
      <w:r>
        <w:t xml:space="preserve"> included </w:t>
      </w:r>
      <w:r w:rsidR="00B51B9C">
        <w:t>in</w:t>
      </w:r>
      <w:r>
        <w:t xml:space="preserve"> </w:t>
      </w:r>
      <w:r w:rsidR="00D35A6C">
        <w:t>density</w:t>
      </w:r>
      <w:r w:rsidR="007D17A2">
        <w:t xml:space="preserve"> </w:t>
      </w:r>
      <w:r w:rsidR="00D35A6C">
        <w:t>and locality</w:t>
      </w:r>
      <w:r w:rsidR="007D17A2">
        <w:t xml:space="preserve"> </w:t>
      </w:r>
      <w:r w:rsidR="00D35A6C">
        <w:t xml:space="preserve">calculations </w:t>
      </w:r>
      <w:r w:rsidR="00EF45C1">
        <w:t xml:space="preserve">for </w:t>
      </w:r>
      <w:r w:rsidR="0074143C">
        <w:t>GWAS-</w:t>
      </w:r>
      <w:r w:rsidR="00EF45C1">
        <w:t xml:space="preserve">network overlap </w:t>
      </w:r>
      <w:r w:rsidR="00724685">
        <w:t xml:space="preserve">calculation </w:t>
      </w:r>
      <w:r>
        <w:t>(</w:t>
      </w:r>
      <w:r w:rsidR="00DF0076">
        <w:t>s</w:t>
      </w:r>
      <w:r>
        <w:t>ee</w:t>
      </w:r>
      <w:r w:rsidR="008C083D">
        <w:t xml:space="preserve"> </w:t>
      </w:r>
      <w:r w:rsidR="008C083D">
        <w:fldChar w:fldCharType="begin"/>
      </w:r>
      <w:r w:rsidR="008C083D">
        <w:instrText xml:space="preserve"> REF _Ref463088833 \h </w:instrText>
      </w:r>
      <w:r w:rsidR="00BD6B47">
        <w:instrText xml:space="preserve"> \* MERGEFORMAT </w:instrText>
      </w:r>
      <w:r w:rsidR="008C083D">
        <w:fldChar w:fldCharType="separate"/>
      </w:r>
      <w:r w:rsidR="00A76A79">
        <w:t>Methods</w:t>
      </w:r>
      <w:r w:rsidR="008C083D">
        <w:fldChar w:fldCharType="end"/>
      </w:r>
      <w:r>
        <w:t>).</w:t>
      </w:r>
    </w:p>
    <w:p w14:paraId="605FA8FD" w14:textId="77777777" w:rsidR="00F32D68" w:rsidRDefault="00F32D68" w:rsidP="0067252E">
      <w:pPr>
        <w:pStyle w:val="Heading2"/>
      </w:pPr>
      <w:r>
        <w:t xml:space="preserve">Evaluation of the </w:t>
      </w:r>
      <w:proofErr w:type="spellStart"/>
      <w:r>
        <w:t>Camoco</w:t>
      </w:r>
      <w:proofErr w:type="spellEnd"/>
      <w:r>
        <w:t xml:space="preserve"> framework</w:t>
      </w:r>
    </w:p>
    <w:p w14:paraId="50E2EA3F" w14:textId="19DF988D" w:rsidR="000412AD" w:rsidRDefault="00CA0B8B" w:rsidP="0067252E">
      <w:r>
        <w:t xml:space="preserve">To explore the limits of our approach, </w:t>
      </w:r>
      <w:r w:rsidR="00742C08">
        <w:t>w</w:t>
      </w:r>
      <w:r w:rsidR="002E18B6">
        <w:t xml:space="preserve">e </w:t>
      </w:r>
      <w:r w:rsidR="00507696">
        <w:t>examined</w:t>
      </w:r>
      <w:r w:rsidR="008D7F45">
        <w:t xml:space="preserve"> factors that </w:t>
      </w:r>
      <w:r>
        <w:t xml:space="preserve">influence overlap </w:t>
      </w:r>
      <w:r w:rsidR="00D37822">
        <w:t xml:space="preserve">detection </w:t>
      </w:r>
      <w:r>
        <w:t xml:space="preserve">between co-expression networks and genes </w:t>
      </w:r>
      <w:r w:rsidR="00EF45C1">
        <w:t xml:space="preserve">linked to </w:t>
      </w:r>
      <w:r>
        <w:t>GWA</w:t>
      </w:r>
      <w:r w:rsidR="003A010C">
        <w:t>S</w:t>
      </w:r>
      <w:r>
        <w:t xml:space="preserve"> loci.</w:t>
      </w:r>
      <w:r w:rsidR="0076606D">
        <w:t xml:space="preserve"> </w:t>
      </w:r>
      <w:r w:rsidR="0091247C">
        <w:t>In an idealized scenario</w:t>
      </w:r>
      <w:r w:rsidR="0076606D">
        <w:t xml:space="preserve">, SNPs </w:t>
      </w:r>
      <w:r w:rsidR="00EF45C1">
        <w:t xml:space="preserve">identified by GWAS </w:t>
      </w:r>
      <w:r w:rsidR="0076606D">
        <w:t>map directly to true causal genes, all of which exhibit strong co-expression network interactions (</w:t>
      </w:r>
      <w:r w:rsidR="0076606D">
        <w:fldChar w:fldCharType="begin"/>
      </w:r>
      <w:r w:rsidR="0076606D">
        <w:instrText xml:space="preserve"> REF _Ref458794783 \h </w:instrText>
      </w:r>
      <w:r w:rsidR="00BD7995">
        <w:instrText xml:space="preserve"> \* MERGEFORMAT </w:instrText>
      </w:r>
      <w:r w:rsidR="0076606D">
        <w:fldChar w:fldCharType="separate"/>
      </w:r>
      <w:r w:rsidR="00A76A79">
        <w:t>Figure 3</w:t>
      </w:r>
      <w:r w:rsidR="0076606D">
        <w:fldChar w:fldCharType="end"/>
      </w:r>
      <w:r w:rsidR="0076606D">
        <w:t>).</w:t>
      </w:r>
      <w:r w:rsidR="000F1264">
        <w:t xml:space="preserve"> </w:t>
      </w:r>
      <w:r w:rsidR="006F036D">
        <w:t>But i</w:t>
      </w:r>
      <w:r w:rsidR="004F243E">
        <w:t xml:space="preserve">n practice, </w:t>
      </w:r>
      <w:r w:rsidR="00B036E6">
        <w:t xml:space="preserve">SNPs </w:t>
      </w:r>
      <w:r w:rsidR="00EF45C1">
        <w:t>can affect regulatory sequence</w:t>
      </w:r>
      <w:r w:rsidR="006F036D">
        <w:t>s</w:t>
      </w:r>
      <w:r w:rsidR="00EF45C1">
        <w:t xml:space="preserve"> or be</w:t>
      </w:r>
      <w:r w:rsidR="00B036E6">
        <w:t xml:space="preserve"> in linkage disequilibrium (LD) with </w:t>
      </w:r>
      <w:r w:rsidR="00EF45C1">
        <w:t xml:space="preserve">the </w:t>
      </w:r>
      <w:r w:rsidR="00DC159C">
        <w:t>functionally important</w:t>
      </w:r>
      <w:r w:rsidR="00EF45C1">
        <w:t xml:space="preserve"> </w:t>
      </w:r>
      <w:r w:rsidR="00B036E6">
        <w:t>allele</w:t>
      </w:r>
      <w:r w:rsidR="00EF45C1">
        <w:t>,</w:t>
      </w:r>
      <w:r w:rsidR="00B036E6">
        <w:t xml:space="preserve"> leading to a large proportion of </w:t>
      </w:r>
      <w:r w:rsidR="00C81430">
        <w:t>SNPs occurring outside of genic regions</w:t>
      </w:r>
      <w:r w:rsidR="00C81430">
        <w:fldChar w:fldCharType="begin" w:fldLock="1"/>
      </w:r>
      <w:r w:rsidR="00432471">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"[7]", "plainTextFormattedCitation" : "[7]", "previouslyFormattedCitation" : "[7]" }, "properties" : { "noteIndex" : 0 }, "schema" : "https://github.com/citation-style-language/schema/raw/master/csl-citation.json" }</w:instrText>
      </w:r>
      <w:r w:rsidR="00C81430">
        <w:fldChar w:fldCharType="separate"/>
      </w:r>
      <w:r w:rsidR="00EA432F" w:rsidRPr="00EA432F">
        <w:rPr>
          <w:noProof/>
        </w:rPr>
        <w:t>[7]</w:t>
      </w:r>
      <w:r w:rsidR="00C81430">
        <w:fldChar w:fldCharType="end"/>
      </w:r>
      <w:r w:rsidR="00C81430">
        <w:t>.</w:t>
      </w:r>
    </w:p>
    <w:p w14:paraId="2C4141CA" w14:textId="37DAF7AD" w:rsidR="008D7F45" w:rsidRDefault="000F1264" w:rsidP="0067252E">
      <w:r>
        <w:t xml:space="preserve">We evaluated two major </w:t>
      </w:r>
      <w:r w:rsidR="00DF0076">
        <w:t xml:space="preserve">challenges </w:t>
      </w:r>
      <w:r>
        <w:t>that</w:t>
      </w:r>
      <w:r w:rsidR="00123B20">
        <w:t xml:space="preserve"> influence</w:t>
      </w:r>
      <w:r w:rsidR="00162575">
        <w:t xml:space="preserve"> SNP-to-gene mapping</w:t>
      </w:r>
      <w:r>
        <w:t>.</w:t>
      </w:r>
      <w:r w:rsidR="00CA0B8B">
        <w:t xml:space="preserve"> The first i</w:t>
      </w:r>
      <w:r w:rsidR="006F036D">
        <w:t xml:space="preserve">s </w:t>
      </w:r>
      <w:r w:rsidR="00CA0B8B">
        <w:t xml:space="preserve">the total number of functionally related genes in a subnetwork, </w:t>
      </w:r>
      <w:r w:rsidR="006F036D">
        <w:t xml:space="preserve">representing </w:t>
      </w:r>
      <w:r w:rsidR="00CA0B8B">
        <w:t xml:space="preserve">the fraction of genes involved in a biological process, that are simultaneously identified by GWAS. </w:t>
      </w:r>
      <w:r w:rsidR="00066CFC">
        <w:t xml:space="preserve">In cases where </w:t>
      </w:r>
      <w:r w:rsidR="00FA5637">
        <w:t xml:space="preserve">too </w:t>
      </w:r>
      <w:r w:rsidR="00066CFC">
        <w:t xml:space="preserve">few genes </w:t>
      </w:r>
      <w:r w:rsidR="006F036D">
        <w:t xml:space="preserve">represent </w:t>
      </w:r>
      <w:r w:rsidR="00066CFC">
        <w:t>any one of the underlying causal processes, our proposed approach is</w:t>
      </w:r>
      <w:r w:rsidR="006F036D">
        <w:t xml:space="preserve"> not</w:t>
      </w:r>
      <w:r w:rsidR="00066CFC">
        <w:t xml:space="preserve"> likely to perform well</w:t>
      </w:r>
      <w:r w:rsidR="00DF0076">
        <w:t>—f</w:t>
      </w:r>
      <w:r w:rsidR="0054740C">
        <w:t>or example,</w:t>
      </w:r>
      <w:r w:rsidR="0010669E">
        <w:t xml:space="preserve"> </w:t>
      </w:r>
      <w:r w:rsidR="003B622D">
        <w:t>when</w:t>
      </w:r>
      <w:r w:rsidR="0054589B">
        <w:t xml:space="preserve"> GWAS identifies a</w:t>
      </w:r>
      <w:r w:rsidR="0010669E">
        <w:t xml:space="preserve"> single locus</w:t>
      </w:r>
      <w:r w:rsidR="00844CA3">
        <w:t xml:space="preserve"> in a </w:t>
      </w:r>
      <w:r w:rsidR="00864981">
        <w:t>ten</w:t>
      </w:r>
      <w:r w:rsidR="00DF0076">
        <w:t>-</w:t>
      </w:r>
      <w:r w:rsidR="00844CA3">
        <w:t>gene</w:t>
      </w:r>
      <w:r w:rsidR="00966D0B">
        <w:t xml:space="preserve"> </w:t>
      </w:r>
      <w:r w:rsidR="00CA2886">
        <w:t xml:space="preserve">biological </w:t>
      </w:r>
      <w:r w:rsidR="0010669E">
        <w:t>process</w:t>
      </w:r>
      <w:r w:rsidR="004A20B4">
        <w:t xml:space="preserve"> </w:t>
      </w:r>
      <w:r w:rsidR="00E25CC1">
        <w:t>due to</w:t>
      </w:r>
      <w:r w:rsidR="00565108">
        <w:t xml:space="preserve"> penetrance,</w:t>
      </w:r>
      <w:r w:rsidR="00E25CC1">
        <w:t xml:space="preserve"> limited allelic variation in the </w:t>
      </w:r>
      <w:r w:rsidR="00966D0B">
        <w:t xml:space="preserve">mapping </w:t>
      </w:r>
      <w:r w:rsidR="00E25CC1">
        <w:t>population</w:t>
      </w:r>
      <w:r w:rsidR="00565108">
        <w:t>,</w:t>
      </w:r>
      <w:r w:rsidR="00E25CC1">
        <w:t xml:space="preserve"> </w:t>
      </w:r>
      <w:r w:rsidR="00CA3834">
        <w:t>or</w:t>
      </w:r>
      <w:r w:rsidR="00E25CC1">
        <w:t xml:space="preserve"> extensive g</w:t>
      </w:r>
      <w:r w:rsidR="0010669E">
        <w:t>ene</w:t>
      </w:r>
      <w:r w:rsidR="00DF0076">
        <w:t>-</w:t>
      </w:r>
      <w:r w:rsidR="0010669E">
        <w:t>by</w:t>
      </w:r>
      <w:r w:rsidR="00DF0076">
        <w:t>-</w:t>
      </w:r>
      <w:r w:rsidR="0010669E">
        <w:t>environment interactions</w:t>
      </w:r>
      <w:r w:rsidR="00E25CC1">
        <w:t xml:space="preserve">. </w:t>
      </w:r>
      <w:r w:rsidR="00066CFC">
        <w:t>We refer to this</w:t>
      </w:r>
      <w:r w:rsidR="00950CE4">
        <w:t xml:space="preserve"> source of noise</w:t>
      </w:r>
      <w:r w:rsidR="00066CFC">
        <w:t xml:space="preserve"> as the </w:t>
      </w:r>
      <w:r w:rsidR="00066CFC" w:rsidRPr="005A5DDF">
        <w:rPr>
          <w:i/>
        </w:rPr>
        <w:t>missing candidate gene rate</w:t>
      </w:r>
      <w:r w:rsidR="000C22C0">
        <w:rPr>
          <w:i/>
        </w:rPr>
        <w:t xml:space="preserve"> </w:t>
      </w:r>
      <w:r w:rsidR="000C22C0" w:rsidRPr="008967F3">
        <w:t>(</w:t>
      </w:r>
      <w:r w:rsidR="000C22C0">
        <w:rPr>
          <w:i/>
        </w:rPr>
        <w:t>MCR</w:t>
      </w:r>
      <w:r w:rsidR="000C22C0" w:rsidRPr="008967F3">
        <w:t>)</w:t>
      </w:r>
      <w:r w:rsidR="00066CFC">
        <w:t xml:space="preserve"> or</w:t>
      </w:r>
      <w:r w:rsidR="000412AD">
        <w:t>,</w:t>
      </w:r>
      <w:r w:rsidR="00066CFC">
        <w:t xml:space="preserve"> in other words, the fraction of genes involved in the causal process</w:t>
      </w:r>
      <w:r w:rsidR="00D0693D">
        <w:t xml:space="preserve"> not</w:t>
      </w:r>
      <w:r w:rsidR="00066CFC">
        <w:t xml:space="preserve"> identified by the GWAS in question</w:t>
      </w:r>
      <w:r w:rsidR="000C22C0">
        <w:t xml:space="preserve"> (</w:t>
      </w:r>
      <w:r w:rsidR="00126FBB">
        <w:fldChar w:fldCharType="begin"/>
      </w:r>
      <w:r w:rsidR="00126FBB">
        <w:instrText xml:space="preserve"> REF _Ref458794783 \h  \* MERGEFORMAT </w:instrText>
      </w:r>
      <w:r w:rsidR="00126FBB">
        <w:fldChar w:fldCharType="separate"/>
      </w:r>
      <w:r w:rsidR="00A76A79">
        <w:t>Figure 3</w:t>
      </w:r>
      <w:r w:rsidR="00126FBB">
        <w:fldChar w:fldCharType="end"/>
      </w:r>
      <w:r w:rsidR="00126FBB" w:rsidRPr="008967F3">
        <w:t>B</w:t>
      </w:r>
      <w:r w:rsidR="005364E4">
        <w:t xml:space="preserve">; </w:t>
      </w:r>
      <w:r w:rsidR="005364E4">
        <w:fldChar w:fldCharType="begin"/>
      </w:r>
      <w:r w:rsidR="005364E4">
        <w:instrText xml:space="preserve"> REF _Ref484125232 \h </w:instrText>
      </w:r>
      <w:r w:rsidR="00BD7995">
        <w:instrText xml:space="preserve"> \* MERGEFORMAT </w:instrText>
      </w:r>
      <w:r w:rsidR="005364E4">
        <w:fldChar w:fldCharType="separate"/>
      </w:r>
      <w:r w:rsidR="00A76A79">
        <w:t>Eq. 6</w:t>
      </w:r>
      <w:r w:rsidR="005364E4">
        <w:fldChar w:fldCharType="end"/>
      </w:r>
      <w:r w:rsidR="00126FBB">
        <w:t>)</w:t>
      </w:r>
      <w:r w:rsidR="00066CFC">
        <w:t>.</w:t>
      </w:r>
    </w:p>
    <w:p w14:paraId="5E85A01F" w14:textId="0EF7B1AA" w:rsidR="008D7F45" w:rsidRPr="00066CFC" w:rsidRDefault="00DF0076" w:rsidP="0067252E">
      <w:r>
        <w:t>The</w:t>
      </w:r>
      <w:r w:rsidR="00066CFC">
        <w:t xml:space="preserve"> second key challenge</w:t>
      </w:r>
      <w:r w:rsidR="00F32D68">
        <w:t xml:space="preserve"> in identify</w:t>
      </w:r>
      <w:r w:rsidR="00D2064D">
        <w:t>ing</w:t>
      </w:r>
      <w:r w:rsidR="00F32D68">
        <w:t xml:space="preserve"> causal genes from GWAS loci is </w:t>
      </w:r>
      <w:r w:rsidR="00D2064D">
        <w:t>instances where</w:t>
      </w:r>
      <w:r w:rsidR="00F32D68">
        <w:t xml:space="preserve"> </w:t>
      </w:r>
      <w:r w:rsidR="00D2064D">
        <w:t>associated SNPs each implicate</w:t>
      </w:r>
      <w:r w:rsidR="00F32D68">
        <w:t xml:space="preserve"> a large number of candidate genes. </w:t>
      </w:r>
      <w:r w:rsidR="008D7F45">
        <w:t>Thus, in cas</w:t>
      </w:r>
      <w:r w:rsidR="000A4308">
        <w:t xml:space="preserve">es where the linked regions are </w:t>
      </w:r>
      <w:r w:rsidR="008D7F45">
        <w:t>large (i.e.</w:t>
      </w:r>
      <w:r>
        <w:t>,</w:t>
      </w:r>
      <w:r w:rsidR="008D7F45">
        <w:t xml:space="preserve"> </w:t>
      </w:r>
      <w:r w:rsidR="000A4308">
        <w:t>imperfect SNP-to-gene mapping</w:t>
      </w:r>
      <w:r w:rsidR="008D7F45">
        <w:t xml:space="preserve">), the </w:t>
      </w:r>
      <w:r w:rsidR="00047588">
        <w:t xml:space="preserve">framework’s </w:t>
      </w:r>
      <w:r w:rsidR="008D7F45">
        <w:t xml:space="preserve">ability to confidently </w:t>
      </w:r>
      <w:r w:rsidR="008D7F45">
        <w:lastRenderedPageBreak/>
        <w:t>identify subnetworks of highly co-expressed causal genes</w:t>
      </w:r>
      <w:r w:rsidR="00047588">
        <w:t xml:space="preserve"> </w:t>
      </w:r>
      <w:r w:rsidR="008D7F45">
        <w:t xml:space="preserve">may be compromised. </w:t>
      </w:r>
      <w:r w:rsidR="00406FDD">
        <w:t>O</w:t>
      </w:r>
      <w:r w:rsidR="008D7F45">
        <w:t xml:space="preserve">ne would expect to find scenarios where the proposed approach does not work simply because there are too many non-causal genes implicated by </w:t>
      </w:r>
      <w:r w:rsidR="00177DC3">
        <w:t xml:space="preserve">linkage within </w:t>
      </w:r>
      <w:r w:rsidR="008D7F45">
        <w:t xml:space="preserve">each GWAS locus, such that the co-expression signal among the true causal genes is </w:t>
      </w:r>
      <w:r w:rsidR="00126FBB">
        <w:t>diminished</w:t>
      </w:r>
      <w:r w:rsidR="008D7F45">
        <w:t xml:space="preserve"> by the false candidates linked to those regions.</w:t>
      </w:r>
      <w:r w:rsidR="00066CFC">
        <w:t xml:space="preserve"> We refer to this</w:t>
      </w:r>
      <w:r w:rsidR="00D24143">
        <w:t xml:space="preserve"> source of noise</w:t>
      </w:r>
      <w:r w:rsidR="00066CFC">
        <w:t xml:space="preserve"> as the </w:t>
      </w:r>
      <w:r w:rsidR="00066CFC" w:rsidRPr="005A5DDF">
        <w:rPr>
          <w:i/>
        </w:rPr>
        <w:t>false candidate gene rate</w:t>
      </w:r>
      <w:r w:rsidR="005E534A">
        <w:rPr>
          <w:i/>
        </w:rPr>
        <w:t xml:space="preserve"> </w:t>
      </w:r>
      <w:r w:rsidR="005E534A" w:rsidRPr="008967F3">
        <w:t>(</w:t>
      </w:r>
      <w:r w:rsidR="005E534A">
        <w:rPr>
          <w:i/>
        </w:rPr>
        <w:t>FCR</w:t>
      </w:r>
      <w:r w:rsidR="005E534A" w:rsidRPr="008967F3">
        <w:t>)</w:t>
      </w:r>
      <w:r w:rsidR="00066CFC">
        <w:t xml:space="preserve">, </w:t>
      </w:r>
      <w:r w:rsidR="00C053AD">
        <w:t xml:space="preserve">the fraction of all genes </w:t>
      </w:r>
      <w:r w:rsidR="00066CFC">
        <w:t>linked to GWAS loci that are not causal genes</w:t>
      </w:r>
      <w:r w:rsidR="005E534A">
        <w:t xml:space="preserve"> (</w:t>
      </w:r>
      <w:r w:rsidR="00126FBB">
        <w:fldChar w:fldCharType="begin"/>
      </w:r>
      <w:r w:rsidR="00126FBB">
        <w:instrText xml:space="preserve"> REF _Ref458794783 \h  \* MERGEFORMAT </w:instrText>
      </w:r>
      <w:r w:rsidR="00126FBB">
        <w:fldChar w:fldCharType="separate"/>
      </w:r>
      <w:r w:rsidR="00A76A79">
        <w:t>Figure 3</w:t>
      </w:r>
      <w:r w:rsidR="00126FBB">
        <w:fldChar w:fldCharType="end"/>
      </w:r>
      <w:r w:rsidR="00126FBB" w:rsidRPr="008967F3">
        <w:t>C</w:t>
      </w:r>
      <w:r w:rsidR="005364E4">
        <w:t xml:space="preserve">; </w:t>
      </w:r>
      <w:r w:rsidR="005364E4">
        <w:fldChar w:fldCharType="begin"/>
      </w:r>
      <w:r w:rsidR="005364E4">
        <w:instrText xml:space="preserve"> REF _Ref484125256 \h </w:instrText>
      </w:r>
      <w:r w:rsidR="00BD7995">
        <w:instrText xml:space="preserve"> \* MERGEFORMAT </w:instrText>
      </w:r>
      <w:r w:rsidR="005364E4">
        <w:fldChar w:fldCharType="separate"/>
      </w:r>
      <w:r w:rsidR="00A76A79">
        <w:t>Eq. 7</w:t>
      </w:r>
      <w:r w:rsidR="005364E4">
        <w:fldChar w:fldCharType="end"/>
      </w:r>
      <w:r w:rsidR="00126FBB">
        <w:t>)</w:t>
      </w:r>
      <w:r w:rsidR="00066CFC">
        <w:t>.</w:t>
      </w:r>
    </w:p>
    <w:p w14:paraId="475CB8E0" w14:textId="217F467B" w:rsidR="00C0374E" w:rsidRDefault="008D7F45" w:rsidP="0067252E">
      <w:r>
        <w:t>To explore the limits of our co-expression-based app</w:t>
      </w:r>
      <w:r w:rsidR="00066CFC">
        <w:t xml:space="preserve">roach with respect to these </w:t>
      </w:r>
      <w:r w:rsidR="0033787A">
        <w:t>factors</w:t>
      </w:r>
      <w:r>
        <w:t xml:space="preserve">, we </w:t>
      </w:r>
      <w:r w:rsidR="0033787A">
        <w:t>simulated scenarios</w:t>
      </w:r>
      <w:r>
        <w:t xml:space="preserve"> where we could precisely contro</w:t>
      </w:r>
      <w:r w:rsidR="00C146F7">
        <w:t xml:space="preserve">l both </w:t>
      </w:r>
      <w:r w:rsidR="009318C1">
        <w:t>MCR</w:t>
      </w:r>
      <w:r w:rsidR="00D149DC">
        <w:t xml:space="preserve"> and </w:t>
      </w:r>
      <w:r w:rsidR="009318C1">
        <w:t>FCR</w:t>
      </w:r>
      <w:r w:rsidR="00D149DC">
        <w:t>.</w:t>
      </w:r>
      <w:r w:rsidR="0002261A">
        <w:t xml:space="preserve"> </w:t>
      </w:r>
      <w:r w:rsidR="00372A40">
        <w:t xml:space="preserve">In </w:t>
      </w:r>
      <w:r w:rsidR="00D149DC">
        <w:t>practice, neither of these quanti</w:t>
      </w:r>
      <w:r w:rsidR="00DB1BE3">
        <w:t>ties can be controlled</w:t>
      </w:r>
      <w:r w:rsidR="000722DE">
        <w:t>;</w:t>
      </w:r>
      <w:r w:rsidR="009F46C6">
        <w:t xml:space="preserve"> </w:t>
      </w:r>
      <w:r w:rsidR="00DB1BE3">
        <w:t>MCR</w:t>
      </w:r>
      <w:r w:rsidR="00D149DC">
        <w:t xml:space="preserve"> is a function of the genetic architecture of the phenotype as well as the degree of </w:t>
      </w:r>
      <w:r w:rsidR="00127E76">
        <w:t>power within</w:t>
      </w:r>
      <w:r w:rsidR="00D149DC">
        <w:t xml:space="preserve"> the </w:t>
      </w:r>
      <w:r w:rsidR="00DC7389">
        <w:t>study</w:t>
      </w:r>
      <w:r w:rsidR="00127E76">
        <w:t xml:space="preserve"> </w:t>
      </w:r>
      <w:r w:rsidR="00DB1BE3">
        <w:t>population of interest, and</w:t>
      </w:r>
      <w:r w:rsidR="00D149DC">
        <w:t xml:space="preserve"> </w:t>
      </w:r>
      <w:r w:rsidR="00DB1BE3">
        <w:t>FCR</w:t>
      </w:r>
      <w:r w:rsidR="00D149DC">
        <w:t xml:space="preserve"> is a function of recombination frequency in the </w:t>
      </w:r>
      <w:r w:rsidR="003B6F65">
        <w:t>GWA</w:t>
      </w:r>
      <w:r w:rsidR="000722DE">
        <w:t>S</w:t>
      </w:r>
      <w:r w:rsidR="00D149DC">
        <w:t xml:space="preserve"> population. </w:t>
      </w:r>
    </w:p>
    <w:p w14:paraId="4B2D4DA1" w14:textId="6B20A0CC" w:rsidR="008D7F45" w:rsidRDefault="001C046B" w:rsidP="0067252E">
      <w:r>
        <w:t>We</w:t>
      </w:r>
      <w:r w:rsidR="00D149DC">
        <w:t xml:space="preserve"> evaluate</w:t>
      </w:r>
      <w:r>
        <w:t>d</w:t>
      </w:r>
      <w:r w:rsidR="00D149DC">
        <w:t xml:space="preserve"> the </w:t>
      </w:r>
      <w:r w:rsidR="00B67DB0">
        <w:t xml:space="preserve">expected </w:t>
      </w:r>
      <w:r>
        <w:t xml:space="preserve">performance of the </w:t>
      </w:r>
      <w:proofErr w:type="spellStart"/>
      <w:r>
        <w:t>Camoco</w:t>
      </w:r>
      <w:proofErr w:type="spellEnd"/>
      <w:r>
        <w:t xml:space="preserve"> framework</w:t>
      </w:r>
      <w:r w:rsidR="00D149DC">
        <w:t xml:space="preserve"> for a range of </w:t>
      </w:r>
      <w:r w:rsidR="00372A40">
        <w:t xml:space="preserve">each </w:t>
      </w:r>
      <w:r w:rsidR="00D149DC">
        <w:t xml:space="preserve">of these </w:t>
      </w:r>
      <w:r>
        <w:t>parameters by</w:t>
      </w:r>
      <w:r w:rsidR="00AD4D36">
        <w:t xml:space="preserve"> simulating</w:t>
      </w:r>
      <w:r w:rsidR="00C0374E">
        <w:t xml:space="preserve"> ideal GWAS scenarios using co-expressed </w:t>
      </w:r>
      <w:r w:rsidR="00D149DC">
        <w:t>GO terms</w:t>
      </w:r>
      <w:r w:rsidR="00B67DB0">
        <w:t xml:space="preserve"> (</w:t>
      </w:r>
      <w:r w:rsidR="00B67DB0" w:rsidRPr="00B54B7E">
        <w:rPr>
          <w:i/>
        </w:rPr>
        <w:t>p</w:t>
      </w:r>
      <w:r w:rsidR="00673F4B">
        <w:t xml:space="preserve"> ≤</w:t>
      </w:r>
      <w:r w:rsidR="00B67DB0">
        <w:t xml:space="preserve"> 0.05; </w:t>
      </w:r>
      <w:r w:rsidR="00B67DB0">
        <w:fldChar w:fldCharType="begin"/>
      </w:r>
      <w:r w:rsidR="00B67DB0">
        <w:instrText xml:space="preserve"> REF _Ref458774860 \h </w:instrText>
      </w:r>
      <w:r w:rsidR="00BD7995">
        <w:instrText xml:space="preserve"> \* MERGEFORMAT </w:instrText>
      </w:r>
      <w:r w:rsidR="00B67DB0">
        <w:fldChar w:fldCharType="separate"/>
      </w:r>
      <w:r w:rsidR="00A76A79">
        <w:t>Table 1</w:t>
      </w:r>
      <w:r w:rsidR="00B67DB0">
        <w:fldChar w:fldCharType="end"/>
      </w:r>
      <w:r w:rsidR="00B67DB0">
        <w:t>)</w:t>
      </w:r>
      <w:r w:rsidR="00C0374E">
        <w:t>. These ideal cases were the</w:t>
      </w:r>
      <w:r w:rsidR="00C0374E" w:rsidRPr="004B0328">
        <w:t xml:space="preserve">n subjected </w:t>
      </w:r>
      <w:r w:rsidR="004B0328">
        <w:t xml:space="preserve">either </w:t>
      </w:r>
      <w:r w:rsidR="00C0374E" w:rsidRPr="004B0328">
        <w:t>to</w:t>
      </w:r>
      <w:r w:rsidR="00D246F5" w:rsidRPr="004B0328">
        <w:t xml:space="preserve"> a subset of genes being replaced by random genes</w:t>
      </w:r>
      <w:r w:rsidR="00C0374E" w:rsidRPr="004B0328">
        <w:t xml:space="preserve"> </w:t>
      </w:r>
      <w:r w:rsidR="00D149DC" w:rsidRPr="004B0328">
        <w:t>(i.e.</w:t>
      </w:r>
      <w:r w:rsidR="00372A40" w:rsidRPr="004B0328">
        <w:t>,</w:t>
      </w:r>
      <w:r w:rsidR="00D149DC" w:rsidRPr="004B0328">
        <w:t xml:space="preserve"> to simulate </w:t>
      </w:r>
      <w:r w:rsidR="000028B9" w:rsidRPr="004B0328">
        <w:t>MCR</w:t>
      </w:r>
      <w:r w:rsidR="00E275FC" w:rsidRPr="004B0328">
        <w:t xml:space="preserve"> but conserve</w:t>
      </w:r>
      <w:r w:rsidR="00D246F5" w:rsidRPr="004B0328">
        <w:t xml:space="preserve"> term size</w:t>
      </w:r>
      <w:r w:rsidR="00D149DC" w:rsidRPr="004B0328">
        <w:t xml:space="preserve">) or </w:t>
      </w:r>
      <w:r w:rsidR="004B0328" w:rsidRPr="00CC676C">
        <w:t xml:space="preserve">to </w:t>
      </w:r>
      <w:r w:rsidR="00D149DC" w:rsidRPr="004B0328">
        <w:t>functionally unrelated genes</w:t>
      </w:r>
      <w:r w:rsidR="002B2214" w:rsidRPr="004B0328">
        <w:t xml:space="preserve"> </w:t>
      </w:r>
      <w:r w:rsidR="004B0328" w:rsidRPr="004B0328">
        <w:t xml:space="preserve">being added </w:t>
      </w:r>
      <w:r w:rsidR="002B2214" w:rsidRPr="004B0328">
        <w:t>using SNP-to-gene mapping</w:t>
      </w:r>
      <w:r w:rsidR="00D149DC" w:rsidRPr="004B0328">
        <w:t xml:space="preserve"> (i.</w:t>
      </w:r>
      <w:r w:rsidR="00D149DC">
        <w:t>e.</w:t>
      </w:r>
      <w:r w:rsidR="00372A40">
        <w:t>,</w:t>
      </w:r>
      <w:r w:rsidR="00D149DC">
        <w:t xml:space="preserve"> to simulate </w:t>
      </w:r>
      <w:r w:rsidR="000028B9">
        <w:t>FCR</w:t>
      </w:r>
      <w:r w:rsidR="00D149DC">
        <w:t xml:space="preserve"> introduced by linkage).</w:t>
      </w:r>
      <w:r w:rsidR="00B67DB0">
        <w:t xml:space="preserve"> In both cases, simulated GWAS </w:t>
      </w:r>
      <w:r w:rsidR="00E32678">
        <w:t xml:space="preserve">candidates </w:t>
      </w:r>
      <w:r w:rsidR="00B67DB0">
        <w:t>(GO term</w:t>
      </w:r>
      <w:r w:rsidR="00E32678">
        <w:t xml:space="preserve"> set members</w:t>
      </w:r>
      <w:r w:rsidR="00B67DB0">
        <w:t>) were subjected to varying levels of either FCR or MCR while tracking the number of GO terms that remained significantly co-expressed</w:t>
      </w:r>
      <w:r w:rsidR="00A85585">
        <w:t xml:space="preserve"> at each level. These simulations</w:t>
      </w:r>
      <w:r w:rsidR="00D149DC">
        <w:t xml:space="preserve"> enabled us to explore a broad range of settings for these key parameters and establish whether our proposed approach had the potential to </w:t>
      </w:r>
      <w:r w:rsidR="002935F5">
        <w:t>be applied in maize</w:t>
      </w:r>
      <w:r w:rsidR="00D149DC">
        <w:t>.</w:t>
      </w:r>
    </w:p>
    <w:p w14:paraId="04DC661C" w14:textId="03AA3736" w:rsidR="00674C1A" w:rsidRPr="00674C1A" w:rsidRDefault="008259D0" w:rsidP="0067252E">
      <w:pPr>
        <w:pStyle w:val="Heading3"/>
        <w:jc w:val="left"/>
      </w:pPr>
      <w:bookmarkStart w:id="16" w:name="_Ref456807908"/>
      <w:bookmarkStart w:id="17" w:name="_Ref458794783"/>
      <w:r>
        <w:t>Fig</w:t>
      </w:r>
      <w:r w:rsidR="00372A40">
        <w:t>ure</w:t>
      </w:r>
      <w:r>
        <w:t xml:space="preserve"> 3</w:t>
      </w:r>
      <w:bookmarkEnd w:id="16"/>
      <w:bookmarkEnd w:id="17"/>
    </w:p>
    <w:p w14:paraId="60426CDC" w14:textId="059584FC" w:rsidR="008259D0" w:rsidRDefault="00AB785E" w:rsidP="0067252E">
      <w:pPr>
        <w:pStyle w:val="Heading4"/>
        <w:jc w:val="left"/>
      </w:pPr>
      <w:r>
        <w:t>Simulating GWAS-network overlap</w:t>
      </w:r>
      <w:r w:rsidR="008259D0">
        <w:t xml:space="preserve"> using </w:t>
      </w:r>
      <w:r w:rsidR="00372A40">
        <w:t>GO</w:t>
      </w:r>
      <w:r w:rsidR="008259D0">
        <w:t xml:space="preserve"> </w:t>
      </w:r>
      <w:r w:rsidR="00F92705">
        <w:t>t</w:t>
      </w:r>
      <w:r w:rsidR="008259D0">
        <w:t>erms</w:t>
      </w:r>
    </w:p>
    <w:p w14:paraId="6F570FDB" w14:textId="6DACD08F" w:rsidR="008F1EA0" w:rsidRDefault="008259D0" w:rsidP="0067252E">
      <w:pPr>
        <w:pStyle w:val="Subtitle"/>
      </w:pPr>
      <w:r>
        <w:t xml:space="preserve">Several GWAS scenarios were simulated to </w:t>
      </w:r>
      <w:r w:rsidR="00884039">
        <w:t xml:space="preserve">assess </w:t>
      </w:r>
      <w:r w:rsidR="00963B34">
        <w:t>the effect of noise on</w:t>
      </w:r>
      <w:r w:rsidR="00D60F63">
        <w:t xml:space="preserve"> co-expression network overlap.</w:t>
      </w:r>
      <w:r w:rsidR="00846095">
        <w:t xml:space="preserve"> Panel </w:t>
      </w:r>
      <w:r w:rsidR="00846095" w:rsidRPr="00B54B7E">
        <w:rPr>
          <w:b/>
        </w:rPr>
        <w:t>(</w:t>
      </w:r>
      <w:r w:rsidR="00846095" w:rsidRPr="00C14662">
        <w:rPr>
          <w:b/>
        </w:rPr>
        <w:t>A</w:t>
      </w:r>
      <w:r w:rsidR="00846095" w:rsidRPr="00B54B7E">
        <w:rPr>
          <w:b/>
        </w:rPr>
        <w:t>)</w:t>
      </w:r>
      <w:r w:rsidR="00846095">
        <w:t xml:space="preserve"> shows</w:t>
      </w:r>
      <w:r w:rsidR="00D60F63">
        <w:t xml:space="preserve"> </w:t>
      </w:r>
      <w:r w:rsidR="00846095">
        <w:t>an ideal GWA</w:t>
      </w:r>
      <w:r w:rsidR="00732E5C">
        <w:t>S</w:t>
      </w:r>
      <w:r w:rsidR="00372A40">
        <w:t>,</w:t>
      </w:r>
      <w:r>
        <w:t xml:space="preserve"> </w:t>
      </w:r>
      <w:r w:rsidR="00846095">
        <w:t>w</w:t>
      </w:r>
      <w:r w:rsidR="00372A40">
        <w:t>h</w:t>
      </w:r>
      <w:r w:rsidR="00846095">
        <w:t>ere</w:t>
      </w:r>
      <w:r>
        <w:t xml:space="preserve"> SNPs (b</w:t>
      </w:r>
      <w:r w:rsidR="008F1EA0">
        <w:t>lue points) map directly to</w:t>
      </w:r>
      <w:r w:rsidR="00336DEA">
        <w:t xml:space="preserve"> </w:t>
      </w:r>
      <w:r>
        <w:t>candid</w:t>
      </w:r>
      <w:r w:rsidR="00375CE6">
        <w:t>at</w:t>
      </w:r>
      <w:r w:rsidR="008F1EA0">
        <w:t xml:space="preserve">e genes within </w:t>
      </w:r>
      <w:r w:rsidR="00D754CC">
        <w:t xml:space="preserve">the same biological </w:t>
      </w:r>
      <w:r w:rsidR="00D754CC">
        <w:lastRenderedPageBreak/>
        <w:t>process (i.e</w:t>
      </w:r>
      <w:r w:rsidR="008F1EA0">
        <w:t>.</w:t>
      </w:r>
      <w:r w:rsidR="00372A40">
        <w:t>,</w:t>
      </w:r>
      <w:r w:rsidR="008F1EA0">
        <w:t xml:space="preserve"> a GO </w:t>
      </w:r>
      <w:r w:rsidR="00F92705">
        <w:t>t</w:t>
      </w:r>
      <w:r w:rsidR="008F1EA0">
        <w:t>erm)</w:t>
      </w:r>
      <w:r w:rsidR="001203F8">
        <w:t xml:space="preserve"> and have strong co-expression</w:t>
      </w:r>
      <w:r w:rsidR="00F113EC">
        <w:t xml:space="preserve"> (green lines).</w:t>
      </w:r>
      <w:r w:rsidR="00470548">
        <w:t xml:space="preserve"> Signal is defined as the co-e</w:t>
      </w:r>
      <w:r w:rsidR="000339B1">
        <w:t>xpression among the genes exclusive to</w:t>
      </w:r>
      <w:r w:rsidR="00470548">
        <w:t xml:space="preserve"> the GO term</w:t>
      </w:r>
      <w:r w:rsidR="00FB3710">
        <w:t>. N</w:t>
      </w:r>
      <w:r w:rsidR="008F1EA0">
        <w:t>oise</w:t>
      </w:r>
      <w:r w:rsidR="00FB3710">
        <w:t xml:space="preserve"> in the overlap between GWAS and co-expression networks</w:t>
      </w:r>
      <w:r w:rsidR="008F1EA0">
        <w:t xml:space="preserve"> was</w:t>
      </w:r>
      <w:r w:rsidR="00FB3710">
        <w:t xml:space="preserve"> introduced by varying two parameters</w:t>
      </w:r>
      <w:r w:rsidR="008F1EA0">
        <w:t xml:space="preserve">: </w:t>
      </w:r>
      <w:r w:rsidR="00073DA0">
        <w:t xml:space="preserve">the </w:t>
      </w:r>
      <w:r w:rsidR="008F1EA0">
        <w:t>missing candidate g</w:t>
      </w:r>
      <w:r w:rsidR="00FB3710">
        <w:t>ene rate (MCR) and false candidate gene rate (FCR)</w:t>
      </w:r>
      <w:r w:rsidR="008F1EA0">
        <w:t>.</w:t>
      </w:r>
      <w:r w:rsidR="00846095">
        <w:t xml:space="preserve"> P</w:t>
      </w:r>
      <w:r w:rsidR="00FB3710">
        <w:t>anel</w:t>
      </w:r>
      <w:r w:rsidR="00846095">
        <w:t xml:space="preserve"> </w:t>
      </w:r>
      <w:r w:rsidR="00073DA0" w:rsidRPr="003456DB">
        <w:rPr>
          <w:b/>
        </w:rPr>
        <w:t>(</w:t>
      </w:r>
      <w:r w:rsidR="00846095" w:rsidRPr="00C14662">
        <w:rPr>
          <w:b/>
        </w:rPr>
        <w:t>B</w:t>
      </w:r>
      <w:r w:rsidR="00073DA0" w:rsidRPr="00C14662">
        <w:rPr>
          <w:b/>
        </w:rPr>
        <w:t>)</w:t>
      </w:r>
      <w:r w:rsidR="00FE0725">
        <w:t xml:space="preserve"> demonstrates</w:t>
      </w:r>
      <w:r w:rsidR="00FB3710">
        <w:t xml:space="preserve"> the effect of a large </w:t>
      </w:r>
      <w:r w:rsidR="00044064">
        <w:t>proportion</w:t>
      </w:r>
      <w:r w:rsidR="00FB3710">
        <w:t xml:space="preserve"> of missing candidate genes (</w:t>
      </w:r>
      <w:r w:rsidR="00FE0725">
        <w:t>MCR</w:t>
      </w:r>
      <w:r w:rsidR="00073DA0">
        <w:t xml:space="preserve"> </w:t>
      </w:r>
      <w:r w:rsidR="00FE0725">
        <w:t>=</w:t>
      </w:r>
      <w:r w:rsidR="00073DA0">
        <w:t xml:space="preserve"> </w:t>
      </w:r>
      <w:r w:rsidR="00FE0725">
        <w:t>2/5) on network signal</w:t>
      </w:r>
      <w:r w:rsidR="00E36E38">
        <w:t>. Likewise,</w:t>
      </w:r>
      <w:r w:rsidR="00FB3710">
        <w:t xml:space="preserve"> panel</w:t>
      </w:r>
      <w:r w:rsidR="00E36E38">
        <w:t xml:space="preserve"> </w:t>
      </w:r>
      <w:r w:rsidR="00E36E38" w:rsidRPr="00B54B7E">
        <w:rPr>
          <w:b/>
        </w:rPr>
        <w:t>(</w:t>
      </w:r>
      <w:r w:rsidR="00E36E38" w:rsidRPr="00C14662">
        <w:rPr>
          <w:b/>
        </w:rPr>
        <w:t>C</w:t>
      </w:r>
      <w:r w:rsidR="00E36E38" w:rsidRPr="00B54B7E">
        <w:rPr>
          <w:b/>
        </w:rPr>
        <w:t>)</w:t>
      </w:r>
      <w:r w:rsidR="00FB3710">
        <w:t xml:space="preserve"> shows the effect of false candidate genes</w:t>
      </w:r>
      <w:r w:rsidR="003E0D1E">
        <w:t xml:space="preserve"> (FCR)</w:t>
      </w:r>
      <w:r w:rsidR="00FB3710">
        <w:t xml:space="preserve"> on network overlap, either through false positive GWAS SNPs (</w:t>
      </w:r>
      <w:r w:rsidR="007945D8">
        <w:t>orange</w:t>
      </w:r>
      <w:r w:rsidR="00FB3710">
        <w:t xml:space="preserve"> points) or through imperfect SNP-to-</w:t>
      </w:r>
      <w:r w:rsidR="00073DA0">
        <w:t>g</w:t>
      </w:r>
      <w:r w:rsidR="00FB3710">
        <w:t>ene mapping</w:t>
      </w:r>
      <w:r w:rsidR="00EB01CE">
        <w:t xml:space="preserve"> (FCR</w:t>
      </w:r>
      <w:r w:rsidR="00073DA0">
        <w:t xml:space="preserve"> </w:t>
      </w:r>
      <w:r w:rsidR="00EB01CE">
        <w:t>=</w:t>
      </w:r>
      <w:r w:rsidR="00073DA0">
        <w:t xml:space="preserve"> </w:t>
      </w:r>
      <w:r w:rsidR="00EB01CE">
        <w:t>3/8)</w:t>
      </w:r>
      <w:r w:rsidR="00FB3710">
        <w:t>.</w:t>
      </w:r>
      <w:r w:rsidR="00B31172">
        <w:t xml:space="preserve"> Orange lines designate</w:t>
      </w:r>
      <w:r w:rsidR="002966F2">
        <w:t xml:space="preserve"> the additional candidate genes </w:t>
      </w:r>
      <w:r w:rsidR="00B31172">
        <w:t xml:space="preserve">that </w:t>
      </w:r>
      <w:r w:rsidR="002966F2">
        <w:t>introduc</w:t>
      </w:r>
      <w:r w:rsidR="00B31172">
        <w:t>e co-expression noise that impede</w:t>
      </w:r>
      <w:r w:rsidR="00073DA0">
        <w:t>s</w:t>
      </w:r>
      <w:r w:rsidR="00C374C5">
        <w:t xml:space="preserve"> the identification</w:t>
      </w:r>
      <w:r w:rsidR="002966F2">
        <w:t xml:space="preserve"> of network structure.</w:t>
      </w:r>
    </w:p>
    <w:p w14:paraId="7A083FE3" w14:textId="77777777" w:rsidR="000C4883" w:rsidRDefault="002B68E1" w:rsidP="0067252E">
      <w:pPr>
        <w:pStyle w:val="Heading3"/>
        <w:jc w:val="left"/>
      </w:pPr>
      <w:r>
        <w:t>Simulated GWAS datasets s</w:t>
      </w:r>
      <w:r w:rsidR="00AA6D61">
        <w:t>how robust co-expression s</w:t>
      </w:r>
      <w:r w:rsidR="00F43151">
        <w:t>ignal to MCR</w:t>
      </w:r>
      <w:r w:rsidR="001A50B4">
        <w:t xml:space="preserve"> and FCR</w:t>
      </w:r>
    </w:p>
    <w:p w14:paraId="2987E712" w14:textId="6E6760FD" w:rsidR="009838D1" w:rsidRDefault="00727EAC" w:rsidP="0067252E">
      <w:r>
        <w:t>Subnetwork density</w:t>
      </w:r>
      <w:r w:rsidR="00EA18F1">
        <w:t xml:space="preserve"> and locality were</w:t>
      </w:r>
      <w:r>
        <w:t xml:space="preserve"> measured for significantly co-expressed GO terms</w:t>
      </w:r>
      <w:r w:rsidR="00B12F97">
        <w:t xml:space="preserve"> containing between 50 and 1</w:t>
      </w:r>
      <w:r w:rsidR="001E1711">
        <w:t>5</w:t>
      </w:r>
      <w:r w:rsidR="00B12F97">
        <w:t>0 genes</w:t>
      </w:r>
      <w:r>
        <w:t xml:space="preserve"> in each network at varying levels of MCR</w:t>
      </w:r>
      <w:r w:rsidR="00B12F97">
        <w:t xml:space="preserve"> </w:t>
      </w:r>
      <w:r w:rsidR="005F41BD">
        <w:t>(s</w:t>
      </w:r>
      <w:r w:rsidR="00A334C8">
        <w:t>ee</w:t>
      </w:r>
      <w:r w:rsidR="005F41BD">
        <w:t xml:space="preserve"> </w:t>
      </w:r>
      <w:r w:rsidR="005F41BD">
        <w:fldChar w:fldCharType="begin"/>
      </w:r>
      <w:r w:rsidR="005F41BD">
        <w:instrText xml:space="preserve"> REF _Ref479248756 \h </w:instrText>
      </w:r>
      <w:r w:rsidR="00BD7995">
        <w:instrText xml:space="preserve"> \* MERGEFORMAT </w:instrText>
      </w:r>
      <w:r w:rsidR="005F41BD">
        <w:fldChar w:fldCharType="separate"/>
      </w:r>
      <w:r w:rsidR="00A76A79">
        <w:t>Supp. Table 4</w:t>
      </w:r>
      <w:r w:rsidR="005F41BD">
        <w:fldChar w:fldCharType="end"/>
      </w:r>
      <w:r w:rsidR="005F2A78">
        <w:t>)</w:t>
      </w:r>
      <w:r>
        <w:t>. At each MCR level, density</w:t>
      </w:r>
      <w:r w:rsidR="005F0382">
        <w:t xml:space="preserve"> and locality</w:t>
      </w:r>
      <w:r>
        <w:t xml:space="preserve"> among </w:t>
      </w:r>
      <w:r w:rsidR="002B76B0">
        <w:t xml:space="preserve">the </w:t>
      </w:r>
      <w:r>
        <w:t>remaining genes w</w:t>
      </w:r>
      <w:r w:rsidR="002B76B0">
        <w:t>ere</w:t>
      </w:r>
      <w:r>
        <w:t xml:space="preserve"> compared to 1</w:t>
      </w:r>
      <w:r w:rsidR="00754AC7">
        <w:t>,</w:t>
      </w:r>
      <w:r>
        <w:t xml:space="preserve">000 </w:t>
      </w:r>
      <w:r w:rsidR="002A4F2A">
        <w:t>random sets of genes of the same size</w:t>
      </w:r>
      <w:r>
        <w:t>. The proportion of initial GO terms that remained significantly co-expressed was recorded for each network (</w:t>
      </w:r>
      <w:r w:rsidR="00191254">
        <w:t xml:space="preserve">see </w:t>
      </w:r>
      <w:r>
        <w:fldChar w:fldCharType="begin"/>
      </w:r>
      <w:r>
        <w:instrText xml:space="preserve"> REF _Ref458700744 \h </w:instrText>
      </w:r>
      <w:r w:rsidR="003D7ED4">
        <w:instrText xml:space="preserve"> \* MERGEFORMAT </w:instrText>
      </w:r>
      <w:r>
        <w:fldChar w:fldCharType="separate"/>
      </w:r>
      <w:r w:rsidR="00A76A79">
        <w:t>Figure 4</w:t>
      </w:r>
      <w:r>
        <w:fldChar w:fldCharType="end"/>
      </w:r>
      <w:r w:rsidR="00115F88">
        <w:t>,</w:t>
      </w:r>
      <w:r w:rsidR="009138FC">
        <w:t xml:space="preserve"> red</w:t>
      </w:r>
      <w:r w:rsidR="00073DA0">
        <w:t xml:space="preserve"> </w:t>
      </w:r>
      <w:r w:rsidR="009138FC">
        <w:t>curve</w:t>
      </w:r>
      <w:r w:rsidR="00115F88">
        <w:t xml:space="preserve">; </w:t>
      </w:r>
      <w:r w:rsidR="00073DA0">
        <w:t>s</w:t>
      </w:r>
      <w:r w:rsidR="00115F88">
        <w:t xml:space="preserve">ee </w:t>
      </w:r>
      <w:r w:rsidR="00115F88">
        <w:fldChar w:fldCharType="begin"/>
      </w:r>
      <w:r w:rsidR="00115F88">
        <w:instrText xml:space="preserve"> REF _Ref447187909 \h </w:instrText>
      </w:r>
      <w:r w:rsidR="00BD6B47">
        <w:instrText xml:space="preserve"> \* MERGEFORMAT </w:instrText>
      </w:r>
      <w:r w:rsidR="00115F88">
        <w:fldChar w:fldCharType="separate"/>
      </w:r>
      <w:r w:rsidR="00A76A79">
        <w:t>Supp. Fig. 4</w:t>
      </w:r>
      <w:r w:rsidR="00115F88">
        <w:fldChar w:fldCharType="end"/>
      </w:r>
      <w:r w:rsidR="00E255EC" w:rsidRPr="00B54B7E">
        <w:t>A</w:t>
      </w:r>
      <w:r w:rsidR="00115F88">
        <w:t xml:space="preserve"> for absolute term numbers</w:t>
      </w:r>
      <w:r>
        <w:t xml:space="preserve">). GO terms were also split into two starting groups based on </w:t>
      </w:r>
      <w:r w:rsidR="00C05E78">
        <w:t>str</w:t>
      </w:r>
      <w:r w:rsidR="005A68CF">
        <w:t>ength of initial co-expression: moderate (</w:t>
      </w:r>
      <w:r w:rsidR="00C05E78">
        <w:t xml:space="preserve">0.001 &lt; </w:t>
      </w:r>
      <w:r w:rsidR="00C05E78" w:rsidRPr="00B54B7E">
        <w:rPr>
          <w:i/>
        </w:rPr>
        <w:t>p</w:t>
      </w:r>
      <w:r w:rsidR="00C05E78">
        <w:t xml:space="preserve"> </w:t>
      </w:r>
      <w:r w:rsidR="009C4F5F">
        <w:t>≤</w:t>
      </w:r>
      <w:r w:rsidR="00C05E78">
        <w:t xml:space="preserve"> 0.05</w:t>
      </w:r>
      <w:r w:rsidR="009138FC">
        <w:t>; blue curve</w:t>
      </w:r>
      <w:r w:rsidR="005A68CF">
        <w:t>) and strong (</w:t>
      </w:r>
      <w:r w:rsidR="00C05E78" w:rsidRPr="00B54B7E">
        <w:rPr>
          <w:i/>
        </w:rPr>
        <w:t>p</w:t>
      </w:r>
      <w:r w:rsidR="00C05E78">
        <w:t xml:space="preserve"> </w:t>
      </w:r>
      <w:r w:rsidR="009C4F5F">
        <w:t>≤</w:t>
      </w:r>
      <w:r w:rsidR="00C05E78">
        <w:t xml:space="preserve"> 0.001</w:t>
      </w:r>
      <w:r w:rsidR="009138FC">
        <w:t>; violet curve</w:t>
      </w:r>
      <w:r w:rsidR="00C05E78">
        <w:t>)</w:t>
      </w:r>
      <w:r w:rsidR="005B0B49">
        <w:t xml:space="preserve">. </w:t>
      </w:r>
    </w:p>
    <w:p w14:paraId="0B2CD21F" w14:textId="4C5A9AF3" w:rsidR="00F138B4" w:rsidRPr="00F138B4" w:rsidRDefault="009838D1" w:rsidP="0067252E">
      <w:pPr>
        <w:pStyle w:val="Heading3"/>
        <w:jc w:val="left"/>
      </w:pPr>
      <w:bookmarkStart w:id="18" w:name="_Ref458700744"/>
      <w:r>
        <w:t>Fig</w:t>
      </w:r>
      <w:r w:rsidR="00073DA0">
        <w:t>ure</w:t>
      </w:r>
      <w:r>
        <w:t xml:space="preserve"> 4</w:t>
      </w:r>
      <w:bookmarkStart w:id="19" w:name="EditPoint"/>
      <w:bookmarkEnd w:id="18"/>
      <w:bookmarkEnd w:id="19"/>
    </w:p>
    <w:p w14:paraId="04F741E3" w14:textId="67BAC558" w:rsidR="009838D1" w:rsidRDefault="009838D1" w:rsidP="0067252E">
      <w:pPr>
        <w:pStyle w:val="Heading4"/>
        <w:jc w:val="left"/>
      </w:pPr>
      <w:r>
        <w:t xml:space="preserve">Strength of co-expression among GO </w:t>
      </w:r>
      <w:r w:rsidR="00F92705">
        <w:t>t</w:t>
      </w:r>
      <w:r>
        <w:t>erms at varying levels of MCR</w:t>
      </w:r>
    </w:p>
    <w:p w14:paraId="1CA74236" w14:textId="08348D02" w:rsidR="009838D1" w:rsidRDefault="009838D1" w:rsidP="0067252E">
      <w:pPr>
        <w:pStyle w:val="Subtitle"/>
      </w:pPr>
      <w:r>
        <w:t>Subnetwork density and locality were measured for all GO terms with strong</w:t>
      </w:r>
      <w:r w:rsidR="00AD6FFF">
        <w:t xml:space="preserve"> initial co-expression (</w:t>
      </w:r>
      <w:r w:rsidRPr="00B54B7E">
        <w:rPr>
          <w:i/>
        </w:rPr>
        <w:t>p</w:t>
      </w:r>
      <w:r w:rsidR="00073DA0">
        <w:t xml:space="preserve"> </w:t>
      </w:r>
      <w:r>
        <w:t>≤</w:t>
      </w:r>
      <w:r w:rsidR="00AD6FFF">
        <w:t xml:space="preserve"> </w:t>
      </w:r>
      <w:r>
        <w:t>0.05) compar</w:t>
      </w:r>
      <w:r w:rsidR="00C75312">
        <w:t xml:space="preserve">ing co-expression in GO </w:t>
      </w:r>
      <w:r w:rsidR="00CB59F5">
        <w:t>t</w:t>
      </w:r>
      <w:r>
        <w:t>erms to 1</w:t>
      </w:r>
      <w:r w:rsidR="002E2926">
        <w:t>,</w:t>
      </w:r>
      <w:r>
        <w:t xml:space="preserve">000 random networks of the same size. Co-expression density and locality were then compared again </w:t>
      </w:r>
      <w:r w:rsidRPr="00A83D5A">
        <w:rPr>
          <w:i/>
        </w:rPr>
        <w:t>(n</w:t>
      </w:r>
      <w:r w:rsidR="00073DA0">
        <w:t xml:space="preserve"> </w:t>
      </w:r>
      <w:r>
        <w:t>=</w:t>
      </w:r>
      <w:r w:rsidR="00073DA0">
        <w:t xml:space="preserve"> </w:t>
      </w:r>
      <w:r>
        <w:t>1</w:t>
      </w:r>
      <w:r w:rsidR="00A83D5A">
        <w:t>,</w:t>
      </w:r>
      <w:r>
        <w:t>000) with varying missing candidate rate (MCR)</w:t>
      </w:r>
      <w:r w:rsidR="00073DA0">
        <w:t>,</w:t>
      </w:r>
      <w:r>
        <w:t xml:space="preserve"> </w:t>
      </w:r>
      <w:r>
        <w:lastRenderedPageBreak/>
        <w:t>where</w:t>
      </w:r>
      <w:r w:rsidR="00364A8A">
        <w:t xml:space="preserve"> </w:t>
      </w:r>
      <w:r>
        <w:t xml:space="preserve">a percentage of genes </w:t>
      </w:r>
      <w:r w:rsidR="00073DA0">
        <w:t xml:space="preserve">was </w:t>
      </w:r>
      <w:r>
        <w:t>removed from the term</w:t>
      </w:r>
      <w:r w:rsidR="002E2926">
        <w:t xml:space="preserve"> and replaced with random genes</w:t>
      </w:r>
      <w:r w:rsidR="00D64C73">
        <w:t xml:space="preserve"> </w:t>
      </w:r>
      <w:r w:rsidR="00C53B99">
        <w:t xml:space="preserve">to conserve </w:t>
      </w:r>
      <w:r w:rsidR="002F3C02">
        <w:t xml:space="preserve">GO </w:t>
      </w:r>
      <w:r w:rsidR="00CB59F5">
        <w:t>t</w:t>
      </w:r>
      <w:r w:rsidR="002F3C02">
        <w:t xml:space="preserve">erm </w:t>
      </w:r>
      <w:r w:rsidR="00C53B99">
        <w:t>size</w:t>
      </w:r>
      <w:r>
        <w:t>. Curves decline with increased MCR as the proportion of strongly co-expressed GO terms (</w:t>
      </w:r>
      <w:r w:rsidRPr="00A83D5A">
        <w:rPr>
          <w:i/>
        </w:rPr>
        <w:t>p</w:t>
      </w:r>
      <w:r>
        <w:t xml:space="preserve"> ≤ 0.05, </w:t>
      </w:r>
      <w:r w:rsidRPr="00A83D5A">
        <w:rPr>
          <w:i/>
        </w:rPr>
        <w:t>n</w:t>
      </w:r>
      <w:r w:rsidR="00073DA0">
        <w:t xml:space="preserve"> </w:t>
      </w:r>
      <w:r>
        <w:t>=</w:t>
      </w:r>
      <w:r w:rsidR="00073DA0">
        <w:t xml:space="preserve"> </w:t>
      </w:r>
      <w:r>
        <w:t>1</w:t>
      </w:r>
      <w:r w:rsidR="00A83D5A">
        <w:t>,</w:t>
      </w:r>
      <w:r>
        <w:t>000) decreases compared to the initial number of strongly co-expressed terms in each network (</w:t>
      </w:r>
      <w:r w:rsidR="00073DA0">
        <w:t>r</w:t>
      </w:r>
      <w:r>
        <w:t>ed curve). GO terms in each network were also split into two subsets based on initial co-expression str</w:t>
      </w:r>
      <w:r w:rsidR="009213AE">
        <w:t xml:space="preserve">ength: </w:t>
      </w:r>
      <w:r w:rsidR="00AB2D24">
        <w:t>“</w:t>
      </w:r>
      <w:r w:rsidR="00073DA0">
        <w:t>s</w:t>
      </w:r>
      <w:r w:rsidR="009213AE">
        <w:t>trong,</w:t>
      </w:r>
      <w:r w:rsidR="00AB2D24">
        <w:t>”</w:t>
      </w:r>
      <w:r w:rsidR="009213AE">
        <w:t xml:space="preserve"> </w:t>
      </w:r>
      <w:r w:rsidR="00420F45">
        <w:t>(</w:t>
      </w:r>
      <w:r w:rsidR="009213AE">
        <w:t>initial co-expression</w:t>
      </w:r>
      <w:r>
        <w:t xml:space="preserve"> </w:t>
      </w:r>
      <w:r w:rsidRPr="00A83D5A">
        <w:rPr>
          <w:i/>
        </w:rPr>
        <w:t>p</w:t>
      </w:r>
      <w:r>
        <w:t xml:space="preserve"> ≤ </w:t>
      </w:r>
      <w:r w:rsidR="00420F45">
        <w:t xml:space="preserve">0.001; </w:t>
      </w:r>
      <w:r w:rsidR="00AB2D24">
        <w:t>b</w:t>
      </w:r>
      <w:r>
        <w:t xml:space="preserve">lue curve), and </w:t>
      </w:r>
      <w:r w:rsidR="00AB2D24">
        <w:t>“m</w:t>
      </w:r>
      <w:r>
        <w:t>oderate,</w:t>
      </w:r>
      <w:r w:rsidR="00AB2D24">
        <w:t>”</w:t>
      </w:r>
      <w:r>
        <w:t xml:space="preserve"> </w:t>
      </w:r>
      <w:r w:rsidR="00420F45">
        <w:t>(</w:t>
      </w:r>
      <w:r>
        <w:t xml:space="preserve">initial </w:t>
      </w:r>
      <w:r w:rsidR="00AB2D24">
        <w:t xml:space="preserve">co-expression </w:t>
      </w:r>
      <w:r w:rsidR="000A0083">
        <w:t xml:space="preserve">0.001 &lt; </w:t>
      </w:r>
      <w:r w:rsidR="000A0083" w:rsidRPr="00A83D5A">
        <w:rPr>
          <w:i/>
        </w:rPr>
        <w:t>p</w:t>
      </w:r>
      <w:r w:rsidR="00420F45">
        <w:t xml:space="preserve"> ≤ 0.05; </w:t>
      </w:r>
      <w:r w:rsidR="00BC0AC2">
        <w:t>violet</w:t>
      </w:r>
      <w:r w:rsidR="000A0083">
        <w:t xml:space="preserve"> curve)</w:t>
      </w:r>
      <w:r>
        <w:t>.</w:t>
      </w:r>
    </w:p>
    <w:p w14:paraId="57A3D38E" w14:textId="67FF5D2E" w:rsidR="00E879B5" w:rsidRDefault="005526FF" w:rsidP="0067252E">
      <w:r>
        <w:t>A</w:t>
      </w:r>
      <w:r w:rsidR="00765770">
        <w:t>s expected,</w:t>
      </w:r>
      <w:r w:rsidR="005B0B49">
        <w:t xml:space="preserve"> </w:t>
      </w:r>
      <w:r w:rsidR="00577AB9">
        <w:t xml:space="preserve">strength of </w:t>
      </w:r>
      <w:r w:rsidR="005B0B49">
        <w:t>c</w:t>
      </w:r>
      <w:r w:rsidR="00A07B70">
        <w:t xml:space="preserve">o-expression among GO </w:t>
      </w:r>
      <w:r w:rsidR="005B0B49">
        <w:t>terms decrease</w:t>
      </w:r>
      <w:r w:rsidR="0083582C">
        <w:t>d</w:t>
      </w:r>
      <w:r w:rsidR="005B0B49">
        <w:t xml:space="preserve"> as MCR </w:t>
      </w:r>
      <w:r w:rsidR="0083582C">
        <w:t>increased</w:t>
      </w:r>
      <w:r w:rsidR="00D149DC">
        <w:t>.</w:t>
      </w:r>
      <w:r w:rsidR="008E42EF">
        <w:t xml:space="preserve"> </w:t>
      </w:r>
      <w:r w:rsidR="008E42EF">
        <w:fldChar w:fldCharType="begin"/>
      </w:r>
      <w:r w:rsidR="008E42EF">
        <w:instrText xml:space="preserve"> REF _Ref458700744 \h </w:instrText>
      </w:r>
      <w:r w:rsidR="0067252E">
        <w:instrText xml:space="preserve"> \* MERGEFORMAT </w:instrText>
      </w:r>
      <w:r w:rsidR="008E42EF">
        <w:fldChar w:fldCharType="separate"/>
      </w:r>
      <w:r w:rsidR="00A76A79">
        <w:t>Figure 4</w:t>
      </w:r>
      <w:r w:rsidR="008E42EF">
        <w:fldChar w:fldCharType="end"/>
      </w:r>
      <w:r w:rsidR="00844A39">
        <w:t xml:space="preserve"> shows the decay in the proportion of GO terms that exhibit significant co-expressi</w:t>
      </w:r>
      <w:r w:rsidR="009213AE">
        <w:t xml:space="preserve">on at increasing levels of MCR (red curve). In general, the decay of signal is similar between density and locality, where signal initially decays slowly until approximately 60% MCR, </w:t>
      </w:r>
      <w:r w:rsidR="007402A9">
        <w:t xml:space="preserve">when </w:t>
      </w:r>
      <w:r w:rsidR="009213AE">
        <w:t xml:space="preserve">signal </w:t>
      </w:r>
      <w:r w:rsidR="00E6443A">
        <w:t>quickly</w:t>
      </w:r>
      <w:r w:rsidR="009213AE">
        <w:t xml:space="preserve"> diminishes.</w:t>
      </w:r>
    </w:p>
    <w:p w14:paraId="42F7C26E" w14:textId="16B89672" w:rsidR="002B68E1" w:rsidRDefault="006F1358" w:rsidP="0067252E">
      <w:r>
        <w:t xml:space="preserve">In all three networks, GO terms with stronger initial co-expression were more robust to </w:t>
      </w:r>
      <w:r w:rsidR="00B2729E">
        <w:t>MCR</w:t>
      </w:r>
      <w:r>
        <w:t xml:space="preserve">. </w:t>
      </w:r>
      <w:r w:rsidR="00A07B70">
        <w:t xml:space="preserve">Signal among strongly co-expressed GO terms </w:t>
      </w:r>
      <w:r w:rsidR="009C4F5F">
        <w:t>(</w:t>
      </w:r>
      <w:r w:rsidR="009C4F5F" w:rsidRPr="00FB5AA5">
        <w:rPr>
          <w:i/>
        </w:rPr>
        <w:t>p</w:t>
      </w:r>
      <w:r w:rsidR="009C4F5F">
        <w:t xml:space="preserve"> ≤ 0.001</w:t>
      </w:r>
      <w:r w:rsidR="00E437E4">
        <w:t>; violet curve</w:t>
      </w:r>
      <w:r w:rsidR="009C4F5F">
        <w:t xml:space="preserve">) </w:t>
      </w:r>
      <w:r w:rsidR="00A07B70">
        <w:t>decayed at a substantially lower rate than moderately co-expressed GO terms</w:t>
      </w:r>
      <w:r w:rsidR="007402A9">
        <w:t>,</w:t>
      </w:r>
      <w:r w:rsidR="00A07B70">
        <w:t xml:space="preserve"> indicating that</w:t>
      </w:r>
      <w:r w:rsidR="000B21DB">
        <w:t xml:space="preserve"> this approach </w:t>
      </w:r>
      <w:r w:rsidR="007402A9">
        <w:t xml:space="preserve">is </w:t>
      </w:r>
      <w:r w:rsidR="000B21DB">
        <w:t>robust for</w:t>
      </w:r>
      <w:r w:rsidR="00A07B70">
        <w:t xml:space="preserve"> GWAS datasets </w:t>
      </w:r>
      <w:r w:rsidR="000B21DB">
        <w:t>with</w:t>
      </w:r>
      <w:r w:rsidR="00A07B70">
        <w:t xml:space="preserve"> moderate level</w:t>
      </w:r>
      <w:r w:rsidR="000B21DB">
        <w:t>s</w:t>
      </w:r>
      <w:r w:rsidR="00A07B70">
        <w:t xml:space="preserve"> of missing genes</w:t>
      </w:r>
      <w:r w:rsidR="00312763">
        <w:t xml:space="preserve"> when co-expression among true candidate genes is strong</w:t>
      </w:r>
      <w:r w:rsidR="00A07B70">
        <w:t>.</w:t>
      </w:r>
      <w:r w:rsidR="00E255EC">
        <w:t xml:space="preserve"> Co-expression signal in relation to MCR was also compared between GO terms split by </w:t>
      </w:r>
      <w:r w:rsidR="005216D0">
        <w:t>the number of genes within the term</w:t>
      </w:r>
      <w:r w:rsidR="00E255EC">
        <w:t xml:space="preserve"> (</w:t>
      </w:r>
      <w:r w:rsidR="00DC798F">
        <w:t>s</w:t>
      </w:r>
      <w:r w:rsidR="00E255EC">
        <w:t xml:space="preserve">ee </w:t>
      </w:r>
      <w:r w:rsidR="00E255EC">
        <w:fldChar w:fldCharType="begin"/>
      </w:r>
      <w:r w:rsidR="00E255EC">
        <w:instrText xml:space="preserve"> REF _Ref447187909 \h </w:instrText>
      </w:r>
      <w:r w:rsidR="00BD6B47">
        <w:instrText xml:space="preserve"> \* MERGEFORMAT </w:instrText>
      </w:r>
      <w:r w:rsidR="00E255EC">
        <w:fldChar w:fldCharType="separate"/>
      </w:r>
      <w:r w:rsidR="00A76A79">
        <w:t>Supp. Fig. 4</w:t>
      </w:r>
      <w:r w:rsidR="00E255EC">
        <w:fldChar w:fldCharType="end"/>
      </w:r>
      <w:r w:rsidR="00E255EC" w:rsidRPr="00FB5AA5">
        <w:t>B</w:t>
      </w:r>
      <w:r w:rsidR="00BC0AC2">
        <w:t>–</w:t>
      </w:r>
      <w:r w:rsidR="00E255EC" w:rsidRPr="00FB5AA5">
        <w:t>C</w:t>
      </w:r>
      <w:r w:rsidR="00E255EC">
        <w:t xml:space="preserve">), which did not </w:t>
      </w:r>
      <w:r w:rsidR="000B21DB">
        <w:t xml:space="preserve">influence </w:t>
      </w:r>
      <w:r w:rsidR="00E255EC">
        <w:t>the rate at which co-expression signal decayed.</w:t>
      </w:r>
    </w:p>
    <w:p w14:paraId="35EAD99E" w14:textId="411A6E7B" w:rsidR="009838D1" w:rsidRDefault="001A50B4" w:rsidP="0067252E">
      <w:r>
        <w:t>Likewise, t</w:t>
      </w:r>
      <w:r w:rsidR="007650EE">
        <w:t xml:space="preserve">he effect of </w:t>
      </w:r>
      <w:r w:rsidR="000D2D49">
        <w:t>FCR</w:t>
      </w:r>
      <w:r w:rsidR="00050886">
        <w:t xml:space="preserve"> w</w:t>
      </w:r>
      <w:r w:rsidR="00C463EE">
        <w:t>as</w:t>
      </w:r>
      <w:r w:rsidR="00050886">
        <w:t xml:space="preserve"> simulated</w:t>
      </w:r>
      <w:r w:rsidR="000B21DB">
        <w:t>.</w:t>
      </w:r>
      <w:r w:rsidR="00050886">
        <w:t xml:space="preserve"> </w:t>
      </w:r>
      <w:r w:rsidR="000B21DB">
        <w:t>S</w:t>
      </w:r>
      <w:r w:rsidR="002A10E6">
        <w:t xml:space="preserve">ignificantly co-expressed </w:t>
      </w:r>
      <w:r w:rsidR="0067601E">
        <w:t xml:space="preserve">GO terms </w:t>
      </w:r>
      <w:r w:rsidR="000B21DB">
        <w:t>of</w:t>
      </w:r>
      <w:r w:rsidR="00BE6AAA">
        <w:t xml:space="preserve"> </w:t>
      </w:r>
      <w:r w:rsidR="0067601E">
        <w:t>between 50 and 15</w:t>
      </w:r>
      <w:r w:rsidR="00050886">
        <w:t>0 genes (</w:t>
      </w:r>
      <w:r w:rsidR="00B12F97">
        <w:t>MCR</w:t>
      </w:r>
      <w:r w:rsidR="00DC798F">
        <w:t xml:space="preserve"> </w:t>
      </w:r>
      <w:r w:rsidR="00050886">
        <w:t>=</w:t>
      </w:r>
      <w:r w:rsidR="00DC798F">
        <w:t xml:space="preserve"> </w:t>
      </w:r>
      <w:r w:rsidR="00050886">
        <w:t>0)</w:t>
      </w:r>
      <w:r w:rsidR="008109D4">
        <w:t xml:space="preserve"> </w:t>
      </w:r>
      <w:r w:rsidR="00BE6AAA">
        <w:t xml:space="preserve">with </w:t>
      </w:r>
      <w:r w:rsidR="008109D4">
        <w:t>significant co-expression (</w:t>
      </w:r>
      <w:r w:rsidR="008109D4" w:rsidRPr="00FB5AA5">
        <w:rPr>
          <w:i/>
        </w:rPr>
        <w:t>p</w:t>
      </w:r>
      <w:r w:rsidR="00DC798F">
        <w:t xml:space="preserve"> </w:t>
      </w:r>
      <w:r w:rsidR="00E47124">
        <w:t>≤</w:t>
      </w:r>
      <w:r w:rsidR="00DC798F">
        <w:t xml:space="preserve"> </w:t>
      </w:r>
      <w:r w:rsidR="008109D4">
        <w:t>0</w:t>
      </w:r>
      <w:r w:rsidR="005839BA">
        <w:t>.05</w:t>
      </w:r>
      <w:r w:rsidR="00675CBA">
        <w:t xml:space="preserve">; see </w:t>
      </w:r>
      <w:r w:rsidR="00675CBA">
        <w:fldChar w:fldCharType="begin"/>
      </w:r>
      <w:r w:rsidR="00675CBA">
        <w:instrText xml:space="preserve"> REF _Ref479248756 \h </w:instrText>
      </w:r>
      <w:r w:rsidR="00BD7995">
        <w:instrText xml:space="preserve"> \* MERGEFORMAT </w:instrText>
      </w:r>
      <w:r w:rsidR="00675CBA">
        <w:fldChar w:fldCharType="separate"/>
      </w:r>
      <w:r w:rsidR="00A76A79">
        <w:t>Supp. Table 4</w:t>
      </w:r>
      <w:r w:rsidR="00675CBA">
        <w:fldChar w:fldCharType="end"/>
      </w:r>
      <w:r w:rsidR="008109D4">
        <w:t>)</w:t>
      </w:r>
      <w:r w:rsidR="000B21DB">
        <w:t xml:space="preserve"> were selected</w:t>
      </w:r>
      <w:r w:rsidR="008109D4">
        <w:t xml:space="preserve">. </w:t>
      </w:r>
      <w:r w:rsidR="000B21DB">
        <w:t xml:space="preserve">The nucleotide position of </w:t>
      </w:r>
      <w:r w:rsidR="00CC1C76">
        <w:t xml:space="preserve">the starting base pair of each true GO term gene </w:t>
      </w:r>
      <w:r w:rsidR="00DC798F">
        <w:t xml:space="preserve">was </w:t>
      </w:r>
      <w:r w:rsidR="00CC1C76">
        <w:t xml:space="preserve">used </w:t>
      </w:r>
      <w:r w:rsidR="000534C7">
        <w:t xml:space="preserve">as input </w:t>
      </w:r>
      <w:r w:rsidR="000B21DB">
        <w:t xml:space="preserve">for our </w:t>
      </w:r>
      <w:r w:rsidR="000534C7">
        <w:t>SNP-to-</w:t>
      </w:r>
      <w:r w:rsidR="00CC1C76">
        <w:t xml:space="preserve">gene mapping </w:t>
      </w:r>
      <w:r w:rsidR="000B21DB">
        <w:t xml:space="preserve">protocol for identifying GWAS candidates </w:t>
      </w:r>
      <w:r w:rsidR="00CC1C76">
        <w:t>(</w:t>
      </w:r>
      <w:r w:rsidR="00DC798F">
        <w:t>s</w:t>
      </w:r>
      <w:r w:rsidR="00CC1C76">
        <w:t>ee</w:t>
      </w:r>
      <w:r w:rsidR="001937DF">
        <w:t xml:space="preserve"> </w:t>
      </w:r>
      <w:r w:rsidR="001937DF">
        <w:fldChar w:fldCharType="begin"/>
      </w:r>
      <w:r w:rsidR="001937DF">
        <w:instrText xml:space="preserve"> REF _Ref463088833 \h </w:instrText>
      </w:r>
      <w:r w:rsidR="003D7ED4">
        <w:instrText xml:space="preserve"> \* MERGEFORMAT </w:instrText>
      </w:r>
      <w:r w:rsidR="001937DF">
        <w:fldChar w:fldCharType="separate"/>
      </w:r>
      <w:r w:rsidR="00A76A79">
        <w:t>Methods</w:t>
      </w:r>
      <w:r w:rsidR="001937DF">
        <w:fldChar w:fldCharType="end"/>
      </w:r>
      <w:r w:rsidR="00CE63DB">
        <w:t>). S</w:t>
      </w:r>
      <w:r w:rsidR="00A95AC6">
        <w:t>ubnetwork density</w:t>
      </w:r>
      <w:r w:rsidR="00CE63DB">
        <w:t xml:space="preserve"> and locality were</w:t>
      </w:r>
      <w:r w:rsidR="00A95AC6">
        <w:t xml:space="preserve"> calculated for </w:t>
      </w:r>
      <w:r w:rsidR="000B21DB">
        <w:t xml:space="preserve">the </w:t>
      </w:r>
      <w:r w:rsidR="00633FC5">
        <w:t>simulated candidate genes</w:t>
      </w:r>
      <w:r w:rsidR="000B21DB">
        <w:t xml:space="preserve"> correspond</w:t>
      </w:r>
      <w:r w:rsidR="00633FC5">
        <w:t>ing</w:t>
      </w:r>
      <w:r w:rsidR="000B21DB">
        <w:t xml:space="preserve"> to </w:t>
      </w:r>
      <w:r w:rsidR="00A95AC6">
        <w:t>each SNP-</w:t>
      </w:r>
      <w:r w:rsidR="00A95AC6">
        <w:lastRenderedPageBreak/>
        <w:t>to-gene mapping combination</w:t>
      </w:r>
      <w:r w:rsidR="00633FC5">
        <w:t>,</w:t>
      </w:r>
      <w:r w:rsidR="00A95AC6">
        <w:t xml:space="preserve"> in each network</w:t>
      </w:r>
      <w:r w:rsidR="00633FC5">
        <w:t>,</w:t>
      </w:r>
      <w:r w:rsidR="00A95AC6">
        <w:t xml:space="preserve"> to evaluate the decay of co-expression signal </w:t>
      </w:r>
      <w:r w:rsidR="00211B71">
        <w:t xml:space="preserve">as </w:t>
      </w:r>
      <w:r w:rsidR="00A95AC6">
        <w:t>FCR</w:t>
      </w:r>
      <w:r w:rsidR="00211B71">
        <w:t xml:space="preserve"> increases</w:t>
      </w:r>
      <w:r w:rsidR="00A95AC6">
        <w:t xml:space="preserve"> (</w:t>
      </w:r>
      <w:r w:rsidR="00A95AC6">
        <w:fldChar w:fldCharType="begin"/>
      </w:r>
      <w:r w:rsidR="00A95AC6">
        <w:instrText xml:space="preserve"> REF _Ref458721156 \h  \* MERGEFORMAT </w:instrText>
      </w:r>
      <w:r w:rsidR="00A95AC6">
        <w:fldChar w:fldCharType="separate"/>
      </w:r>
      <w:r w:rsidR="00A76A79">
        <w:t>Figure 5</w:t>
      </w:r>
      <w:r w:rsidR="00A95AC6">
        <w:fldChar w:fldCharType="end"/>
      </w:r>
      <w:r w:rsidR="00675CBA">
        <w:t>)</w:t>
      </w:r>
      <w:r w:rsidR="00F30EC0">
        <w:t>.</w:t>
      </w:r>
    </w:p>
    <w:p w14:paraId="440A0994" w14:textId="274167A5" w:rsidR="00B2729E" w:rsidRPr="00B2729E" w:rsidRDefault="009838D1" w:rsidP="0067252E">
      <w:pPr>
        <w:pStyle w:val="Heading3"/>
        <w:jc w:val="left"/>
      </w:pPr>
      <w:bookmarkStart w:id="20" w:name="_Ref458721156"/>
      <w:bookmarkStart w:id="21" w:name="_Ref447197618"/>
      <w:r>
        <w:t>Fig</w:t>
      </w:r>
      <w:r w:rsidR="00775A30">
        <w:t>ure</w:t>
      </w:r>
      <w:r>
        <w:t xml:space="preserve"> 5</w:t>
      </w:r>
      <w:bookmarkEnd w:id="20"/>
      <w:bookmarkEnd w:id="21"/>
    </w:p>
    <w:p w14:paraId="7F973D81" w14:textId="3199D20C" w:rsidR="009838D1" w:rsidRDefault="009838D1" w:rsidP="0067252E">
      <w:pPr>
        <w:pStyle w:val="Heading4"/>
        <w:jc w:val="left"/>
      </w:pPr>
      <w:r>
        <w:t xml:space="preserve">Simulated GWAS: </w:t>
      </w:r>
      <w:r w:rsidR="00D04EE5">
        <w:t>SNP-to-gene</w:t>
      </w:r>
      <w:r>
        <w:t xml:space="preserve"> </w:t>
      </w:r>
      <w:r w:rsidR="00775A30">
        <w:t>m</w:t>
      </w:r>
      <w:r>
        <w:t xml:space="preserve">apping </w:t>
      </w:r>
      <w:r w:rsidR="00775A30">
        <w:t>d</w:t>
      </w:r>
      <w:r>
        <w:t xml:space="preserve">ensity </w:t>
      </w:r>
      <w:r w:rsidR="00775A30">
        <w:t>s</w:t>
      </w:r>
      <w:r>
        <w:t xml:space="preserve">ignal </w:t>
      </w:r>
      <w:r w:rsidR="00775A30">
        <w:t>r</w:t>
      </w:r>
      <w:r>
        <w:t>obustness</w:t>
      </w:r>
    </w:p>
    <w:p w14:paraId="681F7D2A" w14:textId="1BAC5559" w:rsidR="009838D1" w:rsidRDefault="009838D1" w:rsidP="0067252E">
      <w:pPr>
        <w:pStyle w:val="Subtitle"/>
        <w:jc w:val="left"/>
      </w:pPr>
      <w:r>
        <w:t>Strongly co-expressed GO terms</w:t>
      </w:r>
      <w:r w:rsidR="00225499">
        <w:t xml:space="preserve"> (density or locality </w:t>
      </w:r>
      <w:r w:rsidR="00225499" w:rsidRPr="00FB5AA5">
        <w:rPr>
          <w:i/>
        </w:rPr>
        <w:t>p</w:t>
      </w:r>
      <w:r w:rsidR="00225499">
        <w:t>-value ≤ 0.05)</w:t>
      </w:r>
      <w:r>
        <w:t xml:space="preserve"> were used to simulate</w:t>
      </w:r>
      <w:r w:rsidR="003072BB">
        <w:t xml:space="preserve"> the effect of FCR on</w:t>
      </w:r>
      <w:r>
        <w:t xml:space="preserve"> GWAS results. False candidates were added to GO terms by including flanking genes near true</w:t>
      </w:r>
      <w:r w:rsidR="00C129A2">
        <w:t xml:space="preserve"> GO</w:t>
      </w:r>
      <w:r>
        <w:t xml:space="preserve"> term genes according to </w:t>
      </w:r>
      <w:r w:rsidR="00D04EE5">
        <w:t>SNP-to-gene</w:t>
      </w:r>
      <w:r>
        <w:t xml:space="preserve"> mapping </w:t>
      </w:r>
      <w:r w:rsidR="003A4FB2">
        <w:t xml:space="preserve">(window) </w:t>
      </w:r>
      <w:r>
        <w:t>parameters. Box</w:t>
      </w:r>
      <w:r w:rsidR="00E66D9D">
        <w:t xml:space="preserve"> </w:t>
      </w:r>
      <w:r>
        <w:t xml:space="preserve">plots show effective FCR of GO terms at each </w:t>
      </w:r>
      <w:r w:rsidR="00D04EE5">
        <w:t>SNP-to-gene</w:t>
      </w:r>
      <w:r>
        <w:t xml:space="preserve"> mapping parameter. Signal plots show the proportional number </w:t>
      </w:r>
      <w:r w:rsidR="00775A30">
        <w:t xml:space="preserve">of </w:t>
      </w:r>
      <w:r>
        <w:t>GO terms that</w:t>
      </w:r>
      <w:r w:rsidR="00493EDC">
        <w:t xml:space="preserve"> remain significant at FCR ≥ </w:t>
      </w:r>
      <w:r w:rsidR="00493EDC" w:rsidRPr="00FB5AA5">
        <w:rPr>
          <w:i/>
        </w:rPr>
        <w:t>x</w:t>
      </w:r>
      <w:r w:rsidR="003A6DD3">
        <w:t xml:space="preserve"> (red curve). GO terms in each network were also split into two subsets based on initial co-expression strength: </w:t>
      </w:r>
      <w:r w:rsidR="00775A30">
        <w:t>“s</w:t>
      </w:r>
      <w:r w:rsidR="003A6DD3">
        <w:t>trong</w:t>
      </w:r>
      <w:r w:rsidR="00775A30">
        <w:t>,”</w:t>
      </w:r>
      <w:r w:rsidR="003A6DD3">
        <w:t xml:space="preserve"> </w:t>
      </w:r>
      <w:r w:rsidR="00C15020">
        <w:t>(</w:t>
      </w:r>
      <w:r w:rsidR="003A6DD3">
        <w:t xml:space="preserve">initial co-expression </w:t>
      </w:r>
      <w:r w:rsidR="003A6DD3" w:rsidRPr="00FB5AA5">
        <w:rPr>
          <w:i/>
        </w:rPr>
        <w:t>p</w:t>
      </w:r>
      <w:r w:rsidR="00C15020">
        <w:t xml:space="preserve"> ≤ 0.001; </w:t>
      </w:r>
      <w:r w:rsidR="00775A30">
        <w:t>b</w:t>
      </w:r>
      <w:r w:rsidR="003A6DD3">
        <w:t xml:space="preserve">lue curve), and </w:t>
      </w:r>
      <w:r w:rsidR="00775A30">
        <w:t>“m</w:t>
      </w:r>
      <w:r w:rsidR="003A6DD3">
        <w:t>oderate,</w:t>
      </w:r>
      <w:r w:rsidR="00775A30">
        <w:t>”</w:t>
      </w:r>
      <w:r w:rsidR="00C15020">
        <w:t xml:space="preserve"> (</w:t>
      </w:r>
      <w:r w:rsidR="003A6DD3">
        <w:t>initial</w:t>
      </w:r>
      <w:r w:rsidR="00775A30">
        <w:t xml:space="preserve"> co-expression</w:t>
      </w:r>
      <w:r w:rsidR="003A6DD3">
        <w:t xml:space="preserve"> 0</w:t>
      </w:r>
      <w:r w:rsidR="00F17996">
        <w:t xml:space="preserve">.001 &lt; </w:t>
      </w:r>
      <w:r w:rsidR="00F17996" w:rsidRPr="00FB5AA5">
        <w:rPr>
          <w:i/>
        </w:rPr>
        <w:t>p</w:t>
      </w:r>
      <w:r w:rsidR="00C15020">
        <w:t xml:space="preserve"> ≤ 0.05; </w:t>
      </w:r>
      <w:r w:rsidR="00775A30">
        <w:t xml:space="preserve">violet </w:t>
      </w:r>
      <w:r w:rsidR="00F17996">
        <w:t>curve).</w:t>
      </w:r>
    </w:p>
    <w:p w14:paraId="1B11A57A" w14:textId="0574D66F" w:rsidR="00A95AC6" w:rsidRDefault="00A95AC6" w:rsidP="0067252E">
      <w:r>
        <w:t>C</w:t>
      </w:r>
      <w:r w:rsidR="00CC1C76">
        <w:t xml:space="preserve">andidate genes were </w:t>
      </w:r>
      <w:r w:rsidR="000B21DB">
        <w:t xml:space="preserve">added by varying the window size </w:t>
      </w:r>
      <w:r w:rsidR="00F95E30">
        <w:t xml:space="preserve">for each SNP </w:t>
      </w:r>
      <w:r w:rsidR="00CC1C76">
        <w:t>up to 50</w:t>
      </w:r>
      <w:r w:rsidR="00775A30">
        <w:t xml:space="preserve"> </w:t>
      </w:r>
      <w:r w:rsidR="00CC1C76">
        <w:t>kb, 100</w:t>
      </w:r>
      <w:r w:rsidR="00775A30">
        <w:t xml:space="preserve"> </w:t>
      </w:r>
      <w:r w:rsidR="00CC1C76">
        <w:t>kb</w:t>
      </w:r>
      <w:r w:rsidR="00775A30">
        <w:t>,</w:t>
      </w:r>
      <w:r w:rsidR="00CC1C76">
        <w:t xml:space="preserve"> and 500</w:t>
      </w:r>
      <w:r w:rsidR="00775A30">
        <w:t xml:space="preserve"> </w:t>
      </w:r>
      <w:r w:rsidR="00CC1C76">
        <w:t>kb upstream and downstream</w:t>
      </w:r>
      <w:r w:rsidR="00F95E30">
        <w:t xml:space="preserve"> </w:t>
      </w:r>
      <w:r w:rsidR="000B21DB">
        <w:t xml:space="preserve">and </w:t>
      </w:r>
      <w:r w:rsidR="00775A30">
        <w:t xml:space="preserve">by </w:t>
      </w:r>
      <w:r w:rsidR="000B21DB">
        <w:t>varying the maximum number of fla</w:t>
      </w:r>
      <w:r w:rsidR="008A670C">
        <w:t>n</w:t>
      </w:r>
      <w:r w:rsidR="000B21DB">
        <w:t xml:space="preserve">king genes on each side </w:t>
      </w:r>
      <w:r w:rsidR="00CC1C76">
        <w:t xml:space="preserve">to </w:t>
      </w:r>
      <w:r w:rsidR="00122466">
        <w:t>one</w:t>
      </w:r>
      <w:r w:rsidR="00CC1C76">
        <w:t xml:space="preserve">, </w:t>
      </w:r>
      <w:r w:rsidR="00122466">
        <w:t>two</w:t>
      </w:r>
      <w:r w:rsidR="00CC1C76">
        <w:t xml:space="preserve">, and </w:t>
      </w:r>
      <w:r w:rsidR="00122466">
        <w:t>five</w:t>
      </w:r>
      <w:r w:rsidR="00CC1C76">
        <w:t>.</w:t>
      </w:r>
      <w:r w:rsidR="0086474A">
        <w:t xml:space="preserve"> Given the number of additional candidate genes introduced at each SNP-to-gene mapping combination, </w:t>
      </w:r>
      <w:r w:rsidR="00D215F7">
        <w:t>FCR</w:t>
      </w:r>
      <w:r w:rsidR="000269ED">
        <w:t xml:space="preserve"> was calculated</w:t>
      </w:r>
      <w:r w:rsidR="00F95E30">
        <w:t xml:space="preserve"> for</w:t>
      </w:r>
      <w:r w:rsidR="000269ED">
        <w:t xml:space="preserve"> each G</w:t>
      </w:r>
      <w:r w:rsidR="0086474A">
        <w:t>O term</w:t>
      </w:r>
      <w:r w:rsidR="0062730C">
        <w:t xml:space="preserve"> at each </w:t>
      </w:r>
      <w:r w:rsidR="008A670C">
        <w:t xml:space="preserve">window size </w:t>
      </w:r>
      <w:r w:rsidR="003F6E01">
        <w:t>(</w:t>
      </w:r>
      <w:r w:rsidR="00775A30">
        <w:t>s</w:t>
      </w:r>
      <w:r w:rsidR="003F6E01">
        <w:t xml:space="preserve">ee </w:t>
      </w:r>
      <w:r w:rsidR="003F6E01">
        <w:fldChar w:fldCharType="begin"/>
      </w:r>
      <w:r w:rsidR="003F6E01">
        <w:instrText xml:space="preserve"> REF _Ref458721156 \h  \* MERGEFORMAT </w:instrText>
      </w:r>
      <w:r w:rsidR="003F6E01">
        <w:fldChar w:fldCharType="separate"/>
      </w:r>
      <w:r w:rsidR="00A76A79">
        <w:t>Figure 5</w:t>
      </w:r>
      <w:r w:rsidR="003F6E01">
        <w:fldChar w:fldCharType="end"/>
      </w:r>
      <w:r w:rsidR="003F6E01">
        <w:t xml:space="preserve"> box</w:t>
      </w:r>
      <w:r w:rsidR="00E66D9D">
        <w:t xml:space="preserve"> </w:t>
      </w:r>
      <w:r w:rsidR="003F6E01">
        <w:t>plots)</w:t>
      </w:r>
      <w:r w:rsidR="0018098B">
        <w:t>.</w:t>
      </w:r>
    </w:p>
    <w:p w14:paraId="0F05FE68" w14:textId="13742A6D" w:rsidR="005A4C13" w:rsidRDefault="00571A97" w:rsidP="0067252E">
      <w:r>
        <w:t>C</w:t>
      </w:r>
      <w:r w:rsidR="00492345">
        <w:t>o-expression</w:t>
      </w:r>
      <w:r w:rsidR="00976372">
        <w:t xml:space="preserve"> signal</w:t>
      </w:r>
      <w:r>
        <w:t xml:space="preserve"> in relation to FCR</w:t>
      </w:r>
      <w:r w:rsidR="00976372">
        <w:t xml:space="preserve"> </w:t>
      </w:r>
      <w:r w:rsidR="00FD0BD7">
        <w:t xml:space="preserve">was assessed by comparing </w:t>
      </w:r>
      <w:r w:rsidR="00492345">
        <w:t xml:space="preserve">subnetwork </w:t>
      </w:r>
      <w:r w:rsidR="00976372">
        <w:t>density</w:t>
      </w:r>
      <w:r w:rsidR="00271520">
        <w:t xml:space="preserve"> and locality</w:t>
      </w:r>
      <w:r w:rsidR="00050886">
        <w:t xml:space="preserve"> in each </w:t>
      </w:r>
      <w:r w:rsidR="009616A5">
        <w:t xml:space="preserve">GO </w:t>
      </w:r>
      <w:r w:rsidR="00050886">
        <w:t>term</w:t>
      </w:r>
      <w:r w:rsidR="006F6720">
        <w:t xml:space="preserve"> at different SNP-to-gene mapping parameters</w:t>
      </w:r>
      <w:r w:rsidR="001D3CBE">
        <w:t xml:space="preserve"> </w:t>
      </w:r>
      <w:r w:rsidR="009616A5">
        <w:t>for</w:t>
      </w:r>
      <w:r w:rsidR="001D3CBE">
        <w:t xml:space="preserve"> each of the three co-expression network</w:t>
      </w:r>
      <w:r w:rsidR="00976372">
        <w:t>s</w:t>
      </w:r>
      <w:r w:rsidR="00FD0BD7">
        <w:t xml:space="preserve"> to</w:t>
      </w:r>
      <w:r w:rsidR="0017463A">
        <w:t xml:space="preserve"> random</w:t>
      </w:r>
      <w:r w:rsidR="00FD0BD7">
        <w:t xml:space="preserve"> subnetworks</w:t>
      </w:r>
      <w:r w:rsidR="0017463A">
        <w:t xml:space="preserve"> with the same number of genes</w:t>
      </w:r>
      <w:r w:rsidR="00FD0BD7">
        <w:t xml:space="preserve"> (</w:t>
      </w:r>
      <w:r w:rsidR="00FD0BD7" w:rsidRPr="00FB5AA5">
        <w:rPr>
          <w:i/>
        </w:rPr>
        <w:t>n</w:t>
      </w:r>
      <w:r w:rsidR="00E66D9D">
        <w:t xml:space="preserve"> </w:t>
      </w:r>
      <w:r w:rsidR="00FD0BD7">
        <w:t>=</w:t>
      </w:r>
      <w:r w:rsidR="00E66D9D">
        <w:t xml:space="preserve"> </w:t>
      </w:r>
      <w:r w:rsidR="00FD0BD7">
        <w:t>1</w:t>
      </w:r>
      <w:r w:rsidR="00754AC7">
        <w:t>,</w:t>
      </w:r>
      <w:r w:rsidR="00FD0BD7">
        <w:t>000)</w:t>
      </w:r>
      <w:r w:rsidR="00976372">
        <w:t xml:space="preserve"> (</w:t>
      </w:r>
      <w:r w:rsidR="00976372">
        <w:fldChar w:fldCharType="begin"/>
      </w:r>
      <w:r w:rsidR="00976372">
        <w:instrText xml:space="preserve"> REF _Ref458721156 \h </w:instrText>
      </w:r>
      <w:r w:rsidR="003D7ED4">
        <w:instrText xml:space="preserve"> \* MERGEFORMAT </w:instrText>
      </w:r>
      <w:r w:rsidR="00976372">
        <w:fldChar w:fldCharType="separate"/>
      </w:r>
      <w:r w:rsidR="00A76A79">
        <w:t>Figure 5</w:t>
      </w:r>
      <w:r w:rsidR="00976372">
        <w:fldChar w:fldCharType="end"/>
      </w:r>
      <w:r w:rsidR="002C05D9">
        <w:t>,</w:t>
      </w:r>
      <w:r w:rsidR="004C2F24">
        <w:t xml:space="preserve"> top</w:t>
      </w:r>
      <w:r w:rsidR="001D3CBE">
        <w:t>).</w:t>
      </w:r>
      <w:r w:rsidR="00976372">
        <w:t xml:space="preserve"> </w:t>
      </w:r>
      <w:r w:rsidR="002C0581">
        <w:t>T</w:t>
      </w:r>
      <w:r w:rsidR="00B310CA">
        <w:t>he proportion</w:t>
      </w:r>
      <w:r w:rsidR="005A4C13">
        <w:t xml:space="preserve"> of </w:t>
      </w:r>
      <w:r w:rsidR="002209C7">
        <w:t xml:space="preserve">significantly co-expressed </w:t>
      </w:r>
      <w:r w:rsidR="005A4C13">
        <w:t>GO t</w:t>
      </w:r>
      <w:r w:rsidR="0067601E">
        <w:t>erms</w:t>
      </w:r>
      <w:r w:rsidR="002209C7">
        <w:t xml:space="preserve"> </w:t>
      </w:r>
      <w:r w:rsidR="002C0581">
        <w:t>decay</w:t>
      </w:r>
      <w:r w:rsidR="00B30F98">
        <w:t>ed</w:t>
      </w:r>
      <w:r w:rsidR="00072324">
        <w:t xml:space="preserve"> at higher</w:t>
      </w:r>
      <w:r w:rsidR="0067601E">
        <w:t xml:space="preserve"> levels of FCR</w:t>
      </w:r>
      <w:r w:rsidR="00B310CA">
        <w:t xml:space="preserve"> (</w:t>
      </w:r>
      <w:r w:rsidR="00E66D9D">
        <w:t>s</w:t>
      </w:r>
      <w:r w:rsidR="00B310CA">
        <w:t xml:space="preserve">ee </w:t>
      </w:r>
      <w:r w:rsidR="00B310CA">
        <w:fldChar w:fldCharType="begin"/>
      </w:r>
      <w:r w:rsidR="00B310CA">
        <w:instrText xml:space="preserve"> REF _Ref470857301 \h </w:instrText>
      </w:r>
      <w:r w:rsidR="00BD6B47">
        <w:instrText xml:space="preserve"> \* MERGEFORMAT </w:instrText>
      </w:r>
      <w:r w:rsidR="00B310CA">
        <w:fldChar w:fldCharType="separate"/>
      </w:r>
      <w:r w:rsidR="00A76A79">
        <w:t>Supp. Fig. 5</w:t>
      </w:r>
      <w:r w:rsidR="00B310CA">
        <w:fldChar w:fldCharType="end"/>
      </w:r>
      <w:r w:rsidR="00B310CA" w:rsidRPr="00FB5AA5">
        <w:t>A</w:t>
      </w:r>
      <w:r w:rsidR="00B310CA">
        <w:t xml:space="preserve"> for absolute term numbers)</w:t>
      </w:r>
      <w:r w:rsidR="0067601E">
        <w:t>.</w:t>
      </w:r>
      <w:r w:rsidR="00505DEF">
        <w:t xml:space="preserve"> The minimum FCR level for most GO terms was ~50% as the most stringent SNP-to-gene mapping (50</w:t>
      </w:r>
      <w:r w:rsidR="00E66D9D">
        <w:t xml:space="preserve"> </w:t>
      </w:r>
      <w:r w:rsidR="00505DEF">
        <w:t>kb/</w:t>
      </w:r>
      <w:r w:rsidR="00E66D9D">
        <w:t xml:space="preserve">one </w:t>
      </w:r>
      <w:r w:rsidR="00505DEF">
        <w:t>flank) approximately double</w:t>
      </w:r>
      <w:r w:rsidR="00B30F98">
        <w:t>d</w:t>
      </w:r>
      <w:r w:rsidR="00505DEF">
        <w:t xml:space="preserve"> the number of candidate genes.</w:t>
      </w:r>
      <w:r w:rsidR="00110BBB">
        <w:t xml:space="preserve"> Two additional scenarios were considered </w:t>
      </w:r>
      <w:r w:rsidR="00E66D9D">
        <w:t xml:space="preserve">in which </w:t>
      </w:r>
      <w:r w:rsidR="00625949">
        <w:t xml:space="preserve">signal was </w:t>
      </w:r>
      <w:r w:rsidR="00110BBB">
        <w:t xml:space="preserve">further </w:t>
      </w:r>
      <w:r w:rsidR="00110BBB">
        <w:lastRenderedPageBreak/>
        <w:t>split</w:t>
      </w:r>
      <w:r w:rsidR="006E0461">
        <w:t xml:space="preserve"> based on </w:t>
      </w:r>
      <w:r w:rsidR="002209C7">
        <w:t xml:space="preserve">the initial co-expression </w:t>
      </w:r>
      <w:r w:rsidR="006E0461">
        <w:t>strength</w:t>
      </w:r>
      <w:r w:rsidR="0067601E">
        <w:t xml:space="preserve">: </w:t>
      </w:r>
      <w:r w:rsidR="00E66D9D">
        <w:t>“</w:t>
      </w:r>
      <w:r w:rsidR="0067601E">
        <w:t>moderate</w:t>
      </w:r>
      <w:r w:rsidR="00E66D9D">
        <w:t>”</w:t>
      </w:r>
      <w:r w:rsidR="0067601E">
        <w:t xml:space="preserve"> (0.001 &lt; </w:t>
      </w:r>
      <w:r w:rsidR="0067601E" w:rsidRPr="0071659D">
        <w:rPr>
          <w:i/>
        </w:rPr>
        <w:t>p</w:t>
      </w:r>
      <w:r w:rsidR="0067601E">
        <w:t xml:space="preserve"> &lt; 0.05; blue curve) and </w:t>
      </w:r>
      <w:r w:rsidR="00E66D9D">
        <w:t>“</w:t>
      </w:r>
      <w:r w:rsidR="0067601E">
        <w:t>strong</w:t>
      </w:r>
      <w:r w:rsidR="00E66D9D">
        <w:t>”</w:t>
      </w:r>
      <w:r w:rsidR="0067601E">
        <w:t xml:space="preserve"> (</w:t>
      </w:r>
      <w:r w:rsidR="0067601E" w:rsidRPr="0071659D">
        <w:rPr>
          <w:i/>
        </w:rPr>
        <w:t>p</w:t>
      </w:r>
      <w:r w:rsidR="00E47124">
        <w:t xml:space="preserve"> ≤</w:t>
      </w:r>
      <w:r w:rsidR="0067601E">
        <w:t xml:space="preserve"> 0.001; violet curve).</w:t>
      </w:r>
      <w:r w:rsidR="00F52224">
        <w:t xml:space="preserve"> </w:t>
      </w:r>
    </w:p>
    <w:p w14:paraId="73FDA163" w14:textId="4ADAC2E1" w:rsidR="00F52224" w:rsidRDefault="00976372" w:rsidP="0067252E">
      <w:r>
        <w:t xml:space="preserve">Despite </w:t>
      </w:r>
      <w:r w:rsidR="00AE6A12">
        <w:t>high</w:t>
      </w:r>
      <w:r w:rsidR="002B76B0">
        <w:t xml:space="preserve"> initial</w:t>
      </w:r>
      <w:r>
        <w:t xml:space="preserve"> false candidate rates, </w:t>
      </w:r>
      <w:r w:rsidR="005A4C13">
        <w:t>co-expression signal among</w:t>
      </w:r>
      <w:r w:rsidR="00933B18">
        <w:t xml:space="preserve"> GO terms remained significant</w:t>
      </w:r>
      <w:r w:rsidR="00472F34">
        <w:t xml:space="preserve"> even</w:t>
      </w:r>
      <w:r w:rsidR="00933B18">
        <w:t xml:space="preserve"> at</w:t>
      </w:r>
      <w:r w:rsidR="00472F34">
        <w:t xml:space="preserve"> 60</w:t>
      </w:r>
      <w:r w:rsidR="00E66D9D">
        <w:t>–</w:t>
      </w:r>
      <w:r w:rsidR="00472F34">
        <w:t xml:space="preserve">70% </w:t>
      </w:r>
      <w:r w:rsidR="000D6432">
        <w:t>FCR</w:t>
      </w:r>
      <w:r w:rsidR="00472F34">
        <w:t>.</w:t>
      </w:r>
      <w:r w:rsidR="00F52224">
        <w:t xml:space="preserve"> Similar to </w:t>
      </w:r>
      <w:r w:rsidR="00E66D9D">
        <w:t xml:space="preserve">the </w:t>
      </w:r>
      <w:r w:rsidR="00F52224">
        <w:t xml:space="preserve">results with MCR, </w:t>
      </w:r>
      <w:r w:rsidR="007E3561">
        <w:t xml:space="preserve">GO terms with stronger initial co-expression </w:t>
      </w:r>
      <w:r w:rsidR="00B30F98">
        <w:t>we</w:t>
      </w:r>
      <w:r w:rsidR="007E3561">
        <w:t>re more likely to remain significantly co-expressed at higher FCR levels.</w:t>
      </w:r>
      <w:r w:rsidR="00571A97">
        <w:t xml:space="preserve"> Co-expression signal in relation to FCR was also compare</w:t>
      </w:r>
      <w:r w:rsidR="00B477C1">
        <w:t>d between GO terms split by the number of genes in the term</w:t>
      </w:r>
      <w:r w:rsidR="00571A97">
        <w:t xml:space="preserve"> (</w:t>
      </w:r>
      <w:r w:rsidR="00E66D9D">
        <w:t>s</w:t>
      </w:r>
      <w:r w:rsidR="00571A97">
        <w:t xml:space="preserve">ee </w:t>
      </w:r>
      <w:r w:rsidR="00571A97">
        <w:fldChar w:fldCharType="begin"/>
      </w:r>
      <w:r w:rsidR="00571A97">
        <w:instrText xml:space="preserve"> REF _Ref470857301 \h </w:instrText>
      </w:r>
      <w:r w:rsidR="00BD6B47">
        <w:instrText xml:space="preserve"> \* MERGEFORMAT </w:instrText>
      </w:r>
      <w:r w:rsidR="00571A97">
        <w:fldChar w:fldCharType="separate"/>
      </w:r>
      <w:r w:rsidR="00A76A79">
        <w:t>Supp. Fig. 5</w:t>
      </w:r>
      <w:r w:rsidR="00571A97">
        <w:fldChar w:fldCharType="end"/>
      </w:r>
      <w:r w:rsidR="00571A97" w:rsidRPr="0071659D">
        <w:t>B</w:t>
      </w:r>
      <w:r w:rsidR="00E66D9D">
        <w:t>–</w:t>
      </w:r>
      <w:r w:rsidR="00571A97" w:rsidRPr="0071659D">
        <w:t>C</w:t>
      </w:r>
      <w:r w:rsidR="00571A97">
        <w:t>), which did not differentiate the rate at which co-expression signal decayed.</w:t>
      </w:r>
    </w:p>
    <w:p w14:paraId="6425495A" w14:textId="297DC880" w:rsidR="00F57963" w:rsidRDefault="00F52224" w:rsidP="0067252E">
      <w:r>
        <w:t>In cases</w:t>
      </w:r>
      <w:r w:rsidR="007A1A6F">
        <w:t xml:space="preserve"> </w:t>
      </w:r>
      <w:r>
        <w:t>w</w:t>
      </w:r>
      <w:r w:rsidR="00452089">
        <w:t>here</w:t>
      </w:r>
      <w:r w:rsidR="00452B74">
        <w:t xml:space="preserve"> </w:t>
      </w:r>
      <w:r w:rsidR="00472F34">
        <w:t>true candidate genes identified by</w:t>
      </w:r>
      <w:r w:rsidR="00452089">
        <w:t xml:space="preserve"> GWAS </w:t>
      </w:r>
      <w:r w:rsidR="00B30F98">
        <w:t>we</w:t>
      </w:r>
      <w:r w:rsidR="00452089">
        <w:t>re strongly co-expressed</w:t>
      </w:r>
      <w:r w:rsidR="003E2145">
        <w:t>, as simulated here</w:t>
      </w:r>
      <w:r w:rsidR="00452089">
        <w:t xml:space="preserve">, </w:t>
      </w:r>
      <w:r w:rsidR="0043296A">
        <w:t xml:space="preserve">a substantial number of false positive SNPs </w:t>
      </w:r>
      <w:r w:rsidR="00472F34">
        <w:t>or an introduction</w:t>
      </w:r>
      <w:r w:rsidR="0043296A">
        <w:t xml:space="preserve"> </w:t>
      </w:r>
      <w:r w:rsidR="00472F34">
        <w:t xml:space="preserve">of </w:t>
      </w:r>
      <w:r w:rsidR="0043296A">
        <w:t>false candidate genes</w:t>
      </w:r>
      <w:r w:rsidR="00472F34">
        <w:t xml:space="preserve"> through uncertainty in SNP-to-gene mapping</w:t>
      </w:r>
      <w:r w:rsidR="0043296A">
        <w:t xml:space="preserve"> can be </w:t>
      </w:r>
      <w:r w:rsidR="00472F34">
        <w:t>tolerated</w:t>
      </w:r>
      <w:r w:rsidR="00E66D9D">
        <w:t>,</w:t>
      </w:r>
      <w:r w:rsidR="0043296A">
        <w:t xml:space="preserve"> and network metrics</w:t>
      </w:r>
      <w:r w:rsidR="0066169A">
        <w:t xml:space="preserve"> </w:t>
      </w:r>
      <w:r w:rsidR="00757545">
        <w:t xml:space="preserve">still </w:t>
      </w:r>
      <w:r w:rsidR="0066169A">
        <w:t xml:space="preserve">detected </w:t>
      </w:r>
      <w:r w:rsidR="00757545">
        <w:t>the underlying co</w:t>
      </w:r>
      <w:r w:rsidR="002307C6">
        <w:t>-</w:t>
      </w:r>
      <w:r w:rsidR="00757545">
        <w:t xml:space="preserve">expressed gene sets </w:t>
      </w:r>
      <w:r w:rsidR="0066169A">
        <w:t>using our method.</w:t>
      </w:r>
      <w:r w:rsidR="0043296A">
        <w:t xml:space="preserve"> </w:t>
      </w:r>
      <w:r w:rsidR="003E2145">
        <w:t xml:space="preserve">These results indicate that </w:t>
      </w:r>
      <w:r w:rsidR="00757545">
        <w:t xml:space="preserve">in </w:t>
      </w:r>
      <w:r w:rsidR="003E2145">
        <w:t xml:space="preserve">GWAS scenarios where the majority of SNPs do not perfectly resolve </w:t>
      </w:r>
      <w:r w:rsidR="00757545">
        <w:t xml:space="preserve">to </w:t>
      </w:r>
      <w:r w:rsidR="003E2145">
        <w:t>candidate genes</w:t>
      </w:r>
      <w:r w:rsidR="00757545">
        <w:t xml:space="preserve">, </w:t>
      </w:r>
      <w:r w:rsidR="003E2145">
        <w:t>systematic integrat</w:t>
      </w:r>
      <w:r w:rsidR="00757545">
        <w:t>ion</w:t>
      </w:r>
      <w:r w:rsidR="003E2145">
        <w:t xml:space="preserve"> with co-expression networks </w:t>
      </w:r>
      <w:r w:rsidR="00757545">
        <w:t>can</w:t>
      </w:r>
      <w:r w:rsidR="003E2145">
        <w:t xml:space="preserve"> efficiently filter out false candidates int</w:t>
      </w:r>
      <w:r w:rsidR="00383343">
        <w:t>roduced by SNP-to-</w:t>
      </w:r>
      <w:r w:rsidR="003E2145">
        <w:t>gene mapping</w:t>
      </w:r>
      <w:r w:rsidR="00214359">
        <w:t xml:space="preserve"> </w:t>
      </w:r>
      <w:r w:rsidR="00757545">
        <w:t>if the underlying causative loci are strongly co</w:t>
      </w:r>
      <w:r w:rsidR="002307C6">
        <w:t>-</w:t>
      </w:r>
      <w:r w:rsidR="00757545">
        <w:t>expressed</w:t>
      </w:r>
      <w:r w:rsidR="003E2145">
        <w:t>. More</w:t>
      </w:r>
      <w:r w:rsidR="00452B74">
        <w:t>over</w:t>
      </w:r>
      <w:r w:rsidR="003E2145">
        <w:t>,</w:t>
      </w:r>
      <w:r w:rsidR="00452B74">
        <w:t xml:space="preserve"> in</w:t>
      </w:r>
      <w:r w:rsidR="003E2145">
        <w:t xml:space="preserve"> instances where several </w:t>
      </w:r>
      <w:r w:rsidR="00FE3FD3">
        <w:t>intervening</w:t>
      </w:r>
      <w:r w:rsidR="003E2145">
        <w:t xml:space="preserve"> genes exist between </w:t>
      </w:r>
      <w:r w:rsidR="00757545">
        <w:t xml:space="preserve">strongly </w:t>
      </w:r>
      <w:r w:rsidR="003E2145">
        <w:t>associated SNPs</w:t>
      </w:r>
      <w:r w:rsidR="00757545">
        <w:t xml:space="preserve"> in LD with each other and the true causative allele,</w:t>
      </w:r>
      <w:r w:rsidR="003E2145">
        <w:t xml:space="preserve"> true</w:t>
      </w:r>
      <w:r w:rsidR="00F25B26">
        <w:t xml:space="preserve"> causal</w:t>
      </w:r>
      <w:r w:rsidR="003E2145">
        <w:t xml:space="preserve"> candidates can be detected using co-expression networks as a functional filter for</w:t>
      </w:r>
      <w:r w:rsidR="00E11E23">
        <w:t xml:space="preserve"> candidate gene identification.</w:t>
      </w:r>
      <w:r w:rsidR="0002261A">
        <w:t xml:space="preserve"> </w:t>
      </w:r>
    </w:p>
    <w:p w14:paraId="057BDB3D" w14:textId="66808AF7" w:rsidR="00BD352F" w:rsidRPr="00BD352F" w:rsidRDefault="008B6200" w:rsidP="0067252E">
      <w:r>
        <w:t xml:space="preserve">The potential for using this approach, however, is highly dependent on the </w:t>
      </w:r>
      <w:r w:rsidR="009430F6">
        <w:t>LD</w:t>
      </w:r>
      <w:r>
        <w:t xml:space="preserve"> of the organism in question</w:t>
      </w:r>
      <w:r w:rsidR="00757545">
        <w:t>,</w:t>
      </w:r>
      <w:r>
        <w:t xml:space="preserve"> the genetic architecture of the trait</w:t>
      </w:r>
      <w:r w:rsidR="00D6133A">
        <w:t xml:space="preserve"> being studied</w:t>
      </w:r>
      <w:r w:rsidR="00757545">
        <w:t>, and the degree of co</w:t>
      </w:r>
      <w:r w:rsidR="007B719D">
        <w:t>-</w:t>
      </w:r>
      <w:r w:rsidR="00757545">
        <w:t>express</w:t>
      </w:r>
      <w:r w:rsidR="009015EC">
        <w:t>i</w:t>
      </w:r>
      <w:r w:rsidR="00757545">
        <w:t>on between causative loci</w:t>
      </w:r>
      <w:r w:rsidR="00160EDF">
        <w:t xml:space="preserve">. Simulations provide insight </w:t>
      </w:r>
      <w:r w:rsidR="009430F6">
        <w:t xml:space="preserve">into </w:t>
      </w:r>
      <w:r w:rsidR="00160EDF">
        <w:t xml:space="preserve">the feasibility of using </w:t>
      </w:r>
      <w:proofErr w:type="spellStart"/>
      <w:r w:rsidR="00160EDF">
        <w:t>Camoco</w:t>
      </w:r>
      <w:proofErr w:type="spellEnd"/>
      <w:r w:rsidR="00160EDF">
        <w:t xml:space="preserve"> to evaluate overlap between co-expression networks and GWA</w:t>
      </w:r>
      <w:r w:rsidR="00E0273F">
        <w:t>S</w:t>
      </w:r>
      <w:r w:rsidR="00160EDF">
        <w:t xml:space="preserve"> as well as a survey of the SNP-to-gene mapping parameters that should be used when </w:t>
      </w:r>
      <w:r w:rsidR="00452B74">
        <w:t xml:space="preserve">using </w:t>
      </w:r>
      <w:r w:rsidR="00160EDF">
        <w:t>this app</w:t>
      </w:r>
      <w:r w:rsidR="00A675BC">
        <w:t>roach (</w:t>
      </w:r>
      <w:r w:rsidR="00E66D9D">
        <w:t>s</w:t>
      </w:r>
      <w:r w:rsidR="00A675BC">
        <w:t xml:space="preserve">ee </w:t>
      </w:r>
      <w:r w:rsidR="00042D28">
        <w:fldChar w:fldCharType="begin"/>
      </w:r>
      <w:r w:rsidR="00042D28">
        <w:instrText xml:space="preserve"> REF _Ref487125611 \h </w:instrText>
      </w:r>
      <w:r w:rsidR="0067252E">
        <w:instrText xml:space="preserve"> \* MERGEFORMAT </w:instrText>
      </w:r>
      <w:r w:rsidR="00042D28">
        <w:fldChar w:fldCharType="separate"/>
      </w:r>
      <w:r w:rsidR="00A76A79">
        <w:t>Discussion</w:t>
      </w:r>
      <w:r w:rsidR="00042D28">
        <w:fldChar w:fldCharType="end"/>
      </w:r>
      <w:r w:rsidR="00042D28">
        <w:t xml:space="preserve"> </w:t>
      </w:r>
      <w:r w:rsidR="00160EDF">
        <w:t xml:space="preserve">for more </w:t>
      </w:r>
      <w:r w:rsidR="009853C9">
        <w:t>detail</w:t>
      </w:r>
      <w:r w:rsidR="007E5B35">
        <w:t>s</w:t>
      </w:r>
      <w:r w:rsidR="00160EDF">
        <w:t>).</w:t>
      </w:r>
      <w:r w:rsidR="007B4617">
        <w:t xml:space="preserve"> </w:t>
      </w:r>
      <w:r w:rsidR="00F57963">
        <w:t>In the context of maize, s</w:t>
      </w:r>
      <w:r w:rsidR="0085320B">
        <w:t>imulations</w:t>
      </w:r>
      <w:r>
        <w:t xml:space="preserve"> performed here</w:t>
      </w:r>
      <w:r w:rsidR="0085320B">
        <w:t xml:space="preserve"> suggest that</w:t>
      </w:r>
      <w:r w:rsidR="003E2145">
        <w:t xml:space="preserve"> systematic integration </w:t>
      </w:r>
      <w:r w:rsidR="003E2145">
        <w:lastRenderedPageBreak/>
        <w:t xml:space="preserve">of co-expression networks to interpret GWAS results </w:t>
      </w:r>
      <w:r w:rsidR="00757545">
        <w:t>will increase the precision with which</w:t>
      </w:r>
      <w:r w:rsidR="003E2145">
        <w:t xml:space="preserve"> causal genes associated with quantitative traits in true GWAS scenarios</w:t>
      </w:r>
      <w:r w:rsidR="00757545">
        <w:t xml:space="preserve"> can be identified</w:t>
      </w:r>
      <w:r w:rsidR="003E2145">
        <w:t>.</w:t>
      </w:r>
    </w:p>
    <w:p w14:paraId="7B9668F5" w14:textId="2B2D4536" w:rsidR="00BD352F" w:rsidRPr="00BD352F" w:rsidRDefault="008D3842" w:rsidP="0067252E">
      <w:pPr>
        <w:pStyle w:val="Heading2"/>
      </w:pPr>
      <w:r>
        <w:t>P</w:t>
      </w:r>
      <w:r w:rsidR="009B2100">
        <w:t>rioritizing</w:t>
      </w:r>
      <w:r w:rsidR="00BD352F">
        <w:t xml:space="preserve"> causal genes driving</w:t>
      </w:r>
      <w:r w:rsidR="00F21116" w:rsidRPr="00D04EE5">
        <w:t xml:space="preserve"> elemental accumulation in maize</w:t>
      </w:r>
      <w:r w:rsidR="00843273" w:rsidRPr="00D04EE5">
        <w:t xml:space="preserve"> grain</w:t>
      </w:r>
    </w:p>
    <w:p w14:paraId="28711836" w14:textId="6C1C25CA" w:rsidR="00AE2F07" w:rsidRDefault="005619D7" w:rsidP="0067252E">
      <w:r>
        <w:t>Identifying</w:t>
      </w:r>
      <w:r w:rsidRPr="00D52DF9">
        <w:t xml:space="preserve"> </w:t>
      </w:r>
      <w:r w:rsidR="00D12173">
        <w:t>the biological processes</w:t>
      </w:r>
      <w:r>
        <w:t xml:space="preserve"> underlying the </w:t>
      </w:r>
      <w:r w:rsidR="00421800">
        <w:t>elemental composition</w:t>
      </w:r>
      <w:r w:rsidR="00816A7D">
        <w:t xml:space="preserve"> of plant tissues</w:t>
      </w:r>
      <w:r w:rsidR="00C85F2D">
        <w:t xml:space="preserve">, also known as the </w:t>
      </w:r>
      <w:proofErr w:type="spellStart"/>
      <w:r w:rsidR="00C85F2D">
        <w:t>ionome</w:t>
      </w:r>
      <w:proofErr w:type="spellEnd"/>
      <w:r w:rsidR="00C85F2D">
        <w:t>,</w:t>
      </w:r>
      <w:r>
        <w:t xml:space="preserve"> can lead to a better understanding of plant adaptation as well as improved crops</w:t>
      </w:r>
      <w:r w:rsidR="00075B59">
        <w:fldChar w:fldCharType="begin" w:fldLock="1"/>
      </w:r>
      <w:r w:rsidR="00432471">
        <w:instrText>ADDIN CSL_CITATION { "citationItems" : [ { "id" : "ITEM-1", "itemData" : { "DOI" : "10.1126/science.1219992", "ISSN" : "1095-9203", "PMID" : "22745418", "abstract" : "Most mineral elements found in plant tissues come exclusively from the soil, necessitating that plants adapt to highly variable soil compositions to survive and thrive. Profiling element concentrations in genetically diverse plant populations is providing insights into the plant-environment interactions that control elemental accumulation, as well as identifying the underlying genes. The resulting molecular understanding of plant adaptation to the environment both demonstrates how soils can shape genetic diversity and provides solutions to important agricultural challenges.", "author" : [ { "dropping-particle" : "", "family" : "Baxter", "given" : "Ivan", "non-dropping-particle" : "", "parse-names" : false, "suffix" : "" }, { "dropping-particle" : "", "family" : "Dilkes", "given" : "Brian P", "non-dropping-particle" : "", "parse-names" : false, "suffix" : "" } ], "container-title" : "Science (New York, N.Y.)", "id" : "ITEM-1", "issue" : "6089", "issued" : { "date-parts" : [ [ "2012", "6", "29" ] ] }, "page" : "1661-3", "title" : "Elemental profiles reflect plant adaptations to the environment.", "type" : "article-journal", "volume" : "336" }, "uris" : [ "http://www.mendeley.com/documents/?uuid=4f0d1a28-033f-4f9b-aec6-188190983986" ] } ], "mendeley" : { "formattedCitation" : "[42]", "plainTextFormattedCitation" : "[42]", "previouslyFormattedCitation" : "[42]" }, "properties" : { "noteIndex" : 0 }, "schema" : "https://github.com/citation-style-language/schema/raw/master/csl-citation.json" }</w:instrText>
      </w:r>
      <w:r w:rsidR="00075B59">
        <w:fldChar w:fldCharType="separate"/>
      </w:r>
      <w:r w:rsidR="00EA432F" w:rsidRPr="00EA432F">
        <w:rPr>
          <w:noProof/>
        </w:rPr>
        <w:t>[42]</w:t>
      </w:r>
      <w:r w:rsidR="00075B59">
        <w:fldChar w:fldCharType="end"/>
      </w:r>
      <w:r>
        <w:t xml:space="preserve">. </w:t>
      </w:r>
      <w:r w:rsidR="009018BE">
        <w:t>H</w:t>
      </w:r>
      <w:r w:rsidR="00D52DF9" w:rsidRPr="00D52DF9">
        <w:t>igh</w:t>
      </w:r>
      <w:r w:rsidR="009430F6">
        <w:t>-</w:t>
      </w:r>
      <w:r w:rsidR="00D52DF9" w:rsidRPr="00D52DF9">
        <w:t>throughput analytic approach</w:t>
      </w:r>
      <w:r w:rsidR="009018BE">
        <w:t>es</w:t>
      </w:r>
      <w:r w:rsidR="00D52DF9" w:rsidRPr="00D52DF9">
        <w:t xml:space="preserve"> </w:t>
      </w:r>
      <w:r w:rsidR="009018BE">
        <w:t>such as</w:t>
      </w:r>
      <w:r w:rsidR="00D52DF9" w:rsidRPr="00D52DF9">
        <w:t xml:space="preserve"> inductively coupled plasma</w:t>
      </w:r>
      <w:r w:rsidR="009430F6">
        <w:t xml:space="preserve"> </w:t>
      </w:r>
      <w:r w:rsidR="00D52DF9" w:rsidRPr="00D52DF9">
        <w:t>mass spectrometry</w:t>
      </w:r>
      <w:r w:rsidR="00F11D8F">
        <w:t xml:space="preserve"> (ICP-MS</w:t>
      </w:r>
      <w:r w:rsidR="00D52DF9" w:rsidRPr="00D52DF9">
        <w:t xml:space="preserve">) </w:t>
      </w:r>
      <w:r w:rsidR="00DC6180">
        <w:t>are</w:t>
      </w:r>
      <w:r w:rsidR="00D52DF9" w:rsidRPr="00D52DF9">
        <w:t xml:space="preserve"> capable of measuring elemental concentrations for </w:t>
      </w:r>
      <w:r>
        <w:t xml:space="preserve">multiple </w:t>
      </w:r>
      <w:r w:rsidR="00D52DF9" w:rsidRPr="00D52DF9">
        <w:t xml:space="preserve">elements and </w:t>
      </w:r>
      <w:r w:rsidR="009430F6">
        <w:t xml:space="preserve">are </w:t>
      </w:r>
      <w:r w:rsidR="0093253C">
        <w:t>scalable to thousands of accessions</w:t>
      </w:r>
      <w:r w:rsidR="00D52DF9" w:rsidRPr="00D52DF9">
        <w:t xml:space="preserve"> </w:t>
      </w:r>
      <w:r w:rsidR="00816A7D">
        <w:t>per</w:t>
      </w:r>
      <w:r w:rsidR="00D52DF9" w:rsidRPr="00D52DF9">
        <w:t xml:space="preserve"> </w:t>
      </w:r>
      <w:r>
        <w:t>week</w:t>
      </w:r>
      <w:r w:rsidR="00D52DF9" w:rsidRPr="00D52DF9">
        <w:t xml:space="preserve">. </w:t>
      </w:r>
      <w:r w:rsidR="00F404DE">
        <w:t>Using ICP-MS, we</w:t>
      </w:r>
      <w:r w:rsidR="00F404DE" w:rsidRPr="00D52DF9">
        <w:t xml:space="preserve"> </w:t>
      </w:r>
      <w:r w:rsidR="008B1F58">
        <w:t xml:space="preserve">analyzed </w:t>
      </w:r>
      <w:r w:rsidR="006C0B6F">
        <w:t>the accumulation of</w:t>
      </w:r>
      <w:r w:rsidR="00692D58">
        <w:t xml:space="preserve"> 17</w:t>
      </w:r>
      <w:r w:rsidR="00F404DE" w:rsidRPr="00D52DF9">
        <w:t xml:space="preserve"> element</w:t>
      </w:r>
      <w:r w:rsidR="006C0B6F">
        <w:t>s</w:t>
      </w:r>
      <w:r w:rsidR="00F404DE" w:rsidRPr="00D52DF9">
        <w:t xml:space="preserve"> in maize kernels</w:t>
      </w:r>
      <w:r w:rsidR="00F404DE">
        <w:t xml:space="preserve"> </w:t>
      </w:r>
      <w:r w:rsidR="00711FC0">
        <w:t>described in depth by Ziegler et al.</w:t>
      </w:r>
      <w:r w:rsidR="00711FC0">
        <w:fldChar w:fldCharType="begin" w:fldLock="1"/>
      </w:r>
      <w:r w:rsidR="00432471">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"http://www.mendeley.com/documents/?uuid=660dcd76-0106-47c5-bf02-a1d3a54b2760", "http://www.mendeley.com/documents/?uuid=7da24cde-8c30-4aea-8af7-f30d3376e2f6" ] } ], "mendeley" : { "formattedCitation" : "[43]", "plainTextFormattedCitation" : "[43]", "previouslyFormattedCitation" : "[43]" }, "properties" : { "noteIndex" : 0 }, "schema" : "https://github.com/citation-style-language/schema/raw/master/csl-citation.json" }</w:instrText>
      </w:r>
      <w:r w:rsidR="00711FC0">
        <w:fldChar w:fldCharType="separate"/>
      </w:r>
      <w:r w:rsidR="00EA432F" w:rsidRPr="00EA432F">
        <w:rPr>
          <w:noProof/>
        </w:rPr>
        <w:t>[43]</w:t>
      </w:r>
      <w:r w:rsidR="00711FC0">
        <w:fldChar w:fldCharType="end"/>
      </w:r>
      <w:r w:rsidR="006C0B6F">
        <w:t>.</w:t>
      </w:r>
      <w:r w:rsidR="00B55D30">
        <w:t xml:space="preserve"> Briefly, k</w:t>
      </w:r>
      <w:r w:rsidR="006C0B6F">
        <w:t>ernels</w:t>
      </w:r>
      <w:r w:rsidR="00F404DE">
        <w:t xml:space="preserve"> from</w:t>
      </w:r>
      <w:r w:rsidR="007812AA">
        <w:t xml:space="preserve"> </w:t>
      </w:r>
      <w:r w:rsidR="007812AA" w:rsidRPr="00D52DF9">
        <w:t>the nested association mapping (NAM) population</w:t>
      </w:r>
      <w:r w:rsidR="00E1623A">
        <w:t xml:space="preserve"> </w:t>
      </w:r>
      <w:r w:rsidR="007812AA">
        <w:t xml:space="preserve">were </w:t>
      </w:r>
      <w:r w:rsidR="00E1623A">
        <w:t>grown in</w:t>
      </w:r>
      <w:r w:rsidR="00F404DE">
        <w:t xml:space="preserve"> </w:t>
      </w:r>
      <w:r w:rsidR="009430F6">
        <w:t>four</w:t>
      </w:r>
      <w:r w:rsidR="00F404DE">
        <w:t xml:space="preserve"> geographic locations</w:t>
      </w:r>
      <w:r w:rsidR="00D4557F">
        <w:fldChar w:fldCharType="begin" w:fldLock="1"/>
      </w:r>
      <w:r w:rsidR="00432471">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"[1]", "plainTextFormattedCitation" : "[1]", "previouslyFormattedCitation" : "[1]" }, "properties" : { "noteIndex" : 0 }, "schema" : "https://github.com/citation-style-language/schema/raw/master/csl-citation.json" }</w:instrText>
      </w:r>
      <w:r w:rsidR="00D4557F">
        <w:fldChar w:fldCharType="separate"/>
      </w:r>
      <w:r w:rsidR="00EA432F" w:rsidRPr="00EA432F">
        <w:rPr>
          <w:noProof/>
        </w:rPr>
        <w:t>[1]</w:t>
      </w:r>
      <w:r w:rsidR="00D4557F">
        <w:fldChar w:fldCharType="end"/>
      </w:r>
      <w:r w:rsidR="00F404DE" w:rsidRPr="00D52DF9">
        <w:t>.</w:t>
      </w:r>
      <w:r w:rsidR="00F404DE">
        <w:t xml:space="preserve"> </w:t>
      </w:r>
      <w:r w:rsidR="00EF13DC">
        <w:t>To reduce environmental</w:t>
      </w:r>
      <w:r w:rsidR="009430F6">
        <w:t>-</w:t>
      </w:r>
      <w:r w:rsidR="00117DF5">
        <w:t>specific</w:t>
      </w:r>
      <w:r w:rsidR="00EF13DC">
        <w:t xml:space="preserve"> factors,</w:t>
      </w:r>
      <w:r w:rsidR="00E63D6A">
        <w:t xml:space="preserve"> </w:t>
      </w:r>
      <w:r w:rsidR="006C0B6F">
        <w:t xml:space="preserve">the </w:t>
      </w:r>
      <w:r w:rsidR="00A10542">
        <w:t xml:space="preserve">SNPs used in this study were from </w:t>
      </w:r>
      <w:r w:rsidR="009309E4">
        <w:t>the GWAS</w:t>
      </w:r>
      <w:r w:rsidR="006C0B6F">
        <w:t xml:space="preserve"> performed </w:t>
      </w:r>
      <w:r w:rsidR="00A10542">
        <w:t xml:space="preserve">on the </w:t>
      </w:r>
      <w:r w:rsidR="007C34C6">
        <w:t>all-</w:t>
      </w:r>
      <w:r w:rsidR="00F404DE">
        <w:t>location</w:t>
      </w:r>
      <w:r w:rsidR="00A10542">
        <w:t xml:space="preserve"> models</w:t>
      </w:r>
      <w:r w:rsidR="0049242C">
        <w:t>.</w:t>
      </w:r>
      <w:r w:rsidR="00397FBD">
        <w:t xml:space="preserve"> Approximately 30 million SNPs</w:t>
      </w:r>
      <w:r w:rsidR="006B43A0">
        <w:t xml:space="preserve"> and small copy-number variants</w:t>
      </w:r>
      <w:r w:rsidR="00397FBD">
        <w:t xml:space="preserve"> were projected onto the association panel and used to perform a GWAS for each of the 17 elements. </w:t>
      </w:r>
      <w:r w:rsidR="00397FBD" w:rsidRPr="00D52DF9">
        <w:t>SNPs</w:t>
      </w:r>
      <w:r w:rsidR="00397FBD">
        <w:t xml:space="preserve"> were</w:t>
      </w:r>
      <w:r w:rsidR="00397FBD" w:rsidRPr="00D52DF9">
        <w:t xml:space="preserve"> </w:t>
      </w:r>
      <w:r w:rsidR="001D06E8">
        <w:t>tested for significance of</w:t>
      </w:r>
      <w:r w:rsidR="003F5E57">
        <w:t xml:space="preserve"> association for each trait using</w:t>
      </w:r>
      <w:r w:rsidR="00934F65">
        <w:t xml:space="preserve"> resampling </w:t>
      </w:r>
      <w:r w:rsidR="006B0F7A">
        <w:t>model inclusion probability</w:t>
      </w:r>
      <w:r w:rsidR="00A576F1">
        <w:fldChar w:fldCharType="begin" w:fldLock="1"/>
      </w:r>
      <w:r w:rsidR="00432471">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"[44]", "plainTextFormattedCitation" : "[44]", "previouslyFormattedCitation" : "[44]" }, "properties" : { "noteIndex" : 0 }, "schema" : "https://github.com/citation-style-language/schema/raw/master/csl-citation.json" }</w:instrText>
      </w:r>
      <w:r w:rsidR="00A576F1">
        <w:fldChar w:fldCharType="separate"/>
      </w:r>
      <w:r w:rsidR="00EA432F" w:rsidRPr="00EA432F">
        <w:rPr>
          <w:noProof/>
        </w:rPr>
        <w:t>[44]</w:t>
      </w:r>
      <w:r w:rsidR="00A576F1">
        <w:fldChar w:fldCharType="end"/>
      </w:r>
      <w:r w:rsidR="006B0F7A">
        <w:t xml:space="preserve"> </w:t>
      </w:r>
      <w:r w:rsidR="007A5D68">
        <w:t xml:space="preserve">(RMIP ≤ 0.05; </w:t>
      </w:r>
      <w:r w:rsidR="009430F6">
        <w:t>s</w:t>
      </w:r>
      <w:r w:rsidR="007A5D68">
        <w:t>ee</w:t>
      </w:r>
      <w:r w:rsidR="002316F5">
        <w:t xml:space="preserve"> </w:t>
      </w:r>
      <w:r w:rsidR="002316F5">
        <w:fldChar w:fldCharType="begin"/>
      </w:r>
      <w:r w:rsidR="002316F5">
        <w:instrText xml:space="preserve"> REF _Ref463088833 \h </w:instrText>
      </w:r>
      <w:r w:rsidR="0067252E">
        <w:instrText xml:space="preserve"> \* MERGEFORMAT </w:instrText>
      </w:r>
      <w:r w:rsidR="002316F5">
        <w:fldChar w:fldCharType="separate"/>
      </w:r>
      <w:r w:rsidR="00A76A79">
        <w:t>Methods</w:t>
      </w:r>
      <w:r w:rsidR="002316F5">
        <w:fldChar w:fldCharType="end"/>
      </w:r>
      <w:r w:rsidR="005869B7">
        <w:t>)</w:t>
      </w:r>
      <w:r w:rsidR="00397FBD" w:rsidRPr="00D52DF9">
        <w:t>.</w:t>
      </w:r>
      <w:r w:rsidR="0002261A">
        <w:t xml:space="preserve"> </w:t>
      </w:r>
      <w:r w:rsidR="006C545B">
        <w:t>Significantly associated</w:t>
      </w:r>
      <w:r w:rsidR="00F66612">
        <w:t xml:space="preserve"> SNPs were used as input to </w:t>
      </w:r>
      <w:proofErr w:type="spellStart"/>
      <w:r w:rsidR="00F66612">
        <w:t>Camoco</w:t>
      </w:r>
      <w:proofErr w:type="spellEnd"/>
      <w:r w:rsidR="00F66612">
        <w:t xml:space="preserve"> to generate c</w:t>
      </w:r>
      <w:r w:rsidR="002245D7">
        <w:t>andidate genes</w:t>
      </w:r>
      <w:r w:rsidR="001D7AAA">
        <w:t xml:space="preserve"> from the maize filtered gene set</w:t>
      </w:r>
      <w:r w:rsidR="00AD20EF">
        <w:t xml:space="preserve"> (FGS; </w:t>
      </w:r>
      <w:r w:rsidR="001D7AAA" w:rsidRPr="003456DB">
        <w:rPr>
          <w:i/>
        </w:rPr>
        <w:t>n</w:t>
      </w:r>
      <w:r w:rsidR="009430F6">
        <w:t xml:space="preserve"> </w:t>
      </w:r>
      <w:r w:rsidR="001D7AAA">
        <w:t>=</w:t>
      </w:r>
      <w:r w:rsidR="009430F6">
        <w:t xml:space="preserve"> </w:t>
      </w:r>
      <w:r w:rsidR="001D7AAA">
        <w:t>39,656)</w:t>
      </w:r>
      <w:r w:rsidR="002245D7">
        <w:t xml:space="preserve"> for each element u</w:t>
      </w:r>
      <w:r w:rsidR="002245D7" w:rsidRPr="00C47AE1">
        <w:t xml:space="preserve">sing </w:t>
      </w:r>
      <w:r w:rsidR="0099736B">
        <w:t xml:space="preserve">a range of </w:t>
      </w:r>
      <w:r w:rsidR="002245D7" w:rsidRPr="00C47AE1">
        <w:t>SNP-to-gene mapping parameters</w:t>
      </w:r>
      <w:r w:rsidR="000D6E7F">
        <w:t>:</w:t>
      </w:r>
      <w:r w:rsidR="002245D7" w:rsidRPr="00C47AE1">
        <w:t xml:space="preserve"> 50</w:t>
      </w:r>
      <w:r w:rsidR="009430F6">
        <w:t>-</w:t>
      </w:r>
      <w:r w:rsidR="002245D7" w:rsidRPr="00C47AE1">
        <w:t>kb, 100</w:t>
      </w:r>
      <w:r w:rsidR="009430F6">
        <w:t>-</w:t>
      </w:r>
      <w:r w:rsidR="002245D7" w:rsidRPr="00C47AE1">
        <w:t>kb, and 500</w:t>
      </w:r>
      <w:r w:rsidR="009430F6">
        <w:t>-</w:t>
      </w:r>
      <w:r w:rsidR="002245D7" w:rsidRPr="00C47AE1">
        <w:t>kb</w:t>
      </w:r>
      <w:r w:rsidR="000D6E7F">
        <w:t xml:space="preserve"> windows (up/downstream) limited</w:t>
      </w:r>
      <w:r w:rsidR="002316F5">
        <w:t xml:space="preserve"> each</w:t>
      </w:r>
      <w:r w:rsidR="002245D7">
        <w:t xml:space="preserve"> to </w:t>
      </w:r>
      <w:r w:rsidR="009430F6">
        <w:t>one</w:t>
      </w:r>
      <w:r w:rsidR="002245D7">
        <w:t xml:space="preserve">, </w:t>
      </w:r>
      <w:r w:rsidR="009430F6">
        <w:t xml:space="preserve">two, </w:t>
      </w:r>
      <w:r w:rsidR="002245D7">
        <w:t xml:space="preserve">or </w:t>
      </w:r>
      <w:r w:rsidR="009430F6">
        <w:t>five</w:t>
      </w:r>
      <w:r w:rsidR="002245D7">
        <w:t xml:space="preserve"> flanking genes (up</w:t>
      </w:r>
      <w:r w:rsidR="00C94B6C">
        <w:t>/</w:t>
      </w:r>
      <w:r w:rsidR="002245D7">
        <w:t>downstream of SNP</w:t>
      </w:r>
      <w:r w:rsidR="0027663E">
        <w:t xml:space="preserve">; </w:t>
      </w:r>
      <w:r w:rsidR="009430F6">
        <w:t>s</w:t>
      </w:r>
      <w:r w:rsidR="0027663E">
        <w:t xml:space="preserve">ee </w:t>
      </w:r>
      <w:r w:rsidR="0027663E">
        <w:fldChar w:fldCharType="begin"/>
      </w:r>
      <w:r w:rsidR="0027663E">
        <w:instrText xml:space="preserve"> REF _Ref444765587 \h </w:instrText>
      </w:r>
      <w:r w:rsidR="00BD7995">
        <w:instrText xml:space="preserve"> \* MERGEFORMAT </w:instrText>
      </w:r>
      <w:r w:rsidR="0027663E">
        <w:fldChar w:fldCharType="separate"/>
      </w:r>
      <w:r w:rsidR="00A76A79">
        <w:t>Figure 1</w:t>
      </w:r>
      <w:r w:rsidR="0027663E">
        <w:fldChar w:fldCharType="end"/>
      </w:r>
      <w:r w:rsidR="0027663E">
        <w:t>A</w:t>
      </w:r>
      <w:r w:rsidR="002245D7">
        <w:t>).</w:t>
      </w:r>
      <w:r w:rsidR="002245D7" w:rsidRPr="00C47AE1">
        <w:t xml:space="preserve"> </w:t>
      </w:r>
      <w:r w:rsidR="001C652C">
        <w:t>In</w:t>
      </w:r>
      <w:r w:rsidR="001A0648">
        <w:t xml:space="preserve"> total</w:t>
      </w:r>
      <w:r w:rsidR="001C652C">
        <w:t>,</w:t>
      </w:r>
      <w:r w:rsidR="001A0648">
        <w:t xml:space="preserve"> 4</w:t>
      </w:r>
      <w:r w:rsidR="007C7301">
        <w:t>,</w:t>
      </w:r>
      <w:r w:rsidR="001A0648">
        <w:t>243</w:t>
      </w:r>
      <w:r w:rsidR="002245D7">
        <w:t xml:space="preserve"> statistically significant SNPs</w:t>
      </w:r>
      <w:r w:rsidR="001C652C">
        <w:t xml:space="preserve"> were</w:t>
      </w:r>
      <w:r w:rsidR="002245D7">
        <w:t xml:space="preserve"> associated with </w:t>
      </w:r>
      <w:r w:rsidR="00A641B2">
        <w:t xml:space="preserve">maize grain </w:t>
      </w:r>
      <w:proofErr w:type="spellStart"/>
      <w:r w:rsidR="00A641B2">
        <w:t>ionome</w:t>
      </w:r>
      <w:proofErr w:type="spellEnd"/>
      <w:r w:rsidR="0099736B">
        <w:t xml:space="preserve"> traits</w:t>
      </w:r>
      <w:r w:rsidR="00492E24">
        <w:t>. Summing the potential candidate genes across all 17 trait</w:t>
      </w:r>
      <w:r w:rsidR="00C127CD">
        <w:t>s</w:t>
      </w:r>
      <w:r w:rsidR="00492E24">
        <w:t xml:space="preserve"> </w:t>
      </w:r>
      <w:r w:rsidR="0026078F">
        <w:t>implicat</w:t>
      </w:r>
      <w:r w:rsidR="00492E24">
        <w:t>es</w:t>
      </w:r>
      <w:r w:rsidR="0026078F">
        <w:t xml:space="preserve"> between 5</w:t>
      </w:r>
      <w:r w:rsidR="007C7301">
        <w:t>,</w:t>
      </w:r>
      <w:r w:rsidR="0026078F">
        <w:t>272 and 22,927 unique genes depending on the SNP-to-gene mapping parameter</w:t>
      </w:r>
      <w:r w:rsidR="00492E24">
        <w:t>s</w:t>
      </w:r>
      <w:r w:rsidR="0026078F">
        <w:t xml:space="preserve"> used</w:t>
      </w:r>
      <w:r w:rsidR="007202E9">
        <w:t xml:space="preserve"> (between 13% and </w:t>
      </w:r>
      <w:r w:rsidR="009F3F31">
        <w:t xml:space="preserve">57% of the maize </w:t>
      </w:r>
      <w:r w:rsidR="001E2DD2">
        <w:t>FGS</w:t>
      </w:r>
      <w:r w:rsidR="00864981">
        <w:t>,</w:t>
      </w:r>
      <w:r w:rsidR="009654B8">
        <w:t xml:space="preserve"> respectively</w:t>
      </w:r>
      <w:r w:rsidR="00962EED">
        <w:t xml:space="preserve">; See </w:t>
      </w:r>
      <w:r w:rsidR="00962EED">
        <w:fldChar w:fldCharType="begin"/>
      </w:r>
      <w:r w:rsidR="00962EED">
        <w:instrText xml:space="preserve"> REF _Ref499548832 \h </w:instrText>
      </w:r>
      <w:r w:rsidR="00962EED">
        <w:fldChar w:fldCharType="separate"/>
      </w:r>
      <w:r w:rsidR="00962EED">
        <w:t>Table 3</w:t>
      </w:r>
      <w:r w:rsidR="00962EED">
        <w:fldChar w:fldCharType="end"/>
      </w:r>
      <w:r w:rsidR="007202E9">
        <w:t>)</w:t>
      </w:r>
      <w:r w:rsidR="0026078F">
        <w:t>. O</w:t>
      </w:r>
      <w:r w:rsidR="0099736B">
        <w:t>n average</w:t>
      </w:r>
      <w:r w:rsidR="00492E24">
        <w:t>,</w:t>
      </w:r>
      <w:r w:rsidR="0099736B">
        <w:t xml:space="preserve"> each trait</w:t>
      </w:r>
      <w:r w:rsidR="00492E24">
        <w:t>’s</w:t>
      </w:r>
      <w:r w:rsidR="0099736B">
        <w:t xml:space="preserve"> significantl</w:t>
      </w:r>
      <w:r w:rsidR="00CE4EE0">
        <w:t>y associated SNPs identified 119</w:t>
      </w:r>
      <w:r w:rsidR="0099736B">
        <w:t xml:space="preserve"> non</w:t>
      </w:r>
      <w:r w:rsidR="00864981">
        <w:t>-</w:t>
      </w:r>
      <w:r w:rsidR="0099736B">
        <w:t xml:space="preserve">overlapping windows </w:t>
      </w:r>
      <w:r w:rsidR="00AA0B20">
        <w:t xml:space="preserve">across the ten chromosomes of maize </w:t>
      </w:r>
      <w:r w:rsidR="0099736B">
        <w:t>(i.e.</w:t>
      </w:r>
      <w:r w:rsidR="00864981">
        <w:t>,</w:t>
      </w:r>
      <w:r w:rsidR="0099736B">
        <w:t xml:space="preserve"> effective loci</w:t>
      </w:r>
      <w:r w:rsidR="00864981">
        <w:t>;</w:t>
      </w:r>
      <w:r w:rsidR="0099736B">
        <w:t xml:space="preserve"> see </w:t>
      </w:r>
      <w:r w:rsidR="0099736B">
        <w:fldChar w:fldCharType="begin"/>
      </w:r>
      <w:r w:rsidR="0099736B">
        <w:instrText xml:space="preserve"> REF _Ref463088833 \h </w:instrText>
      </w:r>
      <w:r w:rsidR="00BD7995">
        <w:instrText xml:space="preserve"> \* MERGEFORMAT </w:instrText>
      </w:r>
      <w:r w:rsidR="0099736B">
        <w:fldChar w:fldCharType="separate"/>
      </w:r>
      <w:r w:rsidR="00A76A79">
        <w:t>Methods</w:t>
      </w:r>
      <w:r w:rsidR="0099736B">
        <w:fldChar w:fldCharType="end"/>
      </w:r>
      <w:r w:rsidR="0099736B">
        <w:t>)</w:t>
      </w:r>
      <w:r w:rsidR="00864981">
        <w:t>,</w:t>
      </w:r>
      <w:r w:rsidR="0099736B">
        <w:t xml:space="preserve"> </w:t>
      </w:r>
      <w:r w:rsidR="00AA0B20">
        <w:t xml:space="preserve">and </w:t>
      </w:r>
      <w:r w:rsidR="00492E24">
        <w:t xml:space="preserve">these implicate an average of </w:t>
      </w:r>
      <w:r w:rsidR="003E6EA8">
        <w:t>613</w:t>
      </w:r>
      <w:r w:rsidR="0099736B">
        <w:t xml:space="preserve"> candidate genes</w:t>
      </w:r>
      <w:r w:rsidR="00320FC5">
        <w:t xml:space="preserve"> per element</w:t>
      </w:r>
      <w:r w:rsidR="00A5397A">
        <w:t xml:space="preserve"> (</w:t>
      </w:r>
      <w:r w:rsidR="002316F5">
        <w:fldChar w:fldCharType="begin"/>
      </w:r>
      <w:r w:rsidR="002316F5">
        <w:instrText xml:space="preserve"> REF _Ref463088833 \h </w:instrText>
      </w:r>
      <w:r w:rsidR="0067252E">
        <w:instrText xml:space="preserve"> \* MERGEFORMAT </w:instrText>
      </w:r>
      <w:r w:rsidR="002316F5">
        <w:fldChar w:fldCharType="separate"/>
      </w:r>
      <w:r w:rsidR="00A76A79">
        <w:t>Methods</w:t>
      </w:r>
      <w:r w:rsidR="002316F5">
        <w:fldChar w:fldCharType="end"/>
      </w:r>
      <w:r w:rsidR="00A5397A">
        <w:t>)</w:t>
      </w:r>
      <w:r w:rsidR="0099736B">
        <w:t>.</w:t>
      </w:r>
    </w:p>
    <w:p w14:paraId="4D9BA927" w14:textId="133B5902" w:rsidR="00EF25AA" w:rsidRDefault="00904EF0" w:rsidP="007349D2">
      <w:pPr>
        <w:pStyle w:val="Heading3"/>
      </w:pPr>
      <w:bookmarkStart w:id="22" w:name="_Ref499548832"/>
      <w:r>
        <w:lastRenderedPageBreak/>
        <w:t>Table 3</w:t>
      </w:r>
      <w:bookmarkEnd w:id="22"/>
    </w:p>
    <w:p w14:paraId="66D250DB" w14:textId="1B5BE5BF" w:rsidR="007349D2" w:rsidRPr="007349D2" w:rsidRDefault="007349D2" w:rsidP="007349D2">
      <w:r>
        <w:object w:dxaOrig="17955" w:dyaOrig="6767" w14:anchorId="3829ABBC">
          <v:shape id="_x0000_i1027" type="#_x0000_t75" style="width:482.2pt;height:181.8pt" o:ole="">
            <v:imagedata r:id="rId19" o:title=""/>
          </v:shape>
          <o:OLEObject Type="Embed" ProgID="Excel.Sheet.12" ShapeID="_x0000_i1027" DrawAspect="Content" ObjectID="_1575110848" r:id="rId20"/>
        </w:object>
      </w:r>
    </w:p>
    <w:p w14:paraId="32538809" w14:textId="77777777" w:rsidR="00904EF0" w:rsidRDefault="00904EF0" w:rsidP="0067252E">
      <w:pPr>
        <w:pStyle w:val="Heading4"/>
      </w:pPr>
      <w:r>
        <w:t xml:space="preserve">Maize grain </w:t>
      </w:r>
      <w:proofErr w:type="spellStart"/>
      <w:r>
        <w:t>ionome</w:t>
      </w:r>
      <w:proofErr w:type="spellEnd"/>
      <w:r>
        <w:t xml:space="preserve"> SNP-to-gene mapping results</w:t>
      </w:r>
    </w:p>
    <w:p w14:paraId="499682D5" w14:textId="5FA02334" w:rsidR="0049242C" w:rsidRDefault="0049242C" w:rsidP="0067252E">
      <w:pPr>
        <w:pStyle w:val="Subtitle"/>
      </w:pPr>
      <w:r>
        <w:t xml:space="preserve">Significant </w:t>
      </w:r>
      <w:r w:rsidR="0074218A">
        <w:t xml:space="preserve">GWAS </w:t>
      </w:r>
      <w:r>
        <w:t xml:space="preserve">SNPs associated with the maize grain </w:t>
      </w:r>
      <w:proofErr w:type="spellStart"/>
      <w:r w:rsidR="00864981">
        <w:t>i</w:t>
      </w:r>
      <w:r>
        <w:t>onome</w:t>
      </w:r>
      <w:proofErr w:type="spellEnd"/>
      <w:r>
        <w:t xml:space="preserve"> were mapped to candidate genes</w:t>
      </w:r>
      <w:r w:rsidR="00700376">
        <w:t>.</w:t>
      </w:r>
      <w:r>
        <w:t xml:space="preserve"> SNPs</w:t>
      </w:r>
      <w:r w:rsidR="00700376">
        <w:t xml:space="preserve"> within </w:t>
      </w:r>
      <w:r>
        <w:t>overlappin</w:t>
      </w:r>
      <w:r w:rsidR="0074218A">
        <w:t>g windows</w:t>
      </w:r>
      <w:r w:rsidR="00700376">
        <w:t xml:space="preserve"> were collapsed down to Effective L</w:t>
      </w:r>
      <w:r w:rsidR="0074218A">
        <w:t>oci</w:t>
      </w:r>
      <w:r w:rsidR="00D64198">
        <w:t>. Candidate genes were mapped by</w:t>
      </w:r>
      <w:r>
        <w:t xml:space="preserve"> taking genes upstream and</w:t>
      </w:r>
      <w:r w:rsidR="00EB141E">
        <w:t xml:space="preserve"> downstream</w:t>
      </w:r>
      <w:r w:rsidR="000B2532">
        <w:t xml:space="preserve"> (designated by Window Size)</w:t>
      </w:r>
      <w:r w:rsidR="00EB141E">
        <w:t xml:space="preserve"> of the effective locus</w:t>
      </w:r>
      <w:r w:rsidR="00B07C78">
        <w:t>,</w:t>
      </w:r>
      <w:r>
        <w:t xml:space="preserve"> up to the</w:t>
      </w:r>
      <w:r w:rsidR="00336DD1">
        <w:t xml:space="preserve"> maximum designated by Flank L</w:t>
      </w:r>
      <w:r>
        <w:t>imit.</w:t>
      </w:r>
    </w:p>
    <w:p w14:paraId="15BA9A53" w14:textId="2F772D10" w:rsidR="00E203B0" w:rsidRDefault="00E203B0" w:rsidP="0067252E">
      <w:pPr>
        <w:pStyle w:val="Heading3"/>
      </w:pPr>
      <w:proofErr w:type="spellStart"/>
      <w:r>
        <w:t>Camoco</w:t>
      </w:r>
      <w:proofErr w:type="spellEnd"/>
      <w:r>
        <w:t xml:space="preserve"> identifies high</w:t>
      </w:r>
      <w:r w:rsidR="00864981">
        <w:t>-</w:t>
      </w:r>
      <w:r>
        <w:t xml:space="preserve">priority candidate causal genes under </w:t>
      </w:r>
      <w:proofErr w:type="spellStart"/>
      <w:r>
        <w:t>ionomic</w:t>
      </w:r>
      <w:proofErr w:type="spellEnd"/>
      <w:r>
        <w:t xml:space="preserve"> GWAS loci</w:t>
      </w:r>
    </w:p>
    <w:p w14:paraId="32BF194D" w14:textId="00817D79" w:rsidR="00F11BB0" w:rsidRDefault="00F11BB0" w:rsidP="0067252E">
      <w:r>
        <w:t xml:space="preserve">Given the large number of candidate genes associated with elemental accumulation, we </w:t>
      </w:r>
      <w:r w:rsidR="00795093">
        <w:t xml:space="preserve">used </w:t>
      </w:r>
      <w:proofErr w:type="spellStart"/>
      <w:r>
        <w:t>Camoco</w:t>
      </w:r>
      <w:proofErr w:type="spellEnd"/>
      <w:r>
        <w:t xml:space="preserve"> to integrate </w:t>
      </w:r>
      <w:r w:rsidR="00492E24">
        <w:t>network co</w:t>
      </w:r>
      <w:r w:rsidR="00EF69B3">
        <w:t>-</w:t>
      </w:r>
      <w:r w:rsidR="00492E24">
        <w:t xml:space="preserve">expression with </w:t>
      </w:r>
      <w:r>
        <w:t xml:space="preserve">effective loci identified by GWAS </w:t>
      </w:r>
      <w:r w:rsidR="00492E24">
        <w:t xml:space="preserve">for each of the 17 elemental traits separately. </w:t>
      </w:r>
      <w:r w:rsidR="003D2789">
        <w:t>By comb</w:t>
      </w:r>
      <w:r w:rsidR="005510A7">
        <w:t>in</w:t>
      </w:r>
      <w:r w:rsidR="003D2789">
        <w:t xml:space="preserve">ing candidate gene lists with </w:t>
      </w:r>
      <w:r>
        <w:t xml:space="preserve">the three </w:t>
      </w:r>
      <w:r w:rsidR="00492E24">
        <w:t xml:space="preserve">gene expression </w:t>
      </w:r>
      <w:r w:rsidR="006F5D78">
        <w:t>dataset</w:t>
      </w:r>
      <w:r w:rsidR="00492E24">
        <w:t>s</w:t>
      </w:r>
      <w:r>
        <w:t xml:space="preserve"> (</w:t>
      </w:r>
      <w:proofErr w:type="spellStart"/>
      <w:r w:rsidR="00826BBB">
        <w:t>ZmPAN</w:t>
      </w:r>
      <w:proofErr w:type="spellEnd"/>
      <w:r w:rsidR="00826BBB">
        <w:t xml:space="preserve">, </w:t>
      </w:r>
      <w:proofErr w:type="spellStart"/>
      <w:r w:rsidR="00826BBB">
        <w:t>ZmRoot</w:t>
      </w:r>
      <w:proofErr w:type="spellEnd"/>
      <w:r w:rsidR="00317902">
        <w:t>,</w:t>
      </w:r>
      <w:r w:rsidR="00826BBB">
        <w:t xml:space="preserve"> and </w:t>
      </w:r>
      <w:proofErr w:type="spellStart"/>
      <w:r w:rsidR="00826BBB">
        <w:t>ZmSAM</w:t>
      </w:r>
      <w:proofErr w:type="spellEnd"/>
      <w:r>
        <w:t xml:space="preserve">) </w:t>
      </w:r>
      <w:r w:rsidR="00492E24">
        <w:t>and two co</w:t>
      </w:r>
      <w:r w:rsidR="00A5397A">
        <w:t>-</w:t>
      </w:r>
      <w:r w:rsidR="00492E24">
        <w:t>expression network approaches (locality and density)</w:t>
      </w:r>
      <w:r w:rsidR="00D90BEF">
        <w:t xml:space="preserve"> </w:t>
      </w:r>
      <w:r>
        <w:t>high</w:t>
      </w:r>
      <w:r w:rsidR="00317902">
        <w:t>-</w:t>
      </w:r>
      <w:r>
        <w:t xml:space="preserve">priority candidate </w:t>
      </w:r>
      <w:r w:rsidRPr="00D52DF9">
        <w:t>genes</w:t>
      </w:r>
      <w:r>
        <w:t xml:space="preserve"> driving elemental accumulation in maize</w:t>
      </w:r>
      <w:r w:rsidR="00D90BEF">
        <w:t xml:space="preserve"> were identified</w:t>
      </w:r>
      <w:r w:rsidR="003D2789">
        <w:t xml:space="preserve"> </w:t>
      </w:r>
      <w:r w:rsidR="00EA0387">
        <w:t>(</w:t>
      </w:r>
      <w:r w:rsidR="00317902">
        <w:t>s</w:t>
      </w:r>
      <w:r w:rsidR="00EA0387">
        <w:t xml:space="preserve">ee </w:t>
      </w:r>
      <w:r w:rsidR="00EA0387">
        <w:fldChar w:fldCharType="begin"/>
      </w:r>
      <w:r w:rsidR="00EA0387">
        <w:instrText xml:space="preserve"> REF _Ref444765587 \h </w:instrText>
      </w:r>
      <w:r w:rsidR="00BD7995">
        <w:instrText xml:space="preserve"> \* MERGEFORMAT </w:instrText>
      </w:r>
      <w:r w:rsidR="00EA0387">
        <w:fldChar w:fldCharType="separate"/>
      </w:r>
      <w:r w:rsidR="00A76A79">
        <w:t>Figure 1</w:t>
      </w:r>
      <w:r w:rsidR="00EA0387">
        <w:fldChar w:fldCharType="end"/>
      </w:r>
      <w:r w:rsidR="00EA0387">
        <w:t>C)</w:t>
      </w:r>
      <w:r w:rsidRPr="00D52DF9">
        <w:t>.</w:t>
      </w:r>
      <w:r>
        <w:t xml:space="preserve"> For each network-trait combination, </w:t>
      </w:r>
      <w:proofErr w:type="spellStart"/>
      <w:r>
        <w:t>Camoco</w:t>
      </w:r>
      <w:proofErr w:type="spellEnd"/>
      <w:r>
        <w:t xml:space="preserve"> </w:t>
      </w:r>
      <w:r w:rsidR="008E22CE">
        <w:t>identified</w:t>
      </w:r>
      <w:r>
        <w:t xml:space="preserve"> a rank</w:t>
      </w:r>
      <w:r w:rsidR="00000EC8">
        <w:t>ed</w:t>
      </w:r>
      <w:r>
        <w:t xml:space="preserve"> list of prioritized candidate causal genes, each associated with an FDR that reflects the significance of co-expression connecting </w:t>
      </w:r>
      <w:r w:rsidR="003D2789">
        <w:t xml:space="preserve">that </w:t>
      </w:r>
      <w:r>
        <w:t xml:space="preserve">candidate gene to genes near other loci associated with </w:t>
      </w:r>
      <w:r w:rsidR="0051041E">
        <w:t>the same</w:t>
      </w:r>
      <w:r w:rsidR="002172E7">
        <w:t xml:space="preserve"> </w:t>
      </w:r>
      <w:r>
        <w:t>trait</w:t>
      </w:r>
      <w:r w:rsidR="000A29F0">
        <w:t xml:space="preserve"> (</w:t>
      </w:r>
      <w:r w:rsidR="000A29F0">
        <w:fldChar w:fldCharType="begin"/>
      </w:r>
      <w:r w:rsidR="000A29F0">
        <w:instrText xml:space="preserve"> REF _Ref479250924 \h </w:instrText>
      </w:r>
      <w:r w:rsidR="00BD7995">
        <w:instrText xml:space="preserve"> \* MERGEFORMAT </w:instrText>
      </w:r>
      <w:r w:rsidR="000A29F0">
        <w:fldChar w:fldCharType="separate"/>
      </w:r>
      <w:r w:rsidR="00A76A79">
        <w:t>Supp. Table 5</w:t>
      </w:r>
      <w:r w:rsidR="000A29F0">
        <w:fldChar w:fldCharType="end"/>
      </w:r>
      <w:r w:rsidR="000A29F0">
        <w:t>)</w:t>
      </w:r>
      <w:r>
        <w:t xml:space="preserve">. We defined a set of high-confidence discoveries by reporting candidates that </w:t>
      </w:r>
      <w:r>
        <w:lastRenderedPageBreak/>
        <w:t xml:space="preserve">were discovered at </w:t>
      </w:r>
      <w:r w:rsidR="001C7CFC">
        <w:t xml:space="preserve">a </w:t>
      </w:r>
      <w:r>
        <w:t>FDR</w:t>
      </w:r>
      <w:r w:rsidR="00E47124">
        <w:t xml:space="preserve"> ≤</w:t>
      </w:r>
      <w:r>
        <w:t xml:space="preserve"> 30% </w:t>
      </w:r>
      <w:r w:rsidR="002172E7">
        <w:t xml:space="preserve">in </w:t>
      </w:r>
      <w:r>
        <w:t>at least two SNP-to-gene mapping parameter settings (e.g.</w:t>
      </w:r>
      <w:r w:rsidR="00317902">
        <w:t>,</w:t>
      </w:r>
      <w:r>
        <w:t xml:space="preserve"> 50</w:t>
      </w:r>
      <w:r w:rsidR="00317902">
        <w:t xml:space="preserve"> </w:t>
      </w:r>
      <w:r>
        <w:t>kb/</w:t>
      </w:r>
      <w:r w:rsidR="002D71AC">
        <w:t>one</w:t>
      </w:r>
      <w:r w:rsidR="00317902">
        <w:t xml:space="preserve"> f</w:t>
      </w:r>
      <w:r>
        <w:t>lank and 100</w:t>
      </w:r>
      <w:r w:rsidR="00317902">
        <w:t xml:space="preserve"> </w:t>
      </w:r>
      <w:r>
        <w:t>kb/</w:t>
      </w:r>
      <w:r w:rsidR="002D71AC">
        <w:t>one</w:t>
      </w:r>
      <w:r w:rsidR="00317902">
        <w:t xml:space="preserve"> f</w:t>
      </w:r>
      <w:r>
        <w:t xml:space="preserve">lank), </w:t>
      </w:r>
      <w:r w:rsidR="00000EC8">
        <w:t>denoted as</w:t>
      </w:r>
      <w:r>
        <w:t xml:space="preserve"> the high</w:t>
      </w:r>
      <w:r w:rsidR="00317902">
        <w:t>-</w:t>
      </w:r>
      <w:r>
        <w:t>priority overlap (HPO) set (</w:t>
      </w:r>
      <w:r w:rsidR="000A29F0">
        <w:t xml:space="preserve">see </w:t>
      </w:r>
      <w:r w:rsidR="000A29F0">
        <w:fldChar w:fldCharType="begin"/>
      </w:r>
      <w:r w:rsidR="000A29F0">
        <w:instrText xml:space="preserve"> REF _Ref480187199 \h </w:instrText>
      </w:r>
      <w:r w:rsidR="00BD7995">
        <w:instrText xml:space="preserve"> \* MERGEFORMAT </w:instrText>
      </w:r>
      <w:r w:rsidR="000A29F0">
        <w:fldChar w:fldCharType="separate"/>
      </w:r>
      <w:r w:rsidR="00A76A79">
        <w:t>Supp. Table 6</w:t>
      </w:r>
      <w:r w:rsidR="000A29F0">
        <w:fldChar w:fldCharType="end"/>
      </w:r>
      <w:r w:rsidR="001D7079">
        <w:t xml:space="preserve"> and </w:t>
      </w:r>
      <w:r w:rsidR="001D7079">
        <w:fldChar w:fldCharType="begin"/>
      </w:r>
      <w:r w:rsidR="001D7079">
        <w:instrText xml:space="preserve"> REF _Ref463088833 \h </w:instrText>
      </w:r>
      <w:r w:rsidR="00BD7995">
        <w:instrText xml:space="preserve"> \* MERGEFORMAT</w:instrText>
      </w:r>
      <w:r w:rsidR="001D7079">
        <w:instrText xml:space="preserve"> </w:instrText>
      </w:r>
      <w:r w:rsidR="001D7079">
        <w:fldChar w:fldCharType="separate"/>
      </w:r>
      <w:r w:rsidR="00A76A79">
        <w:t>Methods</w:t>
      </w:r>
      <w:r w:rsidR="001D7079">
        <w:fldChar w:fldCharType="end"/>
      </w:r>
      <w:r>
        <w:t>).</w:t>
      </w:r>
    </w:p>
    <w:p w14:paraId="477AA190" w14:textId="4B5C4491" w:rsidR="004A497C" w:rsidRPr="004A497C" w:rsidRDefault="001C0928" w:rsidP="0067252E">
      <w:pPr>
        <w:pStyle w:val="Heading3"/>
      </w:pPr>
      <w:bookmarkStart w:id="23" w:name="_Ref489428564"/>
      <w:commentRangeStart w:id="24"/>
      <w:r>
        <w:t>Fig</w:t>
      </w:r>
      <w:r w:rsidR="008E1513">
        <w:t>ure</w:t>
      </w:r>
      <w:r>
        <w:t xml:space="preserve"> 6</w:t>
      </w:r>
      <w:bookmarkEnd w:id="23"/>
    </w:p>
    <w:p w14:paraId="246DA9EE" w14:textId="77777777" w:rsidR="001C0928" w:rsidRDefault="001C0928" w:rsidP="0067252E">
      <w:pPr>
        <w:pStyle w:val="Heading4"/>
      </w:pPr>
      <w:r>
        <w:t>Number of intervening genes between HPO gene and GWAS locus</w:t>
      </w:r>
    </w:p>
    <w:p w14:paraId="1E1CC9AF" w14:textId="2F786FE5" w:rsidR="001C0928" w:rsidRPr="002503F4" w:rsidRDefault="001C0928" w:rsidP="0067252E">
      <w:pPr>
        <w:pStyle w:val="Subtitle"/>
      </w:pPr>
      <w:r>
        <w:t xml:space="preserve">The distribution of positional candidates and HPO genes. Panel </w:t>
      </w:r>
      <w:r w:rsidR="00317902" w:rsidRPr="003456DB">
        <w:rPr>
          <w:b/>
        </w:rPr>
        <w:t>(</w:t>
      </w:r>
      <w:r w:rsidRPr="003456DB">
        <w:rPr>
          <w:b/>
        </w:rPr>
        <w:t>A</w:t>
      </w:r>
      <w:r w:rsidR="00317902" w:rsidRPr="003456DB">
        <w:rPr>
          <w:b/>
        </w:rPr>
        <w:t>)</w:t>
      </w:r>
      <w:r>
        <w:t xml:space="preserve"> shows the distribution in the number of positional candidates between each of the 610 HPO genes and an effective locus (note: intervening gene could also be an HPO gene). Panel </w:t>
      </w:r>
      <w:r w:rsidR="007A7737" w:rsidRPr="003456DB">
        <w:rPr>
          <w:b/>
        </w:rPr>
        <w:t>(</w:t>
      </w:r>
      <w:r w:rsidRPr="003456DB">
        <w:rPr>
          <w:b/>
        </w:rPr>
        <w:t>B</w:t>
      </w:r>
      <w:r w:rsidR="007A7737" w:rsidRPr="003456DB">
        <w:rPr>
          <w:b/>
        </w:rPr>
        <w:t>)</w:t>
      </w:r>
      <w:r>
        <w:t xml:space="preserve"> </w:t>
      </w:r>
      <w:r w:rsidR="00B115FE">
        <w:t xml:space="preserve">shows </w:t>
      </w:r>
      <w:r>
        <w:t>candidate genes near GWAS SNPs</w:t>
      </w:r>
      <w:r w:rsidR="00B115FE">
        <w:t>,</w:t>
      </w:r>
      <w:r>
        <w:t xml:space="preserve"> ranked by their absolute distance to effective loci. The distribution shows </w:t>
      </w:r>
      <w:r w:rsidR="00B115FE">
        <w:t xml:space="preserve">the </w:t>
      </w:r>
      <w:r>
        <w:t>rank of the absolute distance (either upstream or downstream) of HPO genes. In both panels, the</w:t>
      </w:r>
      <w:r w:rsidR="00DA07F6">
        <w:t xml:space="preserve"> i</w:t>
      </w:r>
      <w:r>
        <w:t>nset plot shows the lower end of the distributions.</w:t>
      </w:r>
      <w:r w:rsidR="002503F4">
        <w:t xml:space="preserve"> Panel </w:t>
      </w:r>
      <w:r w:rsidR="002503F4" w:rsidRPr="002503F4">
        <w:rPr>
          <w:b/>
        </w:rPr>
        <w:t>(C)</w:t>
      </w:r>
      <w:r w:rsidR="002503F4">
        <w:t xml:space="preserve"> shows the distance between the center of HPO genes and the center of the effective locus identified by GWAS.</w:t>
      </w:r>
    </w:p>
    <w:commentRangeEnd w:id="24"/>
    <w:p w14:paraId="1C260579" w14:textId="2A515EB2" w:rsidR="00F11BB0" w:rsidRDefault="00331F97" w:rsidP="0067252E">
      <w:r>
        <w:rPr>
          <w:rStyle w:val="CommentReference"/>
        </w:rPr>
        <w:commentReference w:id="24"/>
      </w:r>
      <w:r w:rsidR="002172E7">
        <w:t>By these criteria</w:t>
      </w:r>
      <w:r w:rsidR="00114226">
        <w:t>,</w:t>
      </w:r>
      <w:r w:rsidR="00F11BB0">
        <w:t xml:space="preserve"> we found strong evidence of co-expression </w:t>
      </w:r>
      <w:r w:rsidR="008C7982">
        <w:t xml:space="preserve">for </w:t>
      </w:r>
      <w:r w:rsidR="004A07D1">
        <w:t>610</w:t>
      </w:r>
      <w:r w:rsidR="00F11BB0">
        <w:t xml:space="preserve"> </w:t>
      </w:r>
      <w:r w:rsidR="00846C40">
        <w:t xml:space="preserve">HPO </w:t>
      </w:r>
      <w:r w:rsidR="00F11BB0">
        <w:t xml:space="preserve">genes </w:t>
      </w:r>
      <w:r w:rsidR="00EC72F9">
        <w:t>tha</w:t>
      </w:r>
      <w:r w:rsidR="00B203E9">
        <w:t>t were positional candidates among the</w:t>
      </w:r>
      <w:r w:rsidR="00EC72F9">
        <w:t xml:space="preserve"> </w:t>
      </w:r>
      <w:r w:rsidR="00786CF8">
        <w:t>17</w:t>
      </w:r>
      <w:r w:rsidR="00F11BB0">
        <w:t xml:space="preserve"> </w:t>
      </w:r>
      <w:proofErr w:type="spellStart"/>
      <w:r w:rsidR="00F11BB0">
        <w:t>ionomic</w:t>
      </w:r>
      <w:proofErr w:type="spellEnd"/>
      <w:r w:rsidR="00EC72F9">
        <w:t xml:space="preserve"> traits</w:t>
      </w:r>
      <w:r w:rsidR="00B203E9">
        <w:t xml:space="preserve"> measured</w:t>
      </w:r>
      <w:r w:rsidR="00396B17">
        <w:t xml:space="preserve"> (</w:t>
      </w:r>
      <w:r w:rsidR="00991902">
        <w:t>1.5% maize FGS</w:t>
      </w:r>
      <w:r w:rsidR="00396B17">
        <w:t>)</w:t>
      </w:r>
      <w:r w:rsidR="009A329F">
        <w:t>. The number of HPO genes discovered varied significantly across the traits we examined</w:t>
      </w:r>
      <w:r w:rsidR="00EC72F9">
        <w:t>,</w:t>
      </w:r>
      <w:r w:rsidR="00BC49F4">
        <w:t xml:space="preserve"> </w:t>
      </w:r>
      <w:r w:rsidR="00846C40">
        <w:t>with between 2 and 209</w:t>
      </w:r>
      <w:r w:rsidR="00FF6DE5">
        <w:t xml:space="preserve"> HPO</w:t>
      </w:r>
      <w:r w:rsidR="004A07D1">
        <w:t xml:space="preserve"> genes for a given element</w:t>
      </w:r>
      <w:r w:rsidR="00A11ADD">
        <w:t xml:space="preserve"> considering either density o</w:t>
      </w:r>
      <w:r w:rsidR="00B115FE">
        <w:t>r</w:t>
      </w:r>
      <w:r w:rsidR="00A11ADD">
        <w:t xml:space="preserve"> locality in any network</w:t>
      </w:r>
      <w:r w:rsidR="00B905EF">
        <w:t xml:space="preserve"> (</w:t>
      </w:r>
      <w:r w:rsidR="00B905EF">
        <w:fldChar w:fldCharType="begin"/>
      </w:r>
      <w:r w:rsidR="00B905EF">
        <w:instrText xml:space="preserve"> REF _Ref485996339 \h </w:instrText>
      </w:r>
      <w:r w:rsidR="00BD7995">
        <w:instrText xml:space="preserve"> \* MERGEFORMAT </w:instrText>
      </w:r>
      <w:r w:rsidR="00B905EF">
        <w:fldChar w:fldCharType="separate"/>
      </w:r>
      <w:r w:rsidR="00A76A79">
        <w:t>Table 4</w:t>
      </w:r>
      <w:r w:rsidR="00B905EF">
        <w:fldChar w:fldCharType="end"/>
      </w:r>
      <w:r w:rsidR="00A11ADD">
        <w:t xml:space="preserve">; </w:t>
      </w:r>
      <w:proofErr w:type="spellStart"/>
      <w:proofErr w:type="gramStart"/>
      <w:r w:rsidR="00A11ADD">
        <w:t>Either:Any</w:t>
      </w:r>
      <w:proofErr w:type="spellEnd"/>
      <w:proofErr w:type="gramEnd"/>
      <w:r w:rsidR="00A11ADD">
        <w:t xml:space="preserve"> colum</w:t>
      </w:r>
      <w:r w:rsidR="00F67B9B">
        <w:t>n</w:t>
      </w:r>
      <w:r w:rsidR="00B905EF">
        <w:t>)</w:t>
      </w:r>
      <w:r w:rsidR="00F11BB0">
        <w:t>.</w:t>
      </w:r>
      <w:r w:rsidR="001C0928">
        <w:t xml:space="preserve"> HPO genes discovered by </w:t>
      </w:r>
      <w:proofErr w:type="spellStart"/>
      <w:r w:rsidR="001C0928">
        <w:t>Camoco</w:t>
      </w:r>
      <w:proofErr w:type="spellEnd"/>
      <w:r w:rsidR="001C0928">
        <w:t xml:space="preserve"> were often non-adjacent to GWAS effective loci, either having genes intervening </w:t>
      </w:r>
      <w:r w:rsidR="000131BB">
        <w:t xml:space="preserve">between </w:t>
      </w:r>
      <w:r w:rsidR="001C0928">
        <w:t xml:space="preserve">the HPO candidate and the effective locus or </w:t>
      </w:r>
      <w:r w:rsidR="000131BB">
        <w:t xml:space="preserve">having </w:t>
      </w:r>
      <w:r w:rsidR="001C0928">
        <w:t>positional candidates that were closer either upstream or downstream of the GWAS locus (</w:t>
      </w:r>
      <w:r w:rsidR="001C0928">
        <w:fldChar w:fldCharType="begin"/>
      </w:r>
      <w:r w:rsidR="001C0928">
        <w:instrText xml:space="preserve"> REF _Ref444765587 \h </w:instrText>
      </w:r>
      <w:r w:rsidR="00BD7995">
        <w:instrText xml:space="preserve"> \* MERGEFORMAT </w:instrText>
      </w:r>
      <w:r w:rsidR="001C0928">
        <w:fldChar w:fldCharType="separate"/>
      </w:r>
      <w:r w:rsidR="00A76A79">
        <w:t>Figure 1</w:t>
      </w:r>
      <w:r w:rsidR="001C0928">
        <w:fldChar w:fldCharType="end"/>
      </w:r>
      <w:r w:rsidR="001C0928" w:rsidRPr="002C05D9">
        <w:t>C</w:t>
      </w:r>
      <w:r w:rsidR="001C0928">
        <w:t>)</w:t>
      </w:r>
      <w:del w:id="25" w:author="Microsoft Office User" w:date="2017-12-18T10:45:00Z">
        <w:r w:rsidR="001C0928" w:rsidDel="00F81F27">
          <w:delText>. Of the 610 HPO genes, 297 had zero intervening genes (</w:delText>
        </w:r>
        <w:r w:rsidR="001C0928" w:rsidDel="00F81F27">
          <w:fldChar w:fldCharType="begin"/>
        </w:r>
        <w:r w:rsidR="001C0928" w:rsidDel="00F81F27">
          <w:delInstrText xml:space="preserve"> REF _Ref489428564 \h </w:delInstrText>
        </w:r>
        <w:r w:rsidR="00BD7995" w:rsidDel="00F81F27">
          <w:delInstrText xml:space="preserve"> \* MERGEFORMAT </w:delInstrText>
        </w:r>
        <w:r w:rsidR="001C0928" w:rsidDel="00F81F27">
          <w:fldChar w:fldCharType="separate"/>
        </w:r>
        <w:r w:rsidR="00A76A79" w:rsidDel="00F81F27">
          <w:delText>Figure 6</w:delText>
        </w:r>
        <w:r w:rsidR="001C0928" w:rsidDel="00F81F27">
          <w:fldChar w:fldCharType="end"/>
        </w:r>
        <w:r w:rsidR="001C0928" w:rsidRPr="00564736" w:rsidDel="00F81F27">
          <w:delText>A</w:delText>
        </w:r>
        <w:r w:rsidR="001C0928" w:rsidDel="00F81F27">
          <w:delText>). The remaining 313 HPO genes had between 1 and 54 intervening genes</w:delText>
        </w:r>
        <w:r w:rsidR="000131BB" w:rsidDel="00F81F27">
          <w:delText>,</w:delText>
        </w:r>
        <w:r w:rsidR="001C0928" w:rsidDel="00F81F27">
          <w:delText xml:space="preserve"> though the majority (292 HPO genes) had 10 or fewer intervening genes</w:delText>
        </w:r>
        <w:r w:rsidR="00644366" w:rsidDel="00F81F27">
          <w:delText xml:space="preserve"> (</w:delText>
        </w:r>
        <w:r w:rsidR="00644366" w:rsidDel="00F81F27">
          <w:fldChar w:fldCharType="begin"/>
        </w:r>
        <w:r w:rsidR="00644366" w:rsidDel="00F81F27">
          <w:delInstrText xml:space="preserve"> REF _Ref489428564 \h </w:delInstrText>
        </w:r>
        <w:r w:rsidR="0067252E" w:rsidDel="00F81F27">
          <w:delInstrText xml:space="preserve"> \* MERGEFORMAT </w:delInstrText>
        </w:r>
        <w:r w:rsidR="00644366" w:rsidDel="00F81F27">
          <w:fldChar w:fldCharType="separate"/>
        </w:r>
        <w:r w:rsidR="00A76A79" w:rsidDel="00F81F27">
          <w:delText>Figure 6</w:delText>
        </w:r>
        <w:r w:rsidR="00644366" w:rsidDel="00F81F27">
          <w:fldChar w:fldCharType="end"/>
        </w:r>
        <w:r w:rsidR="00F802DF" w:rsidDel="00F81F27">
          <w:delText>; i</w:delText>
        </w:r>
        <w:r w:rsidR="00644366" w:rsidDel="00F81F27">
          <w:delText>nset)</w:delText>
        </w:r>
        <w:r w:rsidR="001C0928" w:rsidDel="00F81F27">
          <w:delText>. Similar results were</w:delText>
        </w:r>
        <w:r w:rsidR="00A93B17" w:rsidDel="00F81F27">
          <w:delText xml:space="preserve"> observed </w:delText>
        </w:r>
        <w:r w:rsidR="001C0928" w:rsidDel="00F81F27">
          <w:delText>when considering candidate genes</w:delText>
        </w:r>
        <w:r w:rsidR="000131BB" w:rsidDel="00F81F27">
          <w:delText>’</w:delText>
        </w:r>
        <w:r w:rsidR="001C0928" w:rsidDel="00F81F27">
          <w:delText xml:space="preserve"> absolute distance to the effective locus (</w:delText>
        </w:r>
        <w:r w:rsidR="001C0928" w:rsidDel="00F81F27">
          <w:fldChar w:fldCharType="begin"/>
        </w:r>
        <w:r w:rsidR="001C0928" w:rsidDel="00F81F27">
          <w:delInstrText xml:space="preserve"> REF _Ref489428564 \h </w:delInstrText>
        </w:r>
        <w:r w:rsidR="00BD7995" w:rsidDel="00F81F27">
          <w:delInstrText xml:space="preserve"> \* MERGEFORMAT </w:delInstrText>
        </w:r>
        <w:r w:rsidR="001C0928" w:rsidDel="00F81F27">
          <w:fldChar w:fldCharType="separate"/>
        </w:r>
        <w:r w:rsidR="00A76A79" w:rsidDel="00F81F27">
          <w:delText>Figure 6</w:delText>
        </w:r>
        <w:r w:rsidR="001C0928" w:rsidDel="00F81F27">
          <w:fldChar w:fldCharType="end"/>
        </w:r>
        <w:r w:rsidR="001C0928" w:rsidRPr="00564736" w:rsidDel="00F81F27">
          <w:delText>B</w:delText>
        </w:r>
        <w:r w:rsidR="001C0928" w:rsidDel="00F81F27">
          <w:delText>)</w:delText>
        </w:r>
      </w:del>
      <w:r w:rsidR="00A93B17">
        <w:t>,</w:t>
      </w:r>
      <w:r w:rsidR="00225BC1">
        <w:t xml:space="preserve"> </w:t>
      </w:r>
      <w:r w:rsidR="00E16B88">
        <w:t>demonstrating</w:t>
      </w:r>
      <w:r w:rsidR="00225BC1">
        <w:t xml:space="preserve"> that </w:t>
      </w:r>
      <w:proofErr w:type="spellStart"/>
      <w:r w:rsidR="00225BC1">
        <w:t>Camoco</w:t>
      </w:r>
      <w:proofErr w:type="spellEnd"/>
      <w:r w:rsidR="00225BC1">
        <w:t xml:space="preserve"> often identifies candidates</w:t>
      </w:r>
      <w:r w:rsidR="00EE032C">
        <w:t xml:space="preserve"> with strong co-expression evidence</w:t>
      </w:r>
      <w:r w:rsidR="00225BC1">
        <w:t xml:space="preserve"> that would not have been select</w:t>
      </w:r>
      <w:r w:rsidR="000131BB">
        <w:t>ed</w:t>
      </w:r>
      <w:r w:rsidR="00225BC1">
        <w:t xml:space="preserve"> by choosing the closest positional candidate</w:t>
      </w:r>
      <w:r w:rsidR="009E1A19">
        <w:t>.</w:t>
      </w:r>
    </w:p>
    <w:p w14:paraId="79ACBC89" w14:textId="05DC6E25" w:rsidR="00F11BB0" w:rsidRDefault="00F11BB0" w:rsidP="0067252E">
      <w:pPr>
        <w:pStyle w:val="Heading3"/>
      </w:pPr>
      <w:bookmarkStart w:id="26" w:name="_Ref485996339"/>
      <w:commentRangeStart w:id="27"/>
      <w:r>
        <w:lastRenderedPageBreak/>
        <w:t>Table 4</w:t>
      </w:r>
      <w:bookmarkEnd w:id="26"/>
    </w:p>
    <w:p w14:paraId="747A3A29" w14:textId="3A1435B1" w:rsidR="008B069A" w:rsidRPr="008B069A" w:rsidRDefault="002E4050" w:rsidP="0067252E">
      <w:r>
        <w:object w:dxaOrig="13492" w:dyaOrig="6200" w14:anchorId="537EBEB7">
          <v:shape id="_x0000_i1028" type="#_x0000_t75" style="width:460.35pt;height:211.65pt" o:ole="">
            <v:imagedata r:id="rId23" o:title=""/>
          </v:shape>
          <o:OLEObject Type="Embed" ProgID="Excel.Sheet.12" ShapeID="_x0000_i1028" DrawAspect="Content" ObjectID="_1575110849" r:id="rId24"/>
        </w:object>
      </w:r>
    </w:p>
    <w:p w14:paraId="72C9BBD8" w14:textId="48D27B24" w:rsidR="00F11BB0" w:rsidRDefault="00F11BB0" w:rsidP="0067252E">
      <w:pPr>
        <w:pStyle w:val="Heading4"/>
      </w:pPr>
      <w:r>
        <w:t xml:space="preserve">Maize </w:t>
      </w:r>
      <w:r w:rsidR="000131BB">
        <w:t xml:space="preserve">grain </w:t>
      </w:r>
      <w:proofErr w:type="spellStart"/>
      <w:r w:rsidR="000131BB">
        <w:t>ionome</w:t>
      </w:r>
      <w:proofErr w:type="spellEnd"/>
      <w:r w:rsidR="000131BB">
        <w:t xml:space="preserve"> high-priority candidate genes</w:t>
      </w:r>
    </w:p>
    <w:p w14:paraId="403832D9" w14:textId="6647B249" w:rsidR="00F11BB0" w:rsidRDefault="00F11BB0" w:rsidP="0067252E">
      <w:pPr>
        <w:pStyle w:val="Subtitle"/>
      </w:pPr>
      <w:r>
        <w:t>Gene</w:t>
      </w:r>
      <w:r w:rsidR="000131BB">
        <w:t>-</w:t>
      </w:r>
      <w:r>
        <w:t>specific density and locality</w:t>
      </w:r>
      <w:r w:rsidR="00EF721D">
        <w:t xml:space="preserve"> metrics</w:t>
      </w:r>
      <w:r>
        <w:t xml:space="preserve"> were compared to </w:t>
      </w:r>
      <w:r w:rsidRPr="00564736">
        <w:rPr>
          <w:i/>
        </w:rPr>
        <w:t>(n</w:t>
      </w:r>
      <w:r w:rsidR="000131BB">
        <w:t xml:space="preserve"> </w:t>
      </w:r>
      <w:r>
        <w:t>=</w:t>
      </w:r>
      <w:r w:rsidR="000131BB">
        <w:t xml:space="preserve"> </w:t>
      </w:r>
      <w:r>
        <w:t>1</w:t>
      </w:r>
      <w:r w:rsidR="00754AC7">
        <w:t>,</w:t>
      </w:r>
      <w:r>
        <w:t xml:space="preserve">000) random sets of genes of the same size to establish a 30% </w:t>
      </w:r>
      <w:r w:rsidR="005633D5">
        <w:t>FDR</w:t>
      </w:r>
      <w:r>
        <w:t xml:space="preserve">. </w:t>
      </w:r>
      <w:r w:rsidRPr="00E36CAE">
        <w:t>Genes were considered candidates if they</w:t>
      </w:r>
      <w:r>
        <w:t xml:space="preserve"> were observed at </w:t>
      </w:r>
      <w:r w:rsidR="000131BB">
        <w:t>two</w:t>
      </w:r>
      <w:r>
        <w:t xml:space="preserve"> or more SNP-to-</w:t>
      </w:r>
      <w:r w:rsidRPr="00E36CAE">
        <w:t>gene mappings</w:t>
      </w:r>
      <w:r>
        <w:t xml:space="preserve"> (i.e.</w:t>
      </w:r>
      <w:r w:rsidR="000131BB">
        <w:t>,</w:t>
      </w:r>
      <w:r>
        <w:t xml:space="preserve"> HPO)</w:t>
      </w:r>
      <w:r w:rsidRPr="00E36CAE">
        <w:t>.</w:t>
      </w:r>
      <w:r w:rsidR="00E03F02">
        <w:t xml:space="preserve"> Candidates in the "Either" column are HPO genes discovered by either density or locality in any network.</w:t>
      </w:r>
      <w:r w:rsidRPr="00E36CAE">
        <w:t xml:space="preserve"> The number of genes discovered</w:t>
      </w:r>
      <w:r>
        <w:t xml:space="preserve"> for each element</w:t>
      </w:r>
      <w:r w:rsidRPr="00E36CAE">
        <w:t xml:space="preserve"> is further broken down by co-expression method (density, locality, both) and by network (</w:t>
      </w:r>
      <w:proofErr w:type="spellStart"/>
      <w:r w:rsidRPr="00E36CAE">
        <w:t>ZmPAN</w:t>
      </w:r>
      <w:proofErr w:type="spellEnd"/>
      <w:r w:rsidRPr="00E36CAE">
        <w:t xml:space="preserve">, </w:t>
      </w:r>
      <w:proofErr w:type="spellStart"/>
      <w:r w:rsidRPr="00E36CAE">
        <w:t>ZmSAM</w:t>
      </w:r>
      <w:proofErr w:type="spellEnd"/>
      <w:r w:rsidRPr="00E36CAE">
        <w:t xml:space="preserve">, </w:t>
      </w:r>
      <w:proofErr w:type="spellStart"/>
      <w:r w:rsidRPr="00E36CAE">
        <w:t>ZmRoot</w:t>
      </w:r>
      <w:proofErr w:type="spellEnd"/>
      <w:r w:rsidRPr="00E36CAE">
        <w:t>).</w:t>
      </w:r>
      <w:r>
        <w:t xml:space="preserve"> Candidates in the "Both" column were discovered by density and locality in the same network </w:t>
      </w:r>
      <w:r w:rsidR="00E03F02">
        <w:t>or in different networks (Any).</w:t>
      </w:r>
      <w:r w:rsidR="003F34C7">
        <w:t xml:space="preserve"> Note: </w:t>
      </w:r>
      <w:r w:rsidR="00FD4CF1">
        <w:t>zero</w:t>
      </w:r>
      <w:r w:rsidR="003F34C7">
        <w:t xml:space="preserve"> elements had HPO genes using “Both”</w:t>
      </w:r>
      <w:r w:rsidR="00C21A0E">
        <w:t xml:space="preserve"> method</w:t>
      </w:r>
      <w:r w:rsidR="00F802DF">
        <w:t xml:space="preserve">s in the </w:t>
      </w:r>
      <w:proofErr w:type="spellStart"/>
      <w:r w:rsidR="00F802DF">
        <w:t>ZmPAN</w:t>
      </w:r>
      <w:proofErr w:type="spellEnd"/>
      <w:r w:rsidR="00F802DF">
        <w:t xml:space="preserve"> and </w:t>
      </w:r>
      <w:proofErr w:type="spellStart"/>
      <w:r w:rsidR="003F34C7">
        <w:t>ZmSAM</w:t>
      </w:r>
      <w:proofErr w:type="spellEnd"/>
      <w:r w:rsidR="003F34C7">
        <w:t xml:space="preserve"> networks</w:t>
      </w:r>
      <w:r>
        <w:t>.</w:t>
      </w:r>
    </w:p>
    <w:commentRangeEnd w:id="27"/>
    <w:p w14:paraId="47037F88" w14:textId="77777777" w:rsidR="00027E14" w:rsidRDefault="000166ED" w:rsidP="0067252E">
      <w:pPr>
        <w:pStyle w:val="Heading3"/>
        <w:rPr>
          <w:rStyle w:val="Heading3Char"/>
          <w:spacing w:val="15"/>
        </w:rPr>
      </w:pPr>
      <w:r>
        <w:rPr>
          <w:rStyle w:val="CommentReference"/>
          <w:rFonts w:ascii="Georgia" w:eastAsiaTheme="minorHAnsi" w:hAnsi="Georgia" w:cs="Arial"/>
          <w:color w:val="auto"/>
        </w:rPr>
        <w:commentReference w:id="27"/>
      </w:r>
      <w:r w:rsidR="00F11BB0" w:rsidRPr="00027E14">
        <w:rPr>
          <w:rStyle w:val="Heading3Char"/>
        </w:rPr>
        <w:t xml:space="preserve">Co-expression networks derived from variation across </w:t>
      </w:r>
      <w:proofErr w:type="spellStart"/>
      <w:r w:rsidR="00184071">
        <w:rPr>
          <w:rStyle w:val="Heading3Char"/>
        </w:rPr>
        <w:t>genotypically</w:t>
      </w:r>
      <w:proofErr w:type="spellEnd"/>
      <w:r w:rsidR="00184071">
        <w:rPr>
          <w:rStyle w:val="Heading3Char"/>
        </w:rPr>
        <w:t xml:space="preserve"> diverse accessions</w:t>
      </w:r>
      <w:r w:rsidR="00F11BB0" w:rsidRPr="00027E14">
        <w:rPr>
          <w:rStyle w:val="Heading3Char"/>
        </w:rPr>
        <w:t xml:space="preserve"> support stronger candidate gene discoveries</w:t>
      </w:r>
    </w:p>
    <w:p w14:paraId="6C404FEE" w14:textId="5A41496B" w:rsidR="00BC7B2E" w:rsidRDefault="00D73E92" w:rsidP="0067252E">
      <w:r>
        <w:t>The variation in the number of</w:t>
      </w:r>
      <w:r w:rsidR="00F11BB0">
        <w:t xml:space="preserve"> genes discovered by </w:t>
      </w:r>
      <w:proofErr w:type="spellStart"/>
      <w:r w:rsidR="00F11BB0">
        <w:t>Camoco</w:t>
      </w:r>
      <w:proofErr w:type="spellEnd"/>
      <w:r w:rsidR="00F11BB0">
        <w:t xml:space="preserve"> </w:t>
      </w:r>
      <w:r>
        <w:t>depended</w:t>
      </w:r>
      <w:r w:rsidR="00F11BB0">
        <w:t xml:space="preserve"> on which co-expression network was used as the basis for discovery. The </w:t>
      </w:r>
      <w:proofErr w:type="spellStart"/>
      <w:r w:rsidR="00914DA7">
        <w:t>ZmRoot</w:t>
      </w:r>
      <w:proofErr w:type="spellEnd"/>
      <w:r w:rsidR="00F11BB0">
        <w:t xml:space="preserve"> co-expression network </w:t>
      </w:r>
      <w:r>
        <w:t xml:space="preserve">proved to be </w:t>
      </w:r>
      <w:r w:rsidR="00F11BB0">
        <w:t>the strongest input, discovering genes for 15 of the 17 elements</w:t>
      </w:r>
      <w:r w:rsidR="003D6C65">
        <w:t xml:space="preserve"> (absent in Ni and </w:t>
      </w:r>
      <w:proofErr w:type="spellStart"/>
      <w:r w:rsidR="003D6C65">
        <w:t>Rb</w:t>
      </w:r>
      <w:proofErr w:type="spellEnd"/>
      <w:r w:rsidR="003D6C65">
        <w:t>)</w:t>
      </w:r>
      <w:r w:rsidR="00F11BB0">
        <w:t xml:space="preserve"> for a total of </w:t>
      </w:r>
      <w:r w:rsidR="001A71E4">
        <w:t>335</w:t>
      </w:r>
      <w:r w:rsidR="00F11BB0">
        <w:t xml:space="preserve"> </w:t>
      </w:r>
      <w:r w:rsidR="00F11BB0">
        <w:lastRenderedPageBreak/>
        <w:t>HPO genes, ranging from 1 to 126 per trait (</w:t>
      </w:r>
      <w:r w:rsidR="001A71E4">
        <w:fldChar w:fldCharType="begin"/>
      </w:r>
      <w:r w:rsidR="001A71E4">
        <w:instrText xml:space="preserve"> REF _Ref480187199 \h </w:instrText>
      </w:r>
      <w:r w:rsidR="00027E14">
        <w:instrText xml:space="preserve"> \* MERGEFORMAT </w:instrText>
      </w:r>
      <w:r w:rsidR="001A71E4">
        <w:fldChar w:fldCharType="separate"/>
      </w:r>
      <w:r w:rsidR="00A76A79">
        <w:t>Supp. Table 6</w:t>
      </w:r>
      <w:r w:rsidR="001A71E4">
        <w:fldChar w:fldCharType="end"/>
      </w:r>
      <w:r w:rsidR="00F11BB0">
        <w:t>).</w:t>
      </w:r>
      <w:r w:rsidR="00D277DD">
        <w:t xml:space="preserve"> In contrast, the </w:t>
      </w:r>
      <w:proofErr w:type="spellStart"/>
      <w:r w:rsidR="00D277DD">
        <w:t>ZmSAM</w:t>
      </w:r>
      <w:proofErr w:type="spellEnd"/>
      <w:r w:rsidR="00D277DD">
        <w:t xml:space="preserve"> network, which was constructed based on </w:t>
      </w:r>
      <w:r w:rsidR="00886122">
        <w:t xml:space="preserve">a </w:t>
      </w:r>
      <w:r w:rsidR="00D277DD">
        <w:t xml:space="preserve">tissue and developmental expression atlas collected exclusively from the B73 accession, supported the discovery of candidate genes for </w:t>
      </w:r>
      <w:r w:rsidR="00823BEB">
        <w:t xml:space="preserve">only </w:t>
      </w:r>
      <w:r w:rsidR="00D277DD">
        <w:t xml:space="preserve">8 elements (B, Ca, K, Mg, Ni, P, </w:t>
      </w:r>
      <w:proofErr w:type="spellStart"/>
      <w:r w:rsidR="00D277DD">
        <w:t>Rb</w:t>
      </w:r>
      <w:proofErr w:type="spellEnd"/>
      <w:r w:rsidR="002D71AC">
        <w:t>,</w:t>
      </w:r>
      <w:r w:rsidR="00D277DD">
        <w:t xml:space="preserve"> and Se) for a total of 74 HPO genes, ranging from 1 to 52 per trait (</w:t>
      </w:r>
      <w:r w:rsidR="00D277DD">
        <w:fldChar w:fldCharType="begin"/>
      </w:r>
      <w:r w:rsidR="00D277DD">
        <w:instrText xml:space="preserve"> REF _Ref480187199 \h  \* MERGEFORMAT </w:instrText>
      </w:r>
      <w:r w:rsidR="00D277DD">
        <w:fldChar w:fldCharType="separate"/>
      </w:r>
      <w:r w:rsidR="00A76A79">
        <w:t>Supp. Table 6</w:t>
      </w:r>
      <w:r w:rsidR="00D277DD">
        <w:fldChar w:fldCharType="end"/>
      </w:r>
      <w:r w:rsidR="00D277DD">
        <w:t xml:space="preserve">). The </w:t>
      </w:r>
      <w:proofErr w:type="spellStart"/>
      <w:r w:rsidR="00D277DD">
        <w:t>ZmPAN</w:t>
      </w:r>
      <w:proofErr w:type="spellEnd"/>
      <w:r w:rsidR="00D277DD">
        <w:t xml:space="preserve"> network, which was constructed from</w:t>
      </w:r>
      <w:r w:rsidR="00CA14B2">
        <w:t xml:space="preserve"> whole</w:t>
      </w:r>
      <w:r w:rsidR="000131BB">
        <w:t xml:space="preserve"> </w:t>
      </w:r>
      <w:r w:rsidR="00D277DD">
        <w:t>seedling</w:t>
      </w:r>
      <w:r w:rsidR="00E97F70">
        <w:t xml:space="preserve">s </w:t>
      </w:r>
      <w:r w:rsidR="00CA4137">
        <w:t>(</w:t>
      </w:r>
      <w:r w:rsidR="00E97F70">
        <w:t>pooled tissue</w:t>
      </w:r>
      <w:r w:rsidR="00CA4137">
        <w:t>)</w:t>
      </w:r>
      <w:r w:rsidR="00D277DD">
        <w:t xml:space="preserve"> across 503 different accessions</w:t>
      </w:r>
      <w:r w:rsidR="00D75E4D">
        <w:t>,</w:t>
      </w:r>
      <w:r w:rsidR="00D277DD">
        <w:t xml:space="preserve"> provided intermediate results, supporting high-confidence candidate discoveries for 10 elements (Al, As, Cd, Mg, </w:t>
      </w:r>
      <w:proofErr w:type="spellStart"/>
      <w:r w:rsidR="00D277DD">
        <w:t>Mn</w:t>
      </w:r>
      <w:proofErr w:type="spellEnd"/>
      <w:r w:rsidR="00D277DD">
        <w:t>, Mo,</w:t>
      </w:r>
      <w:r w:rsidR="007E7573">
        <w:t xml:space="preserve"> Ni,</w:t>
      </w:r>
      <w:r w:rsidR="00D277DD">
        <w:t xml:space="preserve"> Se, </w:t>
      </w:r>
      <w:proofErr w:type="spellStart"/>
      <w:r w:rsidR="00D277DD">
        <w:t>Sr</w:t>
      </w:r>
      <w:proofErr w:type="spellEnd"/>
      <w:r w:rsidR="000131BB">
        <w:t>,</w:t>
      </w:r>
      <w:r w:rsidR="00D277DD">
        <w:t xml:space="preserve"> and Zn)</w:t>
      </w:r>
      <w:r w:rsidR="00D277DD" w:rsidRPr="00584BA7">
        <w:t xml:space="preserve"> </w:t>
      </w:r>
      <w:r w:rsidR="00D277DD">
        <w:t>for a total of 228 HPO genes, ranging from 1 to 97 per trait (</w:t>
      </w:r>
      <w:r w:rsidR="00D277DD">
        <w:fldChar w:fldCharType="begin"/>
      </w:r>
      <w:r w:rsidR="00D277DD">
        <w:instrText xml:space="preserve"> REF _Ref480187199 \h  \* MERGEFORMAT </w:instrText>
      </w:r>
      <w:r w:rsidR="00D277DD">
        <w:fldChar w:fldCharType="separate"/>
      </w:r>
      <w:r w:rsidR="00A76A79">
        <w:t>Supp. Table 6</w:t>
      </w:r>
      <w:r w:rsidR="00D277DD">
        <w:fldChar w:fldCharType="end"/>
      </w:r>
      <w:r w:rsidR="00D277DD">
        <w:t>). The relative strength of the different networks for discovering candidate causal genes was consistent even at stricter FDR thresholds (e.g.</w:t>
      </w:r>
      <w:r w:rsidR="000131BB">
        <w:t>,</w:t>
      </w:r>
      <w:r w:rsidR="00D277DD">
        <w:t xml:space="preserve"> FDR ≤ 0.10; </w:t>
      </w:r>
      <w:r w:rsidR="00D277DD">
        <w:fldChar w:fldCharType="begin"/>
      </w:r>
      <w:r w:rsidR="00D277DD">
        <w:instrText xml:space="preserve"> REF _Ref480187199 \h </w:instrText>
      </w:r>
      <w:r w:rsidR="00BD7995">
        <w:instrText xml:space="preserve"> \* MERGEFORMAT </w:instrText>
      </w:r>
      <w:r w:rsidR="00D277DD">
        <w:fldChar w:fldCharType="separate"/>
      </w:r>
      <w:r w:rsidR="00A76A79">
        <w:t>Supp. Table 6</w:t>
      </w:r>
      <w:r w:rsidR="00D277DD">
        <w:fldChar w:fldCharType="end"/>
      </w:r>
      <w:r w:rsidR="00D277DD">
        <w:t xml:space="preserve">). </w:t>
      </w:r>
    </w:p>
    <w:p w14:paraId="3A96A16E" w14:textId="2B7C7DA1" w:rsidR="001A512B" w:rsidRPr="001A512B" w:rsidDel="00391088" w:rsidRDefault="00162DC9" w:rsidP="0067252E">
      <w:pPr>
        <w:pStyle w:val="Heading3"/>
        <w:rPr>
          <w:del w:id="28" w:author="Microsoft Office User" w:date="2017-12-18T10:50:00Z"/>
        </w:rPr>
      </w:pPr>
      <w:bookmarkStart w:id="29" w:name="_Ref487144620"/>
      <w:del w:id="30" w:author="Microsoft Office User" w:date="2017-12-18T10:50:00Z">
        <w:r w:rsidDel="00391088">
          <w:delText>Fig</w:delText>
        </w:r>
        <w:r w:rsidR="000131BB" w:rsidDel="00391088">
          <w:delText>ure</w:delText>
        </w:r>
        <w:r w:rsidR="00663C67" w:rsidDel="00391088">
          <w:delText xml:space="preserve"> 7</w:delText>
        </w:r>
        <w:bookmarkEnd w:id="29"/>
      </w:del>
    </w:p>
    <w:p w14:paraId="1F6B0E4D" w14:textId="5B43FC9C" w:rsidR="00162DC9" w:rsidDel="00391088" w:rsidRDefault="00162DC9" w:rsidP="0067252E">
      <w:pPr>
        <w:pStyle w:val="Heading4"/>
        <w:rPr>
          <w:del w:id="31" w:author="Microsoft Office User" w:date="2017-12-18T10:50:00Z"/>
        </w:rPr>
      </w:pPr>
      <w:del w:id="32" w:author="Microsoft Office User" w:date="2017-12-18T10:50:00Z">
        <w:r w:rsidDel="00391088">
          <w:delText xml:space="preserve">HPO </w:delText>
        </w:r>
        <w:r w:rsidR="000131BB" w:rsidDel="00391088">
          <w:delText>g</w:delText>
        </w:r>
        <w:r w:rsidDel="00391088">
          <w:delText xml:space="preserve">enes for Cd and Se in the ZmRoot </w:delText>
        </w:r>
        <w:r w:rsidR="000131BB" w:rsidDel="00391088">
          <w:delText>n</w:delText>
        </w:r>
        <w:r w:rsidDel="00391088">
          <w:delText>etwork</w:delText>
        </w:r>
      </w:del>
    </w:p>
    <w:p w14:paraId="6910540C" w14:textId="2894494D" w:rsidR="00162DC9" w:rsidRPr="00162DC9" w:rsidDel="00391088" w:rsidRDefault="009E1D64" w:rsidP="0067252E">
      <w:pPr>
        <w:pStyle w:val="Subtitle"/>
        <w:rPr>
          <w:del w:id="33" w:author="Microsoft Office User" w:date="2017-12-18T10:50:00Z"/>
        </w:rPr>
      </w:pPr>
      <w:del w:id="34" w:author="Microsoft Office User" w:date="2017-12-18T10:50:00Z">
        <w:r w:rsidDel="00391088">
          <w:delText xml:space="preserve">The strongest 100,000 </w:delText>
        </w:r>
        <w:r w:rsidR="00571BF0" w:rsidDel="00391088">
          <w:delText>in</w:delText>
        </w:r>
        <w:r w:rsidR="00D6598D" w:rsidDel="00391088">
          <w:delText>teractions were used to visualize global clustering of</w:delText>
        </w:r>
        <w:r w:rsidDel="00391088">
          <w:delText xml:space="preserve"> genes</w:delText>
        </w:r>
        <w:r w:rsidR="00C42BC5" w:rsidDel="00391088">
          <w:delText xml:space="preserve"> (</w:delText>
        </w:r>
        <w:r w:rsidR="00C42BC5" w:rsidRPr="00564736" w:rsidDel="00391088">
          <w:rPr>
            <w:i/>
          </w:rPr>
          <w:delText>n</w:delText>
        </w:r>
        <w:r w:rsidR="000131BB" w:rsidDel="00391088">
          <w:delText xml:space="preserve"> </w:delText>
        </w:r>
        <w:r w:rsidR="00C42BC5" w:rsidDel="00391088">
          <w:delText>=</w:delText>
        </w:r>
        <w:r w:rsidR="000131BB" w:rsidDel="00391088">
          <w:delText xml:space="preserve"> </w:delText>
        </w:r>
        <w:r w:rsidR="00C42BC5" w:rsidDel="00391088">
          <w:delText>7</w:delText>
        </w:r>
        <w:r w:rsidR="00157B69" w:rsidDel="00391088">
          <w:delText>,</w:delText>
        </w:r>
        <w:r w:rsidR="00C42BC5" w:rsidDel="00391088">
          <w:delText>844)</w:delText>
        </w:r>
        <w:r w:rsidR="005010D5" w:rsidDel="00391088">
          <w:delText xml:space="preserve"> in the ZmRoot network</w:delText>
        </w:r>
        <w:r w:rsidDel="00391088">
          <w:delText>.</w:delText>
        </w:r>
        <w:r w:rsidR="00162DC9" w:rsidDel="00391088">
          <w:delText xml:space="preserve"> A force</w:delText>
        </w:r>
        <w:r w:rsidR="000131BB" w:rsidDel="00391088">
          <w:delText>-</w:delText>
        </w:r>
        <w:r w:rsidR="00162DC9" w:rsidDel="00391088">
          <w:delText>directed algorithm positioned genes (</w:delText>
        </w:r>
        <w:r w:rsidRPr="000F4144" w:rsidDel="00391088">
          <w:rPr>
            <w:b/>
          </w:rPr>
          <w:delText>A</w:delText>
        </w:r>
        <w:r w:rsidDel="00391088">
          <w:delText xml:space="preserve">; </w:delText>
        </w:r>
        <w:r w:rsidR="00162DC9" w:rsidDel="00391088">
          <w:delText>green nodes) showing approximate boundaries</w:delText>
        </w:r>
        <w:r w:rsidR="00DD7910" w:rsidDel="00391088">
          <w:delText xml:space="preserve"> (dotted black circles)</w:delText>
        </w:r>
        <w:r w:rsidR="00162DC9" w:rsidDel="00391088">
          <w:delText xml:space="preserve"> of the top </w:delText>
        </w:r>
        <w:r w:rsidR="000F4144" w:rsidDel="00391088">
          <w:delText xml:space="preserve">ten </w:delText>
        </w:r>
        <w:r w:rsidR="00162DC9" w:rsidDel="00391088">
          <w:delText>MCL clusters</w:delText>
        </w:r>
        <w:r w:rsidR="00DD7910" w:rsidDel="00391088">
          <w:delText xml:space="preserve"> (</w:delText>
        </w:r>
        <w:r w:rsidR="00DD7910" w:rsidDel="00391088">
          <w:fldChar w:fldCharType="begin"/>
        </w:r>
        <w:r w:rsidR="00DD7910" w:rsidDel="00391088">
          <w:delInstrText xml:space="preserve"> REF _Ref483825641 \h </w:delInstrText>
        </w:r>
        <w:r w:rsidR="00BD7995" w:rsidDel="00391088">
          <w:delInstrText xml:space="preserve"> \* MERGEFORMAT </w:delInstrText>
        </w:r>
        <w:r w:rsidR="00DD7910" w:rsidDel="00391088">
          <w:fldChar w:fldCharType="separate"/>
        </w:r>
        <w:r w:rsidR="00A76A79" w:rsidDel="00391088">
          <w:delText>Supp. Table 2</w:delText>
        </w:r>
        <w:r w:rsidR="00DD7910" w:rsidDel="00391088">
          <w:fldChar w:fldCharType="end"/>
        </w:r>
        <w:r w:rsidR="00DD7910" w:rsidDel="00391088">
          <w:delText>).</w:delText>
        </w:r>
        <w:r w:rsidR="009720E7" w:rsidDel="00391088">
          <w:delText xml:space="preserve"> The ZmRoot</w:delText>
        </w:r>
        <w:r w:rsidDel="00391088">
          <w:delText xml:space="preserve"> </w:delText>
        </w:r>
        <w:r w:rsidR="009720E7" w:rsidDel="00391088">
          <w:delText>network view was</w:delText>
        </w:r>
        <w:r w:rsidDel="00391088">
          <w:delText xml:space="preserve"> filtered</w:delText>
        </w:r>
        <w:r w:rsidR="009720E7" w:rsidDel="00391088">
          <w:delText xml:space="preserve"> to</w:delText>
        </w:r>
        <w:r w:rsidDel="00391088">
          <w:delText xml:space="preserve"> possible c</w:delText>
        </w:r>
        <w:r w:rsidR="00444938" w:rsidDel="00391088">
          <w:delText>andidate genes</w:delText>
        </w:r>
        <w:r w:rsidR="009720E7" w:rsidDel="00391088">
          <w:delText xml:space="preserve"> (blue nodes)</w:delText>
        </w:r>
        <w:r w:rsidDel="00391088">
          <w:delText xml:space="preserve"> ident</w:delText>
        </w:r>
        <w:r w:rsidR="00157B69" w:rsidDel="00391088">
          <w:delText>ified from SNP-to-gene mapping</w:delText>
        </w:r>
        <w:r w:rsidR="00444938" w:rsidDel="00391088">
          <w:delText xml:space="preserve"> </w:delText>
        </w:r>
        <w:r w:rsidDel="00391088">
          <w:delText>for</w:delText>
        </w:r>
        <w:r w:rsidR="00444938" w:rsidDel="00391088">
          <w:delText xml:space="preserve"> Cd and </w:delText>
        </w:r>
        <w:r w:rsidR="00A53670" w:rsidDel="00391088">
          <w:delText xml:space="preserve">Se </w:delText>
        </w:r>
        <w:r w:rsidR="009720E7" w:rsidDel="00391088">
          <w:delText>(</w:delText>
        </w:r>
        <w:r w:rsidR="009720E7" w:rsidRPr="000F4144" w:rsidDel="00391088">
          <w:rPr>
            <w:b/>
          </w:rPr>
          <w:delText>B</w:delText>
        </w:r>
        <w:r w:rsidR="009720E7" w:rsidRPr="000F4144" w:rsidDel="00391088">
          <w:delText xml:space="preserve"> and </w:delText>
        </w:r>
        <w:r w:rsidR="009720E7" w:rsidRPr="000F4144" w:rsidDel="00391088">
          <w:rPr>
            <w:b/>
          </w:rPr>
          <w:delText>C</w:delText>
        </w:r>
        <w:r w:rsidR="008E1513" w:rsidDel="00391088">
          <w:rPr>
            <w:b/>
          </w:rPr>
          <w:delText>,</w:delText>
        </w:r>
        <w:r w:rsidR="009720E7" w:rsidDel="00391088">
          <w:delText xml:space="preserve"> respectively)</w:delText>
        </w:r>
        <w:r w:rsidR="00B36F3D" w:rsidDel="00391088">
          <w:delText>. Network edges were removed from the visualization</w:delText>
        </w:r>
        <w:r w:rsidR="00CB5357" w:rsidDel="00391088">
          <w:delText xml:space="preserve"> in panels </w:delText>
        </w:r>
        <w:r w:rsidR="000F4144" w:rsidRPr="00564736" w:rsidDel="00391088">
          <w:rPr>
            <w:b/>
          </w:rPr>
          <w:delText>(</w:delText>
        </w:r>
        <w:r w:rsidR="00CB5357" w:rsidRPr="00564736" w:rsidDel="00391088">
          <w:rPr>
            <w:b/>
          </w:rPr>
          <w:delText>B</w:delText>
        </w:r>
        <w:r w:rsidR="000F4144" w:rsidRPr="00564736" w:rsidDel="00391088">
          <w:rPr>
            <w:b/>
          </w:rPr>
          <w:delText>)</w:delText>
        </w:r>
        <w:r w:rsidR="00CB5357" w:rsidDel="00391088">
          <w:delText xml:space="preserve"> and </w:delText>
        </w:r>
        <w:r w:rsidR="000F4144" w:rsidRPr="00564736" w:rsidDel="00391088">
          <w:rPr>
            <w:b/>
          </w:rPr>
          <w:delText>(</w:delText>
        </w:r>
        <w:r w:rsidR="00CB5357" w:rsidRPr="00564736" w:rsidDel="00391088">
          <w:rPr>
            <w:b/>
          </w:rPr>
          <w:delText>C</w:delText>
        </w:r>
        <w:r w:rsidR="000F4144" w:rsidRPr="00564736" w:rsidDel="00391088">
          <w:rPr>
            <w:b/>
          </w:rPr>
          <w:delText>)</w:delText>
        </w:r>
        <w:r w:rsidR="00B36F3D" w:rsidDel="00391088">
          <w:delText>,</w:delText>
        </w:r>
        <w:r w:rsidR="00A10352" w:rsidDel="00391088">
          <w:delText xml:space="preserve"> though MCL cluster boundaries were preserved</w:delText>
        </w:r>
        <w:r w:rsidR="003867C9" w:rsidDel="00391088">
          <w:delText>. HPO genes for each element (</w:delText>
        </w:r>
        <w:r w:rsidR="002235FA" w:rsidDel="00391088">
          <w:delText>highlighted in red</w:delText>
        </w:r>
        <w:r w:rsidR="003867C9" w:rsidDel="00391088">
          <w:delText>)</w:delText>
        </w:r>
        <w:r w:rsidR="002235FA" w:rsidDel="00391088">
          <w:delText xml:space="preserve"> co-localize to specific clusters.</w:delText>
        </w:r>
      </w:del>
    </w:p>
    <w:p w14:paraId="3275336A" w14:textId="4724696D" w:rsidR="00D277DD" w:rsidDel="00391088" w:rsidRDefault="00D277DD" w:rsidP="0067252E">
      <w:pPr>
        <w:rPr>
          <w:del w:id="35" w:author="Microsoft Office User" w:date="2017-12-18T10:50:00Z"/>
        </w:rPr>
      </w:pPr>
      <w:del w:id="36" w:author="Microsoft Office User" w:date="2017-12-18T10:50:00Z">
        <w:r w:rsidDel="00391088">
          <w:fldChar w:fldCharType="begin"/>
        </w:r>
        <w:r w:rsidDel="00391088">
          <w:delInstrText xml:space="preserve"> REF _Ref487144620 \h </w:delInstrText>
        </w:r>
        <w:r w:rsidR="00BD7995" w:rsidDel="00391088">
          <w:delInstrText xml:space="preserve"> \* MERGEFORMAT </w:delInstrText>
        </w:r>
        <w:r w:rsidDel="00391088">
          <w:fldChar w:fldCharType="separate"/>
        </w:r>
        <w:r w:rsidR="00A76A79" w:rsidDel="00391088">
          <w:delText>Figure 7</w:delText>
        </w:r>
        <w:r w:rsidDel="00391088">
          <w:fldChar w:fldCharType="end"/>
        </w:r>
        <w:r w:rsidR="00BE4A65" w:rsidDel="00391088">
          <w:delText xml:space="preserve"> visual</w:delText>
        </w:r>
        <w:r w:rsidR="0035285B" w:rsidDel="00391088">
          <w:delText>i</w:delText>
        </w:r>
        <w:r w:rsidR="00BE4A65" w:rsidDel="00391088">
          <w:delText>zes</w:delText>
        </w:r>
        <w:r w:rsidR="0035285B" w:rsidDel="00391088">
          <w:delText xml:space="preserve"> the discovery process for HPO genes</w:delText>
        </w:r>
        <w:r w:rsidR="00C40486" w:rsidDel="00391088">
          <w:delText xml:space="preserve"> in </w:delText>
        </w:r>
        <w:r w:rsidDel="00391088">
          <w:delText xml:space="preserve">the ZmRoot network. </w:delText>
        </w:r>
        <w:r w:rsidR="00BC64C3" w:rsidDel="00391088">
          <w:delText>Genes were</w:delText>
        </w:r>
        <w:r w:rsidR="00FA276B" w:rsidDel="00391088">
          <w:delText xml:space="preserve"> organized </w:delText>
        </w:r>
        <w:r w:rsidR="00BC64C3" w:rsidDel="00391088">
          <w:delText xml:space="preserve">in </w:delText>
        </w:r>
        <w:r w:rsidR="00FA276B" w:rsidDel="00391088">
          <w:delText>a</w:delText>
        </w:r>
        <w:r w:rsidDel="00391088">
          <w:delText xml:space="preserve"> global view </w:delText>
        </w:r>
        <w:r w:rsidR="007755B2" w:rsidDel="00391088">
          <w:delText>containing</w:delText>
        </w:r>
        <w:r w:rsidR="00FA276B" w:rsidDel="00391088">
          <w:delText xml:space="preserve"> the str</w:delText>
        </w:r>
        <w:r w:rsidR="00005D22" w:rsidDel="00391088">
          <w:delText>ongest 100,000 interactions using</w:delText>
        </w:r>
        <w:r w:rsidR="00FA276B" w:rsidDel="00391088">
          <w:delText xml:space="preserve"> a force</w:delText>
        </w:r>
        <w:r w:rsidR="00E7437B" w:rsidDel="00391088">
          <w:delText>-</w:delText>
        </w:r>
        <w:r w:rsidR="00FA276B" w:rsidDel="00391088">
          <w:delText>directed layout algorithm to</w:delText>
        </w:r>
        <w:r w:rsidDel="00391088">
          <w:delText xml:space="preserve"> </w:delText>
        </w:r>
        <w:r w:rsidR="00FA276B" w:rsidDel="00391088">
          <w:delText>show</w:delText>
        </w:r>
        <w:r w:rsidR="002373A3" w:rsidDel="00391088">
          <w:delText xml:space="preserve"> high</w:delText>
        </w:r>
        <w:r w:rsidR="000F4144" w:rsidDel="00391088">
          <w:delText>-</w:delText>
        </w:r>
        <w:r w:rsidR="002373A3" w:rsidDel="00391088">
          <w:delText>level</w:delText>
        </w:r>
        <w:r w:rsidDel="00391088">
          <w:delText xml:space="preserve"> clustering</w:delText>
        </w:r>
        <w:r w:rsidR="00CD5BD4" w:rsidDel="00391088">
          <w:delText xml:space="preserve"> (</w:delText>
        </w:r>
        <w:r w:rsidR="00CD5BD4" w:rsidDel="00391088">
          <w:fldChar w:fldCharType="begin"/>
        </w:r>
        <w:r w:rsidR="00CD5BD4" w:rsidDel="00391088">
          <w:delInstrText xml:space="preserve"> REF _Ref487144620 \h </w:delInstrText>
        </w:r>
        <w:r w:rsidR="00BD7995" w:rsidDel="00391088">
          <w:delInstrText xml:space="preserve"> \* MERGEFORMAT </w:delInstrText>
        </w:r>
        <w:r w:rsidR="00CD5BD4" w:rsidDel="00391088">
          <w:fldChar w:fldCharType="separate"/>
        </w:r>
        <w:r w:rsidR="00A76A79" w:rsidDel="00391088">
          <w:delText>Figure 7</w:delText>
        </w:r>
        <w:r w:rsidR="00CD5BD4" w:rsidDel="00391088">
          <w:fldChar w:fldCharType="end"/>
        </w:r>
        <w:r w:rsidR="00CD5BD4" w:rsidDel="00391088">
          <w:delText>A)</w:delText>
        </w:r>
        <w:r w:rsidDel="00391088">
          <w:delText>.</w:delText>
        </w:r>
        <w:r w:rsidR="00B345EC" w:rsidDel="00391088">
          <w:delText xml:space="preserve"> For two elements, Cd and Se, a</w:delText>
        </w:r>
        <w:r w:rsidDel="00391088">
          <w:delText xml:space="preserve"> large number of possible candidate genes from SNP-to-gene mapping for each element (</w:delText>
        </w:r>
        <w:r w:rsidDel="00391088">
          <w:fldChar w:fldCharType="begin"/>
        </w:r>
        <w:r w:rsidDel="00391088">
          <w:delInstrText xml:space="preserve"> REF _Ref487144620 \h </w:delInstrText>
        </w:r>
        <w:r w:rsidR="00BD7995" w:rsidDel="00391088">
          <w:delInstrText xml:space="preserve"> \* MERGEFORMAT </w:delInstrText>
        </w:r>
        <w:r w:rsidDel="00391088">
          <w:fldChar w:fldCharType="separate"/>
        </w:r>
        <w:r w:rsidR="00A76A79" w:rsidDel="00391088">
          <w:delText>Figure 7</w:delText>
        </w:r>
        <w:r w:rsidDel="00391088">
          <w:fldChar w:fldCharType="end"/>
        </w:r>
        <w:r w:rsidDel="00391088">
          <w:delText>B</w:delText>
        </w:r>
        <w:r w:rsidR="000F4144" w:rsidDel="00391088">
          <w:delText>–</w:delText>
        </w:r>
        <w:r w:rsidDel="00391088">
          <w:delText>C, blue nodes) span</w:delText>
        </w:r>
        <w:r w:rsidR="000F4144" w:rsidDel="00391088">
          <w:delText>s</w:delText>
        </w:r>
        <w:r w:rsidDel="00391088">
          <w:delText xml:space="preserve"> many of the </w:delText>
        </w:r>
        <w:r w:rsidR="00D339E0" w:rsidDel="00391088">
          <w:delText xml:space="preserve">MCL </w:delText>
        </w:r>
        <w:r w:rsidDel="00391088">
          <w:delText>clusters identified in the network</w:delText>
        </w:r>
        <w:r w:rsidR="00D339E0" w:rsidDel="00391088">
          <w:delText xml:space="preserve"> (dotted ellipses)</w:delText>
        </w:r>
        <w:r w:rsidR="00E7437B" w:rsidDel="00391088">
          <w:delText xml:space="preserve">. The </w:delText>
        </w:r>
        <w:r w:rsidDel="00391088">
          <w:delText>HPO genes</w:delText>
        </w:r>
        <w:r w:rsidR="00E7437B" w:rsidDel="00391088">
          <w:delText>, in contrast,</w:delText>
        </w:r>
        <w:r w:rsidDel="00391088">
          <w:delText xml:space="preserve"> discovered by density and locality </w:delText>
        </w:r>
        <w:r w:rsidR="00E7437B" w:rsidDel="00391088">
          <w:delText xml:space="preserve">networks </w:delText>
        </w:r>
        <w:r w:rsidR="007E057B" w:rsidDel="00391088">
          <w:delText xml:space="preserve">co-localize to </w:delText>
        </w:r>
        <w:r w:rsidDel="00391088">
          <w:delText>a small number of MCL clusters (red nodes).</w:delText>
        </w:r>
      </w:del>
    </w:p>
    <w:p w14:paraId="791D1085" w14:textId="2FCC2031" w:rsidR="00391088" w:rsidRDefault="00F11BB0" w:rsidP="00391088">
      <w:pPr>
        <w:pStyle w:val="Heading3"/>
      </w:pPr>
      <w:del w:id="37" w:author="Microsoft Office User" w:date="2017-12-18T10:53:00Z">
        <w:r w:rsidRPr="00584799" w:rsidDel="00391088">
          <w:delText>Density and locality</w:delText>
        </w:r>
      </w:del>
      <w:r w:rsidRPr="00584799">
        <w:t xml:space="preserve"> </w:t>
      </w:r>
      <w:del w:id="38" w:author="Microsoft Office User" w:date="2017-12-18T10:53:00Z">
        <w:r w:rsidRPr="00584799" w:rsidDel="00391088">
          <w:delText>n</w:delText>
        </w:r>
      </w:del>
      <w:ins w:id="39" w:author="Microsoft Office User" w:date="2017-12-18T10:53:00Z">
        <w:r w:rsidR="00391088">
          <w:t>N</w:t>
        </w:r>
      </w:ins>
      <w:r w:rsidRPr="00584799">
        <w:t>etwork metrics provide complementary information</w:t>
      </w:r>
      <w:ins w:id="40" w:author="Microsoft Office User" w:date="2017-12-18T10:53:00Z">
        <w:r w:rsidR="00391088">
          <w:t xml:space="preserve"> </w:t>
        </w:r>
      </w:ins>
      <w:ins w:id="41" w:author="Microsoft Office User" w:date="2017-12-18T10:55:00Z">
        <w:r w:rsidR="000166ED">
          <w:t>and</w:t>
        </w:r>
      </w:ins>
      <w:ins w:id="42" w:author="Microsoft Office User" w:date="2017-12-18T10:53:00Z">
        <w:r w:rsidR="00391088">
          <w:t xml:space="preserve"> </w:t>
        </w:r>
      </w:ins>
      <w:ins w:id="43" w:author="Microsoft Office User" w:date="2017-12-18T10:54:00Z">
        <w:r w:rsidR="00391088">
          <w:t>m</w:t>
        </w:r>
      </w:ins>
      <w:moveToRangeStart w:id="44" w:author="Microsoft Office User" w:date="2017-12-18T10:54:00Z" w:name="move501357778"/>
      <w:moveTo w:id="45" w:author="Microsoft Office User" w:date="2017-12-18T10:54:00Z">
        <w:del w:id="46" w:author="Microsoft Office User" w:date="2017-12-18T10:54:00Z">
          <w:r w:rsidR="00391088" w:rsidRPr="007D6510" w:rsidDel="00391088">
            <w:delText>M</w:delText>
          </w:r>
        </w:del>
        <w:r w:rsidR="00391088" w:rsidRPr="007D6510">
          <w:t>ost candidate causal genes are trait</w:t>
        </w:r>
        <w:r w:rsidR="00391088">
          <w:t xml:space="preserve"> </w:t>
        </w:r>
        <w:r w:rsidR="00391088" w:rsidRPr="007D6510">
          <w:t>specific</w:t>
        </w:r>
      </w:moveTo>
    </w:p>
    <w:moveToRangeEnd w:id="44"/>
    <w:p w14:paraId="5542484B" w14:textId="6BB95D50" w:rsidR="00F11BB0" w:rsidDel="00391088" w:rsidRDefault="00F11BB0" w:rsidP="0067252E">
      <w:pPr>
        <w:pStyle w:val="Heading3"/>
        <w:rPr>
          <w:del w:id="47" w:author="Microsoft Office User" w:date="2017-12-18T10:54:00Z"/>
        </w:rPr>
      </w:pPr>
    </w:p>
    <w:p w14:paraId="6ADC3677" w14:textId="63650509" w:rsidR="00721D01" w:rsidRDefault="00641852" w:rsidP="0067252E">
      <w:r>
        <w:t>B</w:t>
      </w:r>
      <w:r w:rsidR="007605F7">
        <w:t>oth density and locality were assessed on a gene</w:t>
      </w:r>
      <w:r w:rsidR="000F4144">
        <w:t>-</w:t>
      </w:r>
      <w:r w:rsidR="007605F7">
        <w:t>specific level to measure</w:t>
      </w:r>
      <w:r w:rsidR="00F11BB0">
        <w:t xml:space="preserve"> the strength of a given candidate causal gene’s co-expression relationships with genes in other GWAS-identified loci (</w:t>
      </w:r>
      <w:r w:rsidR="000F4144">
        <w:t>s</w:t>
      </w:r>
      <w:r w:rsidR="00F11BB0">
        <w:t xml:space="preserve">ee </w:t>
      </w:r>
      <w:r w:rsidR="00F11BB0">
        <w:fldChar w:fldCharType="begin"/>
      </w:r>
      <w:r w:rsidR="00F11BB0">
        <w:instrText xml:space="preserve"> REF _Ref464738379 \h  \* MERGEFORMAT </w:instrText>
      </w:r>
      <w:r w:rsidR="00F11BB0">
        <w:fldChar w:fldCharType="separate"/>
      </w:r>
      <w:r w:rsidR="00A76A79" w:rsidRPr="0045686C">
        <w:rPr>
          <w:rFonts w:eastAsiaTheme="minorEastAsia"/>
        </w:rPr>
        <w:t>Eq.</w:t>
      </w:r>
      <w:r w:rsidR="00A76A79">
        <w:rPr>
          <w:rFonts w:eastAsiaTheme="minorEastAsia"/>
        </w:rPr>
        <w:t xml:space="preserve"> 3</w:t>
      </w:r>
      <w:r w:rsidR="00F11BB0">
        <w:fldChar w:fldCharType="end"/>
      </w:r>
      <w:r w:rsidR="00F11BB0">
        <w:t xml:space="preserve"> and </w:t>
      </w:r>
      <w:r w:rsidR="00F11BB0">
        <w:fldChar w:fldCharType="begin"/>
      </w:r>
      <w:r w:rsidR="00F11BB0">
        <w:instrText xml:space="preserve"> REF _Ref447101571 \h  \* MERGEFORMAT </w:instrText>
      </w:r>
      <w:r w:rsidR="00F11BB0">
        <w:fldChar w:fldCharType="separate"/>
      </w:r>
      <w:r w:rsidR="00A76A79">
        <w:t>Eq. 4</w:t>
      </w:r>
      <w:r w:rsidR="00F11BB0">
        <w:fldChar w:fldCharType="end"/>
      </w:r>
      <w:r w:rsidR="00F11BB0">
        <w:t>)</w:t>
      </w:r>
      <w:ins w:id="48" w:author="Microsoft Office User" w:date="2017-12-18T10:57:00Z">
        <w:r w:rsidR="000166ED" w:rsidRPr="000166ED">
          <w:t xml:space="preserve"> </w:t>
        </w:r>
        <w:r w:rsidR="000166ED">
          <w:t xml:space="preserve">(see </w:t>
        </w:r>
        <w:r w:rsidR="000166ED">
          <w:fldChar w:fldCharType="begin"/>
        </w:r>
        <w:r w:rsidR="000166ED">
          <w:instrText xml:space="preserve"> REF _Ref485996339 \h  \* MERGEFORMAT </w:instrText>
        </w:r>
      </w:ins>
      <w:ins w:id="49" w:author="Microsoft Office User" w:date="2017-12-18T10:57:00Z">
        <w:r w:rsidR="000166ED">
          <w:fldChar w:fldCharType="separate"/>
        </w:r>
      </w:ins>
      <w:r w:rsidR="000166ED" w:rsidRPr="000166ED">
        <w:rPr>
          <w:b/>
          <w:bCs/>
        </w:rPr>
        <w:t>Table 4</w:t>
      </w:r>
      <w:ins w:id="50" w:author="Microsoft Office User" w:date="2017-12-18T10:57:00Z">
        <w:r w:rsidR="000166ED">
          <w:fldChar w:fldCharType="end"/>
        </w:r>
        <w:r w:rsidR="000166ED">
          <w:t xml:space="preserve">, </w:t>
        </w:r>
        <w:proofErr w:type="spellStart"/>
        <w:r w:rsidR="000166ED">
          <w:t>Density:Any</w:t>
        </w:r>
        <w:proofErr w:type="spellEnd"/>
        <w:r w:rsidR="000166ED">
          <w:t xml:space="preserve"> and </w:t>
        </w:r>
        <w:proofErr w:type="spellStart"/>
        <w:r w:rsidR="000166ED">
          <w:t>Locality:Any</w:t>
        </w:r>
        <w:proofErr w:type="spellEnd"/>
        <w:r w:rsidR="000166ED">
          <w:t>).</w:t>
        </w:r>
      </w:ins>
      <w:r w:rsidR="00F11BB0">
        <w:t xml:space="preserve">. </w:t>
      </w:r>
      <w:del w:id="51" w:author="Microsoft Office User" w:date="2017-12-18T10:55:00Z">
        <w:r w:rsidR="00337948" w:rsidDel="000166ED">
          <w:delText>Gene</w:delText>
        </w:r>
        <w:r w:rsidR="000F4144" w:rsidDel="000166ED">
          <w:delText>-</w:delText>
        </w:r>
        <w:r w:rsidR="00337948" w:rsidDel="000166ED">
          <w:delText>specific d</w:delText>
        </w:r>
        <w:r w:rsidR="00F11BB0" w:rsidDel="000166ED">
          <w:delText xml:space="preserve">ensity measures the fraction of observed co-expression interactions to total possible co-expression relationships between the candidate gene and genes linked to other GWAS-identified loci, while </w:delText>
        </w:r>
        <w:r w:rsidR="00337948" w:rsidDel="000166ED">
          <w:delText>gene</w:delText>
        </w:r>
        <w:r w:rsidR="000F4144" w:rsidDel="000166ED">
          <w:delText>-</w:delText>
        </w:r>
        <w:r w:rsidR="00337948" w:rsidDel="000166ED">
          <w:delText xml:space="preserve">specific </w:delText>
        </w:r>
        <w:r w:rsidR="00706219" w:rsidDel="000166ED">
          <w:delText>locality</w:delText>
        </w:r>
        <w:r w:rsidDel="000166ED">
          <w:delText xml:space="preserve"> normalizes</w:delText>
        </w:r>
        <w:r w:rsidR="00706219" w:rsidDel="000166ED">
          <w:delText xml:space="preserve"> gene interactions</w:delText>
        </w:r>
        <w:r w:rsidR="00F11BB0" w:rsidDel="000166ED">
          <w:delText xml:space="preserve"> to account for the </w:delText>
        </w:r>
        <w:r w:rsidR="000565D6" w:rsidDel="000166ED">
          <w:delText>proportion</w:delText>
        </w:r>
        <w:r w:rsidR="00F11BB0" w:rsidDel="000166ED">
          <w:delText xml:space="preserve"> of interactions between the candidate gene and the rest of the genome (i.e.</w:delText>
        </w:r>
        <w:r w:rsidR="000F4144" w:rsidDel="000166ED">
          <w:delText>,</w:delText>
        </w:r>
        <w:r w:rsidR="00F11BB0" w:rsidDel="000166ED">
          <w:delText xml:space="preserve"> genes not near a GWAS locus). </w:delText>
        </w:r>
      </w:del>
      <w:del w:id="52" w:author="Microsoft Office User" w:date="2017-12-18T10:57:00Z">
        <w:r w:rsidR="00F11BB0" w:rsidDel="000166ED">
          <w:delText>Overall,</w:delText>
        </w:r>
        <w:r w:rsidR="00C97ADB" w:rsidDel="000166ED">
          <w:delText xml:space="preserve"> density identified more HPO </w:delText>
        </w:r>
        <w:r w:rsidR="00C97ADB" w:rsidRPr="00B840AF" w:rsidDel="000166ED">
          <w:delText xml:space="preserve">genes than </w:delText>
        </w:r>
        <w:r w:rsidR="000F4144" w:rsidRPr="00AF6EEA" w:rsidDel="000166ED">
          <w:delText xml:space="preserve">did </w:delText>
        </w:r>
        <w:r w:rsidR="00C97ADB" w:rsidRPr="00B840AF" w:rsidDel="000166ED">
          <w:delText>locality</w:delText>
        </w:r>
        <w:r w:rsidR="00F11BB0" w:rsidRPr="00B840AF" w:rsidDel="000166ED">
          <w:delText>. For example, across all traits</w:delText>
        </w:r>
        <w:r w:rsidR="001A5692" w:rsidRPr="00B840AF" w:rsidDel="000166ED">
          <w:delText xml:space="preserve"> and networks</w:delText>
        </w:r>
        <w:r w:rsidR="00F11BB0" w:rsidRPr="00B840AF" w:rsidDel="000166ED">
          <w:delText>, 391 HPO candidate genes were discovered using density</w:delText>
        </w:r>
        <w:r w:rsidR="00B840AF" w:rsidDel="000166ED">
          <w:delText>,</w:delText>
        </w:r>
        <w:r w:rsidR="00F11BB0" w:rsidRPr="00B840AF" w:rsidDel="000166ED">
          <w:delText xml:space="preserve"> while 247 HPO candidate genes were discovered using locality</w:delText>
        </w:r>
        <w:r w:rsidR="00F11BB0" w:rsidDel="000166ED">
          <w:delText xml:space="preserve"> (</w:delText>
        </w:r>
        <w:r w:rsidR="00B840AF" w:rsidDel="000166ED">
          <w:delText>s</w:delText>
        </w:r>
        <w:r w:rsidR="00F11BB0" w:rsidDel="000166ED">
          <w:delText>ee</w:delText>
        </w:r>
        <w:r w:rsidR="003E2480" w:rsidDel="000166ED">
          <w:delText xml:space="preserve"> </w:delText>
        </w:r>
        <w:r w:rsidR="003E2480" w:rsidDel="000166ED">
          <w:fldChar w:fldCharType="begin"/>
        </w:r>
        <w:r w:rsidR="003E2480" w:rsidDel="000166ED">
          <w:delInstrText xml:space="preserve"> REF _Ref485996339 \h </w:delInstrText>
        </w:r>
        <w:r w:rsidR="00BD7995" w:rsidDel="000166ED">
          <w:delInstrText xml:space="preserve"> \* MERGEFORMAT </w:delInstrText>
        </w:r>
        <w:r w:rsidR="003E2480" w:rsidDel="000166ED">
          <w:fldChar w:fldCharType="separate"/>
        </w:r>
        <w:r w:rsidR="00A76A79" w:rsidDel="000166ED">
          <w:delText>Table 4</w:delText>
        </w:r>
        <w:r w:rsidR="003E2480" w:rsidDel="000166ED">
          <w:fldChar w:fldCharType="end"/>
        </w:r>
        <w:r w:rsidR="00A01C31" w:rsidDel="000166ED">
          <w:delText>, Density:Any and Locality:Any</w:delText>
        </w:r>
        <w:r w:rsidR="00F11BB0" w:rsidDel="000166ED">
          <w:delText>).</w:delText>
        </w:r>
        <w:r w:rsidR="00F11BB0" w:rsidRPr="00E74167" w:rsidDel="000166ED">
          <w:delText xml:space="preserve"> </w:delText>
        </w:r>
      </w:del>
      <w:r w:rsidR="00F11BB0">
        <w:t>Interestingly, the</w:t>
      </w:r>
      <w:r w:rsidR="00C12ECC">
        <w:t xml:space="preserve"> </w:t>
      </w:r>
      <w:r w:rsidR="00F11BB0">
        <w:t xml:space="preserve">high-confidence genes were </w:t>
      </w:r>
      <w:ins w:id="53" w:author="Microsoft Office User" w:date="2017-12-18T10:57:00Z">
        <w:r w:rsidR="00254ACE">
          <w:t xml:space="preserve">identified by the two </w:t>
        </w:r>
        <w:r w:rsidR="000166ED">
          <w:t xml:space="preserve">approaches were </w:t>
        </w:r>
      </w:ins>
      <w:r w:rsidR="00F11BB0">
        <w:t>largely complementa</w:t>
      </w:r>
      <w:r w:rsidR="00F11BB0" w:rsidRPr="002C05D9">
        <w:t xml:space="preserve">ry, in terms of </w:t>
      </w:r>
      <w:r w:rsidR="002C05D9">
        <w:t xml:space="preserve">both </w:t>
      </w:r>
      <w:r w:rsidR="00F11BB0" w:rsidRPr="002C05D9">
        <w:t xml:space="preserve">which traits </w:t>
      </w:r>
      <w:r w:rsidR="002C05D9">
        <w:t>and which network they produced results</w:t>
      </w:r>
      <w:r w:rsidR="00232BAF">
        <w:t xml:space="preserve"> for</w:t>
      </w:r>
      <w:r w:rsidR="00F11BB0" w:rsidRPr="002C05D9">
        <w:t>.</w:t>
      </w:r>
      <w:r w:rsidR="00F11BB0">
        <w:t xml:space="preserve"> </w:t>
      </w:r>
      <w:del w:id="54" w:author="Microsoft Office User" w:date="2017-12-18T10:58:00Z">
        <w:r w:rsidR="00F11BB0" w:rsidDel="000166ED">
          <w:delText xml:space="preserve">Among the two sets of genes (391 and 247 genes, respectively), 26 HPO genes </w:delText>
        </w:r>
        <w:r w:rsidR="00B840AF" w:rsidDel="000166ED">
          <w:delText xml:space="preserve">in common </w:delText>
        </w:r>
        <w:r w:rsidR="00F11BB0" w:rsidDel="000166ED">
          <w:delText>were discovered (</w:delText>
        </w:r>
        <w:r w:rsidR="00507083" w:rsidDel="000166ED">
          <w:fldChar w:fldCharType="begin"/>
        </w:r>
        <w:r w:rsidR="00507083" w:rsidDel="000166ED">
          <w:delInstrText xml:space="preserve"> REF _Ref485996339 \h </w:delInstrText>
        </w:r>
        <w:r w:rsidR="00BD7995" w:rsidDel="000166ED">
          <w:delInstrText xml:space="preserve"> \* MERGEFORMAT </w:delInstrText>
        </w:r>
        <w:r w:rsidR="00507083" w:rsidDel="000166ED">
          <w:fldChar w:fldCharType="separate"/>
        </w:r>
        <w:r w:rsidR="00A76A79" w:rsidDel="000166ED">
          <w:delText>Table 4</w:delText>
        </w:r>
        <w:r w:rsidR="00507083" w:rsidDel="000166ED">
          <w:fldChar w:fldCharType="end"/>
        </w:r>
        <w:r w:rsidR="00F11BB0" w:rsidDel="000166ED">
          <w:delText>: Both:Any). While this overlap is statistically significant (</w:delText>
        </w:r>
        <w:r w:rsidR="00F11BB0" w:rsidRPr="00C10B25" w:rsidDel="000166ED">
          <w:rPr>
            <w:i/>
          </w:rPr>
          <w:delText>p</w:delText>
        </w:r>
        <w:r w:rsidR="00F11BB0" w:rsidDel="000166ED">
          <w:delText xml:space="preserve"> ≤ 1.5</w:delText>
        </w:r>
        <w:r w:rsidR="00F11BB0" w:rsidRPr="001F6D09" w:rsidDel="000166ED">
          <w:delText>e-13</w:delText>
        </w:r>
        <w:r w:rsidR="00F11BB0" w:rsidDel="000166ED">
          <w:delText xml:space="preserve">; hypergeometric), the large number of uniquely discovered genes suggests </w:delText>
        </w:r>
        <w:r w:rsidR="00B840AF" w:rsidDel="000166ED">
          <w:delText xml:space="preserve">that </w:delText>
        </w:r>
        <w:r w:rsidR="0078619C" w:rsidDel="000166ED">
          <w:delText>the two measures capture</w:delText>
        </w:r>
        <w:r w:rsidR="00F11BB0" w:rsidDel="000166ED">
          <w:delText xml:space="preserve"> largely complementary </w:delText>
        </w:r>
        <w:r w:rsidR="00B32A52" w:rsidDel="000166ED">
          <w:delText xml:space="preserve">biological information from </w:delText>
        </w:r>
        <w:r w:rsidR="00F11BB0" w:rsidDel="000166ED">
          <w:delText xml:space="preserve">co-expression subnetworks. </w:delText>
        </w:r>
      </w:del>
      <w:r w:rsidR="00F11BB0">
        <w:t>Indeed, when we measured the direct correlation of gene-specific density and locality measures across several GWAS traits and GO</w:t>
      </w:r>
      <w:r w:rsidR="00B32A52">
        <w:t xml:space="preserve"> terms</w:t>
      </w:r>
      <w:r w:rsidR="00F11BB0">
        <w:t>, we observed</w:t>
      </w:r>
      <w:r w:rsidR="00B32A52">
        <w:t xml:space="preserve"> very</w:t>
      </w:r>
      <w:r w:rsidR="00852134">
        <w:t xml:space="preserve"> </w:t>
      </w:r>
      <w:r w:rsidR="00B32A52">
        <w:t>weak</w:t>
      </w:r>
      <w:r w:rsidR="00852134">
        <w:t xml:space="preserve"> positive but </w:t>
      </w:r>
      <w:r w:rsidR="00B32A52">
        <w:t xml:space="preserve">significant </w:t>
      </w:r>
      <w:r w:rsidR="00F11BB0">
        <w:t>correlations (</w:t>
      </w:r>
      <w:r w:rsidR="00165871">
        <w:fldChar w:fldCharType="begin"/>
      </w:r>
      <w:r w:rsidR="00165871">
        <w:instrText xml:space="preserve"> REF _Ref481678956 \h </w:instrText>
      </w:r>
      <w:r w:rsidR="00BD7995">
        <w:instrText xml:space="preserve"> \* MERGEFORMAT </w:instrText>
      </w:r>
      <w:r w:rsidR="00165871">
        <w:fldChar w:fldCharType="separate"/>
      </w:r>
      <w:r w:rsidR="00A76A79">
        <w:t>Supp. Figure 6</w:t>
      </w:r>
      <w:r w:rsidR="00165871">
        <w:fldChar w:fldCharType="end"/>
      </w:r>
      <w:r w:rsidR="00F11BB0">
        <w:t xml:space="preserve">). </w:t>
      </w:r>
      <w:del w:id="55" w:author="Microsoft Office User" w:date="2017-12-18T13:15:00Z">
        <w:r w:rsidR="00F11BB0" w:rsidDel="00946FF7">
          <w:delText xml:space="preserve">Density </w:delText>
        </w:r>
        <w:r w:rsidR="00B32A52" w:rsidDel="00946FF7">
          <w:delText>was most effective</w:delText>
        </w:r>
        <w:r w:rsidR="00F11BB0" w:rsidDel="00946FF7">
          <w:delText xml:space="preserve"> </w:delText>
        </w:r>
        <w:r w:rsidR="00B32A52" w:rsidDel="00946FF7">
          <w:delText xml:space="preserve">at identifying HPO genes within the GWAS-linked loci </w:delText>
        </w:r>
        <w:r w:rsidR="00F11BB0" w:rsidDel="00946FF7">
          <w:delText xml:space="preserve">when using the </w:delText>
        </w:r>
        <w:r w:rsidR="00F11BB0" w:rsidRPr="00321F88" w:rsidDel="00946FF7">
          <w:delText>ZmRoot network (</w:delText>
        </w:r>
        <w:r w:rsidR="00321F88" w:rsidRPr="00321F88" w:rsidDel="00946FF7">
          <w:delText>326 HPO genes using density vs. 11 HPO gene using locality</w:delText>
        </w:r>
        <w:r w:rsidR="00F11BB0" w:rsidRPr="00321F88" w:rsidDel="00946FF7">
          <w:delText>)</w:delText>
        </w:r>
        <w:r w:rsidR="00B32A52" w:rsidDel="00946FF7">
          <w:delText>. L</w:delText>
        </w:r>
        <w:r w:rsidR="00F11BB0" w:rsidDel="00946FF7">
          <w:delText>ocality provided stronger results on the ZmPAN network</w:delText>
        </w:r>
        <w:r w:rsidR="00321F88" w:rsidDel="00946FF7">
          <w:delText xml:space="preserve"> (228 HPO genes using locality and 0 HPO genes using density</w:delText>
        </w:r>
        <w:r w:rsidR="00F11BB0" w:rsidDel="00946FF7">
          <w:delText xml:space="preserve">). </w:delText>
        </w:r>
      </w:del>
      <w:r w:rsidR="00F11BB0">
        <w:t>We observe</w:t>
      </w:r>
      <w:r w:rsidR="00723A26">
        <w:t>d</w:t>
      </w:r>
      <w:r w:rsidR="00F11BB0">
        <w:t xml:space="preserve"> that the utility of the locality metric appeared to</w:t>
      </w:r>
      <w:r w:rsidR="00E43CA6">
        <w:t xml:space="preserve"> be linked to the number of accessions used to construct</w:t>
      </w:r>
      <w:r w:rsidR="00F11BB0">
        <w:t xml:space="preserve"> the network</w:t>
      </w:r>
      <w:r w:rsidR="007B3040">
        <w:t xml:space="preserve"> (</w:t>
      </w:r>
      <w:r w:rsidR="007B3040">
        <w:fldChar w:fldCharType="begin"/>
      </w:r>
      <w:r w:rsidR="007B3040">
        <w:instrText xml:space="preserve"> REF _Ref486516422 \h </w:instrText>
      </w:r>
      <w:r w:rsidR="00BD7995">
        <w:instrText xml:space="preserve"> \* MERGEFORMAT </w:instrText>
      </w:r>
      <w:r w:rsidR="007B3040">
        <w:fldChar w:fldCharType="separate"/>
      </w:r>
      <w:r w:rsidR="00A76A79">
        <w:t>Supp. Table 7</w:t>
      </w:r>
      <w:r w:rsidR="007B3040">
        <w:fldChar w:fldCharType="end"/>
      </w:r>
      <w:r w:rsidR="007B3040">
        <w:t>)</w:t>
      </w:r>
      <w:r w:rsidR="00B840AF">
        <w:t>,</w:t>
      </w:r>
      <w:r w:rsidR="00013CDC">
        <w:t xml:space="preserve"> suggesting that the differences between networks in locality may simply reflect the number of </w:t>
      </w:r>
      <w:r w:rsidR="005074A6">
        <w:t>accession</w:t>
      </w:r>
      <w:r w:rsidR="00013CDC">
        <w:t>s used to generate them</w:t>
      </w:r>
      <w:r w:rsidR="00F301D2">
        <w:t xml:space="preserve"> (</w:t>
      </w:r>
      <w:r w:rsidR="00B840AF">
        <w:t>s</w:t>
      </w:r>
      <w:r w:rsidR="00F301D2">
        <w:t xml:space="preserve">ee </w:t>
      </w:r>
      <w:r w:rsidR="00F301D2">
        <w:fldChar w:fldCharType="begin"/>
      </w:r>
      <w:r w:rsidR="00F301D2">
        <w:instrText xml:space="preserve"> REF _Ref487125611 \h </w:instrText>
      </w:r>
      <w:r w:rsidR="00BD7995">
        <w:instrText xml:space="preserve"> \* MERGEFORMAT </w:instrText>
      </w:r>
      <w:r w:rsidR="00F301D2">
        <w:fldChar w:fldCharType="separate"/>
      </w:r>
      <w:r w:rsidR="00A76A79">
        <w:t>Discussion</w:t>
      </w:r>
      <w:r w:rsidR="00F301D2">
        <w:fldChar w:fldCharType="end"/>
      </w:r>
      <w:r w:rsidR="00F301D2">
        <w:t>)</w:t>
      </w:r>
      <w:r w:rsidR="00013CDC">
        <w:t xml:space="preserve">. </w:t>
      </w:r>
    </w:p>
    <w:p w14:paraId="1D226F8A" w14:textId="5FAA2D95" w:rsidR="00F11BB0" w:rsidDel="00391088" w:rsidRDefault="00F11BB0" w:rsidP="0067252E">
      <w:pPr>
        <w:pStyle w:val="Heading3"/>
      </w:pPr>
      <w:moveFromRangeStart w:id="56" w:author="Microsoft Office User" w:date="2017-12-18T10:54:00Z" w:name="move501357778"/>
      <w:moveFrom w:id="57" w:author="Microsoft Office User" w:date="2017-12-18T10:54:00Z">
        <w:r w:rsidRPr="007D6510" w:rsidDel="00391088">
          <w:t>Most candidate causal genes are trait</w:t>
        </w:r>
        <w:r w:rsidR="00B840AF" w:rsidDel="00391088">
          <w:t xml:space="preserve"> </w:t>
        </w:r>
        <w:r w:rsidRPr="007D6510" w:rsidDel="00391088">
          <w:t>specific</w:t>
        </w:r>
      </w:moveFrom>
    </w:p>
    <w:moveFromRangeEnd w:id="56"/>
    <w:p w14:paraId="4D1DC1CC" w14:textId="499B507E" w:rsidR="00F11BB0" w:rsidDel="00946FF7" w:rsidRDefault="00F11BB0" w:rsidP="00946FF7">
      <w:pPr>
        <w:rPr>
          <w:del w:id="58" w:author="Microsoft Office User" w:date="2017-12-18T13:16:00Z"/>
        </w:rPr>
        <w:pPrChange w:id="59" w:author="Microsoft Office User" w:date="2017-12-18T13:16:00Z">
          <w:pPr/>
        </w:pPrChange>
      </w:pPr>
      <w:r>
        <w:t xml:space="preserve">One important question is the extent to which putative causal genes overlap across different </w:t>
      </w:r>
      <w:proofErr w:type="spellStart"/>
      <w:r>
        <w:t>ionomic</w:t>
      </w:r>
      <w:proofErr w:type="spellEnd"/>
      <w:r>
        <w:t xml:space="preserve"> traits. It is plausible that some mechanisms affecting elemental accumulation are </w:t>
      </w:r>
      <w:r w:rsidR="00B32A52">
        <w:t xml:space="preserve">shared </w:t>
      </w:r>
      <w:r w:rsidR="00B32A52">
        <w:lastRenderedPageBreak/>
        <w:t>by multiple elements.</w:t>
      </w:r>
      <w:del w:id="60" w:author="Microsoft Office User" w:date="2017-12-18T13:15:00Z">
        <w:r w:rsidDel="00946FF7">
          <w:delText xml:space="preserve"> We compiled the complete set of HPO genes discovered for each element and assessed overlap across the complete set of 17 elements (</w:delText>
        </w:r>
        <w:r w:rsidR="00EB6B7C" w:rsidDel="00946FF7">
          <w:fldChar w:fldCharType="begin"/>
        </w:r>
        <w:r w:rsidR="00EB6B7C" w:rsidDel="00946FF7">
          <w:delInstrText xml:space="preserve"> REF _Ref486000600 \h </w:delInstrText>
        </w:r>
        <w:r w:rsidR="00BD7995" w:rsidDel="00946FF7">
          <w:delInstrText xml:space="preserve"> \* MERGEFORMAT </w:delInstrText>
        </w:r>
        <w:r w:rsidR="00EB6B7C" w:rsidDel="00946FF7">
          <w:fldChar w:fldCharType="separate"/>
        </w:r>
        <w:r w:rsidR="00A76A79" w:rsidDel="00946FF7">
          <w:delText>Table 5</w:delText>
        </w:r>
        <w:r w:rsidR="00EB6B7C" w:rsidDel="00946FF7">
          <w:fldChar w:fldCharType="end"/>
        </w:r>
        <w:r w:rsidDel="00946FF7">
          <w:delText>)</w:delText>
        </w:r>
      </w:del>
      <w:r>
        <w:t xml:space="preserve">. </w:t>
      </w:r>
      <w:r w:rsidR="00B32A52">
        <w:t>M</w:t>
      </w:r>
      <w:r>
        <w:t xml:space="preserve">ost of the discovered </w:t>
      </w:r>
      <w:r w:rsidR="00C63501">
        <w:t>HPO</w:t>
      </w:r>
      <w:r>
        <w:t xml:space="preserve"> genes are element specific, with relatively little overlap between elements (</w:t>
      </w:r>
      <w:r w:rsidR="00EB6B7C">
        <w:fldChar w:fldCharType="begin"/>
      </w:r>
      <w:r w:rsidR="00EB6B7C">
        <w:instrText xml:space="preserve"> REF _Ref486000600 \h </w:instrText>
      </w:r>
      <w:r w:rsidR="00BD7995">
        <w:instrText xml:space="preserve"> \* MERGEFORMAT </w:instrText>
      </w:r>
      <w:r w:rsidR="00EB6B7C">
        <w:fldChar w:fldCharType="separate"/>
      </w:r>
      <w:r w:rsidR="00A76A79">
        <w:t>Table 5</w:t>
      </w:r>
      <w:r w:rsidR="00EB6B7C">
        <w:fldChar w:fldCharType="end"/>
      </w:r>
      <w:r>
        <w:t xml:space="preserve">). </w:t>
      </w:r>
      <w:del w:id="61" w:author="Microsoft Office User" w:date="2017-12-18T13:16:00Z">
        <w:r w:rsidDel="00946FF7">
          <w:delText>However, a limited number of element pairs did exhibit statistically significant overlap</w:delText>
        </w:r>
        <w:r w:rsidR="006D630E" w:rsidDel="00946FF7">
          <w:delText>,</w:delText>
        </w:r>
        <w:r w:rsidRPr="00297743" w:rsidDel="00946FF7">
          <w:delText xml:space="preserve"> </w:delText>
        </w:r>
        <w:r w:rsidDel="00946FF7">
          <w:delText>including Cd, which shared</w:delText>
        </w:r>
        <w:r w:rsidR="006F1B15" w:rsidDel="00946FF7">
          <w:delText xml:space="preserve"> </w:delText>
        </w:r>
        <w:r w:rsidDel="00946FF7">
          <w:delText xml:space="preserve">significant overlap with </w:delText>
        </w:r>
        <w:r w:rsidR="006D630E" w:rsidDel="00946FF7">
          <w:delText>seven</w:delText>
        </w:r>
        <w:r w:rsidDel="00946FF7">
          <w:delText xml:space="preserve"> other elements (Al, Cu, K, Mg, Mo, Se</w:delText>
        </w:r>
        <w:r w:rsidR="006D630E" w:rsidDel="00946FF7">
          <w:delText>,</w:delText>
        </w:r>
        <w:r w:rsidDel="00946FF7">
          <w:delText xml:space="preserve"> and Sr), and Se, which shared</w:delText>
        </w:r>
        <w:r w:rsidR="006F1B15" w:rsidDel="00946FF7">
          <w:delText xml:space="preserve"> </w:delText>
        </w:r>
        <w:r w:rsidDel="00946FF7">
          <w:delText xml:space="preserve">significant overlap with </w:delText>
        </w:r>
        <w:r w:rsidR="006D630E" w:rsidDel="00946FF7">
          <w:delText>three</w:delText>
        </w:r>
        <w:r w:rsidDel="00946FF7">
          <w:delText xml:space="preserve"> other elements </w:delText>
        </w:r>
        <w:r w:rsidR="00AC60C0" w:rsidDel="00946FF7">
          <w:delText>(As,</w:delText>
        </w:r>
        <w:r w:rsidR="00A37B83" w:rsidDel="00946FF7">
          <w:delText xml:space="preserve"> </w:delText>
        </w:r>
        <w:r w:rsidR="00AC60C0" w:rsidDel="00946FF7">
          <w:delText>Cd</w:delText>
        </w:r>
        <w:r w:rsidR="006D630E" w:rsidDel="00946FF7">
          <w:delText>,</w:delText>
        </w:r>
        <w:r w:rsidR="00AC60C0" w:rsidDel="00946FF7">
          <w:delText xml:space="preserve"> an</w:delText>
        </w:r>
        <w:r w:rsidR="002B5295" w:rsidDel="00946FF7">
          <w:delText>d</w:delText>
        </w:r>
        <w:r w:rsidR="00AC60C0" w:rsidDel="00946FF7">
          <w:delText xml:space="preserve"> Mg), </w:delText>
        </w:r>
        <w:r w:rsidDel="00946FF7">
          <w:delText>and Mo, which shar</w:delText>
        </w:r>
        <w:r w:rsidR="00EB6B7C" w:rsidDel="00946FF7">
          <w:delText>ed</w:delText>
        </w:r>
        <w:r w:rsidR="006F1B15" w:rsidDel="00946FF7">
          <w:delText xml:space="preserve"> </w:delText>
        </w:r>
        <w:r w:rsidR="00EB6B7C" w:rsidDel="00946FF7">
          <w:delText>significant overlap with</w:delText>
        </w:r>
        <w:r w:rsidDel="00946FF7">
          <w:delText xml:space="preserve"> </w:delText>
        </w:r>
        <w:r w:rsidR="006D630E" w:rsidDel="00946FF7">
          <w:delText>two</w:delText>
        </w:r>
        <w:r w:rsidDel="00946FF7">
          <w:delText xml:space="preserve"> other elements </w:delText>
        </w:r>
        <w:r w:rsidR="009E5504" w:rsidDel="00946FF7">
          <w:delText>(Al</w:delText>
        </w:r>
        <w:r w:rsidR="006D630E" w:rsidDel="00946FF7">
          <w:delText xml:space="preserve"> and</w:delText>
        </w:r>
        <w:r w:rsidR="009E5504" w:rsidDel="00946FF7">
          <w:delText xml:space="preserve"> Cd).</w:delText>
        </w:r>
        <w:r w:rsidDel="00946FF7">
          <w:delText xml:space="preserve"> </w:delText>
        </w:r>
        <w:r w:rsidR="00E57950" w:rsidDel="00946FF7">
          <w:delText xml:space="preserve">These </w:delText>
        </w:r>
        <w:r w:rsidDel="00946FF7">
          <w:delText xml:space="preserve">candidate genes represent important </w:delText>
        </w:r>
        <w:r w:rsidR="00E57950" w:rsidDel="00946FF7">
          <w:delText>potential</w:delText>
        </w:r>
        <w:r w:rsidDel="00946FF7">
          <w:delText xml:space="preserve"> modulators of elemental composition a</w:delText>
        </w:r>
        <w:r w:rsidR="0055150D" w:rsidDel="00946FF7">
          <w:delText xml:space="preserve">nd are </w:delText>
        </w:r>
        <w:r w:rsidR="00B32A52" w:rsidDel="00946FF7">
          <w:delText xml:space="preserve">particularly </w:delText>
        </w:r>
        <w:r w:rsidR="0055150D" w:rsidDel="00946FF7">
          <w:delText>worthy of further study (</w:delText>
        </w:r>
        <w:r w:rsidR="0055150D" w:rsidDel="00946FF7">
          <w:fldChar w:fldCharType="begin"/>
        </w:r>
        <w:r w:rsidR="0055150D" w:rsidDel="00946FF7">
          <w:delInstrText xml:space="preserve"> REF _Ref486581168 \h </w:delInstrText>
        </w:r>
        <w:r w:rsidR="00BD7995" w:rsidDel="00946FF7">
          <w:delInstrText xml:space="preserve"> \* MERGEFORMAT </w:delInstrText>
        </w:r>
        <w:r w:rsidR="0055150D" w:rsidDel="00946FF7">
          <w:fldChar w:fldCharType="separate"/>
        </w:r>
        <w:r w:rsidR="00A76A79" w:rsidDel="00946FF7">
          <w:delText>Supp. Table 8</w:delText>
        </w:r>
        <w:r w:rsidR="0055150D" w:rsidDel="00946FF7">
          <w:fldChar w:fldCharType="end"/>
        </w:r>
        <w:r w:rsidDel="00946FF7">
          <w:delText>).</w:delText>
        </w:r>
      </w:del>
    </w:p>
    <w:p w14:paraId="09A07F96" w14:textId="666BC2C5" w:rsidR="00F11BB0" w:rsidDel="00946FF7" w:rsidRDefault="00F11BB0" w:rsidP="00946FF7">
      <w:pPr>
        <w:rPr>
          <w:del w:id="62" w:author="Microsoft Office User" w:date="2017-12-18T13:16:00Z"/>
        </w:rPr>
        <w:pPrChange w:id="63" w:author="Microsoft Office User" w:date="2017-12-18T13:16:00Z">
          <w:pPr>
            <w:pStyle w:val="Heading3"/>
          </w:pPr>
        </w:pPrChange>
      </w:pPr>
      <w:bookmarkStart w:id="64" w:name="_Ref486000600"/>
      <w:del w:id="65" w:author="Microsoft Office User" w:date="2017-12-18T13:16:00Z">
        <w:r w:rsidDel="00946FF7">
          <w:delText>Table 5</w:delText>
        </w:r>
        <w:bookmarkEnd w:id="64"/>
      </w:del>
    </w:p>
    <w:p w14:paraId="4F761D90" w14:textId="35D64ED1" w:rsidR="00844AFF" w:rsidRPr="00844AFF" w:rsidDel="00946FF7" w:rsidRDefault="00931CD7" w:rsidP="00946FF7">
      <w:pPr>
        <w:rPr>
          <w:del w:id="66" w:author="Microsoft Office User" w:date="2017-12-18T13:16:00Z"/>
        </w:rPr>
        <w:pPrChange w:id="67" w:author="Microsoft Office User" w:date="2017-12-18T13:16:00Z">
          <w:pPr/>
        </w:pPrChange>
      </w:pPr>
      <w:del w:id="68" w:author="Microsoft Office User" w:date="2017-12-18T13:16:00Z">
        <w:r w:rsidDel="00946FF7">
          <w:object w:dxaOrig="14227" w:dyaOrig="4505" w14:anchorId="357D371F">
            <v:shape id="_x0000_i1029" type="#_x0000_t75" style="width:471.25pt;height:149.1pt" o:ole="">
              <v:imagedata r:id="rId25" o:title=""/>
            </v:shape>
            <o:OLEObject Type="Embed" ProgID="Excel.Sheet.12" ShapeID="_x0000_i1029" DrawAspect="Content" ObjectID="_1575110850" r:id="rId26"/>
          </w:object>
        </w:r>
      </w:del>
    </w:p>
    <w:p w14:paraId="6D4B541D" w14:textId="7BA5AE59" w:rsidR="00F11BB0" w:rsidRPr="00975FFB" w:rsidDel="00946FF7" w:rsidRDefault="00F11BB0" w:rsidP="00946FF7">
      <w:pPr>
        <w:rPr>
          <w:del w:id="69" w:author="Microsoft Office User" w:date="2017-12-18T13:16:00Z"/>
        </w:rPr>
        <w:pPrChange w:id="70" w:author="Microsoft Office User" w:date="2017-12-18T13:16:00Z">
          <w:pPr>
            <w:pStyle w:val="Heading4"/>
          </w:pPr>
        </w:pPrChange>
      </w:pPr>
      <w:del w:id="71" w:author="Microsoft Office User" w:date="2017-12-18T13:16:00Z">
        <w:r w:rsidDel="00946FF7">
          <w:delText>Element HPO candidate gene overlap</w:delText>
        </w:r>
      </w:del>
    </w:p>
    <w:p w14:paraId="7DE6C655" w14:textId="6C5B3246" w:rsidR="00F11BB0" w:rsidRDefault="00F11BB0" w:rsidP="00946FF7">
      <w:pPr>
        <w:pPrChange w:id="72" w:author="Microsoft Office User" w:date="2017-12-18T13:16:00Z">
          <w:pPr>
            <w:pStyle w:val="Subtitle"/>
          </w:pPr>
        </w:pPrChange>
      </w:pPr>
      <w:del w:id="73" w:author="Microsoft Office User" w:date="2017-12-18T13:16:00Z">
        <w:r w:rsidDel="00946FF7">
          <w:delText>Overlap between the 610 HPO genes discovered between different elements by either density or locality and in any network. The diagonal</w:delText>
        </w:r>
        <w:r w:rsidR="00931CD7" w:rsidDel="00946FF7">
          <w:delText xml:space="preserve"> (bolded)</w:delText>
        </w:r>
        <w:r w:rsidDel="00946FF7">
          <w:delText xml:space="preserve"> shows the number of HPO genes discovered for each element. Values in the upper triangular</w:delText>
        </w:r>
        <w:r w:rsidR="006D630E" w:rsidDel="00946FF7">
          <w:delText xml:space="preserve"> region</w:delText>
        </w:r>
        <w:r w:rsidDel="00946FF7">
          <w:delText xml:space="preserve"> show the number of genes that overlap between elements. The values in the lower triang</w:delText>
        </w:r>
        <w:r w:rsidR="006D630E" w:rsidDel="00946FF7">
          <w:delText>le</w:delText>
        </w:r>
        <w:r w:rsidDel="00946FF7">
          <w:delText xml:space="preserve"> designate the </w:delText>
        </w:r>
        <w:r w:rsidRPr="00C10B25" w:rsidDel="00946FF7">
          <w:rPr>
            <w:i/>
          </w:rPr>
          <w:delText>p</w:delText>
        </w:r>
        <w:r w:rsidDel="00946FF7">
          <w:delText xml:space="preserve">-values (hypergeometric) for overlap between the two sets of HPO genes. </w:delText>
        </w:r>
        <w:r w:rsidR="00931CD7" w:rsidDel="00946FF7">
          <w:delText>Starred (*)</w:delText>
        </w:r>
        <w:r w:rsidR="009B7EA4" w:rsidDel="00946FF7">
          <w:delText xml:space="preserve"> values</w:delText>
        </w:r>
        <w:r w:rsidDel="00946FF7">
          <w:delText xml:space="preserve"> indicate significa</w:delText>
        </w:r>
        <w:r w:rsidR="00C87F03" w:rsidDel="00946FF7">
          <w:delText>nce with Bonferroni correction.</w:delText>
        </w:r>
      </w:del>
    </w:p>
    <w:p w14:paraId="19539701" w14:textId="77777777" w:rsidR="00F11BB0" w:rsidRPr="00333516" w:rsidRDefault="006D7ADE" w:rsidP="0067252E">
      <w:pPr>
        <w:pStyle w:val="Heading3"/>
      </w:pPr>
      <w:r w:rsidRPr="00333516">
        <w:t>Enrichmen</w:t>
      </w:r>
      <w:r w:rsidR="00E57950" w:rsidRPr="00333516">
        <w:t>t analysis of putative causal</w:t>
      </w:r>
      <w:r w:rsidRPr="00333516">
        <w:t xml:space="preserve"> genes</w:t>
      </w:r>
    </w:p>
    <w:p w14:paraId="36D4B909" w14:textId="4FC39B08" w:rsidR="00D54E30" w:rsidDel="004A281A" w:rsidRDefault="00E57950" w:rsidP="004A281A">
      <w:pPr>
        <w:rPr>
          <w:del w:id="74" w:author="Microsoft Office User" w:date="2017-12-18T13:23:00Z"/>
        </w:rPr>
        <w:pPrChange w:id="75" w:author="Microsoft Office User" w:date="2017-12-18T13:23:00Z">
          <w:pPr/>
        </w:pPrChange>
      </w:pPr>
      <w:r>
        <w:t>To explore the broader bio</w:t>
      </w:r>
      <w:r w:rsidR="009C24B2">
        <w:t xml:space="preserve">logical </w:t>
      </w:r>
      <w:r w:rsidR="00A40606">
        <w:t>processes represented among</w:t>
      </w:r>
      <w:r>
        <w:t xml:space="preserve"> </w:t>
      </w:r>
      <w:r w:rsidR="00C67045">
        <w:t>HPO</w:t>
      </w:r>
      <w:r>
        <w:t xml:space="preserve"> genes, we performed </w:t>
      </w:r>
      <w:r w:rsidR="006D630E">
        <w:t>GO</w:t>
      </w:r>
      <w:r>
        <w:t xml:space="preserve"> enrichment analysis on t</w:t>
      </w:r>
      <w:r w:rsidR="00C53A5B">
        <w:t>he candidate lists</w:t>
      </w:r>
      <w:r w:rsidR="006D630E">
        <w:t>,</w:t>
      </w:r>
      <w:r w:rsidR="006F54A9">
        <w:t xml:space="preserve"> </w:t>
      </w:r>
      <w:r>
        <w:t>reveal</w:t>
      </w:r>
      <w:r w:rsidR="006F54A9">
        <w:t>ing</w:t>
      </w:r>
      <w:r>
        <w:t xml:space="preserve"> enrichments for </w:t>
      </w:r>
      <w:r w:rsidR="006D630E">
        <w:t>five</w:t>
      </w:r>
      <w:r>
        <w:t xml:space="preserve"> elements</w:t>
      </w:r>
      <w:r w:rsidR="004F3C8A">
        <w:t xml:space="preserve"> (</w:t>
      </w:r>
      <w:r w:rsidR="004F3C8A">
        <w:fldChar w:fldCharType="begin"/>
      </w:r>
      <w:r w:rsidR="004F3C8A">
        <w:instrText xml:space="preserve"> REF _Ref486000980 \h </w:instrText>
      </w:r>
      <w:r w:rsidR="00BD7995">
        <w:instrText xml:space="preserve"> \* MERGEFORMAT </w:instrText>
      </w:r>
      <w:r w:rsidR="004F3C8A">
        <w:fldChar w:fldCharType="separate"/>
      </w:r>
      <w:r w:rsidR="00A76A79">
        <w:t>Supp. Table 9</w:t>
      </w:r>
      <w:r w:rsidR="004F3C8A">
        <w:fldChar w:fldCharType="end"/>
      </w:r>
      <w:r w:rsidR="00C766BF">
        <w:t xml:space="preserve">). For example, </w:t>
      </w:r>
      <w:proofErr w:type="spellStart"/>
      <w:r w:rsidR="00C766BF">
        <w:t>Sr</w:t>
      </w:r>
      <w:proofErr w:type="spellEnd"/>
      <w:r w:rsidR="00C766BF">
        <w:t xml:space="preserve"> was enriched for </w:t>
      </w:r>
      <w:r w:rsidR="00C766BF" w:rsidRPr="00C766BF">
        <w:t>anion transport</w:t>
      </w:r>
      <w:r w:rsidR="00C766BF">
        <w:t xml:space="preserve"> (GO:</w:t>
      </w:r>
      <w:r w:rsidR="00C766BF" w:rsidRPr="00C766BF">
        <w:t>0006820</w:t>
      </w:r>
      <w:r w:rsidR="004F2EFF">
        <w:t xml:space="preserve">; </w:t>
      </w:r>
      <w:r w:rsidR="004F2EFF" w:rsidRPr="00C10B25">
        <w:rPr>
          <w:i/>
        </w:rPr>
        <w:t>p</w:t>
      </w:r>
      <w:r w:rsidR="006D630E">
        <w:t xml:space="preserve"> </w:t>
      </w:r>
      <w:r w:rsidR="004F2EFF">
        <w:t>≤</w:t>
      </w:r>
      <w:r w:rsidR="006D630E">
        <w:t xml:space="preserve"> </w:t>
      </w:r>
      <w:r w:rsidR="004F2EFF">
        <w:t>0.008</w:t>
      </w:r>
      <w:r w:rsidR="00C766BF">
        <w:t xml:space="preserve">) and </w:t>
      </w:r>
      <w:r w:rsidR="00C766BF" w:rsidRPr="00C766BF">
        <w:t>metal ion transmembrane transporter activity</w:t>
      </w:r>
      <w:r w:rsidR="00C766BF">
        <w:t xml:space="preserve"> (</w:t>
      </w:r>
      <w:r w:rsidR="00C766BF" w:rsidRPr="00C766BF">
        <w:t>GO:0046873</w:t>
      </w:r>
      <w:r w:rsidR="004F2EFF">
        <w:t xml:space="preserve">; </w:t>
      </w:r>
      <w:r w:rsidR="004F2EFF" w:rsidRPr="00C10B25">
        <w:rPr>
          <w:i/>
        </w:rPr>
        <w:t>p</w:t>
      </w:r>
      <w:r w:rsidR="006D630E">
        <w:t xml:space="preserve"> </w:t>
      </w:r>
      <w:r w:rsidR="004F2EFF">
        <w:t>≤</w:t>
      </w:r>
      <w:r w:rsidR="006D630E">
        <w:t xml:space="preserve"> </w:t>
      </w:r>
      <w:r w:rsidR="004F2EFF">
        <w:t>0.015</w:t>
      </w:r>
      <w:r w:rsidR="00C766BF">
        <w:t>)</w:t>
      </w:r>
      <w:r>
        <w:t xml:space="preserve">. </w:t>
      </w:r>
      <w:r w:rsidR="00C544A5">
        <w:t xml:space="preserve">Possibly due to </w:t>
      </w:r>
      <w:r w:rsidR="00253311">
        <w:t>insufficient functional annotation of the maize genome</w:t>
      </w:r>
      <w:r>
        <w:t>, these enrichment results were limited</w:t>
      </w:r>
      <w:r w:rsidR="006D630E">
        <w:t>,</w:t>
      </w:r>
      <w:r w:rsidR="000A757C">
        <w:t xml:space="preserve"> and zero</w:t>
      </w:r>
      <w:r w:rsidR="00535EA4">
        <w:t xml:space="preserve"> elements</w:t>
      </w:r>
      <w:r w:rsidR="00253311">
        <w:t xml:space="preserve"> passed a strict multiple-test correction (Bonferroni).</w:t>
      </w:r>
      <w:r>
        <w:t xml:space="preserve"> </w:t>
      </w:r>
      <w:del w:id="76" w:author="Microsoft Office User" w:date="2017-12-18T13:23:00Z">
        <w:r w:rsidR="00F11BB0" w:rsidDel="004A281A">
          <w:delText xml:space="preserve">To </w:delText>
        </w:r>
        <w:r w:rsidR="009A3DDE" w:rsidDel="004A281A">
          <w:delText xml:space="preserve">compensate for the sparsity of annotations, </w:delText>
        </w:r>
        <w:r w:rsidR="007E2223" w:rsidDel="004A281A">
          <w:delText xml:space="preserve">we </w:delText>
        </w:r>
        <w:r w:rsidR="000A4930" w:rsidDel="004A281A">
          <w:delText>used</w:delText>
        </w:r>
        <w:r w:rsidR="009A3DDE" w:rsidDel="004A281A">
          <w:delText xml:space="preserve"> the HPO gene set discovered for each trait </w:delText>
        </w:r>
        <w:r w:rsidR="000A4930" w:rsidDel="004A281A">
          <w:delText xml:space="preserve">to </w:delText>
        </w:r>
        <w:r w:rsidR="009A3DDE" w:rsidDel="004A281A">
          <w:delText>identif</w:delText>
        </w:r>
        <w:r w:rsidR="000A4930" w:rsidDel="004A281A">
          <w:delText>y</w:delText>
        </w:r>
        <w:r w:rsidR="009A3DDE" w:rsidDel="004A281A">
          <w:delText xml:space="preserve"> </w:delText>
        </w:r>
        <w:r w:rsidR="000A4930" w:rsidDel="004A281A">
          <w:delText>the</w:delText>
        </w:r>
        <w:r w:rsidR="009A3DDE" w:rsidDel="004A281A">
          <w:delText xml:space="preserve"> set</w:delText>
        </w:r>
        <w:r w:rsidR="00F11BB0" w:rsidDel="004A281A">
          <w:delText xml:space="preserve"> of </w:delText>
        </w:r>
        <w:r w:rsidR="000A4930" w:rsidDel="004A281A">
          <w:delText>highly</w:delText>
        </w:r>
        <w:r w:rsidR="006D630E" w:rsidDel="004A281A">
          <w:delText xml:space="preserve"> </w:delText>
        </w:r>
        <w:r w:rsidR="00F11BB0" w:rsidDel="004A281A">
          <w:delText>connected</w:delText>
        </w:r>
        <w:r w:rsidR="009A3DDE" w:rsidDel="004A281A">
          <w:delText xml:space="preserve"> co-expression</w:delText>
        </w:r>
        <w:r w:rsidR="00F11BB0" w:rsidDel="004A281A">
          <w:delText xml:space="preserve"> network neighbors</w:delText>
        </w:r>
        <w:r w:rsidR="009910C3" w:rsidDel="004A281A">
          <w:delText>, designated</w:delText>
        </w:r>
        <w:r w:rsidR="00A550F0" w:rsidDel="004A281A">
          <w:delText xml:space="preserve"> the HPO+ sets</w:delText>
        </w:r>
        <w:r w:rsidR="000A4930" w:rsidDel="004A281A">
          <w:delText>. Inclusion in HPO+ was</w:delText>
        </w:r>
        <w:r w:rsidR="0071309D" w:rsidDel="004A281A">
          <w:delText xml:space="preserve"> </w:delText>
        </w:r>
        <w:r w:rsidR="000A4930" w:rsidDel="004A281A">
          <w:delText>determined by a</w:delText>
        </w:r>
        <w:r w:rsidR="009A3DDE" w:rsidDel="004A281A">
          <w:delText xml:space="preserve"> gene</w:delText>
        </w:r>
        <w:r w:rsidR="000A4930" w:rsidDel="004A281A">
          <w:delText>’</w:delText>
        </w:r>
        <w:r w:rsidR="009A3DDE" w:rsidDel="004A281A">
          <w:delText>s aggregate connected</w:delText>
        </w:r>
        <w:r w:rsidR="006766AD" w:rsidDel="004A281A">
          <w:delText xml:space="preserve">ness to the HPO set (see </w:delText>
        </w:r>
        <w:r w:rsidR="006766AD" w:rsidDel="004A281A">
          <w:fldChar w:fldCharType="begin"/>
        </w:r>
        <w:r w:rsidR="006766AD" w:rsidDel="004A281A">
          <w:delInstrText xml:space="preserve"> REF _Ref463088833 \h </w:delInstrText>
        </w:r>
        <w:r w:rsidR="00BD7995" w:rsidDel="004A281A">
          <w:delInstrText xml:space="preserve"> \* MERGEFORMAT </w:delInstrText>
        </w:r>
        <w:r w:rsidR="006766AD" w:rsidDel="004A281A">
          <w:fldChar w:fldCharType="separate"/>
        </w:r>
        <w:r w:rsidR="00A76A79" w:rsidDel="004A281A">
          <w:delText>Methods</w:delText>
        </w:r>
        <w:r w:rsidR="006766AD" w:rsidDel="004A281A">
          <w:fldChar w:fldCharType="end"/>
        </w:r>
        <w:r w:rsidR="009A3DDE" w:rsidDel="004A281A">
          <w:delText>)</w:delText>
        </w:r>
        <w:r w:rsidR="00F11BB0" w:rsidDel="004A281A">
          <w:delText xml:space="preserve">. </w:delText>
        </w:r>
        <w:r w:rsidR="0071309D" w:rsidDel="004A281A">
          <w:delText>The HPO+ sets for several of the ionomic traits showed strong GO enrichment</w:delText>
        </w:r>
        <w:r w:rsidR="00F72BDD" w:rsidDel="004A281A">
          <w:delText>s</w:delText>
        </w:r>
        <w:r w:rsidR="0089406F" w:rsidDel="004A281A">
          <w:delText>, many of which had terms that passed strict multiple-test correction</w:delText>
        </w:r>
        <w:r w:rsidR="006B0FC5" w:rsidDel="004A281A">
          <w:delText>, including</w:delText>
        </w:r>
        <w:r w:rsidR="0071309D" w:rsidDel="004A281A">
          <w:delText xml:space="preserve"> </w:delText>
        </w:r>
        <w:r w:rsidR="00F11BB0" w:rsidDel="004A281A">
          <w:delText>Al, As, Cd, Cu, Fe, K, P, Se, Sr, and Zn</w:delText>
        </w:r>
        <w:r w:rsidR="006C57A4" w:rsidDel="004A281A">
          <w:delText xml:space="preserve"> (</w:delText>
        </w:r>
        <w:r w:rsidR="006C57A4" w:rsidDel="004A281A">
          <w:fldChar w:fldCharType="begin"/>
        </w:r>
        <w:r w:rsidR="006C57A4" w:rsidDel="004A281A">
          <w:delInstrText xml:space="preserve"> REF _Ref486581620 \h </w:delInstrText>
        </w:r>
        <w:r w:rsidR="00BD7995" w:rsidDel="004A281A">
          <w:delInstrText xml:space="preserve"> \* MERGEFORMAT </w:delInstrText>
        </w:r>
        <w:r w:rsidR="006C57A4" w:rsidDel="004A281A">
          <w:fldChar w:fldCharType="separate"/>
        </w:r>
        <w:r w:rsidR="00A76A79" w:rsidDel="004A281A">
          <w:delText>Supp. Table 10</w:delText>
        </w:r>
        <w:r w:rsidR="006C57A4" w:rsidDel="004A281A">
          <w:fldChar w:fldCharType="end"/>
        </w:r>
        <w:r w:rsidR="00F11BB0" w:rsidDel="004A281A">
          <w:delText xml:space="preserve">). Several </w:delText>
        </w:r>
        <w:r w:rsidR="000F69D4" w:rsidDel="004A281A">
          <w:delText>of the enriched GO terms were common across HPO+ sets for different elements</w:delText>
        </w:r>
        <w:r w:rsidR="002A26B7" w:rsidDel="004A281A">
          <w:delText xml:space="preserve"> (</w:delText>
        </w:r>
        <w:r w:rsidR="002A26B7" w:rsidDel="004A281A">
          <w:fldChar w:fldCharType="begin"/>
        </w:r>
        <w:r w:rsidR="002A26B7" w:rsidDel="004A281A">
          <w:delInstrText xml:space="preserve"> REF _Ref483951527 \h </w:delInstrText>
        </w:r>
        <w:r w:rsidR="00BD7995" w:rsidDel="004A281A">
          <w:delInstrText xml:space="preserve"> \* MERGEFORMAT </w:delInstrText>
        </w:r>
        <w:r w:rsidR="002A26B7" w:rsidDel="004A281A">
          <w:fldChar w:fldCharType="separate"/>
        </w:r>
        <w:r w:rsidR="00A76A79" w:rsidDel="004A281A">
          <w:delText>Figure 8</w:delText>
        </w:r>
        <w:r w:rsidR="002A26B7" w:rsidDel="004A281A">
          <w:fldChar w:fldCharType="end"/>
        </w:r>
        <w:r w:rsidR="002A26B7" w:rsidDel="004A281A">
          <w:delText>)</w:delText>
        </w:r>
        <w:r w:rsidR="000F69D4" w:rsidDel="004A281A">
          <w:delText xml:space="preserve">. </w:delText>
        </w:r>
        <w:r w:rsidR="006B0FC5" w:rsidDel="004A281A">
          <w:delText>For example, we found enrichment for a collection of GO terms related to ion transport</w:delText>
        </w:r>
        <w:r w:rsidR="009A643A" w:rsidDel="004A281A">
          <w:delText xml:space="preserve"> (</w:delText>
        </w:r>
        <w:r w:rsidR="00567D0E" w:rsidDel="004A281A">
          <w:delText>GO:0006811</w:delText>
        </w:r>
        <w:r w:rsidR="009A643A" w:rsidDel="004A281A">
          <w:delText>)</w:delText>
        </w:r>
        <w:r w:rsidR="006A16BC" w:rsidDel="004A281A">
          <w:delText>,</w:delText>
        </w:r>
        <w:r w:rsidR="00567D0E" w:rsidDel="004A281A">
          <w:delText xml:space="preserve"> including anion transport (GO:</w:delText>
        </w:r>
        <w:r w:rsidR="00567D0E" w:rsidRPr="00C766BF" w:rsidDel="004A281A">
          <w:delText>0006820</w:delText>
        </w:r>
        <w:r w:rsidR="00567D0E" w:rsidDel="004A281A">
          <w:delText>)</w:delText>
        </w:r>
        <w:r w:rsidR="006A16BC" w:rsidDel="004A281A">
          <w:delText>,</w:delText>
        </w:r>
        <w:r w:rsidR="00567D0E" w:rsidDel="004A281A">
          <w:delText xml:space="preserve"> potassium ion transport (</w:delText>
        </w:r>
        <w:r w:rsidR="00567D0E" w:rsidRPr="00567D0E" w:rsidDel="004A281A">
          <w:delText>GO:0006813</w:delText>
        </w:r>
        <w:r w:rsidR="00567D0E" w:rsidDel="004A281A">
          <w:delText>)</w:delText>
        </w:r>
        <w:r w:rsidR="006A16BC" w:rsidDel="004A281A">
          <w:delText>,</w:delText>
        </w:r>
        <w:r w:rsidR="0071229A" w:rsidDel="004A281A">
          <w:delText xml:space="preserve"> and others (</w:delText>
        </w:r>
        <w:r w:rsidR="0071229A" w:rsidRPr="0071229A" w:rsidDel="004A281A">
          <w:delText>GO:0015849</w:delText>
        </w:r>
        <w:r w:rsidR="0071229A" w:rsidDel="004A281A">
          <w:delText xml:space="preserve">, </w:delText>
        </w:r>
        <w:r w:rsidR="0071229A" w:rsidRPr="0071229A" w:rsidDel="004A281A">
          <w:delText>GO:0015711</w:delText>
        </w:r>
        <w:r w:rsidR="0071229A" w:rsidDel="004A281A">
          <w:delText xml:space="preserve">, </w:delText>
        </w:r>
        <w:r w:rsidR="0071229A" w:rsidRPr="0071229A" w:rsidDel="004A281A">
          <w:delText>GO:0046942</w:delText>
        </w:r>
        <w:r w:rsidR="0071229A" w:rsidDel="004A281A">
          <w:delText xml:space="preserve">, </w:delText>
        </w:r>
        <w:r w:rsidR="0071229A" w:rsidRPr="0071229A" w:rsidDel="004A281A">
          <w:delText>GO:0006835</w:delText>
        </w:r>
        <w:r w:rsidR="0071229A" w:rsidDel="004A281A">
          <w:delText>)</w:delText>
        </w:r>
        <w:r w:rsidR="006B0FC5" w:rsidDel="004A281A">
          <w:delText>, which were supported by enrichments from mu</w:delText>
        </w:r>
        <w:r w:rsidR="009A643A" w:rsidDel="004A281A">
          <w:delText>ltiple elements (Al, Cd, Fe, Sr</w:delText>
        </w:r>
        <w:r w:rsidR="006B0FC5" w:rsidDel="004A281A">
          <w:delText>)</w:delText>
        </w:r>
        <w:r w:rsidR="006529BE" w:rsidDel="004A281A">
          <w:delText xml:space="preserve"> (</w:delText>
        </w:r>
        <w:r w:rsidR="006A16BC" w:rsidDel="004A281A">
          <w:delText>s</w:delText>
        </w:r>
        <w:r w:rsidR="006529BE" w:rsidDel="004A281A">
          <w:delText xml:space="preserve">ee </w:delText>
        </w:r>
        <w:r w:rsidR="006529BE" w:rsidDel="004A281A">
          <w:fldChar w:fldCharType="begin"/>
        </w:r>
        <w:r w:rsidR="006529BE" w:rsidDel="004A281A">
          <w:delInstrText xml:space="preserve"> REF _Ref483951527 \h </w:delInstrText>
        </w:r>
        <w:r w:rsidR="00BD7995" w:rsidDel="004A281A">
          <w:delInstrText xml:space="preserve"> \* MERGEFORMAT </w:delInstrText>
        </w:r>
        <w:r w:rsidR="006529BE" w:rsidDel="004A281A">
          <w:fldChar w:fldCharType="separate"/>
        </w:r>
        <w:r w:rsidR="00A76A79" w:rsidDel="004A281A">
          <w:delText>Figure 8</w:delText>
        </w:r>
        <w:r w:rsidR="006529BE" w:rsidDel="004A281A">
          <w:fldChar w:fldCharType="end"/>
        </w:r>
        <w:r w:rsidR="006529BE" w:rsidDel="004A281A">
          <w:delText>; “Transport” cluster)</w:delText>
        </w:r>
        <w:r w:rsidR="006B0FC5" w:rsidDel="004A281A">
          <w:delText xml:space="preserve">. </w:delText>
        </w:r>
        <w:r w:rsidR="00D54E30" w:rsidDel="004A281A">
          <w:delText>We also observed a set</w:delText>
        </w:r>
        <w:r w:rsidR="006B0FC5" w:rsidDel="004A281A">
          <w:delText xml:space="preserve"> of </w:delText>
        </w:r>
        <w:r w:rsidR="006A16BC" w:rsidDel="004A281A">
          <w:delText>six</w:delText>
        </w:r>
        <w:r w:rsidR="006B0FC5" w:rsidDel="004A281A">
          <w:delText xml:space="preserve"> </w:delText>
        </w:r>
        <w:r w:rsidR="00A81F00" w:rsidDel="004A281A">
          <w:delText>elements whose HPO+ sets (A</w:delText>
        </w:r>
        <w:r w:rsidR="002B5295" w:rsidDel="004A281A">
          <w:delText>l</w:delText>
        </w:r>
        <w:r w:rsidR="00A81F00" w:rsidDel="004A281A">
          <w:delText>, Cd, Cu, K, Se, Sr</w:delText>
        </w:r>
        <w:r w:rsidR="006B0FC5" w:rsidDel="004A281A">
          <w:delText>) were enriched for GO terms related to chromatin or</w:delText>
        </w:r>
        <w:r w:rsidR="00FA2696" w:rsidDel="004A281A">
          <w:delText>ganization (e.g.</w:delText>
        </w:r>
        <w:r w:rsidR="006A16BC" w:rsidDel="004A281A">
          <w:delText>,</w:delText>
        </w:r>
        <w:r w:rsidR="00FA2696" w:rsidDel="004A281A">
          <w:delText xml:space="preserve"> </w:delText>
        </w:r>
        <w:r w:rsidR="00FA2696" w:rsidRPr="00FA2696" w:rsidDel="004A281A">
          <w:delText>GO:0006325</w:delText>
        </w:r>
        <w:r w:rsidR="00FA2696" w:rsidDel="004A281A">
          <w:delText xml:space="preserve">, </w:delText>
        </w:r>
        <w:r w:rsidR="00FA2696" w:rsidRPr="00FA2696" w:rsidDel="004A281A">
          <w:delText>GO:0071824</w:delText>
        </w:r>
        <w:r w:rsidR="00FA2696" w:rsidDel="004A281A">
          <w:delText xml:space="preserve">, </w:delText>
        </w:r>
        <w:r w:rsidR="00FA2696" w:rsidRPr="00FA2696" w:rsidDel="004A281A">
          <w:delText>GO:0034728</w:delText>
        </w:r>
        <w:r w:rsidR="00FA2696" w:rsidDel="004A281A">
          <w:delText>,</w:delText>
        </w:r>
        <w:r w:rsidR="00D62579" w:rsidDel="004A281A">
          <w:delText xml:space="preserve"> </w:delText>
        </w:r>
        <w:r w:rsidR="00D62579" w:rsidRPr="00D62579" w:rsidDel="004A281A">
          <w:delText>GO:0006334</w:delText>
        </w:r>
        <w:r w:rsidR="006A16BC" w:rsidDel="004A281A">
          <w:delText>;</w:delText>
        </w:r>
        <w:r w:rsidR="00FA2696" w:rsidDel="004A281A">
          <w:delText xml:space="preserve"> </w:delText>
        </w:r>
        <w:r w:rsidR="006A16BC" w:rsidDel="004A281A">
          <w:delText>s</w:delText>
        </w:r>
        <w:r w:rsidR="00FA2696" w:rsidDel="004A281A">
          <w:delText xml:space="preserve">ee </w:delText>
        </w:r>
        <w:r w:rsidR="00FA2696" w:rsidDel="004A281A">
          <w:fldChar w:fldCharType="begin"/>
        </w:r>
        <w:r w:rsidR="00FA2696" w:rsidDel="004A281A">
          <w:delInstrText xml:space="preserve"> REF _Ref483951527 \h </w:delInstrText>
        </w:r>
        <w:r w:rsidR="00BD7995" w:rsidDel="004A281A">
          <w:delInstrText xml:space="preserve"> \* MERGEFORMAT </w:delInstrText>
        </w:r>
        <w:r w:rsidR="00FA2696" w:rsidDel="004A281A">
          <w:fldChar w:fldCharType="separate"/>
        </w:r>
        <w:r w:rsidR="00A76A79" w:rsidDel="004A281A">
          <w:delText>Figure 8</w:delText>
        </w:r>
        <w:r w:rsidR="00FA2696" w:rsidDel="004A281A">
          <w:fldChar w:fldCharType="end"/>
        </w:r>
        <w:r w:rsidR="006A16BC" w:rsidDel="004A281A">
          <w:delText>,</w:delText>
        </w:r>
        <w:r w:rsidR="00FA2696" w:rsidDel="004A281A">
          <w:delText xml:space="preserve"> “</w:delText>
        </w:r>
        <w:r w:rsidR="006A16BC" w:rsidDel="004A281A">
          <w:delText xml:space="preserve">Subunit </w:delText>
        </w:r>
        <w:r w:rsidR="00FA2696" w:rsidDel="004A281A">
          <w:delText>Organization” cluster</w:delText>
        </w:r>
        <w:r w:rsidR="006B0FC5" w:rsidDel="004A281A">
          <w:delText>)</w:delText>
        </w:r>
        <w:r w:rsidR="000E2B91" w:rsidDel="004A281A">
          <w:delText>. This may result from chang</w:delText>
        </w:r>
        <w:r w:rsidR="000E2B91" w:rsidRPr="002C05D9" w:rsidDel="004A281A">
          <w:delText>es in cell cycle or e</w:delText>
        </w:r>
        <w:r w:rsidR="000E2B91" w:rsidDel="004A281A">
          <w:delText>ndoreduplication control in roots, which is expected to alter the accumulation of multiple elements</w:delText>
        </w:r>
        <w:r w:rsidR="004B5885" w:rsidDel="004A281A">
          <w:fldChar w:fldCharType="begin" w:fldLock="1"/>
        </w:r>
        <w:r w:rsidR="00432471" w:rsidDel="004A281A">
          <w:del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"[45]", "plainTextFormattedCitation" : "[45]", "previouslyFormattedCitation" : "[45]" }, "properties" : { "noteIndex" : 0 }, "schema" : "https://github.com/citation-style-language/schema/raw/master/csl-citation.json" }</w:delInstrText>
        </w:r>
        <w:r w:rsidR="004B5885" w:rsidDel="004A281A">
          <w:fldChar w:fldCharType="separate"/>
        </w:r>
        <w:r w:rsidR="00EA432F" w:rsidRPr="00EA432F" w:rsidDel="004A281A">
          <w:rPr>
            <w:noProof/>
          </w:rPr>
          <w:delText>[45]</w:delText>
        </w:r>
        <w:r w:rsidR="004B5885" w:rsidDel="004A281A">
          <w:fldChar w:fldCharType="end"/>
        </w:r>
        <w:r w:rsidR="000E2B91" w:rsidDel="004A281A">
          <w:delText>.</w:delText>
        </w:r>
      </w:del>
    </w:p>
    <w:p w14:paraId="78BB73D6" w14:textId="38B5B4F2" w:rsidR="009D6D83" w:rsidRPr="009D6D83" w:rsidDel="00CB232D" w:rsidRDefault="00EB61E4" w:rsidP="004A281A">
      <w:pPr>
        <w:rPr>
          <w:del w:id="77" w:author="Microsoft Office User" w:date="2017-12-18T13:20:00Z"/>
        </w:rPr>
        <w:pPrChange w:id="78" w:author="Microsoft Office User" w:date="2017-12-18T13:23:00Z">
          <w:pPr>
            <w:pStyle w:val="Heading3"/>
          </w:pPr>
        </w:pPrChange>
      </w:pPr>
      <w:bookmarkStart w:id="79" w:name="_Ref483951527"/>
      <w:del w:id="80" w:author="Microsoft Office User" w:date="2017-12-18T13:20:00Z">
        <w:r w:rsidDel="00CB232D">
          <w:delText>Fig</w:delText>
        </w:r>
        <w:r w:rsidR="006A16BC" w:rsidDel="00CB232D">
          <w:delText>ure</w:delText>
        </w:r>
        <w:r w:rsidDel="00CB232D">
          <w:delText xml:space="preserve"> 8</w:delText>
        </w:r>
        <w:bookmarkEnd w:id="79"/>
      </w:del>
    </w:p>
    <w:p w14:paraId="14D0A7E7" w14:textId="7E6B4281" w:rsidR="00EB61E4" w:rsidDel="00CB232D" w:rsidRDefault="006A16BC" w:rsidP="004A281A">
      <w:pPr>
        <w:rPr>
          <w:del w:id="81" w:author="Microsoft Office User" w:date="2017-12-18T13:20:00Z"/>
        </w:rPr>
        <w:pPrChange w:id="82" w:author="Microsoft Office User" w:date="2017-12-18T13:23:00Z">
          <w:pPr>
            <w:pStyle w:val="Heading4"/>
          </w:pPr>
        </w:pPrChange>
      </w:pPr>
      <w:del w:id="83" w:author="Microsoft Office User" w:date="2017-12-18T13:20:00Z">
        <w:r w:rsidDel="00CB232D">
          <w:delText>GO</w:delText>
        </w:r>
        <w:r w:rsidR="00EB61E4" w:rsidDel="00CB232D">
          <w:delText xml:space="preserve"> </w:delText>
        </w:r>
        <w:r w:rsidDel="00CB232D">
          <w:delText>biological process enrichment for the ionome</w:delText>
        </w:r>
      </w:del>
    </w:p>
    <w:p w14:paraId="2061400B" w14:textId="5F22B1B1" w:rsidR="00EB61E4" w:rsidDel="00CB232D" w:rsidRDefault="00EB61E4" w:rsidP="004A281A">
      <w:pPr>
        <w:rPr>
          <w:del w:id="84" w:author="Microsoft Office User" w:date="2017-12-18T13:20:00Z"/>
        </w:rPr>
        <w:pPrChange w:id="85" w:author="Microsoft Office User" w:date="2017-12-18T13:23:00Z">
          <w:pPr>
            <w:pStyle w:val="Subtitle"/>
          </w:pPr>
        </w:pPrChange>
      </w:pPr>
      <w:del w:id="86" w:author="Microsoft Office User" w:date="2017-12-18T13:20:00Z">
        <w:r w:rsidDel="00CB232D">
          <w:delText>The HPO+ gene sets were analyzed for GO enrichment in the “</w:delText>
        </w:r>
        <w:r w:rsidR="006A16BC" w:rsidDel="00CB232D">
          <w:delText>b</w:delText>
        </w:r>
        <w:r w:rsidDel="00CB232D">
          <w:delText xml:space="preserve">iological </w:delText>
        </w:r>
        <w:r w:rsidR="006A16BC" w:rsidDel="00CB232D">
          <w:delText>p</w:delText>
        </w:r>
        <w:r w:rsidDel="00CB232D">
          <w:delText>rocess” namespace. Each node represents a GO term organized hierarchically in a tree with directed edges designating parent terms. Shaded terms were enriched for HPO+ genes (</w:delText>
        </w:r>
        <w:r w:rsidRPr="0087051F" w:rsidDel="00CB232D">
          <w:rPr>
            <w:i/>
          </w:rPr>
          <w:delText>p</w:delText>
        </w:r>
        <w:r w:rsidR="00E47124" w:rsidDel="00CB232D">
          <w:delText xml:space="preserve"> ≤</w:delText>
        </w:r>
        <w:r w:rsidDel="00CB232D">
          <w:delText xml:space="preserve"> 0.05; hypergeometric). Dotted </w:delText>
        </w:r>
        <w:r w:rsidR="006A16BC" w:rsidDel="00CB232D">
          <w:delText xml:space="preserve">ovals </w:delText>
        </w:r>
        <w:r w:rsidDel="00CB232D">
          <w:delText xml:space="preserve">represent curated functional terms describing the enriched nodes in </w:delText>
        </w:r>
        <w:r w:rsidR="00693947" w:rsidDel="00CB232D">
          <w:delText xml:space="preserve">different </w:delText>
        </w:r>
        <w:r w:rsidDel="00CB232D">
          <w:delText>clade</w:delText>
        </w:r>
        <w:r w:rsidR="00693947" w:rsidDel="00CB232D">
          <w:delText>s</w:delText>
        </w:r>
        <w:r w:rsidDel="00CB232D">
          <w:delText xml:space="preserve"> of the tree. Each clade is annotated with the ionomic terms that were represented in the GO enrichment.</w:delText>
        </w:r>
      </w:del>
    </w:p>
    <w:p w14:paraId="5444CD6B" w14:textId="3ECEC6A8" w:rsidR="00C65BE0" w:rsidDel="000D27EE" w:rsidRDefault="00F11BB0" w:rsidP="004A281A">
      <w:pPr>
        <w:rPr>
          <w:del w:id="87" w:author="Microsoft Office User" w:date="2017-12-18T13:25:00Z"/>
        </w:rPr>
      </w:pPr>
      <w:del w:id="88" w:author="Microsoft Office User" w:date="2017-12-18T13:23:00Z">
        <w:r w:rsidDel="004A281A">
          <w:delText>Several</w:delText>
        </w:r>
        <w:r w:rsidR="00D54E30" w:rsidDel="004A281A">
          <w:delText xml:space="preserve"> of the observed GO enrichments were trait</w:delText>
        </w:r>
        <w:r w:rsidR="001C28D1" w:rsidDel="004A281A">
          <w:delText xml:space="preserve"> </w:delText>
        </w:r>
        <w:r w:rsidR="00D54E30" w:rsidDel="004A281A">
          <w:delText>specific</w:delText>
        </w:r>
        <w:r w:rsidR="001C28D1" w:rsidDel="004A281A">
          <w:delText>,</w:delText>
        </w:r>
        <w:r w:rsidDel="004A281A">
          <w:delText xml:space="preserve"> including </w:delText>
        </w:r>
        <w:r w:rsidR="00D54E30" w:rsidDel="004A281A">
          <w:delText>collections of GO terms reflecting</w:delText>
        </w:r>
        <w:r w:rsidDel="004A281A">
          <w:delText xml:space="preserve"> “</w:delText>
        </w:r>
        <w:r w:rsidR="001C28D1" w:rsidDel="004A281A">
          <w:delText>chemical r</w:delText>
        </w:r>
        <w:r w:rsidDel="004A281A">
          <w:delText>esponse” (Se), “</w:delText>
        </w:r>
        <w:r w:rsidR="001C28D1" w:rsidDel="004A281A">
          <w:delText>microtubule m</w:delText>
        </w:r>
        <w:r w:rsidDel="004A281A">
          <w:delText>ovement” (As), “</w:delText>
        </w:r>
        <w:r w:rsidR="001C28D1" w:rsidDel="004A281A">
          <w:delText>a</w:delText>
        </w:r>
        <w:r w:rsidDel="004A281A">
          <w:delText>dhesion” (Cu), and “</w:delText>
        </w:r>
        <w:r w:rsidR="001C28D1" w:rsidDel="004A281A">
          <w:delText>saccharide me</w:delText>
        </w:r>
        <w:r w:rsidDel="004A281A">
          <w:delText>tabolism” (P). For example, the “</w:delText>
        </w:r>
        <w:r w:rsidR="001C28D1" w:rsidDel="004A281A">
          <w:delText>saccharide m</w:delText>
        </w:r>
        <w:r w:rsidDel="004A281A">
          <w:delText xml:space="preserve">etabolism” </w:delText>
        </w:r>
        <w:r w:rsidR="00D54E30" w:rsidDel="004A281A">
          <w:delText>collection of GO term enrichments</w:delText>
        </w:r>
        <w:r w:rsidDel="004A281A">
          <w:delText xml:space="preserve"> was driven by </w:delText>
        </w:r>
        <w:r w:rsidR="001C28D1" w:rsidDel="004A281A">
          <w:delText>five</w:delText>
        </w:r>
        <w:r w:rsidDel="004A281A">
          <w:delText xml:space="preserve"> </w:delText>
        </w:r>
        <w:r w:rsidR="00D54E30" w:rsidDel="004A281A">
          <w:delText xml:space="preserve">HPO+ </w:delText>
        </w:r>
        <w:r w:rsidDel="004A281A">
          <w:delText>genes for P</w:delText>
        </w:r>
        <w:r w:rsidR="00D54E30" w:rsidDel="004A281A">
          <w:delText xml:space="preserve">, one of which was </w:delText>
        </w:r>
        <w:r w:rsidR="00D54E30" w:rsidRPr="009C0B25" w:rsidDel="004A281A">
          <w:rPr>
            <w:i/>
          </w:rPr>
          <w:delText>tgd1</w:delText>
        </w:r>
        <w:r w:rsidR="00D54E30" w:rsidDel="004A281A">
          <w:delText xml:space="preserve"> (</w:delText>
        </w:r>
        <w:r w:rsidDel="004A281A">
          <w:delText>GRMZM2G044027</w:delText>
        </w:r>
        <w:r w:rsidR="006075D2" w:rsidDel="004A281A">
          <w:delText xml:space="preserve">; </w:delText>
        </w:r>
        <w:r w:rsidR="001C28D1" w:rsidDel="004A281A">
          <w:delText>s</w:delText>
        </w:r>
        <w:r w:rsidR="006075D2" w:rsidDel="004A281A">
          <w:delText xml:space="preserve">ee </w:delText>
        </w:r>
        <w:r w:rsidR="006075D2" w:rsidDel="004A281A">
          <w:fldChar w:fldCharType="begin"/>
        </w:r>
        <w:r w:rsidR="006075D2" w:rsidDel="004A281A">
          <w:delInstrText xml:space="preserve"> REF _Ref486581620 \h </w:delInstrText>
        </w:r>
        <w:r w:rsidR="00BD7995" w:rsidDel="004A281A">
          <w:delInstrText xml:space="preserve"> \* MERGEFORMAT </w:delInstrText>
        </w:r>
        <w:r w:rsidR="006075D2" w:rsidDel="004A281A">
          <w:fldChar w:fldCharType="separate"/>
        </w:r>
        <w:r w:rsidR="00A76A79" w:rsidDel="004A281A">
          <w:delText>Supp. Table 10</w:delText>
        </w:r>
        <w:r w:rsidR="006075D2" w:rsidDel="004A281A">
          <w:fldChar w:fldCharType="end"/>
        </w:r>
        <w:r w:rsidR="00D54E30" w:rsidDel="004A281A">
          <w:delText>)</w:delText>
        </w:r>
        <w:r w:rsidDel="004A281A">
          <w:delText xml:space="preserve">. Mutations </w:delText>
        </w:r>
        <w:r w:rsidR="00A25A69" w:rsidDel="004A281A">
          <w:delText xml:space="preserve">in </w:delText>
        </w:r>
        <w:r w:rsidDel="004A281A">
          <w:delText xml:space="preserve">the </w:delText>
        </w:r>
        <w:r w:rsidRPr="0087051F" w:rsidDel="004A281A">
          <w:rPr>
            <w:i/>
          </w:rPr>
          <w:delText>Arabidopsis</w:delText>
        </w:r>
        <w:r w:rsidR="00F44782" w:rsidDel="004A281A">
          <w:rPr>
            <w:i/>
          </w:rPr>
          <w:delText xml:space="preserve"> thaliana</w:delText>
        </w:r>
        <w:r w:rsidR="00303515" w:rsidDel="004A281A">
          <w:delText xml:space="preserve"> ortholog of</w:delText>
        </w:r>
        <w:r w:rsidDel="004A281A">
          <w:delText xml:space="preserve"> </w:delText>
        </w:r>
        <w:r w:rsidRPr="00F04363" w:rsidDel="004A281A">
          <w:rPr>
            <w:i/>
          </w:rPr>
          <w:delText>tgd1</w:delText>
        </w:r>
        <w:r w:rsidDel="004A281A">
          <w:delText xml:space="preserve"> caused </w:delText>
        </w:r>
        <w:r w:rsidRPr="003F2C9E" w:rsidDel="004A281A">
          <w:delText>the a</w:delText>
        </w:r>
        <w:r w:rsidDel="004A281A">
          <w:delText>ccumulation of triacylglycerols and</w:delText>
        </w:r>
        <w:r w:rsidRPr="003F2C9E" w:rsidDel="004A281A">
          <w:delText xml:space="preserve"> oligogalactolipids and</w:delText>
        </w:r>
        <w:r w:rsidDel="004A281A">
          <w:delText xml:space="preserve"> showed a decreased ability to incorporate phosphatid</w:delText>
        </w:r>
        <w:r w:rsidR="003603D7" w:rsidDel="004A281A">
          <w:delText>ic acid</w:delText>
        </w:r>
        <w:r w:rsidDel="004A281A">
          <w:delText xml:space="preserve"> into galactolipids</w:delText>
        </w:r>
        <w:r w:rsidDel="004A281A">
          <w:fldChar w:fldCharType="begin" w:fldLock="1"/>
        </w:r>
        <w:r w:rsidR="00432471" w:rsidDel="004A281A">
          <w:delInstrText>ADDIN CSL_CITATION { "citationItems" : [ { "id" : "ITEM-1", "itemData" : { "DOI" : "10.1105/tpc.15.00394", "ISBN" : "10.1105/tpc.15.00394", "ISSN" : "1040-4651", "PMID" : "26410300", "abstract" : "The biogenesis of photosynthetic membranes in the plastids of higher plants requires an extensive supply of lipid precursors from the endoplasmic reticulum (ER). Four TRIGALACTOSYLDIACYLGLYCEROL (TGD) proteins (TGD1,2,3,4) have thus far been implicated in this lipid transfer process. While TGD1, TGD2, and TGD3 constitute an ATP binding cassette transporter complex residing in the plastid inner envelope, TGD4 is a transmembrane lipid transfer protein present in the outer envelope. These observations raise questions regarding how lipids transit across the aqueous intermembrane space. Here, we describe the isolation and characterization of a novel Arabidopsis thaliana gene, TGD5. Disruption of TGD5 results in similar phenotypic effects as previously described in tgd1,2,3,4 mutants, including deficiency of ER-derived thylakoid lipids, accumulation of oligogalactolipids, and triacylglycerol. Genetic analysis indicates that TGD4 is epistatic to TGD5 in ER-to-plastid lipid trafficking, whereas double mutants of a null tgd5 allele with tgd1-1 or tgd2-1 show a synergistic embryo-lethal phenotype. TGD5 encodes a small glycine-rich protein that is localized in the envelope membranes of chloroplasts. Coimmunoprecipitation assays show that TGD5 physically interacts with TGD1, TGD2, TGD3, and TGD4. Collectively, these results suggest that TGD5 facilitates lipid transfer from the outer to the inner plastid envelope by bridging TGD4 with the TGD1,2,3 transporter complex.", "author" : [ { "dropping-particle" : "", "family" : "Fan", "given" : "Jilian", "non-dropping-particle" : "", "parse-names" : false, "suffix" : "" }, { "dropping-particle" : "", "family" : "Zhai", "given" : "Zhiyang", "non-dropping-particle" : "", "parse-names" : false, "suffix" : "" }, { "dropping-particle" : "", "family" : "Yan", "given" : "Chengshi", "non-dropping-particle" : "", "parse-names" : false, "suffix" : "" }, { "dropping-particle" : "", "family" : "Xu", "given" : "Changcheng", "non-dropping-particle" : "", "parse-names" : false, "suffix" : "" } ], "container-title" : "The Plant Cell", "id" : "ITEM-1", "issue" : "October", "issued" : { "date-parts" : [ [ "2015" ] ] }, "page" : "tpc.15.00394", "title" : "Arabidopsis TRIGALACTOSYLDIACYLGLYCEROL5 Interacts with TGD1, TGD2, and TGD4 to Facilitate Lipid Transfer from the Endoplasmic Reticulum to Plastids", "type" : "article-journal", "volume" : "27" }, "uris" : [ "http://www.mendeley.com/documents/?uuid=7dba1d1f-6c4f-40d8-b443-e3137bc65812" ] } ], "mendeley" : { "formattedCitation" : "[46]", "plainTextFormattedCitation" : "[46]", "previouslyFormattedCitation" : "[46]" }, "properties" : { "noteIndex" : 0 }, "schema" : "https://github.com/citation-style-language/schema/raw/master/csl-citation.json" }</w:delInstrText>
        </w:r>
        <w:r w:rsidDel="004A281A">
          <w:fldChar w:fldCharType="separate"/>
        </w:r>
        <w:r w:rsidR="00EA432F" w:rsidRPr="00EA432F" w:rsidDel="004A281A">
          <w:rPr>
            <w:noProof/>
          </w:rPr>
          <w:delText>[46]</w:delText>
        </w:r>
        <w:r w:rsidDel="004A281A">
          <w:fldChar w:fldCharType="end"/>
        </w:r>
        <w:r w:rsidR="001C28D1" w:rsidDel="004A281A">
          <w:delText>,</w:delText>
        </w:r>
        <w:r w:rsidR="000A4930" w:rsidDel="004A281A">
          <w:delText xml:space="preserve"> which may alter P accumulation</w:delText>
        </w:r>
        <w:r w:rsidR="003603D7" w:rsidDel="004A281A">
          <w:delText xml:space="preserve"> directly or v</w:delText>
        </w:r>
        <w:r w:rsidR="000A7C15" w:rsidDel="004A281A">
          <w:delText>ia phosphatidic acid signaling</w:delText>
        </w:r>
        <w:r w:rsidR="000A7C15" w:rsidDel="004A281A">
          <w:fldChar w:fldCharType="begin" w:fldLock="1"/>
        </w:r>
        <w:r w:rsidR="00432471" w:rsidDel="004A281A">
          <w:delInstrText>ADDIN CSL_CITATION { "citationItems" : [ { "id" : "ITEM-1", "itemData" : { "DOI" : "10.1111/j.1365-313X.2005.02431.x", "ISBN" : "1365-313X", "ISSN" : "09607412", "PMID" : "15960620", "abstract" : "Phosphatidic acid (PA) functions as a lipid signaling molecule in plants. Physiological analysis showed that PA triggers early signal transduction events that lead to responses to abscisic acid (ABA) during seed germination. We measured PA production during seed germination and found increased PA levels during early germination. To investigate the role of PA during seed germination, we focused on the PA catabolic enzyme lipid phosphate phosphatase (LPP). LPP catalyzes the conversion of PA to diacylglycerol (DAG). There are 4 LPP genes in the Arabidopsis genome. Among them, AtLPP2 and AtLPP3 are expressed during seed germination. Two AtLPP2 T-DNA insertional mutants (lpp2-1 and lpp2-2) showed hypersensitivity to ABA and significant PA accumulation during germination. Furthermore, double-mutant analysis showed that ABA-insensitive 4 (ABI4) is epistatic to AtLPP2 but ABA-insensitive 3 (ABI3) is not. These results suggest that PA is involved in ABA signaling and that AtLPP2 functions as a negative regulator upstream of ABI4, which encodes an AP2-type transcription factor, in ABA signaling during germination.", "author" : [ { "dropping-particle" : "", "family" : "Katagiri", "given" : "Takeshi", "non-dropping-particle" : "", "parse-names" : false, "suffix" : "" }, { "dropping-particle" : "", "family" : "Ishiyama", "given" : "Kanako", "non-dropping-particle" : "", "parse-names" : false, "suffix" : "" }, { "dropping-particle" : "", "family" : "Kato", "given" : "Tomohiko", "non-dropping-particle" : "", "parse-names" : false, "suffix" : "" }, { "dropping-particle" : "", "family" : "Tabata", "given" : "Satoshi", "non-dropping-particle" : "", "parse-names" : false, "suffix" : "" }, { "dropping-particle" : "", "family" : "Kobayashi", "given" : "Masatomo", "non-dropping-particle" : "", "parse-names" : false, "suffix" : "" }, { "dropping-particle" : "", "family" : "Shinozaki", "given" : "Kazuo", "non-dropping-particle" : "", "parse-names" : false, "suffix" : "" } ], "container-title" : "Plant Journal", "id" : "ITEM-1", "issue" : "1", "issued" : { "date-parts" : [ [ "2005" ] ] }, "page" : "107-117", "title" : "An important role of phosphatidic acid in ABA signaling during germination in Arabidopsis thaliana", "type" : "article-journal", "volume" : "43" }, "uris" : [ "http://www.mendeley.com/documents/?uuid=f07132c7-2463-490c-b1b7-4e1bce6ec5f6" ] } ], "mendeley" : { "formattedCitation" : "[47]", "plainTextFormattedCitation" : "[47]", "previouslyFormattedCitation" : "[47]" }, "properties" : { "noteIndex" : 0 }, "schema" : "https://github.com/citation-style-language/schema/raw/master/csl-citation.json" }</w:delInstrText>
        </w:r>
        <w:r w:rsidR="000A7C15" w:rsidDel="004A281A">
          <w:fldChar w:fldCharType="separate"/>
        </w:r>
        <w:r w:rsidR="00EA432F" w:rsidRPr="00EA432F" w:rsidDel="004A281A">
          <w:rPr>
            <w:noProof/>
          </w:rPr>
          <w:delText>[47]</w:delText>
        </w:r>
        <w:r w:rsidR="000A7C15" w:rsidDel="004A281A">
          <w:fldChar w:fldCharType="end"/>
        </w:r>
        <w:r w:rsidR="00A82615" w:rsidDel="004A281A">
          <w:delText xml:space="preserve">. </w:delText>
        </w:r>
        <w:r w:rsidR="00A25A69" w:rsidRPr="00F04363" w:rsidDel="004A281A">
          <w:delText>TGD1</w:delText>
        </w:r>
        <w:r w:rsidR="00A25A69" w:rsidDel="004A281A">
          <w:delText xml:space="preserve"> is</w:delText>
        </w:r>
        <w:r w:rsidR="00A82615" w:rsidDel="004A281A">
          <w:delText xml:space="preserve"> a</w:delText>
        </w:r>
        <w:r w:rsidR="00A25A69" w:rsidDel="004A281A">
          <w:delText>n</w:delText>
        </w:r>
        <w:r w:rsidDel="004A281A">
          <w:delText xml:space="preserve"> ATP-bin</w:delText>
        </w:r>
        <w:r w:rsidR="00A82615" w:rsidDel="004A281A">
          <w:delText>ding cassette (ABC) transporter</w:delText>
        </w:r>
        <w:r w:rsidDel="004A281A">
          <w:delText xml:space="preserve"> kn</w:delText>
        </w:r>
        <w:r w:rsidR="00303515" w:rsidDel="004A281A">
          <w:delText>own to transport multiple</w:delText>
        </w:r>
        <w:r w:rsidR="000942CF" w:rsidDel="004A281A">
          <w:delText xml:space="preserve"> substrates</w:delText>
        </w:r>
        <w:r w:rsidR="00A82615" w:rsidDel="004A281A">
          <w:delText xml:space="preserve">, including </w:delText>
        </w:r>
        <w:r w:rsidR="000942CF" w:rsidDel="004A281A">
          <w:delText>inorganic and organic cat</w:delText>
        </w:r>
        <w:r w:rsidR="00A82615" w:rsidDel="004A281A">
          <w:delText>ions</w:delText>
        </w:r>
        <w:r w:rsidR="000942CF" w:rsidDel="004A281A">
          <w:delText xml:space="preserve"> and anions</w:delText>
        </w:r>
        <w:r w:rsidDel="004A281A">
          <w:fldChar w:fldCharType="begin" w:fldLock="1"/>
        </w:r>
        <w:r w:rsidR="00432471" w:rsidDel="004A281A">
          <w:delInstrText>ADDIN CSL_CITATION { "citationItems" : [ { "id" : "ITEM-1", "itemData" : { "DOI" : "10.1074/jbc.M112.370213", "ISBN" : "1083-351X (Electronic) 0021-9258 (Linking)", "ISSN" : "00219258", "PMID" : "22544736", "abstract" : "Members of the ATP-binding cassette (ABC) transporter family are essential proteins in species as diverse as archaea and humans. Their domain architecture has remained relatively fixed across these species, with rare exceptions. Here, we show one exception to be the trigalactosyldiacylglycerol 1, 2, and 3 (TGD1, -2, and -3) putative lipid transporter located at the chloroplast inner envelope membrane. TGD2 was previously shown to be in a complex of &gt;500 kDa. We demonstrate that this complex also contains TGD1 and -3 and is very stable because it cannot be broken down by gentle denaturants to form a \"core\" complex similar in size to standard ABC transporters. The complex was purified from Pisum sativum (pea) chloroplast envelopes by native gel electrophoresis and examined by mass spectrometry. Identified proteins besides TGD1, -2, or -3 included a potassium efflux antiporter and a TIM17/22/23 family protein, but these were shown to be in separate high molecular mass complexes. Quantification of the complex components explained the size of the complex because 8-12 copies of the substrate-binding protein (TGD2) were found per functional transporter.", "author" : [ { "dropping-particle" : "", "family" : "Roston", "given" : "Rebecca L.", "non-dropping-particle" : "", "parse-names" : false, "suffix" : "" }, { "dropping-particle" : "", "family" : "Gao", "given" : "Jinpeng", "non-dropping-particle" : "", "parse-names" : false, "suffix" : "" }, { "dropping-particle" : "", "family" : "Murcha", "given" : "Monika W.", "non-dropping-particle" : "", "parse-names" : false, "suffix" : "" }, { "dropping-particle" : "", "family" : "Whelan", "given" : "James", "non-dropping-particle" : "", "parse-names" : false, "suffix" : "" }, { "dropping-particle" : "", "family" : "Benning", "given" : "Christoph", "non-dropping-particle" : "", "parse-names" : false, "suffix" : "" } ], "container-title" : "Journal of Biological Chemistry", "id" : "ITEM-1", "issue" : "25", "issued" : { "date-parts" : [ [ "2012" ] ] }, "page" : "21406-21415", "title" : "TGD1, -2, and -3 proteins involved in lipid trafficking form ATP-binding cassette (ABC) transporter with multiple substrate-binding proteins", "type" : "article-journal", "volume" : "287" }, "uris" : [ "http://www.mendeley.com/documents/?uuid=56f21fe5-9ee6-4359-bc97-a5c6afee8191" ] } ], "mendeley" : { "formattedCitation" : "[48]", "plainTextFormattedCitation" : "[48]", "previouslyFormattedCitation" : "[48]" }, "properties" : { "noteIndex" : 0 }, "schema" : "https://github.com/citation-style-language/schema/raw/master/csl-citation.json" }</w:delInstrText>
        </w:r>
        <w:r w:rsidDel="004A281A">
          <w:fldChar w:fldCharType="separate"/>
        </w:r>
        <w:r w:rsidR="00EA432F" w:rsidRPr="00EA432F" w:rsidDel="004A281A">
          <w:rPr>
            <w:noProof/>
          </w:rPr>
          <w:delText>[48]</w:delText>
        </w:r>
        <w:r w:rsidDel="004A281A">
          <w:fldChar w:fldCharType="end"/>
        </w:r>
        <w:r w:rsidDel="004A281A">
          <w:delText xml:space="preserve">. </w:delText>
        </w:r>
        <w:r w:rsidR="000A4930" w:rsidDel="004A281A">
          <w:delText xml:space="preserve">The </w:delText>
        </w:r>
        <w:r w:rsidR="000A4930" w:rsidRPr="00F04363" w:rsidDel="004A281A">
          <w:rPr>
            <w:i/>
          </w:rPr>
          <w:delText>t</w:delText>
        </w:r>
        <w:r w:rsidR="00D54E30" w:rsidRPr="00F04363" w:rsidDel="004A281A">
          <w:rPr>
            <w:i/>
          </w:rPr>
          <w:delText>gd1</w:delText>
        </w:r>
        <w:r w:rsidR="00D54E30" w:rsidDel="004A281A">
          <w:delText xml:space="preserve"> </w:delText>
        </w:r>
        <w:r w:rsidR="000A4930" w:rsidDel="004A281A">
          <w:delText xml:space="preserve">gene </w:delText>
        </w:r>
        <w:r w:rsidR="00D54E30" w:rsidDel="004A281A">
          <w:delText xml:space="preserve">was </w:delText>
        </w:r>
        <w:r w:rsidR="000A4930" w:rsidDel="004A281A">
          <w:delText xml:space="preserve">present in the </w:delText>
        </w:r>
        <w:r w:rsidR="00303515" w:rsidDel="004A281A">
          <w:delText>HPO set, and</w:delText>
        </w:r>
        <w:r w:rsidR="000A4930" w:rsidDel="004A281A">
          <w:delText xml:space="preserve"> </w:delText>
        </w:r>
        <w:r w:rsidR="00D54E30" w:rsidDel="004A281A">
          <w:delText>four</w:delText>
        </w:r>
        <w:r w:rsidDel="004A281A">
          <w:delText xml:space="preserve"> other genes were </w:delText>
        </w:r>
        <w:r w:rsidR="00D54E30" w:rsidDel="004A281A">
          <w:delText>identified</w:delText>
        </w:r>
        <w:r w:rsidDel="004A281A">
          <w:delText xml:space="preserve"> as </w:delText>
        </w:r>
        <w:r w:rsidR="00D54E30" w:rsidDel="004A281A">
          <w:delText>strongly connected</w:delText>
        </w:r>
        <w:r w:rsidDel="004A281A">
          <w:delText xml:space="preserve"> neighbors </w:delText>
        </w:r>
        <w:r w:rsidR="000A4930" w:rsidDel="004A281A">
          <w:delText xml:space="preserve">(HPO+) </w:delText>
        </w:r>
        <w:r w:rsidR="00D54E30" w:rsidDel="004A281A">
          <w:delText>in</w:delText>
        </w:r>
        <w:r w:rsidDel="004A281A">
          <w:delText xml:space="preserve"> the co-expression </w:delText>
        </w:r>
        <w:r w:rsidR="00D54E30" w:rsidDel="004A281A">
          <w:delText>network</w:delText>
        </w:r>
        <w:r w:rsidR="000A4930" w:rsidDel="004A281A">
          <w:delText>.</w:delText>
        </w:r>
        <w:r w:rsidDel="004A281A">
          <w:delText xml:space="preserve"> </w:delText>
        </w:r>
        <w:r w:rsidR="000A4930" w:rsidDel="004A281A">
          <w:delText>T</w:delText>
        </w:r>
        <w:r w:rsidDel="004A281A">
          <w:delText>wo</w:delText>
        </w:r>
        <w:r w:rsidR="00906322" w:rsidDel="004A281A">
          <w:delText xml:space="preserve"> genes</w:delText>
        </w:r>
        <w:r w:rsidR="00D54E30" w:rsidDel="004A281A">
          <w:delText>,</w:delText>
        </w:r>
        <w:r w:rsidDel="004A281A">
          <w:delText xml:space="preserve"> GRMZM2G018241 and GRMZM2G030673</w:delText>
        </w:r>
        <w:r w:rsidR="00D54E30" w:rsidDel="004A281A">
          <w:delText>,</w:delText>
        </w:r>
        <w:r w:rsidDel="004A281A">
          <w:delText xml:space="preserve"> </w:delText>
        </w:r>
        <w:r w:rsidR="001C28D1" w:rsidDel="004A281A">
          <w:delText xml:space="preserve">are of unknown function, </w:delText>
        </w:r>
        <w:r w:rsidDel="004A281A">
          <w:delText xml:space="preserve">and </w:delText>
        </w:r>
        <w:r w:rsidR="000A4930" w:rsidDel="004A281A">
          <w:delText xml:space="preserve">the other </w:delText>
        </w:r>
        <w:r w:rsidDel="004A281A">
          <w:delText>two</w:delText>
        </w:r>
        <w:r w:rsidR="001C28D1" w:rsidDel="004A281A">
          <w:delText>, GRMZM2G122277 and GRMZM2G177631,</w:delText>
        </w:r>
        <w:r w:rsidR="000A4930" w:rsidDel="004A281A">
          <w:delText xml:space="preserve"> are</w:delText>
        </w:r>
        <w:r w:rsidDel="004A281A">
          <w:delText xml:space="preserve"> involved in cellulose synth</w:delText>
        </w:r>
        <w:r w:rsidR="00A25A69" w:rsidDel="004A281A">
          <w:delText>e</w:delText>
        </w:r>
        <w:r w:rsidDel="004A281A">
          <w:delText>s</w:delText>
        </w:r>
        <w:r w:rsidR="00A25A69" w:rsidDel="004A281A">
          <w:delText>is</w:delText>
        </w:r>
        <w:r w:rsidDel="004A281A">
          <w:delText xml:space="preserve">. </w:delText>
        </w:r>
        <w:r w:rsidR="00CF0050" w:rsidDel="004A281A">
          <w:delText>The</w:delText>
        </w:r>
        <w:r w:rsidR="009C3A81" w:rsidDel="004A281A">
          <w:delText xml:space="preserve"> enriched</w:delText>
        </w:r>
        <w:r w:rsidR="00D54E30" w:rsidDel="004A281A">
          <w:delText xml:space="preserve"> GO terms demonstrate</w:delText>
        </w:r>
        <w:r w:rsidR="00FF0F7F" w:rsidDel="004A281A">
          <w:delText>d</w:delText>
        </w:r>
        <w:r w:rsidR="0037515E" w:rsidDel="004A281A">
          <w:delText xml:space="preserve"> idiosyncrasies</w:delText>
        </w:r>
        <w:r w:rsidR="00FF0F7F" w:rsidDel="004A281A">
          <w:delText xml:space="preserve"> in</w:delText>
        </w:r>
        <w:r w:rsidR="0063339F" w:rsidDel="004A281A">
          <w:delText xml:space="preserve"> automated annotation approaches</w:delText>
        </w:r>
        <w:r w:rsidR="003603D7" w:rsidDel="004A281A">
          <w:delText>.</w:delText>
        </w:r>
        <w:r w:rsidR="002E5159" w:rsidDel="004A281A">
          <w:delText xml:space="preserve"> </w:delText>
        </w:r>
        <w:r w:rsidR="003603D7" w:rsidDel="004A281A">
          <w:delText>T</w:delText>
        </w:r>
        <w:r w:rsidR="00D54E30" w:rsidDel="004A281A">
          <w:delText>erms related to “blood coagulation” and “regulation of body fluid levels”</w:delText>
        </w:r>
        <w:r w:rsidR="00FF0F7F" w:rsidDel="004A281A">
          <w:delText xml:space="preserve"> were recovered,</w:delText>
        </w:r>
        <w:r w:rsidR="00D54E30" w:rsidDel="004A281A">
          <w:delText xml:space="preserve"> which were likely </w:delText>
        </w:r>
        <w:r w:rsidR="00FD2DD6" w:rsidDel="004A281A">
          <w:delText>due to annotations translated to</w:delText>
        </w:r>
        <w:r w:rsidDel="004A281A">
          <w:delText xml:space="preserve"> maize </w:delText>
        </w:r>
        <w:r w:rsidR="00FD2DD6" w:rsidDel="004A281A">
          <w:delText>genes</w:delText>
        </w:r>
        <w:r w:rsidR="00EE72B4" w:rsidDel="004A281A">
          <w:delText xml:space="preserve"> on</w:delText>
        </w:r>
        <w:r w:rsidR="00FD2DD6" w:rsidDel="004A281A">
          <w:delText xml:space="preserve"> the basis of</w:delText>
        </w:r>
        <w:r w:rsidR="00EE72B4" w:rsidDel="004A281A">
          <w:delText xml:space="preserve"> </w:delText>
        </w:r>
        <w:r w:rsidR="00D54E30" w:rsidDel="004A281A">
          <w:delText>sequence homology</w:delText>
        </w:r>
        <w:r w:rsidR="00BF7D22" w:rsidDel="004A281A">
          <w:delText xml:space="preserve"> to human genes</w:delText>
        </w:r>
        <w:r w:rsidR="00D54E30" w:rsidDel="004A281A">
          <w:delText>.</w:delText>
        </w:r>
        <w:r w:rsidR="005D1BD9" w:rsidDel="004A281A">
          <w:delText xml:space="preserve"> </w:delText>
        </w:r>
        <w:r w:rsidR="005D1BD9" w:rsidRPr="00E81580" w:rsidDel="004A281A">
          <w:delText xml:space="preserve">While these </w:delText>
        </w:r>
        <w:r w:rsidR="005350CB" w:rsidDel="004A281A">
          <w:delText xml:space="preserve">term </w:delText>
        </w:r>
        <w:r w:rsidR="005D1BD9" w:rsidRPr="00E81580" w:rsidDel="004A281A">
          <w:delText xml:space="preserve">descriptions are </w:delText>
        </w:r>
        <w:r w:rsidR="001C28D1" w:rsidDel="004A281A">
          <w:delText xml:space="preserve">not </w:delText>
        </w:r>
        <w:r w:rsidR="00B03A6B" w:rsidDel="004A281A">
          <w:delText>applicable</w:delText>
        </w:r>
        <w:r w:rsidR="005350CB" w:rsidDel="004A281A">
          <w:delText xml:space="preserve"> </w:delText>
        </w:r>
        <w:r w:rsidR="001C28D1" w:rsidDel="004A281A">
          <w:delText>to</w:delText>
        </w:r>
        <w:r w:rsidR="001C28D1" w:rsidRPr="00E81580" w:rsidDel="004A281A">
          <w:delText xml:space="preserve"> </w:delText>
        </w:r>
        <w:r w:rsidR="005D1BD9" w:rsidRPr="00E81580" w:rsidDel="004A281A">
          <w:delText>plant species, the fact that these t</w:delText>
        </w:r>
        <w:r w:rsidR="007618E6" w:rsidDel="004A281A">
          <w:delText>erms contained HPO genes and exhibited</w:delText>
        </w:r>
        <w:r w:rsidR="005D1BD9" w:rsidRPr="00E81580" w:rsidDel="004A281A">
          <w:delText xml:space="preserve"> strong networ</w:delText>
        </w:r>
        <w:r w:rsidR="00471EF3" w:rsidDel="004A281A">
          <w:delText>k co-expression</w:delText>
        </w:r>
        <w:r w:rsidR="005D1BD9" w:rsidRPr="00E81580" w:rsidDel="004A281A">
          <w:delText xml:space="preserve"> </w:delText>
        </w:r>
        <w:r w:rsidR="002E5159" w:rsidDel="004A281A">
          <w:delText>sugges</w:delText>
        </w:r>
        <w:r w:rsidR="00AF0B32" w:rsidDel="004A281A">
          <w:delText>ts</w:delText>
        </w:r>
        <w:r w:rsidR="002E5159" w:rsidDel="004A281A">
          <w:delText xml:space="preserve"> that </w:delText>
        </w:r>
        <w:r w:rsidR="005D1BD9" w:rsidRPr="00E81580" w:rsidDel="004A281A">
          <w:delText>annotations</w:delText>
        </w:r>
        <w:r w:rsidR="0084719D" w:rsidDel="004A281A">
          <w:delText xml:space="preserve"> assigned through </w:delText>
        </w:r>
        <w:r w:rsidR="007618E6" w:rsidDel="004A281A">
          <w:delText>sequence similarity</w:delText>
        </w:r>
        <w:r w:rsidR="005D1BD9" w:rsidRPr="00E81580" w:rsidDel="004A281A">
          <w:delText xml:space="preserve"> </w:delText>
        </w:r>
        <w:r w:rsidR="007618E6" w:rsidDel="004A281A">
          <w:delText>still capture</w:delText>
        </w:r>
        <w:r w:rsidR="002E5159" w:rsidDel="004A281A">
          <w:delText xml:space="preserve"> </w:delText>
        </w:r>
        <w:r w:rsidR="007F1F1F" w:rsidDel="004A281A">
          <w:delText>underlying</w:delText>
        </w:r>
        <w:r w:rsidR="002E5159" w:rsidDel="004A281A">
          <w:delText xml:space="preserve"> biological signal</w:delText>
        </w:r>
        <w:r w:rsidR="007F1F1F" w:rsidDel="004A281A">
          <w:delText>s for which the a</w:delText>
        </w:r>
        <w:r w:rsidR="00AF0B32" w:rsidDel="004A281A">
          <w:delText>ssigned</w:delText>
        </w:r>
        <w:r w:rsidR="007F1F1F" w:rsidDel="004A281A">
          <w:delText xml:space="preserve"> name is inappropriate</w:delText>
        </w:r>
        <w:r w:rsidR="004A7CF1" w:rsidDel="004A281A">
          <w:delText xml:space="preserve"> (see </w:delText>
        </w:r>
        <w:r w:rsidR="004A7CF1" w:rsidDel="004A281A">
          <w:fldChar w:fldCharType="begin"/>
        </w:r>
        <w:r w:rsidR="004A7CF1" w:rsidDel="004A281A">
          <w:delInstrText xml:space="preserve"> REF _Ref487125611 \h </w:delInstrText>
        </w:r>
        <w:r w:rsidR="00BD7995" w:rsidDel="004A281A">
          <w:delInstrText xml:space="preserve"> \* MERGEFORMAT </w:delInstrText>
        </w:r>
        <w:r w:rsidR="004A7CF1" w:rsidDel="004A281A">
          <w:fldChar w:fldCharType="separate"/>
        </w:r>
        <w:r w:rsidR="00A76A79" w:rsidDel="004A281A">
          <w:delText>Discussion</w:delText>
        </w:r>
        <w:r w:rsidR="004A7CF1" w:rsidDel="004A281A">
          <w:fldChar w:fldCharType="end"/>
        </w:r>
        <w:r w:rsidR="004A7CF1" w:rsidDel="004A281A">
          <w:delText>)</w:delText>
        </w:r>
        <w:r w:rsidR="005D1BD9" w:rsidRPr="00E81580" w:rsidDel="004A281A">
          <w:delText>.</w:delText>
        </w:r>
      </w:del>
      <w:ins w:id="89" w:author="Microsoft Office User" w:date="2017-12-18T13:25:00Z">
        <w:r w:rsidR="000D27EE">
          <w:t xml:space="preserve">We created a larger set of genes </w:t>
        </w:r>
      </w:ins>
      <w:ins w:id="90" w:author="Microsoft Office User" w:date="2017-12-18T13:27:00Z">
        <w:r w:rsidR="00896B7C">
          <w:t>including genes hi</w:t>
        </w:r>
        <w:r w:rsidR="0056086D">
          <w:t xml:space="preserve">ghly connected to the HPO genes, and compared those to GO terms. </w:t>
        </w:r>
      </w:ins>
      <w:ins w:id="91" w:author="Microsoft Office User" w:date="2017-12-18T13:35:00Z">
        <w:r w:rsidR="0056086D">
          <w:t xml:space="preserve"> As detailed in the supplemental materials, se</w:t>
        </w:r>
      </w:ins>
      <w:ins w:id="92" w:author="Microsoft Office User" w:date="2017-12-18T13:27:00Z">
        <w:r w:rsidR="0056086D">
          <w:t>veral GO terms were enriched beyond</w:t>
        </w:r>
      </w:ins>
      <w:ins w:id="93" w:author="Microsoft Office User" w:date="2017-12-18T13:34:00Z">
        <w:r w:rsidR="0056086D">
          <w:t xml:space="preserve"> the multiple test correction</w:t>
        </w:r>
      </w:ins>
      <w:ins w:id="94" w:author="Microsoft Office User" w:date="2017-12-18T13:36:00Z">
        <w:r w:rsidR="0056086D">
          <w:t xml:space="preserve"> and include </w:t>
        </w:r>
        <w:r w:rsidR="0056086D">
          <w:t>genes that act in previously described pathways known to impact elemental traits.</w:t>
        </w:r>
      </w:ins>
      <w:ins w:id="95" w:author="Microsoft Office User" w:date="2017-12-18T13:34:00Z">
        <w:r w:rsidR="0056086D">
          <w:t xml:space="preserve"> </w:t>
        </w:r>
      </w:ins>
      <w:ins w:id="96" w:author="Microsoft Office User" w:date="2017-12-18T13:27:00Z">
        <w:r w:rsidR="0056086D">
          <w:t xml:space="preserve"> </w:t>
        </w:r>
      </w:ins>
      <w:ins w:id="97" w:author="Microsoft Office User" w:date="2017-12-18T13:35:00Z">
        <w:r w:rsidR="0056086D">
          <w:t xml:space="preserve">However, </w:t>
        </w:r>
      </w:ins>
    </w:p>
    <w:p w14:paraId="4E97518D" w14:textId="693E55CF" w:rsidR="00DB057D" w:rsidRDefault="00DB057D" w:rsidP="0067252E">
      <w:del w:id="98" w:author="Microsoft Office User" w:date="2017-12-18T13:25:00Z">
        <w:r w:rsidDel="000D27EE">
          <w:delText>In general, using co-expression networks to expand the neighborhood of the high-confidence candidate causal genes and then assessing the entire set for functional coherence through GO enrichment is a productive strategy for gaining insight into what processes are represented. Yet this approach is particularly challenging in the annotation-sparse maize genome, where only ~1% of genes have mutant phenotypes</w:delText>
        </w:r>
        <w:r w:rsidDel="000D27EE">
          <w:fldChar w:fldCharType="begin" w:fldLock="1"/>
        </w:r>
        <w:r w:rsidR="00432471" w:rsidDel="000D27EE">
          <w:delInstrText>ADDIN CSL_CITATION { "citationItems" : [ { "id" : "ITEM-1", "itemData" : { "DOI" : "10.1093/nar/gkh011", "ISSN" : "1362-4962", "PMID" : "14681441", "abstract" : "The Maize Genetics and Genomics Database (MaizeGDB) is a central repository for maize sequence, stock, phenotype, genotypic and karyotypic variation, and chromosomal mapping data. In addition, MaizeGDB provides contact information for over 2400 maize cooperative researchers, facilitating interactions between members of the rapidly expanding maize community. MaizeGDB represents the synthesis of all data available previously from ZmDB and from MaizeDB-databases that have been superseded by MaizeGDB. MaizeGDB provides web-based tools for ordering maize stocks from several organizations including the Maize Genetics Cooperation Stock Center and the North Central Regional Plant Introduction Station (NCRPIS). Sequence searches yield records displayed with embedded links to facilitate ordering cloned sequences from various groups including the Maize Gene Discovery Project and the Clemson University Genomics Institute. An intuitive web interface is implemented to facilitate navigation between related data, and analytical tools are embedded within data displays. Web-based curation tools for both designated experts and general researchers are currently under development. MaizeGDB can be accessed at http://www.maizegdb.org/.", "author" : [ { "dropping-particle" : "", "family" : "Lawrence", "given" : "Carolyn J", "non-dropping-particle" : "", "parse-names" : false, "suffix" : "" }, { "dropping-particle" : "", "family" : "Dong", "given" : "Qunfeng", "non-dropping-particle" : "", "parse-names" : false, "suffix" : "" }, { "dropping-particle" : "", "family" : "Polacco", "given" : "Mary L", "non-dropping-particle" : "", "parse-names" : false, "suffix" : "" }, { "dropping-particle" : "", "family" : "Seigfried", "given" : "Trent E", "non-dropping-particle" : "", "parse-names" : false, "suffix" : "" }, { "dropping-particle" : "", "family" : "Brendel", "given" : "Volker", "non-dropping-particle" : "", "parse-names" : false, "suffix" : "" } ], "container-title" : "Nucleic acids research", "id" : "ITEM-1", "issue" : "Database issue", "issued" : { "date-parts" : [ [ "2004", "1", "1" ] ] }, "page" : "D393-7", "title" : "MaizeGDB, the community database for maize genetics and genomics.", "type" : "article-journal", "volume" : "32" }, "uris" : [ "http://www.mendeley.com/documents/?uuid=23c4bd6d-7acc-4f74-bb07-b8055782d3ef" ] } ], "mendeley" : { "formattedCitation" : "[49]", "plainTextFormattedCitation" : "[49]", "previouslyFormattedCitation" : "[49]" }, "properties" : { "noteIndex" : 0 }, "schema" : "https://github.com/citation-style-language/schema/raw/master/csl-citation.json" }</w:delInstrText>
        </w:r>
        <w:r w:rsidDel="000D27EE">
          <w:fldChar w:fldCharType="separate"/>
        </w:r>
        <w:r w:rsidR="00EA432F" w:rsidRPr="00EA432F" w:rsidDel="000D27EE">
          <w:rPr>
            <w:noProof/>
          </w:rPr>
          <w:delText>[49]</w:delText>
        </w:r>
        <w:r w:rsidDel="000D27EE">
          <w:fldChar w:fldCharType="end"/>
        </w:r>
        <w:r w:rsidDel="000D27EE">
          <w:delText xml:space="preserve">. </w:delText>
        </w:r>
      </w:del>
      <w:r>
        <w:t xml:space="preserve">GO terms were too </w:t>
      </w:r>
      <w:r w:rsidR="007F1F1F">
        <w:t>broad</w:t>
      </w:r>
      <w:r>
        <w:t xml:space="preserve"> or </w:t>
      </w:r>
      <w:r w:rsidR="00001B0E">
        <w:t>insufficiently described to</w:t>
      </w:r>
      <w:r>
        <w:t xml:space="preserve"> distinguish causal genes. </w:t>
      </w:r>
      <w:del w:id="99" w:author="Microsoft Office User" w:date="2017-12-18T13:36:00Z">
        <w:r w:rsidDel="0056086D">
          <w:delText>However, the terms discovered here contain genes that act in previously described pathways known to impact elemental traits. With greater confidence that subnetworks containing HPO genes contained coherent biological information, we refined our analysis by curating HPO genes for their involvement in specific biological processes, namely</w:delText>
        </w:r>
        <w:r w:rsidR="00C212FA" w:rsidDel="0056086D">
          <w:delText>,</w:delText>
        </w:r>
        <w:r w:rsidDel="0056086D">
          <w:delText xml:space="preserve"> those that are known or suspected to affect the transport, storage, and utilization of elements.</w:delText>
        </w:r>
      </w:del>
    </w:p>
    <w:p w14:paraId="11EAA18F" w14:textId="316FD9B6" w:rsidR="00EB61E4" w:rsidRPr="00EB61E4" w:rsidRDefault="00EB61E4" w:rsidP="0067252E">
      <w:pPr>
        <w:pStyle w:val="Heading2"/>
      </w:pPr>
      <w:r>
        <w:t xml:space="preserve">GA-signaling DELLA domain transcription factors influence the </w:t>
      </w:r>
      <w:proofErr w:type="spellStart"/>
      <w:r>
        <w:t>ionome</w:t>
      </w:r>
      <w:proofErr w:type="spellEnd"/>
      <w:r>
        <w:t xml:space="preserve"> of maize</w:t>
      </w:r>
    </w:p>
    <w:p w14:paraId="1F109CB7" w14:textId="71A628CB" w:rsidR="008458B3" w:rsidRDefault="008458B3" w:rsidP="0067252E">
      <w:r>
        <w:t xml:space="preserve">One of the high-confidence candidate genes, which appeared in the HPO sets comparing Cd and the </w:t>
      </w:r>
      <w:proofErr w:type="spellStart"/>
      <w:r>
        <w:t>ZmRoot</w:t>
      </w:r>
      <w:proofErr w:type="spellEnd"/>
      <w:r>
        <w:t xml:space="preserve"> network, is the </w:t>
      </w:r>
      <w:r w:rsidR="00C212FA">
        <w:t>g</w:t>
      </w:r>
      <w:r>
        <w:t>ibberellin (GA)</w:t>
      </w:r>
      <w:r w:rsidR="00C212FA">
        <w:t>-</w:t>
      </w:r>
      <w:r>
        <w:t>signaling component and DELLA and GRAS</w:t>
      </w:r>
      <w:r w:rsidR="00C212FA">
        <w:t xml:space="preserve"> </w:t>
      </w:r>
      <w:r>
        <w:t xml:space="preserve">domain transcription factor </w:t>
      </w:r>
      <w:r w:rsidRPr="00F04363">
        <w:rPr>
          <w:i/>
        </w:rPr>
        <w:t>dwarf9</w:t>
      </w:r>
      <w:r>
        <w:t xml:space="preserve"> (GRMZM2G024973</w:t>
      </w:r>
      <w:r w:rsidR="001B6948">
        <w:t>;</w:t>
      </w:r>
      <w:r>
        <w:t xml:space="preserve"> </w:t>
      </w:r>
      <w:r w:rsidRPr="00F04363">
        <w:rPr>
          <w:i/>
        </w:rPr>
        <w:t>d9</w:t>
      </w:r>
      <w:r w:rsidRPr="00A570DC">
        <w:fldChar w:fldCharType="begin" w:fldLock="1"/>
      </w:r>
      <w:r w:rsidR="00432471">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"http://www.mendeley.com/documents/?uuid=78ae9024-e236-4ad4-a5bd-08f83a130147", "http://www.mendeley.com/documents/?uuid=d61a0e9f-7aa1-454c-ab36-563fdf3a678a" ] } ], "mendeley" : { "formattedCitation" : "[50]", "plainTextFormattedCitation" : "[50]", "previouslyFormattedCitation" : "[50]" }, "properties" : { "noteIndex" : 0 }, "schema" : "https://github.com/citation-style-language/schema/raw/master/csl-citation.json" }</w:instrText>
      </w:r>
      <w:r w:rsidRPr="00A570DC">
        <w:fldChar w:fldCharType="separate"/>
      </w:r>
      <w:r w:rsidR="00EA432F" w:rsidRPr="00EA432F">
        <w:rPr>
          <w:noProof/>
        </w:rPr>
        <w:t>[50]</w:t>
      </w:r>
      <w:r w:rsidRPr="00A570DC">
        <w:fldChar w:fldCharType="end"/>
      </w:r>
      <w:r w:rsidR="00DA1611">
        <w:t>)</w:t>
      </w:r>
      <w:r>
        <w:t xml:space="preserve">. </w:t>
      </w:r>
      <w:r w:rsidR="00DE624B" w:rsidRPr="00F04363">
        <w:rPr>
          <w:i/>
        </w:rPr>
        <w:t>d</w:t>
      </w:r>
      <w:r w:rsidR="00493245" w:rsidRPr="00F04363">
        <w:rPr>
          <w:i/>
        </w:rPr>
        <w:t>9</w:t>
      </w:r>
      <w:r>
        <w:t xml:space="preserve"> is one of two DELLA paralogs in the maize genome, the other </w:t>
      </w:r>
      <w:r w:rsidR="001B6948">
        <w:t xml:space="preserve">being </w:t>
      </w:r>
      <w:r w:rsidRPr="00F04363">
        <w:rPr>
          <w:i/>
        </w:rPr>
        <w:t>dwarf8</w:t>
      </w:r>
      <w:r>
        <w:t xml:space="preserve"> (</w:t>
      </w:r>
      <w:r w:rsidR="003625D1">
        <w:t xml:space="preserve">GRMZM2G144744; </w:t>
      </w:r>
      <w:r w:rsidRPr="00F04363">
        <w:rPr>
          <w:i/>
        </w:rPr>
        <w:t>d8</w:t>
      </w:r>
      <w:r w:rsidR="001B6948" w:rsidRPr="00F04363">
        <w:t>);</w:t>
      </w:r>
      <w:r w:rsidR="001B6948">
        <w:t xml:space="preserve"> </w:t>
      </w:r>
      <w:r>
        <w:t>both can be mutated to dominant</w:t>
      </w:r>
      <w:r w:rsidR="00A4469A">
        <w:t>-</w:t>
      </w:r>
      <w:r>
        <w:t>negative forms that display dwarf phenotypes and dramatic suppression of GA responses</w:t>
      </w:r>
      <w:r w:rsidR="00C15CDE">
        <w:fldChar w:fldCharType="begin" w:fldLock="1"/>
      </w:r>
      <w:r w:rsidR="00432471">
        <w:instrText>ADDIN CSL_CITATION { "citationItems" : [ { "id" : "ITEM-1", "itemData" : { "DOI" : "10.1093/pcp/pcq153", "ISBN" : "1471-9053 (Electronic)\\r0032-0781 (Linking)", "ISSN" : "00320781", "PMID" : "20937610", "abstract" : "DELLA proteins are nuclear-localized negative regulators of gibberellin signaling found ubiquitously throughout higher plants. Dominant dwarfing mutations of DELLA proteins have been primarily responsible for the dramatic increases in harvest index of the 'green revolution'. Maize contains two genetic loci encoding DELLA proteins, dwarf plant8 (d8) and dwarf plant 9 (d9). The d8 gene and three of its dominant dwarfing alleles have been previously characterized at the molecular level. Almost 20 years after the initial description of the mutant, this investigation represents the first molecular characterization of d9 and its gibberellin-insensitive mutant, D9-1. We have molecularly, subcellularly and phenotypically characterized the gene products of five maize DELLA alleles in transgenic Arabidopsis. In dissecting the molecular differences in D9-1, a critical residue for normal DELLA function has been uncovered, corresponding to E600 of the D9 protein. The gibberellin-insensitive D9-1 was found to produce dwarfing and, notably, earlier flowering in Arabidopsis. Conversely, overexpression of the D9-1 allele delayed flowering in transgenic maize, while overexpression of the d9 allele led to earlier flowering. These results corroborate findings that DELLA proteins are at the crux of many plant developmental pathways and suggest differing mechanisms of flowering time control by DELLAs in maize and Arabidopsis.", "author" : [ { "dropping-particle" : "", "family" : "Lawit", "given" : "Shai J.", "non-dropping-particle" : "", "parse-names" : false, "suffix" : "" }, { "dropping-particle" : "", "family" : "Wych", "given" : "Heidi M.", "non-dropping-particle" : "", "parse-names" : false, "suffix" : "" }, { "dropping-particle" : "", "family" : "Xu", "given" : "Deping", "non-dropping-particle" : "", "parse-names" : false, "suffix" : "" }, { "dropping-particle" : "", "family" : "Kundu", "given" : "Suman", "non-dropping-particle" : "", "parse-names" : false, "suffix" : "" }, { "dropping-particle" : "", "family" : "Tomes", "given" : "Dwight T.", "non-dropping-particle" : "", "parse-names" : false, "suffix" : "" } ], "container-title" : "Plant and Cell Physiology", "id" : "ITEM-1", "issue" : "11", "issued" : { "date-parts" : [ [ "2010" ] ] }, "page" : "1854-1868", "title" : "Maize della proteins dwarf plant8 and dwarf plant9 as modulators of plant development", "type" : "article-journal", "volume" : "51" }, "uris" : [ "http://www.mendeley.com/documents/?uuid=17c77ccd-ac32-42b9-8a5f-655bd9ec1303" ] } ], "mendeley" : { "formattedCitation" : "[51]", "plainTextFormattedCitation" : "[51]", "previouslyFormattedCitation" : "[51]" }, "properties" : { "noteIndex" : 0 }, "schema" : "https://github.com/citation-style-language/schema/raw/master/csl-citation.json" }</w:instrText>
      </w:r>
      <w:r w:rsidR="00C15CDE">
        <w:fldChar w:fldCharType="separate"/>
      </w:r>
      <w:r w:rsidR="00EA432F" w:rsidRPr="00EA432F">
        <w:rPr>
          <w:noProof/>
        </w:rPr>
        <w:t>[51]</w:t>
      </w:r>
      <w:r w:rsidR="00C15CDE">
        <w:fldChar w:fldCharType="end"/>
      </w:r>
      <w:r>
        <w:t>.</w:t>
      </w:r>
      <w:r w:rsidR="00F75812">
        <w:t xml:space="preserve"> </w:t>
      </w:r>
      <w:proofErr w:type="spellStart"/>
      <w:r w:rsidR="00F75812">
        <w:t>Camoco</w:t>
      </w:r>
      <w:proofErr w:type="spellEnd"/>
      <w:r w:rsidR="00F75812">
        <w:t xml:space="preserve"> ranked </w:t>
      </w:r>
      <w:r w:rsidR="00F75812" w:rsidRPr="00F04363">
        <w:rPr>
          <w:i/>
        </w:rPr>
        <w:t>d9</w:t>
      </w:r>
      <w:r>
        <w:t xml:space="preserve"> among the high-confidence candidates for Cd</w:t>
      </w:r>
      <w:r w:rsidR="00A13548">
        <w:t xml:space="preserve"> but not</w:t>
      </w:r>
      <w:r w:rsidR="0002261A">
        <w:t xml:space="preserve"> </w:t>
      </w:r>
      <w:r w:rsidRPr="00F04363">
        <w:rPr>
          <w:i/>
        </w:rPr>
        <w:t>d8</w:t>
      </w:r>
      <w:r>
        <w:t>, though both</w:t>
      </w:r>
      <w:r w:rsidR="00A13548" w:rsidRPr="00985E44">
        <w:t xml:space="preserve"> </w:t>
      </w:r>
      <w:r>
        <w:t>are present in the root</w:t>
      </w:r>
      <w:r w:rsidR="001B6948">
        <w:t>-</w:t>
      </w:r>
      <w:r>
        <w:t>based co-expression network (</w:t>
      </w:r>
      <w:proofErr w:type="spellStart"/>
      <w:r>
        <w:t>ZmRoot</w:t>
      </w:r>
      <w:proofErr w:type="spellEnd"/>
      <w:r>
        <w:t>). There was only</w:t>
      </w:r>
      <w:r w:rsidR="00A13548">
        <w:t xml:space="preserve"> </w:t>
      </w:r>
      <w:r>
        <w:t>moderate, but positive</w:t>
      </w:r>
      <w:r w:rsidR="001B6948">
        <w:t>,</w:t>
      </w:r>
      <w:r>
        <w:t xml:space="preserve"> co-expression between </w:t>
      </w:r>
      <w:r w:rsidR="00F04363" w:rsidRPr="00F04363">
        <w:t>D</w:t>
      </w:r>
      <w:r w:rsidRPr="00F04363">
        <w:t>8</w:t>
      </w:r>
      <w:r>
        <w:t xml:space="preserve"> and </w:t>
      </w:r>
      <w:r w:rsidR="00F04363" w:rsidRPr="00F04363">
        <w:t>D</w:t>
      </w:r>
      <w:r w:rsidRPr="00F04363">
        <w:t>9</w:t>
      </w:r>
      <w:r w:rsidR="00F820BB">
        <w:t xml:space="preserve"> transcripts</w:t>
      </w:r>
      <w:r>
        <w:t xml:space="preserve"> (</w:t>
      </w:r>
      <w:proofErr w:type="spellStart"/>
      <w:r>
        <w:t>ZmRoot</w:t>
      </w:r>
      <w:proofErr w:type="spellEnd"/>
      <w:r>
        <w:t xml:space="preserve">: </w:t>
      </w:r>
      <w:r w:rsidR="001B6948">
        <w:t xml:space="preserve">z </w:t>
      </w:r>
      <w:r>
        <w:t>=</w:t>
      </w:r>
      <w:r w:rsidR="001B6948">
        <w:t xml:space="preserve"> </w:t>
      </w:r>
      <w:r>
        <w:t xml:space="preserve">1.03; </w:t>
      </w:r>
      <w:proofErr w:type="spellStart"/>
      <w:r>
        <w:t>ZmPAN</w:t>
      </w:r>
      <w:proofErr w:type="spellEnd"/>
      <w:r>
        <w:t xml:space="preserve">: </w:t>
      </w:r>
      <w:r w:rsidR="001B6948">
        <w:t xml:space="preserve">z </w:t>
      </w:r>
      <w:r>
        <w:t>=</w:t>
      </w:r>
      <w:r w:rsidR="001B6948">
        <w:t xml:space="preserve"> </w:t>
      </w:r>
      <w:r>
        <w:t xml:space="preserve">1.04). Given the indistinguishable phenotypes of the known dominant mutants of </w:t>
      </w:r>
      <w:r w:rsidRPr="009069D9">
        <w:rPr>
          <w:i/>
        </w:rPr>
        <w:t>d8</w:t>
      </w:r>
      <w:r>
        <w:t xml:space="preserve"> and </w:t>
      </w:r>
      <w:r w:rsidRPr="009069D9">
        <w:rPr>
          <w:i/>
        </w:rPr>
        <w:t>d9</w:t>
      </w:r>
      <w:r>
        <w:t xml:space="preserve">, the most likely explanation for this result is that there was allelic variation for </w:t>
      </w:r>
      <w:r w:rsidRPr="009069D9">
        <w:rPr>
          <w:i/>
        </w:rPr>
        <w:t>d9</w:t>
      </w:r>
      <w:r w:rsidR="001B6948" w:rsidRPr="001B6948">
        <w:t xml:space="preserve"> </w:t>
      </w:r>
      <w:r w:rsidR="001B6948">
        <w:t xml:space="preserve">but not </w:t>
      </w:r>
      <w:r w:rsidR="001B6948" w:rsidRPr="009069D9">
        <w:rPr>
          <w:i/>
        </w:rPr>
        <w:t>d8</w:t>
      </w:r>
      <w:r w:rsidR="001B6948">
        <w:rPr>
          <w:i/>
        </w:rPr>
        <w:t xml:space="preserve"> </w:t>
      </w:r>
      <w:r>
        <w:t xml:space="preserve">in the GWAS panel. </w:t>
      </w:r>
      <w:r w:rsidR="004B4BFD">
        <w:t>Moreover, t</w:t>
      </w:r>
      <w:r w:rsidRPr="004F33CF">
        <w:t xml:space="preserve">he GA biosynthetic enzyme </w:t>
      </w:r>
      <w:proofErr w:type="spellStart"/>
      <w:r w:rsidR="001B6948">
        <w:t>e</w:t>
      </w:r>
      <w:r w:rsidRPr="004F33CF">
        <w:t>nt</w:t>
      </w:r>
      <w:r w:rsidR="001B6948">
        <w:t>-k</w:t>
      </w:r>
      <w:r w:rsidRPr="004F33CF">
        <w:t>aurene</w:t>
      </w:r>
      <w:proofErr w:type="spellEnd"/>
      <w:r w:rsidRPr="004F33CF">
        <w:t xml:space="preserve"> synthase </w:t>
      </w:r>
      <w:r w:rsidRPr="004F33CF">
        <w:lastRenderedPageBreak/>
        <w:t>(GRMZM2G093</w:t>
      </w:r>
      <w:r>
        <w:t xml:space="preserve">603) encoding the </w:t>
      </w:r>
      <w:r w:rsidRPr="009069D9">
        <w:rPr>
          <w:i/>
        </w:rPr>
        <w:t>dwarf5</w:t>
      </w:r>
      <w:r>
        <w:t xml:space="preserve"> locus</w:t>
      </w:r>
      <w:r>
        <w:fldChar w:fldCharType="begin" w:fldLock="1"/>
      </w:r>
      <w:r w:rsidR="00432471">
        <w:instrText>ADDIN CSL_CITATION { "citationItems" : [ { "id" : "ITEM-1", "itemData" : { "DOI" : "10.1104/pp.15.01727", "ISBN" : "8615208422589", "ISSN" : "0032-0889", "PMID" : "26620527", "abstract" : "While most commonly associated with its role in gibberellin phytohormone biosynthesis, ent-kaurene also serves as an intermediate in more specialized diterpenoid metabolism, as exemplified by the more than 800 known derived natural products. Among these are the maize kauralexins. However, no ent-kaurene synthases (KSs) have been identified from maize. The maize gibberellin-deficient dwarf-5 (d5) mutant has been associated with a loss of KS activity. The relevant genetic lesion has been previously mapped, and was found here to correlate with the location of the KS-like gene ZmKSL3. Intriguingly, this forms part of a tandem array with two other terpene synthases (TPSs). Although one of these, ZmTPS1, has been previously reported to encode a sesquiterpene synthase, and both ZmTPS1 and that encoded by the third gene, ZmKSL5, have lost the N-terminal \u03b3-domain prototypically associated with KS(L)s, all three genes fall within the KS(L) or TPS-e subfamily. Here it is reported that all three genes encode enzymes that are targeted to the plastid in planta, where diterpenoid biosynthesis is initiated, and which all readily catalyze the production of ent-kaurene. Consistent with the closer phylogenetic relationship of ZmKSL3 with previously identified KSs from cereals, only transcription of this gene is affected in d5 plants. On the other hand, the expression of all three of these genes is inducible, suggesting a role in more specialized metabolism, such as that of the kauralexins. Thus, these results clarify not only gibberellin phytohormone, but also diterpenoid phytoalexin biosynthesis in this important cereal crop plant.", "author" : [ { "dropping-particle" : "", "family" : "Fu", "given" : "Jingye", "non-dropping-particle" : "", "parse-names" : false, "suffix" : "" }, { "dropping-particle" : "", "family" : "Ren", "given" : "Fei", "non-dropping-particle" : "", "parse-names" : false, "suffix" : "" }, { "dropping-particle" : "", "family" : "Lu", "given" : "Xuan", "non-dropping-particle" : "", "parse-names" : false, "suffix" : "" }, { "dropping-particle" : "", "family" : "Mao", "given" : "Hongjie", "non-dropping-particle" : "", "parse-names" : false, "suffix" : "" }, { "dropping-particle" : "", "family" : "Xu", "given" : "Meimei", "non-dropping-particle" : "", "parse-names" : false, "suffix" : "" }, { "dropping-particle" : "", "family" : "Degenhardt", "given" : "J\u00f6rg", "non-dropping-particle" : "", "parse-names" : false, "suffix" : "" }, { "dropping-particle" : "", "family" : "Peters", "given" : "Reuben J.", "non-dropping-particle" : "", "parse-names" : false, "suffix" : "" }, { "dropping-particle" : "", "family" : "Wang", "given" : "Qiang", "non-dropping-particle" : "", "parse-names" : false, "suffix" : "" } ], "container-title" : "Plant Physiology", "id" : "ITEM-1", "issue" : "2", "issued" : { "date-parts" : [ [ "2016" ] ] }, "page" : "742-751", "title" : "A Tandem Array of &lt;i&gt;ent&lt;/i&gt; -Kaurene Synthases in Maize with Roles in Gibberellin and More Specialized Metabolism", "type" : "article-journal", "volume" : "170" }, "uris" : [ "http://www.mendeley.com/documents/?uuid=933cef19-a3ba-4af4-88ac-405118b51422", "http://www.mendeley.com/documents/?uuid=b599e4c9-87ae-4c6f-97db-c959c7f30a33" ] } ], "mendeley" : { "formattedCitation" : "[52]", "plainTextFormattedCitation" : "[52]", "previouslyFormattedCitation" : "[52]" }, "properties" : { "noteIndex" : 0 }, "schema" : "https://github.com/citation-style-language/schema/raw/master/csl-citation.json" }</w:instrText>
      </w:r>
      <w:r>
        <w:fldChar w:fldCharType="separate"/>
      </w:r>
      <w:r w:rsidR="00EA432F" w:rsidRPr="00EA432F">
        <w:rPr>
          <w:noProof/>
        </w:rPr>
        <w:t>[52]</w:t>
      </w:r>
      <w:r>
        <w:fldChar w:fldCharType="end"/>
      </w:r>
      <w:r w:rsidRPr="004F33CF">
        <w:t xml:space="preserve"> affected the concentration of seed Cd and </w:t>
      </w:r>
      <w:r>
        <w:t xml:space="preserve">appeared among the HPO genes for </w:t>
      </w:r>
      <w:proofErr w:type="spellStart"/>
      <w:r>
        <w:t>Sr</w:t>
      </w:r>
      <w:proofErr w:type="spellEnd"/>
      <w:r w:rsidR="009205AD">
        <w:t xml:space="preserve"> in the </w:t>
      </w:r>
      <w:proofErr w:type="spellStart"/>
      <w:r w:rsidR="009205AD">
        <w:t>ZmRoot</w:t>
      </w:r>
      <w:proofErr w:type="spellEnd"/>
      <w:r w:rsidR="009205AD">
        <w:t xml:space="preserve"> network</w:t>
      </w:r>
      <w:r>
        <w:t xml:space="preserve">. </w:t>
      </w:r>
      <w:r w:rsidRPr="004F33CF">
        <w:t xml:space="preserve">This gene is required for the biosynthesis of bioactive GA via </w:t>
      </w:r>
      <w:proofErr w:type="spellStart"/>
      <w:r w:rsidRPr="004F33CF">
        <w:t>ent-</w:t>
      </w:r>
      <w:r w:rsidR="008B0EBA">
        <w:t>k</w:t>
      </w:r>
      <w:r w:rsidRPr="004F33CF">
        <w:t>aurene</w:t>
      </w:r>
      <w:proofErr w:type="spellEnd"/>
      <w:r>
        <w:t>,</w:t>
      </w:r>
      <w:r w:rsidRPr="004F33CF">
        <w:t xml:space="preserve"> strongly suggesting that GA signaling in the roots shapes the </w:t>
      </w:r>
      <w:proofErr w:type="spellStart"/>
      <w:r w:rsidRPr="004F33CF">
        <w:t>ionome</w:t>
      </w:r>
      <w:proofErr w:type="spellEnd"/>
      <w:r w:rsidRPr="004F33CF">
        <w:t xml:space="preserve"> and alters the accumulation of Cd in seeds, with potential impacts on human health.</w:t>
      </w:r>
    </w:p>
    <w:p w14:paraId="1FC9FFA8" w14:textId="779FA3F3" w:rsidR="007854BF" w:rsidRPr="007854BF" w:rsidRDefault="008458B3" w:rsidP="0067252E">
      <w:pPr>
        <w:pStyle w:val="Heading3"/>
      </w:pPr>
      <w:bookmarkStart w:id="100" w:name="_Ref484091798"/>
      <w:r w:rsidRPr="005F38FF">
        <w:t>Fig</w:t>
      </w:r>
      <w:r w:rsidR="008B0EBA">
        <w:t>ure</w:t>
      </w:r>
      <w:r w:rsidRPr="005F38FF">
        <w:t xml:space="preserve"> 9</w:t>
      </w:r>
      <w:bookmarkEnd w:id="100"/>
    </w:p>
    <w:p w14:paraId="7ABA4EF9" w14:textId="52DF320C" w:rsidR="008458B3" w:rsidRPr="007B27E5" w:rsidRDefault="008458B3" w:rsidP="0067252E">
      <w:pPr>
        <w:pStyle w:val="Heading4"/>
      </w:pPr>
      <w:proofErr w:type="spellStart"/>
      <w:r w:rsidRPr="005F38FF">
        <w:t>Ionomic</w:t>
      </w:r>
      <w:proofErr w:type="spellEnd"/>
      <w:r w:rsidRPr="005F38FF">
        <w:t xml:space="preserve"> profiles of </w:t>
      </w:r>
      <w:r w:rsidRPr="009069D9">
        <w:rPr>
          <w:i/>
        </w:rPr>
        <w:t>D8</w:t>
      </w:r>
      <w:r w:rsidR="00F1561E" w:rsidRPr="009069D9">
        <w:rPr>
          <w:i/>
        </w:rPr>
        <w:t>-mpl</w:t>
      </w:r>
      <w:r w:rsidRPr="005F38FF">
        <w:t xml:space="preserve"> and </w:t>
      </w:r>
      <w:r w:rsidRPr="009069D9">
        <w:rPr>
          <w:i/>
        </w:rPr>
        <w:t>D9</w:t>
      </w:r>
      <w:r w:rsidR="00F1561E" w:rsidRPr="009069D9">
        <w:rPr>
          <w:i/>
        </w:rPr>
        <w:t>-1</w:t>
      </w:r>
      <w:r w:rsidRPr="005F38FF">
        <w:t xml:space="preserve"> mutants </w:t>
      </w:r>
    </w:p>
    <w:p w14:paraId="5874925A" w14:textId="65850CA3" w:rsidR="008458B3" w:rsidRDefault="008458B3" w:rsidP="0067252E">
      <w:pPr>
        <w:pStyle w:val="Subtitle"/>
      </w:pPr>
      <w:r>
        <w:t>Box</w:t>
      </w:r>
      <w:r w:rsidR="008B0EBA">
        <w:t xml:space="preserve"> </w:t>
      </w:r>
      <w:r>
        <w:t>plots displaying</w:t>
      </w:r>
      <w:r w:rsidR="00F83861">
        <w:t xml:space="preserve"> ICP-MS v</w:t>
      </w:r>
      <w:r w:rsidR="00F83861" w:rsidRPr="008B0EBA">
        <w:t xml:space="preserve">alues for </w:t>
      </w:r>
      <w:r w:rsidR="00F83861" w:rsidRPr="009069D9">
        <w:rPr>
          <w:i/>
        </w:rPr>
        <w:t>D8</w:t>
      </w:r>
      <w:r w:rsidR="00F1561E" w:rsidRPr="009069D9">
        <w:rPr>
          <w:i/>
        </w:rPr>
        <w:t>-mpl</w:t>
      </w:r>
      <w:r w:rsidR="00F83861" w:rsidRPr="008B0EBA">
        <w:t xml:space="preserve"> and </w:t>
      </w:r>
      <w:r w:rsidR="00F83861" w:rsidRPr="009069D9">
        <w:rPr>
          <w:i/>
        </w:rPr>
        <w:t>D9</w:t>
      </w:r>
      <w:r w:rsidR="00F1561E" w:rsidRPr="009069D9">
        <w:rPr>
          <w:i/>
        </w:rPr>
        <w:t>-1</w:t>
      </w:r>
      <w:r w:rsidR="00F83861" w:rsidRPr="008B0EBA">
        <w:t xml:space="preserve"> al</w:t>
      </w:r>
      <w:r w:rsidR="00F83861">
        <w:t xml:space="preserve">ong with </w:t>
      </w:r>
      <w:r w:rsidR="000939DF">
        <w:t>null s</w:t>
      </w:r>
      <w:r w:rsidR="00F1561E">
        <w:t>egregating siblings (</w:t>
      </w:r>
      <w:r w:rsidR="00F1561E" w:rsidRPr="009069D9">
        <w:rPr>
          <w:i/>
        </w:rPr>
        <w:t>s</w:t>
      </w:r>
      <w:r w:rsidR="000939DF" w:rsidRPr="009069D9">
        <w:rPr>
          <w:i/>
        </w:rPr>
        <w:t>ib8</w:t>
      </w:r>
      <w:r w:rsidR="00F1561E">
        <w:t xml:space="preserve"> and </w:t>
      </w:r>
      <w:r w:rsidR="00F1561E" w:rsidRPr="009069D9">
        <w:rPr>
          <w:i/>
        </w:rPr>
        <w:t>s</w:t>
      </w:r>
      <w:r w:rsidR="000939DF" w:rsidRPr="009069D9">
        <w:rPr>
          <w:i/>
        </w:rPr>
        <w:t>ib9</w:t>
      </w:r>
      <w:r w:rsidR="000939DF">
        <w:t xml:space="preserve">). </w:t>
      </w:r>
      <w:r w:rsidR="009069D9">
        <w:t xml:space="preserve">Embedded </w:t>
      </w:r>
      <w:r w:rsidR="009069D9">
        <w:rPr>
          <w:i/>
        </w:rPr>
        <w:t>p</w:t>
      </w:r>
      <w:r w:rsidR="000939DF">
        <w:t xml:space="preserve">-values indicate statistical differences between mutants and </w:t>
      </w:r>
      <w:r w:rsidR="008C0BD8">
        <w:t>wild-type</w:t>
      </w:r>
      <w:r w:rsidR="000939DF">
        <w:t xml:space="preserve"> siblings</w:t>
      </w:r>
      <w:r w:rsidR="008B0EBA">
        <w:t>,</w:t>
      </w:r>
      <w:r w:rsidR="000939DF">
        <w:t xml:space="preserve"> while asterisks (**) indicate significant differences in </w:t>
      </w:r>
      <w:r w:rsidR="008C0BD8">
        <w:t>a joint analysis between dwarf and wild-type.</w:t>
      </w:r>
      <w:r>
        <w:t xml:space="preserve"> </w:t>
      </w:r>
    </w:p>
    <w:p w14:paraId="0B1F761E" w14:textId="59FCB646" w:rsidR="008458B3" w:rsidRDefault="008458B3" w:rsidP="0067252E">
      <w:r>
        <w:t>To test for an</w:t>
      </w:r>
      <w:r w:rsidR="00903E36">
        <w:t xml:space="preserve"> </w:t>
      </w:r>
      <w:r>
        <w:t xml:space="preserve">impact of GA signaling on the </w:t>
      </w:r>
      <w:proofErr w:type="spellStart"/>
      <w:r>
        <w:t>ionome</w:t>
      </w:r>
      <w:proofErr w:type="spellEnd"/>
      <w:r>
        <w:t xml:space="preserve"> and provide single-locus tests, w</w:t>
      </w:r>
      <w:r w:rsidRPr="009D3B04">
        <w:t xml:space="preserve">e </w:t>
      </w:r>
      <w:r>
        <w:t>grew</w:t>
      </w:r>
      <w:r w:rsidRPr="009D3B04">
        <w:t xml:space="preserve"> </w:t>
      </w:r>
      <w:r>
        <w:t xml:space="preserve">the </w:t>
      </w:r>
      <w:r w:rsidRPr="009D3B04">
        <w:t>dominant GA-insensitive mutant</w:t>
      </w:r>
      <w:r w:rsidRPr="008B0EBA">
        <w:t xml:space="preserve">s </w:t>
      </w:r>
      <w:r w:rsidRPr="00304E86">
        <w:rPr>
          <w:i/>
        </w:rPr>
        <w:t>D9-1</w:t>
      </w:r>
      <w:r w:rsidRPr="008B0EBA">
        <w:t xml:space="preserve"> and </w:t>
      </w:r>
      <w:r w:rsidRPr="00304E86">
        <w:rPr>
          <w:i/>
        </w:rPr>
        <w:t>D8-mpl</w:t>
      </w:r>
      <w:r w:rsidRPr="008B0EBA">
        <w:t xml:space="preserve"> an</w:t>
      </w:r>
      <w:r w:rsidRPr="009D3B04">
        <w:t>d their null segregating sibling</w:t>
      </w:r>
      <w:r>
        <w:t>s</w:t>
      </w:r>
      <w:r w:rsidR="0082193C">
        <w:t xml:space="preserve"> (</w:t>
      </w:r>
      <w:r w:rsidR="007A01E1" w:rsidRPr="00304E86">
        <w:rPr>
          <w:i/>
        </w:rPr>
        <w:t>s</w:t>
      </w:r>
      <w:r w:rsidR="0082193C" w:rsidRPr="00304E86">
        <w:rPr>
          <w:i/>
        </w:rPr>
        <w:t>ib9</w:t>
      </w:r>
      <w:r w:rsidR="007A01E1" w:rsidRPr="00304E86">
        <w:t xml:space="preserve"> and </w:t>
      </w:r>
      <w:r w:rsidR="007A01E1" w:rsidRPr="00304E86">
        <w:rPr>
          <w:i/>
        </w:rPr>
        <w:t>s</w:t>
      </w:r>
      <w:r w:rsidR="0082193C" w:rsidRPr="00304E86">
        <w:rPr>
          <w:i/>
        </w:rPr>
        <w:t>ib8</w:t>
      </w:r>
      <w:r w:rsidR="0082193C">
        <w:t>)</w:t>
      </w:r>
      <w:r>
        <w:t xml:space="preserve">. </w:t>
      </w:r>
      <w:r w:rsidRPr="009D3B04">
        <w:t xml:space="preserve">The dominant </w:t>
      </w:r>
      <w:r w:rsidRPr="00304E86">
        <w:rPr>
          <w:i/>
        </w:rPr>
        <w:t>D8-mpl</w:t>
      </w:r>
      <w:r w:rsidRPr="009D3B04">
        <w:t xml:space="preserve"> and </w:t>
      </w:r>
      <w:r w:rsidRPr="00304E86">
        <w:rPr>
          <w:i/>
        </w:rPr>
        <w:t>D9-1</w:t>
      </w:r>
      <w:r w:rsidRPr="009D3B04">
        <w:t xml:space="preserve"> alleles have </w:t>
      </w:r>
      <w:r w:rsidR="00C26C6A">
        <w:t>nearly</w:t>
      </w:r>
      <w:r w:rsidRPr="009D3B04">
        <w:t xml:space="preserve"> equivalent effects on above-ground plant growth and similar GA</w:t>
      </w:r>
      <w:r w:rsidR="008B0EBA">
        <w:t xml:space="preserve"> </w:t>
      </w:r>
      <w:r w:rsidRPr="009D3B04">
        <w:t xml:space="preserve">insensitivity phenotypes </w:t>
      </w:r>
      <w:r>
        <w:t>in the shoots</w:t>
      </w:r>
      <w:r>
        <w:fldChar w:fldCharType="begin" w:fldLock="1"/>
      </w:r>
      <w:r w:rsidR="00432471">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"http://www.mendeley.com/documents/?uuid=d61a0e9f-7aa1-454c-ab36-563fdf3a678a", "http://www.mendeley.com/documents/?uuid=78ae9024-e236-4ad4-a5bd-08f83a130147" ] } ], "mendeley" : { "formattedCitation" : "[50]", "plainTextFormattedCitation" : "[50]", "previouslyFormattedCitation" : "[50]" }, "properties" : { "noteIndex" : 0 }, "schema" : "https://github.com/citation-style-language/schema/raw/master/csl-citation.json" }</w:instrText>
      </w:r>
      <w:r>
        <w:fldChar w:fldCharType="separate"/>
      </w:r>
      <w:r w:rsidR="00EA432F" w:rsidRPr="00EA432F">
        <w:rPr>
          <w:noProof/>
        </w:rPr>
        <w:t>[50]</w:t>
      </w:r>
      <w:r>
        <w:fldChar w:fldCharType="end"/>
      </w:r>
      <w:r w:rsidRPr="009D3B04">
        <w:t>. Both mutants were obtained from the maize genetics co-op and crossed three times to inbred B73 to generate BC2F1 families segregating 1:1 for the dwarf phenotype. Ears from phenotypically dwarf and phenotypically wild</w:t>
      </w:r>
      <w:r w:rsidR="00744CB3">
        <w:t>-</w:t>
      </w:r>
      <w:r w:rsidRPr="009D3B04">
        <w:t xml:space="preserve">type siblings were collected and processed for single-seed </w:t>
      </w:r>
      <w:proofErr w:type="spellStart"/>
      <w:r w:rsidRPr="009D3B04">
        <w:t>ionomic</w:t>
      </w:r>
      <w:proofErr w:type="spellEnd"/>
      <w:r w:rsidRPr="009D3B04">
        <w:t xml:space="preserve"> profiling</w:t>
      </w:r>
      <w:r w:rsidR="00744CB3">
        <w:t xml:space="preserve"> using ICP-MS</w:t>
      </w:r>
      <w:r>
        <w:t xml:space="preserve"> (</w:t>
      </w:r>
      <w:r>
        <w:fldChar w:fldCharType="begin"/>
      </w:r>
      <w:r>
        <w:instrText xml:space="preserve"> REF _Ref484091798 \h </w:instrText>
      </w:r>
      <w:r w:rsidR="00BD7995">
        <w:instrText xml:space="preserve"> \* MERGEFORMAT </w:instrText>
      </w:r>
      <w:r>
        <w:fldChar w:fldCharType="separate"/>
      </w:r>
      <w:r w:rsidR="00A76A79" w:rsidRPr="005F38FF">
        <w:t>Fig</w:t>
      </w:r>
      <w:r w:rsidR="00A76A79">
        <w:t>ure</w:t>
      </w:r>
      <w:r w:rsidR="00A76A79" w:rsidRPr="005F38FF">
        <w:t xml:space="preserve"> 9</w:t>
      </w:r>
      <w:r>
        <w:fldChar w:fldCharType="end"/>
      </w:r>
      <w:r>
        <w:t>)</w:t>
      </w:r>
      <w:r w:rsidRPr="009D3B04">
        <w:t xml:space="preserve">. Both dwarf lines had significantly different elemental compositions </w:t>
      </w:r>
      <w:r w:rsidR="00C34E04">
        <w:t>compared to</w:t>
      </w:r>
      <w:r w:rsidR="00C34E04" w:rsidRPr="009D3B04">
        <w:t xml:space="preserve"> </w:t>
      </w:r>
      <w:r w:rsidRPr="009D3B04">
        <w:t>their wild</w:t>
      </w:r>
      <w:r w:rsidR="00C34E04">
        <w:t>-</w:t>
      </w:r>
      <w:r w:rsidRPr="009D3B04">
        <w:t xml:space="preserve">type siblings. A joint analysis </w:t>
      </w:r>
      <w:r>
        <w:t xml:space="preserve">by </w:t>
      </w:r>
      <w:r w:rsidRPr="00785312">
        <w:rPr>
          <w:i/>
        </w:rPr>
        <w:t>t</w:t>
      </w:r>
      <w:r>
        <w:t xml:space="preserve">-tests between least-squared means comparing dwarfs and wild-types </w:t>
      </w:r>
      <w:r w:rsidRPr="009D3B04">
        <w:t>revealed that</w:t>
      </w:r>
      <w:r w:rsidR="001C0A29">
        <w:t xml:space="preserve"> Cu, Fe, P, and </w:t>
      </w:r>
      <w:proofErr w:type="spellStart"/>
      <w:r w:rsidR="001C0A29">
        <w:t>Sr</w:t>
      </w:r>
      <w:proofErr w:type="spellEnd"/>
      <w:r w:rsidR="0002261A">
        <w:t xml:space="preserve"> </w:t>
      </w:r>
      <w:r w:rsidRPr="009D3B04">
        <w:t>were higher in the dwarf</w:t>
      </w:r>
      <w:r>
        <w:t xml:space="preserve"> than wild-type seeds</w:t>
      </w:r>
      <w:r w:rsidR="004B2281">
        <w:t xml:space="preserve"> (</w:t>
      </w:r>
      <w:r w:rsidR="00C34E04">
        <w:t>d</w:t>
      </w:r>
      <w:r w:rsidR="004B2281">
        <w:t xml:space="preserve">esignated with two asterisks in </w:t>
      </w:r>
      <w:r w:rsidR="004B2281">
        <w:fldChar w:fldCharType="begin"/>
      </w:r>
      <w:r w:rsidR="004B2281">
        <w:instrText xml:space="preserve"> REF _Ref484091798 \h </w:instrText>
      </w:r>
      <w:r w:rsidR="00BD7995">
        <w:instrText xml:space="preserve"> \* MERGEFORMAT </w:instrText>
      </w:r>
      <w:r w:rsidR="004B2281">
        <w:fldChar w:fldCharType="separate"/>
      </w:r>
      <w:r w:rsidR="00A76A79" w:rsidRPr="005F38FF">
        <w:t>Fig</w:t>
      </w:r>
      <w:r w:rsidR="00A76A79">
        <w:t>ure</w:t>
      </w:r>
      <w:r w:rsidR="00A76A79" w:rsidRPr="005F38FF">
        <w:t xml:space="preserve"> 9</w:t>
      </w:r>
      <w:r w:rsidR="004B2281">
        <w:fldChar w:fldCharType="end"/>
      </w:r>
      <w:r w:rsidR="004B2281">
        <w:t>)</w:t>
      </w:r>
      <w:r w:rsidRPr="009D3B04">
        <w:t xml:space="preserve">. </w:t>
      </w:r>
      <w:r>
        <w:t xml:space="preserve">Dominant mutants of </w:t>
      </w:r>
      <w:r w:rsidRPr="00304E86">
        <w:rPr>
          <w:i/>
        </w:rPr>
        <w:t>d8</w:t>
      </w:r>
      <w:r w:rsidR="00DB53DA">
        <w:t xml:space="preserve"> are</w:t>
      </w:r>
      <w:r w:rsidRPr="009D3B04">
        <w:t xml:space="preserve"> expressed at lower levels than </w:t>
      </w:r>
      <w:r w:rsidRPr="00304E86">
        <w:rPr>
          <w:i/>
        </w:rPr>
        <w:t>d9</w:t>
      </w:r>
      <w:r w:rsidR="00C80AAF">
        <w:t xml:space="preserve"> in the root</w:t>
      </w:r>
      <w:r w:rsidRPr="009D3B04">
        <w:t xml:space="preserve"> but </w:t>
      </w:r>
      <w:r w:rsidR="00C34E04">
        <w:t xml:space="preserve">at </w:t>
      </w:r>
      <w:r w:rsidRPr="009D3B04">
        <w:t>many</w:t>
      </w:r>
      <w:r w:rsidR="00785312">
        <w:t xml:space="preserve"> </w:t>
      </w:r>
      <w:r w:rsidRPr="009D3B04">
        <w:t xml:space="preserve">fold higher levels in </w:t>
      </w:r>
      <w:r w:rsidR="00C80AAF">
        <w:t xml:space="preserve">the </w:t>
      </w:r>
      <w:r w:rsidRPr="009D3B04">
        <w:t>shoot</w:t>
      </w:r>
      <w:r w:rsidR="0018603E">
        <w:t xml:space="preserve"> (</w:t>
      </w:r>
      <w:r w:rsidR="00DB53DA">
        <w:fldChar w:fldCharType="begin" w:fldLock="1"/>
      </w:r>
      <w:r w:rsidR="002E7ACB">
        <w:instrText>ADDIN CSL_CITATION { "citationItems" : [ { "id" : "ITEM-1", "itemData" : { "DOI" : "10.1105/tpc.109.065714", "ISBN" : "1040-4651 (Print)", "ISSN" : "1040-4651", "PMID" : "19376930", "abstract" : "Maize (Zea mays) has an exceptionally complex genome with a rich history in both epigenetics and evolution. We report genomic landscapes of representative epigenetic modifications and their relationships to mRNA and small RNA (smRNA) transcriptomes in maize shoots and roots. The epigenetic patterns differed dramatically between genes and transposable elements, and two repressive marks (H3K27me3 and DNA methylation) were usually mutually exclusive. We found an organspecific distribution of canonical microRNAs (miRNAs) and endogenous small interfering RNAs (siRNAs), indicative of their tissue-specific biogenesis. Furthermore, we observed that a decreasing level of mop1 led to a concomitant decrease of 24- nucleotide siRNAs relative to 21-nucleotide miRNAs in a tissue-specific manner. A group of 22-nucleotide siRNAs may originate from long-hairpin double-stranded RNAs and preferentially target gene-coding regions. Additionally, a class of miRNA-like smRNAs, whose putative precursors can form short hairpins, potentially targets genes in trans. In summary, our data provide a critical analysis of the maize epigenome and its relationships to mRNA and smRNA transcriptomes.", "author" : [ { "dropping-particle" : "", "family" : "Wang", "given" : "X.", "non-dropping-particle" : "", "parse-names" : false, "suffix" : "" }, { "dropping-particle" : "", "family" : "Elling", "given" : "A. A.", "non-dropping-particle" : "", "parse-names" : false, "suffix" : "" }, { "dropping-particle" : "", "family" : "Li", "given" : "X.", "non-dropping-particle" : "", "parse-names" : false, "suffix" : "" }, { "dropping-particle" : "", "family" : "Li", "given" : "N.", "non-dropping-particle" : "", "parse-names" : false, "suffix" : "" }, { "dropping-particle" : "", "family" : "Peng", "given" : "Z.", "non-dropping-particle" : "", "parse-names" : false, "suffix" : "" }, { "dropping-particle" : "", "family" : "He", "given" : "G.", "non-dropping-particle" : "", "parse-names" : false, "suffix" : "" }, { "dropping-particle" : "", "family" : "Sun", "given" : "H.", "non-dropping-particle" : "", "parse-names" : false, "suffix" : "" }, { "dropping-particle" : "", "family" : "Qi", "given" : "Y.", "non-dropping-particle" : "", "parse-names" : false, "suffix" : "" }, { "dropping-particle" : "", "family" : "Liu", "given" : "X. S.", "non-dropping-particle" : "", "parse-names" : false, "suffix" : "" }, { "dropping-particle" : "", "family" : "Deng", "given" : "X. W.", "non-dropping-particle" : "", "parse-names" : false, "suffix" : "" } ], "container-title" : "the Plant Cell Online", "id" : "ITEM-1", "issue" : "4", "issued" : { "date-parts" : [ [ "2009" ] ] }, "page" : "1053-1069", "title" : "Genome-Wide and Organ-Specific Landscapes of Epigenetic Modifications and Their Relationships to mRNA and Small RNA Transcriptomes in Maize", "type" : "article-journal", "volume" : "21" }, "uris" : [ "http://www.mendeley.com/documents/?uuid=0c49791a-b8f4-4de0-8d74-a0ff5dd65176" ] }, { "id" : "ITEM-2", "itemData" : { "id" : "ITEM-2", "issued" : { "date-parts" : [ [ "0" ] ] }, "title" : "QTeller", "type" : "webpage" }, "uris" : [ "http://www.mendeley.com/documents/?uuid=b8782beb-14dc-4d85-b631-c7121b901fa6", "http://www.mendeley.com/documents/?uuid=4b861503-1e3f-4203-a327-1b7adefc5d4c" ] } ], "mendeley" : { "formattedCitation" : "[53,54]", "plainTextFormattedCitation" : "[53,54]", "previouslyFormattedCitation" : "[53,54]" }, "properties" : { "noteIndex" : 0 }, "schema" : "https://github.com/citation-style-language/schema/raw/master/csl-citation.json" }</w:instrText>
      </w:r>
      <w:r w:rsidR="00DB53DA">
        <w:fldChar w:fldCharType="separate"/>
      </w:r>
      <w:r w:rsidR="0018603E" w:rsidRPr="0018603E">
        <w:rPr>
          <w:noProof/>
        </w:rPr>
        <w:t>[53,54]</w:t>
      </w:r>
      <w:r w:rsidR="00DB53DA">
        <w:fldChar w:fldCharType="end"/>
      </w:r>
      <w:r>
        <w:t>)</w:t>
      </w:r>
      <w:r w:rsidR="003D52F0">
        <w:t xml:space="preserve">. </w:t>
      </w:r>
      <w:r w:rsidR="003D52F0" w:rsidRPr="00BA0993">
        <w:rPr>
          <w:i/>
        </w:rPr>
        <w:t>D8</w:t>
      </w:r>
      <w:r w:rsidR="00F1561E" w:rsidRPr="00BA0993">
        <w:rPr>
          <w:i/>
        </w:rPr>
        <w:t>-mpl</w:t>
      </w:r>
      <w:r w:rsidR="003D52F0">
        <w:t xml:space="preserve"> was</w:t>
      </w:r>
      <w:r w:rsidRPr="009D3B04">
        <w:t xml:space="preserve"> also was significantly </w:t>
      </w:r>
      <w:r w:rsidR="00F76072">
        <w:t>different from its sibling</w:t>
      </w:r>
      <w:r w:rsidRPr="009D3B04">
        <w:t xml:space="preserve"> in</w:t>
      </w:r>
      <w:r w:rsidR="00EE28D8">
        <w:t xml:space="preserve"> </w:t>
      </w:r>
      <w:r>
        <w:t xml:space="preserve">Cd and </w:t>
      </w:r>
      <w:r w:rsidRPr="009D3B04">
        <w:t xml:space="preserve">Mo accumulation. It is possible that </w:t>
      </w:r>
      <w:r w:rsidRPr="00BA0993">
        <w:rPr>
          <w:i/>
        </w:rPr>
        <w:t>D8-mpl</w:t>
      </w:r>
      <w:r w:rsidRPr="009D3B04">
        <w:t xml:space="preserve"> has a shoot-driven effect on Mo accumulation in the seed</w:t>
      </w:r>
      <w:r>
        <w:t>,</w:t>
      </w:r>
      <w:r w:rsidRPr="009D3B04">
        <w:t xml:space="preserve"> but we note that </w:t>
      </w:r>
      <w:r w:rsidRPr="009D3B04">
        <w:lastRenderedPageBreak/>
        <w:t>previous work</w:t>
      </w:r>
      <w:r>
        <w:fldChar w:fldCharType="begin" w:fldLock="1"/>
      </w:r>
      <w:r w:rsidR="0018603E">
        <w:instrText>ADDIN CSL_CITATION { "citationItems" : [ { "id" : "ITEM-1", "itemData" : { "DOI" : "10.1534/g3.116.034827", "ISBN" : "0000000238816", "ISSN" : "2160-1836", "abstract" : "Plants obtain soil-resident elements that support growth and metabolism from the water-flow facilitated by transpiration and active transport processes. The availability of elements in the environment interacts with the genetic capacity of organisms to modulate element uptake through plastic adaptive responses, such as homeostasis. These interactions should cause the elemental contents of plants to vary such that the effects of genetic polymorphisms will be dramatically dependent on the environment in which the plant is grown. To investigate genotype by environment interactions underlying elemental accumulation, we analyzed levels of elements in maize kernels of the Intermated B73 \u00d7 Mo17 (IBM) recombinant inbred population grown in 10 different environments, spanning a total of six locations and five different years. In analyses conducted separately for each environment, we identified a total of 79 quantitative trait loci (QTL) controlling seed elemental accumulation. While a set of these QTL was found in multiple environments, the majority were specific to a single environment, suggesting the presence of genetic by environment interactions. To specifically identify and quantify QTL by environment interactions (QEIs), we implemented two methods: linear modeling with environmental covariates, and QTL analysis on trait differences between growouts. With these approaches, we found several instances of QEI, indicating that elemental profiles are highly heritable, interrelated, and responsive to the environment.", "author" : [ { "dropping-particle" : "", "family" : "Asaro", "given" : "A.", "non-dropping-particle" : "", "parse-names" : false, "suffix" : "" }, { "dropping-particle" : "", "family" : "Ziegler", "given" : "G.", "non-dropping-particle" : "", "parse-names" : false, "suffix" : "" }, { "dropping-particle" : "", "family" : "Ziyomo", "given" : "C.", "non-dropping-particle" : "", "parse-names" : false, "suffix" : "" }, { "dropping-particle" : "", "family" : "Hoekenga", "given" : "O.", "non-dropping-particle" : "", "parse-names" : false, "suffix" : "" }, { "dropping-particle" : "", "family" : "Dilkes", "given" : "B.", "non-dropping-particle" : "", "parse-names" : false, "suffix" : "" }, { "dropping-particle" : "", "family" : "Baxter", "given" : "I.", "non-dropping-particle" : "", "parse-names" : false, "suffix" : "" } ], "container-title" : "G3&amp;amp;#58; Genes|Genomes|Genetics", "id" : "ITEM-1", "issue" : "December", "issued" : { "date-parts" : [ [ "2016" ] ] }, "page" : "4175-4183", "title" : "The Interaction of Genotype and Environment Determines Variation in the Maize Kernel Ionome", "type" : "article-journal", "volume" : "6" }, "uris" : [ "http://www.mendeley.com/documents/?uuid=2c24a045-183a-4b9a-9f77-20c024dd6d1c" ] } ], "mendeley" : { "formattedCitation" : "[55]", "plainTextFormattedCitation" : "[55]", "previouslyFormattedCitation" : "[55]" }, "properties" : { "noteIndex" : 0 }, "schema" : "https://github.com/citation-style-language/schema/raw/master/csl-citation.json" }</w:instrText>
      </w:r>
      <w:r>
        <w:fldChar w:fldCharType="separate"/>
      </w:r>
      <w:r w:rsidR="0018603E" w:rsidRPr="0018603E">
        <w:rPr>
          <w:noProof/>
        </w:rPr>
        <w:t>[55]</w:t>
      </w:r>
      <w:r>
        <w:fldChar w:fldCharType="end"/>
      </w:r>
      <w:r w:rsidRPr="009D3B04">
        <w:t xml:space="preserve"> identified a large</w:t>
      </w:r>
      <w:r w:rsidR="00A4469A">
        <w:t>-</w:t>
      </w:r>
      <w:r w:rsidRPr="009D3B04">
        <w:t xml:space="preserve">effect QTL affecting Mo and containing the </w:t>
      </w:r>
      <w:r w:rsidR="004A0B51">
        <w:rPr>
          <w:i/>
        </w:rPr>
        <w:t>m</w:t>
      </w:r>
      <w:r w:rsidRPr="00BA0993">
        <w:rPr>
          <w:i/>
        </w:rPr>
        <w:t>ot1</w:t>
      </w:r>
      <w:r w:rsidRPr="009D3B04">
        <w:t xml:space="preserve"> gene a mere 22 Mb away from </w:t>
      </w:r>
      <w:r w:rsidR="00F1561E" w:rsidRPr="00BA0993">
        <w:rPr>
          <w:i/>
        </w:rPr>
        <w:t>d</w:t>
      </w:r>
      <w:r w:rsidRPr="00BA0993">
        <w:rPr>
          <w:i/>
        </w:rPr>
        <w:t>8</w:t>
      </w:r>
      <w:r>
        <w:t xml:space="preserve">. As </w:t>
      </w:r>
      <w:r w:rsidRPr="009D3B04">
        <w:t xml:space="preserve">the allele </w:t>
      </w:r>
      <w:r>
        <w:t xml:space="preserve">at </w:t>
      </w:r>
      <w:r w:rsidR="003918AF">
        <w:rPr>
          <w:i/>
        </w:rPr>
        <w:t>m</w:t>
      </w:r>
      <w:r w:rsidRPr="00BA0993">
        <w:rPr>
          <w:i/>
        </w:rPr>
        <w:t>ot1</w:t>
      </w:r>
      <w:r w:rsidRPr="009D3B04">
        <w:t xml:space="preserve"> is unknown in the original </w:t>
      </w:r>
      <w:r w:rsidRPr="00BA0993">
        <w:rPr>
          <w:i/>
        </w:rPr>
        <w:t>D8-mpl</w:t>
      </w:r>
      <w:r w:rsidRPr="009D3B04">
        <w:t xml:space="preserve"> </w:t>
      </w:r>
      <w:r>
        <w:t>genetic background</w:t>
      </w:r>
      <w:r w:rsidR="00903E36">
        <w:t>,</w:t>
      </w:r>
      <w:r>
        <w:t xml:space="preserve"> </w:t>
      </w:r>
      <w:r w:rsidRPr="009D3B04">
        <w:t xml:space="preserve">linkage drag carrying a </w:t>
      </w:r>
      <w:r w:rsidR="008648E0">
        <w:rPr>
          <w:i/>
        </w:rPr>
        <w:t>m</w:t>
      </w:r>
      <w:r w:rsidRPr="00BA0993">
        <w:rPr>
          <w:i/>
        </w:rPr>
        <w:t>ot1</w:t>
      </w:r>
      <w:r w:rsidRPr="009D3B04">
        <w:t xml:space="preserve"> allele cannot be ruled out.</w:t>
      </w:r>
      <w:r>
        <w:t xml:space="preserve"> </w:t>
      </w:r>
      <w:r w:rsidRPr="009D3B04">
        <w:t>T</w:t>
      </w:r>
      <w:r>
        <w:t>h</w:t>
      </w:r>
      <w:r w:rsidR="008648E0">
        <w:t>is dominant-negative allele,</w:t>
      </w:r>
      <w:r w:rsidRPr="009D3B04">
        <w:t xml:space="preserve"> </w:t>
      </w:r>
      <w:r w:rsidRPr="00BA0993">
        <w:t>D9</w:t>
      </w:r>
      <w:r w:rsidR="00F1561E" w:rsidRPr="00BA0993">
        <w:t>-1</w:t>
      </w:r>
      <w:r w:rsidR="008648E0">
        <w:t>,</w:t>
      </w:r>
      <w:r w:rsidRPr="009D3B04">
        <w:t xml:space="preserve"> did not recapitulate the Cd accumulation effect of the linked GWAS QTL that </w:t>
      </w:r>
      <w:r>
        <w:t>was</w:t>
      </w:r>
      <w:r w:rsidR="00903E36">
        <w:t xml:space="preserve"> </w:t>
      </w:r>
      <w:r>
        <w:t xml:space="preserve">the basis for its discovery as a high-confidence candidate gene by </w:t>
      </w:r>
      <w:proofErr w:type="spellStart"/>
      <w:r>
        <w:t>Camoco</w:t>
      </w:r>
      <w:proofErr w:type="spellEnd"/>
      <w:r w:rsidR="006838D1">
        <w:t>. However,</w:t>
      </w:r>
      <w:r>
        <w:t xml:space="preserve"> the </w:t>
      </w:r>
      <w:r w:rsidRPr="00BA0993">
        <w:rPr>
          <w:i/>
        </w:rPr>
        <w:t>D8-mpl</w:t>
      </w:r>
      <w:r>
        <w:t xml:space="preserve"> allele did</w:t>
      </w:r>
      <w:r w:rsidR="00061C86">
        <w:t xml:space="preserve"> recapitulate the accumulation effect</w:t>
      </w:r>
      <w:r>
        <w:t xml:space="preserve">, and </w:t>
      </w:r>
      <w:r w:rsidR="00F1561E">
        <w:t xml:space="preserve">our data demonstrate that both </w:t>
      </w:r>
      <w:r w:rsidR="00F1561E" w:rsidRPr="00BA0993">
        <w:t>D</w:t>
      </w:r>
      <w:r w:rsidRPr="00BA0993">
        <w:t>8</w:t>
      </w:r>
      <w:r>
        <w:t xml:space="preserve"> and </w:t>
      </w:r>
      <w:r w:rsidRPr="00BA0993">
        <w:t>D9</w:t>
      </w:r>
      <w:r>
        <w:t xml:space="preserve"> have broad effects on </w:t>
      </w:r>
      <w:r w:rsidR="00061C86">
        <w:t>other</w:t>
      </w:r>
      <w:r>
        <w:t xml:space="preserve"> </w:t>
      </w:r>
      <w:proofErr w:type="spellStart"/>
      <w:r>
        <w:t>ionomic</w:t>
      </w:r>
      <w:proofErr w:type="spellEnd"/>
      <w:r>
        <w:t xml:space="preserve"> phenotypes</w:t>
      </w:r>
      <w:r w:rsidRPr="009D3B04">
        <w:t>.</w:t>
      </w:r>
    </w:p>
    <w:p w14:paraId="60B0870F" w14:textId="32DAEDC8" w:rsidR="005063A3" w:rsidRPr="005063A3" w:rsidDel="00FA585D" w:rsidRDefault="008458B3" w:rsidP="0067252E">
      <w:pPr>
        <w:pStyle w:val="Heading3"/>
        <w:rPr>
          <w:del w:id="101" w:author="Microsoft Office User" w:date="2017-12-18T13:40:00Z"/>
        </w:rPr>
      </w:pPr>
      <w:bookmarkStart w:id="102" w:name="_Ref481757037"/>
      <w:bookmarkStart w:id="103" w:name="_Ref484529183"/>
      <w:del w:id="104" w:author="Microsoft Office User" w:date="2017-12-18T13:40:00Z">
        <w:r w:rsidDel="00FA585D">
          <w:delText>Fig</w:delText>
        </w:r>
        <w:r w:rsidR="002F2DF5" w:rsidDel="00FA585D">
          <w:delText>ure</w:delText>
        </w:r>
        <w:r w:rsidDel="00FA585D">
          <w:delText xml:space="preserve"> 10</w:delText>
        </w:r>
        <w:bookmarkEnd w:id="102"/>
        <w:bookmarkEnd w:id="103"/>
      </w:del>
    </w:p>
    <w:p w14:paraId="7E2A9DF3" w14:textId="49C06992" w:rsidR="008458B3" w:rsidDel="00FA585D" w:rsidRDefault="008458B3" w:rsidP="0067252E">
      <w:pPr>
        <w:pStyle w:val="Heading4"/>
        <w:rPr>
          <w:del w:id="105" w:author="Microsoft Office User" w:date="2017-12-18T13:40:00Z"/>
        </w:rPr>
      </w:pPr>
      <w:del w:id="106" w:author="Microsoft Office User" w:date="2017-12-18T13:40:00Z">
        <w:r w:rsidDel="00FA585D">
          <w:delText>Co-expression network for D9 and cadmium HPO genes</w:delText>
        </w:r>
      </w:del>
    </w:p>
    <w:p w14:paraId="43FA60AC" w14:textId="70A3EEE8" w:rsidR="008458B3" w:rsidDel="00FA585D" w:rsidRDefault="008458B3" w:rsidP="0067252E">
      <w:pPr>
        <w:pStyle w:val="Subtitle"/>
        <w:rPr>
          <w:del w:id="107" w:author="Microsoft Office User" w:date="2017-12-18T13:40:00Z"/>
        </w:rPr>
      </w:pPr>
      <w:del w:id="108" w:author="Microsoft Office User" w:date="2017-12-18T13:40:00Z">
        <w:r w:rsidDel="00FA585D">
          <w:delText>Co-expression interactions among high</w:delText>
        </w:r>
        <w:r w:rsidR="003518C8" w:rsidDel="00FA585D">
          <w:delText>-</w:delText>
        </w:r>
        <w:r w:rsidDel="00FA585D">
          <w:delText>priority candidate (HPO) genes were identified in the ZmRoot network for C</w:delText>
        </w:r>
        <w:r w:rsidR="00023C5E" w:rsidDel="00FA585D">
          <w:delText>d</w:delText>
        </w:r>
        <w:r w:rsidDel="00FA585D">
          <w:delText xml:space="preserve"> and visualized at several levels. Panel </w:delText>
        </w:r>
        <w:r w:rsidR="003518C8" w:rsidRPr="00950E16" w:rsidDel="00FA585D">
          <w:rPr>
            <w:b/>
          </w:rPr>
          <w:delText>(</w:delText>
        </w:r>
        <w:r w:rsidRPr="008E1513" w:rsidDel="00FA585D">
          <w:rPr>
            <w:b/>
          </w:rPr>
          <w:delText>A</w:delText>
        </w:r>
        <w:r w:rsidR="003518C8" w:rsidRPr="008E1513" w:rsidDel="00FA585D">
          <w:rPr>
            <w:b/>
          </w:rPr>
          <w:delText>)</w:delText>
        </w:r>
        <w:r w:rsidDel="00FA585D">
          <w:delText xml:space="preserve"> shows local interactions among the 126 cadmium HPO genes (red nodes). Genes are </w:delText>
        </w:r>
        <w:r w:rsidR="00A63B7B" w:rsidDel="00FA585D">
          <w:delText xml:space="preserve">grouped and </w:delText>
        </w:r>
        <w:r w:rsidDel="00FA585D">
          <w:delText xml:space="preserve">positioned based on chromosomal </w:delText>
        </w:r>
        <w:r w:rsidR="00A63B7B" w:rsidDel="00FA585D">
          <w:delText>location</w:delText>
        </w:r>
        <w:r w:rsidDel="00FA585D">
          <w:delText>. Interactions among HPO genes and D9</w:delText>
        </w:r>
        <w:r w:rsidR="00950E16" w:rsidDel="00FA585D">
          <w:delText xml:space="preserve"> (</w:delText>
        </w:r>
        <w:r w:rsidDel="00FA585D">
          <w:delText xml:space="preserve">GRMZM2G024973) are highlighted in yellow. Panel </w:delText>
        </w:r>
        <w:r w:rsidR="00C80A22" w:rsidRPr="00231116" w:rsidDel="00FA585D">
          <w:rPr>
            <w:b/>
          </w:rPr>
          <w:delText>(</w:delText>
        </w:r>
        <w:r w:rsidRPr="008E1513" w:rsidDel="00FA585D">
          <w:rPr>
            <w:b/>
          </w:rPr>
          <w:delText>B</w:delText>
        </w:r>
        <w:r w:rsidR="00C80A22" w:rsidRPr="008E1513" w:rsidDel="00FA585D">
          <w:rPr>
            <w:b/>
          </w:rPr>
          <w:delText>)</w:delText>
        </w:r>
        <w:r w:rsidDel="00FA585D">
          <w:delText xml:space="preserve"> shows a force</w:delText>
        </w:r>
        <w:r w:rsidR="00C80A22" w:rsidDel="00FA585D">
          <w:delText>-</w:delText>
        </w:r>
        <w:r w:rsidDel="00FA585D">
          <w:delText xml:space="preserve">directed layout of </w:delText>
        </w:r>
        <w:r w:rsidR="001318BE" w:rsidDel="00FA585D">
          <w:rPr>
            <w:i/>
          </w:rPr>
          <w:delText>D9</w:delText>
        </w:r>
        <w:r w:rsidDel="00FA585D">
          <w:delText xml:space="preserve"> with HPO neighbors. Circled genes show sets of genes with previously known roles in elemental accumulation.</w:delText>
        </w:r>
      </w:del>
    </w:p>
    <w:p w14:paraId="775B87D0" w14:textId="4A1D4A03" w:rsidR="008458B3" w:rsidDel="00862348" w:rsidRDefault="007F583E" w:rsidP="00862348">
      <w:pPr>
        <w:rPr>
          <w:del w:id="109" w:author="Microsoft Office User" w:date="2017-12-18T13:48:00Z"/>
        </w:rPr>
        <w:pPrChange w:id="110" w:author="Microsoft Office User" w:date="2017-12-18T13:48:00Z">
          <w:pPr/>
        </w:pPrChange>
      </w:pPr>
      <w:r>
        <w:t xml:space="preserve">Genes </w:t>
      </w:r>
      <w:r w:rsidR="008458B3">
        <w:t>co-expressed with</w:t>
      </w:r>
      <w:r w:rsidR="008458B3" w:rsidRPr="00C64B3E">
        <w:t xml:space="preserve"> </w:t>
      </w:r>
      <w:r w:rsidR="00C64B3E" w:rsidRPr="00BA0993">
        <w:t>D9</w:t>
      </w:r>
      <w:r w:rsidR="008458B3">
        <w:t xml:space="preserve"> </w:t>
      </w:r>
      <w:ins w:id="111" w:author="Microsoft Office User" w:date="2017-12-18T13:44:00Z">
        <w:r w:rsidR="00862348">
          <w:t xml:space="preserve">with annotated functions </w:t>
        </w:r>
      </w:ins>
      <w:r w:rsidR="008458B3">
        <w:t xml:space="preserve">were investigated to determine which were associated with </w:t>
      </w:r>
      <w:proofErr w:type="spellStart"/>
      <w:r w:rsidR="008458B3">
        <w:t>ionomic</w:t>
      </w:r>
      <w:proofErr w:type="spellEnd"/>
      <w:r w:rsidR="008458B3">
        <w:t xml:space="preserve"> traits,</w:t>
      </w:r>
      <w:r w:rsidR="00E43FB3">
        <w:t xml:space="preserve"> </w:t>
      </w:r>
      <w:r w:rsidR="008458B3">
        <w:t>in particular, seed Cd levels</w:t>
      </w:r>
      <w:ins w:id="112" w:author="Microsoft Office User" w:date="2017-12-18T13:45:00Z">
        <w:r w:rsidR="00862348">
          <w:t xml:space="preserve"> (</w:t>
        </w:r>
        <w:r w:rsidR="00862348">
          <w:t>(</w:t>
        </w:r>
        <w:proofErr w:type="spellStart"/>
        <w:r w:rsidR="00862348">
          <w:t>Suppemental</w:t>
        </w:r>
        <w:proofErr w:type="spellEnd"/>
        <w:r w:rsidR="00862348">
          <w:t>……</w:t>
        </w:r>
        <w:r w:rsidR="00862348">
          <w:t>)</w:t>
        </w:r>
      </w:ins>
      <w:r w:rsidR="008458B3">
        <w:t>.</w:t>
      </w:r>
      <w:ins w:id="113" w:author="Microsoft Office User" w:date="2017-12-18T13:45:00Z">
        <w:r w:rsidR="00862348">
          <w:t xml:space="preserve">  Genes linked to the cell cycle, root development and Fe uptake suggest </w:t>
        </w:r>
      </w:ins>
      <w:ins w:id="114" w:author="Microsoft Office User" w:date="2017-12-18T13:46:00Z">
        <w:r w:rsidR="00862348">
          <w:t xml:space="preserve">the </w:t>
        </w:r>
      </w:ins>
      <w:ins w:id="115" w:author="Microsoft Office User" w:date="2017-12-18T13:48:00Z">
        <w:r w:rsidR="00862348">
          <w:t xml:space="preserve">hypothesis that maize DELLA-domain transcription factors </w:t>
        </w:r>
        <w:proofErr w:type="gramStart"/>
        <w:r w:rsidR="00862348">
          <w:t xml:space="preserve">regulate </w:t>
        </w:r>
        <w:r w:rsidR="00862348">
          <w:t xml:space="preserve"> root</w:t>
        </w:r>
        <w:proofErr w:type="gramEnd"/>
        <w:r w:rsidR="00862348">
          <w:t xml:space="preserve"> architecture </w:t>
        </w:r>
        <w:r w:rsidR="00862348">
          <w:t>the type II iron uptake mechanism used by grasses</w:t>
        </w:r>
        <w:r w:rsidR="00862348">
          <w:t xml:space="preserve"> to affect the Maize </w:t>
        </w:r>
        <w:proofErr w:type="spellStart"/>
        <w:r w:rsidR="00862348">
          <w:t>ionome</w:t>
        </w:r>
        <w:proofErr w:type="spellEnd"/>
        <w:r w:rsidR="00862348">
          <w:t xml:space="preserve">. </w:t>
        </w:r>
      </w:ins>
      <w:del w:id="116" w:author="Microsoft Office User" w:date="2017-12-18T13:45:00Z">
        <w:r w:rsidR="008458B3" w:rsidDel="00862348">
          <w:delText xml:space="preserve"> </w:delText>
        </w:r>
      </w:del>
      <w:del w:id="117" w:author="Microsoft Office User" w:date="2017-12-18T13:48:00Z">
        <w:r w:rsidR="008458B3" w:rsidDel="00862348">
          <w:delText xml:space="preserve">In the ZmRoot network, </w:delText>
        </w:r>
        <w:r w:rsidR="00ED36BF" w:rsidRPr="00BA0993" w:rsidDel="00862348">
          <w:delText>D9</w:delText>
        </w:r>
        <w:r w:rsidR="0059247E" w:rsidDel="00862348">
          <w:delText xml:space="preserve"> was strongly co-expressed</w:delText>
        </w:r>
        <w:r w:rsidR="008458B3" w:rsidDel="00862348">
          <w:delText xml:space="preserve"> with 38 other HPO genes</w:delText>
        </w:r>
      </w:del>
      <w:del w:id="118" w:author="Microsoft Office User" w:date="2017-12-18T13:45:00Z">
        <w:r w:rsidR="008458B3" w:rsidDel="00862348">
          <w:delText xml:space="preserve"> (</w:delText>
        </w:r>
      </w:del>
      <w:del w:id="119" w:author="Microsoft Office User" w:date="2017-12-18T13:48:00Z">
        <w:r w:rsidR="008458B3" w:rsidDel="00862348">
          <w:fldChar w:fldCharType="begin"/>
        </w:r>
        <w:r w:rsidR="008458B3" w:rsidDel="00862348">
          <w:delInstrText xml:space="preserve"> REF _Ref484529183 \h </w:delInstrText>
        </w:r>
        <w:r w:rsidR="00BD7995" w:rsidDel="00862348">
          <w:delInstrText xml:space="preserve"> \* MERGEFORMAT </w:delInstrText>
        </w:r>
        <w:r w:rsidR="008458B3" w:rsidDel="00862348">
          <w:fldChar w:fldCharType="separate"/>
        </w:r>
        <w:r w:rsidR="00A76A79" w:rsidDel="00862348">
          <w:delText>Figure 10</w:delText>
        </w:r>
        <w:r w:rsidR="008458B3" w:rsidDel="00862348">
          <w:fldChar w:fldCharType="end"/>
        </w:r>
        <w:r w:rsidR="008458B3" w:rsidDel="00862348">
          <w:delText>A).</w:delText>
        </w:r>
        <w:r w:rsidR="0002261A" w:rsidDel="00862348">
          <w:delText xml:space="preserve"> </w:delText>
        </w:r>
        <w:r w:rsidR="008458B3" w:rsidDel="00862348">
          <w:delText>Among these were the maize Shortroot paralog (GRMZM2G132794) and a second GRAS domain transcription factor (GRMZM2G079470). Both of these, as well as the presence of many cell</w:delText>
        </w:r>
        <w:r w:rsidR="00F1359B" w:rsidDel="00862348">
          <w:delText>-</w:delText>
        </w:r>
        <w:r w:rsidR="008458B3" w:rsidDel="00862348">
          <w:delText>cycle genes among the co-expressed genes and ionomics trait</w:delText>
        </w:r>
        <w:r w:rsidR="00F1359B" w:rsidDel="00862348">
          <w:delText>s</w:delText>
        </w:r>
        <w:r w:rsidR="008458B3" w:rsidDel="00862348">
          <w:delText xml:space="preserve"> affecting genes, raised the possibility that, like in </w:delText>
        </w:r>
        <w:r w:rsidR="008458B3" w:rsidRPr="00785312" w:rsidDel="00862348">
          <w:rPr>
            <w:i/>
          </w:rPr>
          <w:delText>Arabidopsis</w:delText>
        </w:r>
        <w:r w:rsidR="008458B3" w:rsidDel="00862348">
          <w:delText>, DELLA-dependent processes,</w:delText>
        </w:r>
        <w:r w:rsidR="00956B0A" w:rsidDel="00862348">
          <w:delText xml:space="preserve"> which are</w:delText>
        </w:r>
        <w:r w:rsidR="008458B3" w:rsidDel="00862348">
          <w:delText xml:space="preserve"> responsive to GA, shape the architecture of the root and the</w:delText>
        </w:r>
        <w:r w:rsidR="001B19F3" w:rsidDel="00862348">
          <w:delText xml:space="preserve"> maize</w:delText>
        </w:r>
        <w:r w:rsidR="008458B3" w:rsidDel="00862348">
          <w:delText xml:space="preserve"> ionome. In </w:delText>
        </w:r>
        <w:r w:rsidR="008458B3" w:rsidRPr="00785312" w:rsidDel="00862348">
          <w:rPr>
            <w:i/>
          </w:rPr>
          <w:delText>Arabidopsis</w:delText>
        </w:r>
        <w:r w:rsidR="008458B3" w:rsidDel="00862348">
          <w:delText>, DELLA expression disrupts Fe uptake</w:delText>
        </w:r>
        <w:r w:rsidR="00F44782" w:rsidDel="00862348">
          <w:delText>,</w:delText>
        </w:r>
        <w:r w:rsidR="008458B3" w:rsidDel="00862348">
          <w:delText xml:space="preserve"> and loss of DELLA prevents some Fe-deficiency</w:delText>
        </w:r>
        <w:r w:rsidR="00F44782" w:rsidDel="00862348">
          <w:delText>-</w:delText>
        </w:r>
        <w:r w:rsidR="008458B3" w:rsidDel="00862348">
          <w:delText>mediated root growth suppression</w:delText>
        </w:r>
        <w:r w:rsidR="00F95E9E" w:rsidDel="00862348">
          <w:fldChar w:fldCharType="begin" w:fldLock="1"/>
        </w:r>
        <w:r w:rsidR="00F95E9E" w:rsidDel="00862348">
          <w:delInstrText>ADDIN CSL_CITATION { "citationItems" : [ { "id" : "ITEM-1", "itemData" : { "DOI" : "10.1016/j.devcel.2016.03.022", "ISSN" : "18781551", "PMID" : "27093087", "abstract" : "Iron is an essential element for most living organisms. Plants acquire iron from the rhizosphere and have evolved different biochemical and developmental responses to adapt to a low-iron environment. In Arabidopsis, FIT encodes a basic helix-loop-helix transcription factor that activates the expression of iron-uptake genes in root epidermis upon iron deficiency. Here, we report that the gibberellin (GA)-signaling DELLA repressors contribute substantially in the adaptive responses to iron-deficient conditions. When iron availability decreases, DELLAs accumulate in the root meristem, thereby restraining root growth, while being progressively excluded from epidermal cells in the root differentiation zone. Such DELLA exclusion from the site of iron acquisition relieves FIT from DELLA-dependent inhibition and therefore promotes iron uptake. Consistent with this mechanism, expression of a non-GA-degradable DELLA mutant protein in root epidermis interferes with iron acquisition. Hence, spatial distribution of DELLAs in roots is essential to fine-tune the adaptive responses to iron availability.", "author" : [ { "dropping-particle" : "", "family" : "Wild", "given" : "Michael", "non-dropping-particle" : "", "parse-names" : false, "suffix" : "" }, { "dropping-particle" : "", "family" : "Davi??re", "given" : "Jean Michel", "non-dropping-particle" : "", "parse-names" : false, "suffix" : "" }, { "dropping-particle" : "", "family" : "Regnault", "given" : "Thomas", "non-dropping-particle" : "", "parse-names" : false, "suffix" : "" }, { "dropping-particle" : "", "family" : "Sakvarelidze-Achard", "given" : "Lali", "non-dropping-particle" : "", "parse-names" : false, "suffix" : "" }, { "dropping-particle" : "", "family" : "Carrera", "given" : "Esther", "non-dropping-particle" : "", "parse-names" : false, "suffix" : "" }, { "dropping-particle" : "", "family" : "Lopez Diaz", "given" : "Isabel", "non-dropping-particle" : "", "parse-names" : false, "suffix" : "" }, { "dropping-particle" : "", "family" : "Cayrel", "given" : "Anne", "non-dropping-particle" : "", "parse-names" : false, "suffix" : "" }, { "dropping-particle" : "", "family" : "Dubeaux", "given" : "Guillaume", "non-dropping-particle" : "", "parse-names" : false, "suffix" : "" }, { "dropping-particle" : "", "family" : "Vert", "given" : "Gr??gory", "non-dropping-particle" : "", "parse-names" : false, "suffix" : "" }, { "dropping-particle" : "", "family" : "Achard", "given" : "Patrick", "non-dropping-particle" : "", "parse-names" : false, "suffix" : "" } ], "container-title" : "Developmental Cell", "id" : "ITEM-1", "issue" : "2", "issued" : { "date-parts" : [ [ "2016" ] ] }, "page" : "190-200", "title" : "Tissue-Specific Regulation of Gibberellin Signaling Fine-Tunes Arabidopsis Iron-Deficiency Responses", "type" : "article-journal", "volume" : "37" }, "uris" : [ "http://www.mendeley.com/documents/?uuid=9f9709ab-bc72-4603-82e1-85914c9e5c70" ] } ], "mendeley" : { "formattedCitation" : "[56]", "plainTextFormattedCitation" : "[56]", "previouslyFormattedCitation" : "[56]" }, "properties" : { "noteIndex" : 0 }, "schema" : "https://github.com/citation-style-language/schema/raw/master/csl-citation.json" }</w:delInstrText>
        </w:r>
        <w:r w:rsidR="00F95E9E" w:rsidDel="00862348">
          <w:fldChar w:fldCharType="separate"/>
        </w:r>
        <w:r w:rsidR="00F95E9E" w:rsidRPr="0018603E" w:rsidDel="00862348">
          <w:rPr>
            <w:noProof/>
          </w:rPr>
          <w:delText>[56]</w:delText>
        </w:r>
        <w:r w:rsidR="00F95E9E" w:rsidDel="00862348">
          <w:fldChar w:fldCharType="end"/>
        </w:r>
        <w:r w:rsidR="008458B3" w:rsidDel="00862348">
          <w:delText>. Our finding that constitutive DELLA activity in the roots</w:delText>
        </w:r>
        <w:r w:rsidR="00533578" w:rsidDel="00862348">
          <w:delText xml:space="preserve"> </w:delText>
        </w:r>
        <w:r w:rsidR="00F44782" w:rsidDel="00862348">
          <w:delText xml:space="preserve">results </w:delText>
        </w:r>
        <w:r w:rsidR="00533578" w:rsidDel="00862348">
          <w:delText>in excess Fe, as determined</w:delText>
        </w:r>
        <w:r w:rsidR="008458B3" w:rsidDel="00862348">
          <w:delText xml:space="preserve"> by the </w:delText>
        </w:r>
        <w:r w:rsidR="008458B3" w:rsidRPr="00BA0993" w:rsidDel="00862348">
          <w:rPr>
            <w:i/>
          </w:rPr>
          <w:delText>D9-1</w:delText>
        </w:r>
        <w:r w:rsidR="008458B3" w:rsidDel="00862348">
          <w:delText xml:space="preserve"> and </w:delText>
        </w:r>
        <w:r w:rsidR="008458B3" w:rsidRPr="00BA0993" w:rsidDel="00862348">
          <w:rPr>
            <w:i/>
          </w:rPr>
          <w:delText>D8-mpl</w:delText>
        </w:r>
        <w:r w:rsidR="008458B3" w:rsidDel="00862348">
          <w:delText xml:space="preserve"> mutants, points to a conserved role for the DELLA domain transcription factors and GA signaling </w:delText>
        </w:r>
        <w:r w:rsidR="00533578" w:rsidDel="00862348">
          <w:delText>for</w:delText>
        </w:r>
        <w:r w:rsidR="008458B3" w:rsidDel="00862348">
          <w:delText xml:space="preserve"> Fe homeostasis in maize, a plant with an entirely different Fe uptake system than </w:delText>
        </w:r>
        <w:r w:rsidR="00F44782" w:rsidRPr="00A02413" w:rsidDel="00862348">
          <w:rPr>
            <w:i/>
          </w:rPr>
          <w:delText>Arabidopsis</w:delText>
        </w:r>
        <w:r w:rsidR="008458B3" w:rsidDel="00862348">
          <w:delText xml:space="preserve">. However, the direction of the effect was opposite to that observed in </w:delText>
        </w:r>
        <w:r w:rsidR="00F44782" w:rsidRPr="00A02413" w:rsidDel="00862348">
          <w:rPr>
            <w:i/>
          </w:rPr>
          <w:delText>Arabidopsis</w:delText>
        </w:r>
        <w:r w:rsidR="008458B3" w:rsidDel="00862348">
          <w:delText xml:space="preserve">. Future research into the targets of the DELLA proteins in maize will be required to further address these differences. </w:delText>
        </w:r>
      </w:del>
    </w:p>
    <w:p w14:paraId="2C95E6E2" w14:textId="022B9A40" w:rsidR="007E08F8" w:rsidRPr="007E08F8" w:rsidRDefault="008458B3" w:rsidP="00862348">
      <w:del w:id="120" w:author="Microsoft Office User" w:date="2017-12-18T13:48:00Z">
        <w:r w:rsidDel="00862348">
          <w:delText xml:space="preserve">Remarkably, the HPO co-expression network associated with </w:delText>
        </w:r>
        <w:r w:rsidR="00F1561E" w:rsidRPr="00BA0993" w:rsidDel="00862348">
          <w:delText>D</w:delText>
        </w:r>
        <w:r w:rsidRPr="00BA0993" w:rsidDel="00862348">
          <w:delText>9</w:delText>
        </w:r>
        <w:r w:rsidDel="00862348">
          <w:delText xml:space="preserve"> in the roots contained three genes with expected roles in the biosynthesis and polymerization of phenylpropanoids</w:delText>
        </w:r>
        <w:r w:rsidR="00663F8F" w:rsidDel="00862348">
          <w:fldChar w:fldCharType="begin" w:fldLock="1"/>
        </w:r>
        <w:r w:rsidR="0018603E" w:rsidDel="00862348">
          <w:delInstrText>ADDIN CSL_CITATION { "citationItems" : [ { "id" : "ITEM-1", "itemData" : { "DOI" : "10.3835/plantgenome2012.09.0025", "ISSN" : "1940-3372", "abstract" : "A framework for understanding the synthesis and catalysis of metabolites and other biochemicals by proteins is crucial for unraveling the physiology of cells. To create such a framework for Zea mays ssp. mays (maize), we developed MaizeCyc, a metabolic network of enzyme catalysts, proteins, carbohydrates, lipids, amino acids, secondary plant products, and other metabolites by annotating the genes identified in the maize reference genome sequenced from the B73 variety. MaizeCyc v2.0.2 is a collection of 391 maize pathways involving 8,889 enzyme mapped to 2,110 reactions and 1,468 metabolites. We used MaizeCyc to describe the development and function of maize organs including leaf, root, anther, embryo and endosperm by exploring the recently published microarray-based maize gene expression atlas. We found that 1,062 differentially expressed metabolic genes mapped to 524 unique enzymatic reactions associated with 310 pathways. The MaizeCyc pathway database was created by running a library of evidences collected from the maize genome annotation, gene based phylogeny trees, and comparison to known genes and pathways from rice and Arabidopsis against the PathoLogic module of Pathway Tools. The network and the database that were also developed as a community resource are freely accessible online at http://maizecyc.maizegdb.org to facilitate analysis and promote studies on metabolic genes in maize", "author" : [ { "dropping-particle" : "", "family" : "Monaco", "given" : "Marcela K.", "non-dropping-particle" : "", "parse-names" : false, "suffix" : "" }, { "dropping-particle" : "", "family" : "Sen", "given" : "Taner Z.", "non-dropping-particle" : "", "parse-names" : false, "suffix" : "" }, { "dropping-particle" : "", "family" : "Dharmawardhana", "given" : "Palitha D.", "non-dropping-particle" : "", "parse-names" : false, "suffix" : "" }, { "dropping-particle" : "", "family" : "Ren", "given" : "Liya", "non-dropping-particle" : "", "parse-names" : false, "suffix" : "" }, { "dropping-particle" : "", "family" : "Schaeffer", "given" : "Mary", "non-dropping-particle" : "", "parse-names" : false, "suffix" : "" }, { "dropping-particle" : "", "family" : "Naithani", "given" : "Sushma", "non-dropping-particle" : "", "parse-names" : false, "suffix" : "" }, { "dropping-particle" : "", "family" : "Amarasinghe", "given" : "Vindhya", "non-dropping-particle" : "", "parse-names" : false, "suffix" : "" }, { "dropping-particle" : "", "family" : "Thomason", "given" : "Jim", "non-dropping-particle" : "", "parse-names" : false, "suffix" : "" }, { "dropping-particle" : "", "family" : "Harper", "given" : "Lisa", "non-dropping-particle" : "", "parse-names" : false, "suffix" : "" }, { "dropping-particle" : "", "family" : "Gardiner", "given" : "Jack", "non-dropping-particle" : "", "parse-names" : false, "suffix" : "" }, { "dropping-particle" : "", "family" : "Cannon", "given" : "Ethalinda K.S.", "non-dropping-particle" : "", "parse-names" : false, "suffix" : "" }, { "dropping-particle" : "", "family" : "Lawrence", "given" : "Carolyn J.", "non-dropping-particle" : "", "parse-names" : false, "suffix" : "" }, { "dropping-particle" : "", "family" : "Ware", "given" : "Doreen", "non-dropping-particle" : "", "parse-names" : false, "suffix" : "" }, { "dropping-particle" : "", "family" : "Jaiswal", "given" : "Pankaj", "non-dropping-particle" : "", "parse-names" : false, "suffix" : "" } ], "container-title" : "The Plant Genome", "id" : "ITEM-1", "issue" : "1", "issued" : { "date-parts" : [ [ "2013" ] ] }, "page" : "0", "title" : "Maize Metabolic Network Construction and Transcriptome Analysis", "type" : "article-journal", "volume" : "6" }, "uris" : [ "http://www.mendeley.com/documents/?uuid=b48907be-577f-454a-b70d-63b002ed8de1" ] } ], "mendeley" : { "formattedCitation" : "[57]", "plainTextFormattedCitation" : "[57]", "previouslyFormattedCitation" : "[57]" }, "properties" : { "noteIndex" : 0 }, "schema" : "https://github.com/citation-style-language/schema/raw/master/csl-citation.json" }</w:delInstrText>
        </w:r>
        <w:r w:rsidR="00663F8F" w:rsidDel="00862348">
          <w:fldChar w:fldCharType="separate"/>
        </w:r>
        <w:r w:rsidR="0018603E" w:rsidRPr="0018603E" w:rsidDel="00862348">
          <w:rPr>
            <w:noProof/>
          </w:rPr>
          <w:delText>[57]</w:delText>
        </w:r>
        <w:r w:rsidR="00663F8F" w:rsidDel="00862348">
          <w:fldChar w:fldCharType="end"/>
        </w:r>
        <w:r w:rsidR="007A01E1" w:rsidDel="00862348">
          <w:delText>. The genes encoding</w:delText>
        </w:r>
        <w:r w:rsidDel="00862348">
          <w:delText xml:space="preserve"> enzymes that participate in phenylpropanoid biosynthesis</w:delText>
        </w:r>
        <w:r w:rsidR="00FB1FCB" w:rsidDel="00862348">
          <w:delText>,</w:delText>
        </w:r>
        <w:r w:rsidDel="00862348">
          <w:delText xml:space="preserve"> </w:delText>
        </w:r>
        <w:r w:rsidR="007A01E1" w:rsidRPr="00BA0993" w:rsidDel="00862348">
          <w:rPr>
            <w:i/>
          </w:rPr>
          <w:delText>ccr</w:delText>
        </w:r>
        <w:r w:rsidRPr="00BA0993" w:rsidDel="00862348">
          <w:rPr>
            <w:i/>
          </w:rPr>
          <w:delText>1</w:delText>
        </w:r>
        <w:r w:rsidDel="00862348">
          <w:delText xml:space="preserve"> (GRMZM2G131205)</w:delText>
        </w:r>
        <w:r w:rsidR="00FB1FCB" w:rsidDel="00862348">
          <w:delText>,</w:delText>
        </w:r>
        <w:r w:rsidR="007A01E1" w:rsidDel="00862348">
          <w:delText xml:space="preserve"> the maize </w:delText>
        </w:r>
        <w:r w:rsidR="007A01E1" w:rsidRPr="00BA0993" w:rsidDel="00862348">
          <w:rPr>
            <w:i/>
          </w:rPr>
          <w:delText>l</w:delText>
        </w:r>
        <w:r w:rsidRPr="00BA0993" w:rsidDel="00862348">
          <w:rPr>
            <w:i/>
          </w:rPr>
          <w:delText>igB</w:delText>
        </w:r>
        <w:r w:rsidDel="00862348">
          <w:delText xml:space="preserve"> paralog (GRMZM2G078500)</w:delText>
        </w:r>
        <w:r w:rsidR="00FB1FCB" w:rsidDel="00862348">
          <w:delText>,</w:delText>
        </w:r>
        <w:r w:rsidDel="00862348">
          <w:delText xml:space="preserve"> </w:delText>
        </w:r>
        <w:r w:rsidR="00FB1FCB" w:rsidDel="00862348">
          <w:delText>and</w:delText>
        </w:r>
        <w:r w:rsidDel="00862348">
          <w:delText xml:space="preserve"> a laccase paralog</w:delText>
        </w:r>
        <w:r w:rsidR="00B0734E" w:rsidDel="00862348">
          <w:delText xml:space="preserve"> (GRMZM2G336337)</w:delText>
        </w:r>
        <w:r w:rsidR="00F44782" w:rsidDel="00862348">
          <w:delText>,</w:delText>
        </w:r>
        <w:r w:rsidDel="00862348">
          <w:delText xml:space="preserve"> were co-expressed with D9. </w:delText>
        </w:r>
        <w:r w:rsidR="003E55D7" w:rsidDel="00862348">
          <w:delText>The</w:delText>
        </w:r>
        <w:r w:rsidR="00F95E9E" w:rsidDel="00862348">
          <w:delText xml:space="preserve"> extradiol ring cle</w:delText>
        </w:r>
        <w:r w:rsidR="000741C2" w:rsidDel="00862348">
          <w:delText>a</w:delText>
        </w:r>
        <w:r w:rsidR="00F95E9E" w:rsidDel="00862348">
          <w:delText>vage dioxygenase</w:delText>
        </w:r>
        <w:r w:rsidR="000741C2" w:rsidDel="00862348">
          <w:delText xml:space="preserve"> encoded by the</w:delText>
        </w:r>
        <w:r w:rsidR="003E55D7" w:rsidDel="00862348">
          <w:delText xml:space="preserve"> </w:delText>
        </w:r>
        <w:r w:rsidR="003E55D7" w:rsidRPr="00BA0993" w:rsidDel="00862348">
          <w:rPr>
            <w:i/>
          </w:rPr>
          <w:delText>l</w:delText>
        </w:r>
        <w:r w:rsidRPr="00BA0993" w:rsidDel="00862348">
          <w:rPr>
            <w:i/>
          </w:rPr>
          <w:delText>igB</w:delText>
        </w:r>
        <w:r w:rsidR="000741C2" w:rsidRPr="000741C2" w:rsidDel="00862348">
          <w:delText xml:space="preserve"> gene</w:delText>
        </w:r>
        <w:r w:rsidR="007E7831" w:rsidDel="00862348">
          <w:delText xml:space="preserve"> (GRMZM2G078500)</w:delText>
        </w:r>
        <w:r w:rsidDel="00862348">
          <w:delText>, which</w:delText>
        </w:r>
        <w:r w:rsidR="000741C2" w:rsidDel="00862348">
          <w:delText xml:space="preserve"> from all angiosperms</w:delText>
        </w:r>
        <w:r w:rsidR="00F601C2" w:rsidDel="00862348">
          <w:delText xml:space="preserve"> was</w:delText>
        </w:r>
        <w:r w:rsidDel="00862348">
          <w:delText xml:space="preserve"> known to be required for the formation of a pioneer specialized metabolite of no known function</w:delText>
        </w:r>
        <w:r w:rsidR="005F772D" w:rsidDel="00862348">
          <w:delText xml:space="preserve"> in </w:delText>
        </w:r>
        <w:r w:rsidR="005F772D" w:rsidDel="00862348">
          <w:rPr>
            <w:i/>
          </w:rPr>
          <w:delText>Arabidopsos</w:delText>
        </w:r>
        <w:r w:rsidDel="00862348">
          <w:delText>, was linked to QTL for multiple ions including Cd, Mn, Zn, and N</w:delText>
        </w:r>
        <w:r w:rsidR="003E55D7" w:rsidDel="00862348">
          <w:delText xml:space="preserve">i. </w:delText>
        </w:r>
        <w:r w:rsidDel="00862348">
          <w:delText xml:space="preserve">The </w:delText>
        </w:r>
        <w:r w:rsidR="001874AA" w:rsidRPr="00BA0993" w:rsidDel="00862348">
          <w:rPr>
            <w:i/>
          </w:rPr>
          <w:delText>l</w:delText>
        </w:r>
        <w:r w:rsidRPr="00BA0993" w:rsidDel="00862348">
          <w:rPr>
            <w:i/>
          </w:rPr>
          <w:delText>accase</w:delText>
        </w:r>
        <w:r w:rsidR="00F44782" w:rsidRPr="00BA0993" w:rsidDel="00862348">
          <w:rPr>
            <w:i/>
          </w:rPr>
          <w:delText>-</w:delText>
        </w:r>
        <w:r w:rsidRPr="00BA0993" w:rsidDel="00862348">
          <w:rPr>
            <w:i/>
          </w:rPr>
          <w:delText>12</w:delText>
        </w:r>
        <w:r w:rsidDel="00862348">
          <w:delText xml:space="preserve"> gene (GRMZM2G336337) was also a multi-ionomic hit with linked SNPs affecting Cd</w:delText>
        </w:r>
        <w:r w:rsidRPr="002F5C76" w:rsidDel="00862348">
          <w:delText>, Fe, and P</w:delText>
        </w:r>
        <w:r w:rsidDel="00862348">
          <w:delText>.</w:delText>
        </w:r>
        <w:r w:rsidR="00DB0A8B" w:rsidDel="00862348">
          <w:delText xml:space="preserve"> The cinamoyl CoA reductase gene, </w:delText>
        </w:r>
        <w:r w:rsidR="00DB0A8B" w:rsidRPr="00DB0A8B" w:rsidDel="00862348">
          <w:rPr>
            <w:i/>
          </w:rPr>
          <w:delText>ccr1</w:delText>
        </w:r>
        <w:r w:rsidR="007E7831" w:rsidDel="00862348">
          <w:rPr>
            <w:i/>
          </w:rPr>
          <w:delText xml:space="preserve"> (</w:delText>
        </w:r>
        <w:r w:rsidR="007E7831" w:rsidDel="00862348">
          <w:delText>GRMZM2G131205</w:delText>
        </w:r>
        <w:r w:rsidR="007E7831" w:rsidDel="00862348">
          <w:rPr>
            <w:i/>
          </w:rPr>
          <w:delText>)</w:delText>
        </w:r>
        <w:r w:rsidR="00DB0A8B" w:rsidDel="00862348">
          <w:delText>, was only in the HPO set for Cd. Transcripts</w:delText>
        </w:r>
        <w:r w:rsidDel="00862348">
          <w:delText xml:space="preserve"> co-expressed with </w:delText>
        </w:r>
        <w:r w:rsidRPr="00BA0993" w:rsidDel="00862348">
          <w:delText>D9</w:delText>
        </w:r>
        <w:r w:rsidDel="00862348">
          <w:delText xml:space="preserve"> also were identified in the ZmPAN network. Consistent with the </w:delText>
        </w:r>
        <w:r w:rsidDel="00862348">
          <w:delText>hypothesis that maize DELLA</w:delText>
        </w:r>
        <w:r w:rsidR="00750130" w:rsidDel="00862348">
          <w:delText>-domain transcription factors regulate</w:delText>
        </w:r>
        <w:r w:rsidDel="00862348">
          <w:delText xml:space="preserve"> the type II iron uptake mechanism used by grasses</w:delText>
        </w:r>
        <w:r w:rsidDel="00862348">
          <w:delText xml:space="preserve">, the </w:delText>
        </w:r>
        <w:r w:rsidRPr="00BA0993" w:rsidDel="00862348">
          <w:rPr>
            <w:i/>
          </w:rPr>
          <w:delText>nicotianamine synt</w:delText>
        </w:r>
        <w:r w:rsidR="00254F61" w:rsidRPr="00BA0993" w:rsidDel="00862348">
          <w:rPr>
            <w:i/>
          </w:rPr>
          <w:delText>h</w:delText>
        </w:r>
        <w:r w:rsidRPr="00BA0993" w:rsidDel="00862348">
          <w:rPr>
            <w:i/>
          </w:rPr>
          <w:delText>ase3</w:delText>
        </w:r>
        <w:r w:rsidRPr="00D50E93" w:rsidDel="00862348">
          <w:rPr>
            <w:i/>
          </w:rPr>
          <w:delText xml:space="preserve"> </w:delText>
        </w:r>
        <w:r w:rsidDel="00862348">
          <w:delText>gene (GRMZM2G439195, ZmPAN-Cd), which is required for making the type II iron chelators, was both a Cd GWAS hit and s</w:delText>
        </w:r>
        <w:r w:rsidR="006201C1" w:rsidDel="00862348">
          <w:delText>ubstantially co-expressed with D</w:delText>
        </w:r>
        <w:r w:rsidDel="00862348">
          <w:delText>9 in the ZmPAN network</w:delText>
        </w:r>
        <w:r w:rsidR="00A96EA7" w:rsidDel="00862348">
          <w:delText>,</w:delText>
        </w:r>
        <w:r w:rsidDel="00862348">
          <w:delText xml:space="preserve"> such that it contri</w:delText>
        </w:r>
        <w:r w:rsidR="00B30259" w:rsidDel="00862348">
          <w:delText xml:space="preserve">buted to the identification of </w:delText>
        </w:r>
        <w:r w:rsidR="00BA0993" w:rsidDel="00862348">
          <w:delText>d</w:delText>
        </w:r>
        <w:r w:rsidRPr="00BA0993" w:rsidDel="00862348">
          <w:delText>9</w:delText>
        </w:r>
        <w:r w:rsidDel="00862348">
          <w:delText xml:space="preserve"> as an HPO gene for Cd.</w:delText>
        </w:r>
      </w:del>
    </w:p>
    <w:p w14:paraId="61970299" w14:textId="49C2E56E" w:rsidR="00624BC1" w:rsidRPr="00624BC1" w:rsidRDefault="009E7663" w:rsidP="0067252E">
      <w:pPr>
        <w:pStyle w:val="Heading2"/>
      </w:pPr>
      <w:proofErr w:type="spellStart"/>
      <w:r>
        <w:t>Camoco</w:t>
      </w:r>
      <w:proofErr w:type="spellEnd"/>
      <w:r w:rsidR="005A3DE3">
        <w:t xml:space="preserve"> </w:t>
      </w:r>
      <w:r w:rsidR="00D62503">
        <w:t>identifies</w:t>
      </w:r>
      <w:r w:rsidR="005A3DE3">
        <w:t xml:space="preserve"> GWAS candidate</w:t>
      </w:r>
      <w:r w:rsidR="00D62503">
        <w:t>s</w:t>
      </w:r>
      <w:r w:rsidR="0063339F">
        <w:t xml:space="preserve"> for</w:t>
      </w:r>
      <w:r w:rsidR="00D6369B">
        <w:t xml:space="preserve"> ion accumulation in maize seeds</w:t>
      </w:r>
    </w:p>
    <w:p w14:paraId="314C9D84" w14:textId="0C6CD021" w:rsidR="0092287D" w:rsidRDefault="007E08F8" w:rsidP="0092287D">
      <w:r>
        <w:t xml:space="preserve">In addition to the </w:t>
      </w:r>
      <w:r w:rsidR="008045A1">
        <w:t>mutant analysis</w:t>
      </w:r>
      <w:r w:rsidR="008C22D3">
        <w:t xml:space="preserve"> of </w:t>
      </w:r>
      <w:r w:rsidR="008045A1">
        <w:t>HPO</w:t>
      </w:r>
      <w:r>
        <w:t xml:space="preserve"> genes identified by our</w:t>
      </w:r>
      <w:r w:rsidR="00C47684">
        <w:t xml:space="preserve"> approach, we manually examined</w:t>
      </w:r>
      <w:r w:rsidR="008C22D3">
        <w:t xml:space="preserve"> </w:t>
      </w:r>
      <w:r w:rsidR="00C47684">
        <w:t>literature</w:t>
      </w:r>
      <w:r>
        <w:t xml:space="preserve"> </w:t>
      </w:r>
      <w:r w:rsidR="00C47684">
        <w:t>support for</w:t>
      </w:r>
      <w:r>
        <w:t xml:space="preserve"> </w:t>
      </w:r>
      <w:r w:rsidR="008C22D3">
        <w:t xml:space="preserve">the </w:t>
      </w:r>
      <w:r>
        <w:t xml:space="preserve">association of </w:t>
      </w:r>
      <w:r w:rsidR="008C00DF">
        <w:t>candidate</w:t>
      </w:r>
      <w:r>
        <w:t xml:space="preserve"> genes with </w:t>
      </w:r>
      <w:proofErr w:type="spellStart"/>
      <w:r>
        <w:t>ionomic</w:t>
      </w:r>
      <w:proofErr w:type="spellEnd"/>
      <w:r>
        <w:t xml:space="preserve"> traits. </w:t>
      </w:r>
      <w:r w:rsidR="007A20E0">
        <w:t>Complementing</w:t>
      </w:r>
      <w:r w:rsidR="008C22D3">
        <w:t xml:space="preserve"> genes with known roles in elemental homeostasis, H</w:t>
      </w:r>
      <w:r w:rsidR="00C47684">
        <w:t>PO gene sets</w:t>
      </w:r>
      <w:r w:rsidR="008C22D3">
        <w:t xml:space="preserve"> for some </w:t>
      </w:r>
      <w:proofErr w:type="spellStart"/>
      <w:r w:rsidR="008C22D3">
        <w:t>ionomic</w:t>
      </w:r>
      <w:proofErr w:type="spellEnd"/>
      <w:r w:rsidR="008C22D3">
        <w:t xml:space="preserve"> traits included multiple genes encoding known members of the same pathway or protein complex. </w:t>
      </w:r>
      <w:moveFromRangeStart w:id="121" w:author="Microsoft Office User" w:date="2017-12-18T14:00:00Z" w:name="move501368934"/>
      <w:moveFrom w:id="122" w:author="Microsoft Office User" w:date="2017-12-18T14:00:00Z">
        <w:r w:rsidR="008C22D3" w:rsidDel="0092287D">
          <w:t>This suggest</w:t>
        </w:r>
        <w:r w:rsidR="00C47684" w:rsidDel="0092287D">
          <w:t>s</w:t>
        </w:r>
        <w:r w:rsidR="00A90EBC" w:rsidDel="0092287D">
          <w:t xml:space="preserve"> </w:t>
        </w:r>
        <w:r w:rsidR="008C22D3" w:rsidDel="0092287D">
          <w:t xml:space="preserve">that biological signal was enriched by our novel combination of expression level polymorphisms and GWAS and </w:t>
        </w:r>
        <w:r w:rsidR="00A90EBC" w:rsidDel="0092287D">
          <w:t xml:space="preserve">provided </w:t>
        </w:r>
        <w:r w:rsidR="008C22D3" w:rsidDel="0092287D">
          <w:t xml:space="preserve">evidence of novel associations between multiple pathways and elemental homeostasis. </w:t>
        </w:r>
      </w:moveFrom>
      <w:moveFromRangeEnd w:id="121"/>
      <w:ins w:id="123" w:author="Microsoft Office User" w:date="2017-12-18T14:00:00Z">
        <w:r w:rsidR="0092287D">
          <w:t xml:space="preserve"> </w:t>
        </w:r>
      </w:ins>
      <w:ins w:id="124" w:author="Microsoft Office User" w:date="2017-12-18T13:51:00Z">
        <w:r w:rsidR="00404981">
          <w:t>For example, o</w:t>
        </w:r>
        <w:r w:rsidR="00404981" w:rsidRPr="007C768D">
          <w:t xml:space="preserve">ne gene with </w:t>
        </w:r>
        <w:r w:rsidR="00404981">
          <w:t xml:space="preserve">highly pleiotropic </w:t>
        </w:r>
        <w:r w:rsidR="00404981" w:rsidRPr="007C768D">
          <w:t xml:space="preserve">effects on the maize kernel </w:t>
        </w:r>
        <w:proofErr w:type="spellStart"/>
        <w:r w:rsidR="00404981" w:rsidRPr="007C768D">
          <w:t>ionome</w:t>
        </w:r>
        <w:proofErr w:type="spellEnd"/>
        <w:r w:rsidR="00404981" w:rsidRPr="007C768D">
          <w:t xml:space="preserve"> is </w:t>
        </w:r>
        <w:r w:rsidR="00404981" w:rsidRPr="00262B1A">
          <w:rPr>
            <w:i/>
          </w:rPr>
          <w:t>sugary1</w:t>
        </w:r>
        <w:r w:rsidR="00404981" w:rsidRPr="007C768D">
          <w:t xml:space="preserve"> (</w:t>
        </w:r>
        <w:r w:rsidR="00404981" w:rsidRPr="00262B1A">
          <w:rPr>
            <w:i/>
          </w:rPr>
          <w:t>su1</w:t>
        </w:r>
        <w:r w:rsidR="00404981" w:rsidRPr="007C768D">
          <w:t>;</w:t>
        </w:r>
        <w:r w:rsidR="00404981">
          <w:t xml:space="preserve"> </w:t>
        </w:r>
        <w:r w:rsidR="00404981" w:rsidRPr="007C768D">
          <w:t>GRMZM2G138060)</w:t>
        </w:r>
        <w:r w:rsidR="00404981" w:rsidRPr="009E6F05">
          <w:fldChar w:fldCharType="begin" w:fldLock="1"/>
        </w:r>
        <w:r w:rsidR="00404981">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"http://www.mendeley.com/documents/?uuid=9fed81d4-c1a9-4730-b0e9-08f632e3ed05", "http://www.mendeley.com/documents/?uuid=377f9a64-fd5c-4bf5-8f81-56ebac898107" ] } ], "mendeley" : { "formattedCitation" : "[58]", "plainTextFormattedCitation" : "[58]", "previouslyFormattedCitation" : "[58]" }, "properties" : { "noteIndex" : 0 }, "schema" : "https://github.com/citation-style-language/schema/raw/master/csl-citation.json" }</w:instrText>
        </w:r>
        <w:r w:rsidR="00404981" w:rsidRPr="009E6F05">
          <w:fldChar w:fldCharType="separate"/>
        </w:r>
        <w:r w:rsidR="00404981" w:rsidRPr="0018603E">
          <w:rPr>
            <w:noProof/>
          </w:rPr>
          <w:t>[58]</w:t>
        </w:r>
        <w:r w:rsidR="00404981" w:rsidRPr="009E6F05">
          <w:fldChar w:fldCharType="end"/>
        </w:r>
        <w:r w:rsidR="00404981">
          <w:t xml:space="preserve"> which </w:t>
        </w:r>
        <w:r w:rsidR="00404981" w:rsidRPr="007C768D">
          <w:t>was present among the HPO genes for Se accumulation (</w:t>
        </w:r>
        <w:r w:rsidR="00404981">
          <w:fldChar w:fldCharType="begin"/>
        </w:r>
        <w:r w:rsidR="00404981">
          <w:instrText xml:space="preserve"> REF _Ref480187199 \h  \* MERGEFORMAT </w:instrText>
        </w:r>
      </w:ins>
      <w:ins w:id="125" w:author="Microsoft Office User" w:date="2017-12-18T13:51:00Z">
        <w:r w:rsidR="00404981">
          <w:fldChar w:fldCharType="separate"/>
        </w:r>
      </w:ins>
      <w:r w:rsidR="00404981" w:rsidRPr="00404981">
        <w:rPr>
          <w:b/>
          <w:bCs/>
        </w:rPr>
        <w:t>Supp. Table 6</w:t>
      </w:r>
      <w:ins w:id="126" w:author="Microsoft Office User" w:date="2017-12-18T13:51:00Z">
        <w:r w:rsidR="00404981">
          <w:fldChar w:fldCharType="end"/>
        </w:r>
        <w:r w:rsidR="00404981" w:rsidRPr="007C768D">
          <w:t xml:space="preserve">) </w:t>
        </w:r>
        <w:r w:rsidR="00404981">
          <w:t>based on the root co-</w:t>
        </w:r>
        <w:r w:rsidR="00404981" w:rsidRPr="007C768D">
          <w:t xml:space="preserve">expression </w:t>
        </w:r>
        <w:r w:rsidR="00404981">
          <w:t>network (</w:t>
        </w:r>
        <w:proofErr w:type="spellStart"/>
        <w:r w:rsidR="00404981">
          <w:t>ZmRoot</w:t>
        </w:r>
        <w:proofErr w:type="spellEnd"/>
        <w:r w:rsidR="00404981">
          <w:t>-Se)</w:t>
        </w:r>
        <w:r w:rsidR="00404981">
          <w:t xml:space="preserve"> </w:t>
        </w:r>
      </w:ins>
      <w:ins w:id="127" w:author="Microsoft Office User" w:date="2017-12-18T13:52:00Z">
        <w:r w:rsidR="00404981" w:rsidRPr="007C768D">
          <w:t>but was linked to significant NAM GWAS SNPs for the elements P, K, and As.</w:t>
        </w:r>
        <w:r w:rsidR="00404981">
          <w:t xml:space="preserve"> Previous analysis of lines segregating </w:t>
        </w:r>
      </w:ins>
      <w:ins w:id="128" w:author="Microsoft Office User" w:date="2017-12-18T13:53:00Z">
        <w:r w:rsidR="00404981" w:rsidRPr="00262B1A">
          <w:rPr>
            <w:i/>
          </w:rPr>
          <w:t>su1</w:t>
        </w:r>
        <w:r w:rsidR="00404981" w:rsidRPr="007C768D">
          <w:t xml:space="preserve"> allele</w:t>
        </w:r>
        <w:r w:rsidR="00404981">
          <w:t xml:space="preserve"> demonstrated e</w:t>
        </w:r>
        <w:r w:rsidR="00404981" w:rsidRPr="007C768D">
          <w:t>ffect</w:t>
        </w:r>
        <w:r w:rsidR="00404981">
          <w:t xml:space="preserve">s on </w:t>
        </w:r>
        <w:r w:rsidR="00404981" w:rsidRPr="007C768D">
          <w:t xml:space="preserve">the levels of P, S, K, Ca, </w:t>
        </w:r>
        <w:proofErr w:type="spellStart"/>
        <w:r w:rsidR="00404981" w:rsidRPr="007C768D">
          <w:t>Mn</w:t>
        </w:r>
        <w:proofErr w:type="spellEnd"/>
        <w:r w:rsidR="00404981" w:rsidRPr="007C768D">
          <w:t xml:space="preserve">, Fe, As, Se, and </w:t>
        </w:r>
        <w:proofErr w:type="spellStart"/>
        <w:r w:rsidR="00404981" w:rsidRPr="007C768D">
          <w:t>Rb</w:t>
        </w:r>
        <w:proofErr w:type="spellEnd"/>
        <w:r w:rsidR="00404981" w:rsidRPr="007C768D">
          <w:t xml:space="preserve"> in the seed</w:t>
        </w:r>
      </w:ins>
      <w:ins w:id="129" w:author="Microsoft Office User" w:date="2017-12-18T13:58:00Z">
        <w:r w:rsidR="0092287D">
          <w:t xml:space="preserve">. </w:t>
        </w:r>
      </w:ins>
      <w:moveToRangeStart w:id="130" w:author="Microsoft Office User" w:date="2017-12-18T13:50:00Z" w:name="move501368337"/>
      <w:moveTo w:id="131" w:author="Microsoft Office User" w:date="2017-12-18T13:50:00Z">
        <w:r w:rsidR="00404981">
          <w:t xml:space="preserve">A number of transporters with known roles in </w:t>
        </w:r>
        <w:proofErr w:type="spellStart"/>
        <w:r w:rsidR="00404981">
          <w:t>ionome</w:t>
        </w:r>
        <w:proofErr w:type="spellEnd"/>
        <w:r w:rsidR="00404981">
          <w:t xml:space="preserve"> homeostasis were also identified among the HPO genes. Among these were a P-type ATPase transporter of the </w:t>
        </w:r>
        <w:r w:rsidR="00404981" w:rsidRPr="002E4DCD">
          <w:t>ACA P2B</w:t>
        </w:r>
        <w:r w:rsidR="00404981">
          <w:t xml:space="preserve"> subfamily 4 (GRMZM2G140328; </w:t>
        </w:r>
        <w:proofErr w:type="spellStart"/>
        <w:r w:rsidR="00404981">
          <w:t>ZmRoot-Sr</w:t>
        </w:r>
        <w:proofErr w:type="spellEnd"/>
        <w:r w:rsidR="00404981">
          <w:t xml:space="preserve">) encoding a homolog of known plasma membrane localized Ca </w:t>
        </w:r>
        <w:r w:rsidR="00404981">
          <w:lastRenderedPageBreak/>
          <w:t>transporters in multiple species</w:t>
        </w:r>
        <w:r w:rsidR="00404981">
          <w:fldChar w:fldCharType="begin" w:fldLock="1"/>
        </w:r>
        <w:r w:rsidR="00404981">
          <w:instrText>ADDIN CSL_CITATION { "citationItems" : [ { "id" : "ITEM-1", "itemData" : { "DOI" : "10.1104/pp.103.021923.dresa", "author" : [ { "dropping-particle" : "", "family" : "Baxter", "given" : "Ivan", "non-dropping-particle" : "", "parse-names" : false, "suffix" : "" }, { "dropping-particle" : "", "family" : "Tchieu", "given" : "Jason", "non-dropping-particle" : "", "parse-names" : false, "suffix" : "" }, { "dropping-particle" : "", "family" : "Sussman", "given" : "Michael R", "non-dropping-particle" : "", "parse-names" : false, "suffix" : "" }, { "dropping-particle" : "", "family" : "Boutry", "given" : "Marc", "non-dropping-particle" : "", "parse-names" : false, "suffix" : "" }, { "dropping-particle" : "", "family" : "Palmgren", "given" : "Michael G", "non-dropping-particle" : "", "parse-names" : false, "suffix" : "" }, { "dropping-particle" : "", "family" : "Gribskov", "given" : "Michael", "non-dropping-particle" : "", "parse-names" : false, "suffix" : "" }, { "dropping-particle" : "", "family" : "Harper", "given" : "Jeffrey F", "non-dropping-particle" : "", "parse-names" : false, "suffix" : "" }, { "dropping-particle" : "", "family" : "Axelsen", "given" : "Kristian B", "non-dropping-particle" : "", "parse-names" : false, "suffix" : "" } ], "id" : "ITEM-1", "issue" : "June", "issued" : { "date-parts" : [ [ "2003" ] ] }, "page" : "618-628", "title" : "Genomic Comparison of P-Type ATPase Ion Pumps in Arabidopsis and Rice 1", "type" : "article-journal", "volume" : "132" }, "uris" : [ "http://www.mendeley.com/documents/?uuid=0dd894cf-337b-4db0-8e72-d03805b1fd47" ] } ], "mendeley" : { "formattedCitation" : "[59]", "plainTextFormattedCitation" : "[59]", "previouslyFormattedCitation" : "[59]" }, "properties" : { "noteIndex" : 0 }, "schema" : "https://github.com/citation-style-language/schema/raw/master/csl-citation.json" }</w:instrText>
        </w:r>
        <w:r w:rsidR="00404981">
          <w:fldChar w:fldCharType="separate"/>
        </w:r>
        <w:r w:rsidR="00404981" w:rsidRPr="0018603E">
          <w:rPr>
            <w:noProof/>
          </w:rPr>
          <w:t>[59]</w:t>
        </w:r>
        <w:r w:rsidR="00404981">
          <w:fldChar w:fldCharType="end"/>
        </w:r>
        <w:r w:rsidR="00404981">
          <w:t xml:space="preserve">, an ABC transporter homolog of the family involved in organic acid secretion in the roots from the As HPO set (GRMZM2G415529; </w:t>
        </w:r>
        <w:proofErr w:type="spellStart"/>
        <w:r w:rsidR="00404981">
          <w:t>ZmRoot</w:t>
        </w:r>
        <w:proofErr w:type="spellEnd"/>
        <w:r w:rsidR="00404981">
          <w:t>-As)</w:t>
        </w:r>
        <w:r w:rsidR="00404981">
          <w:fldChar w:fldCharType="begin" w:fldLock="1"/>
        </w:r>
        <w:r w:rsidR="00404981">
          <w:instrText>ADDIN CSL_CITATION { "citationItems" : [ { "id" : "ITEM-1", "itemData" : { "DOI" : "10.1104/pp.107.109587", "ISBN" : "0032-0889 (Print)\\n0032-0889 (Linking)", "ISSN" : "0032-0889", "PMID" : "18065561", "abstract" : "Following recent indirect evidence suggesting a role for ATP-binding cassette (ABC) transporters in root exudation of phytochemicals, we identified 25 ABC transporter genes highly expressed in the root cells most likely to be involved in secretion processes. Of these 25 genes, we also selected six full-length ABC transporters and a half-size transporter for in-depth molecular and biochemical analyses. We compared the exuded root phytochemical profiles of these seven ABC transporter mutants to those of the wild type. There were three nonpolar phytochemicals missing in various ABC transporter mutants compared to the wild type when the samples were analyzed by high-performance liquid chromatography-mass spectrometry. These data suggest that more than one ABC transporter can be involved in the secretion of a given phytochemical and that a transporter can be involved in the secretion of more than one secondary metabolite. The primary and secondary metabolites present in the root exudates of the mutants were also analyzed by gas chromatography-mass spectrometry, which allowed for the identification of groups of compounds differentially found in some of the mutants compared to the wild type. For instance, the mutant Atpdr6 secreted a lower level of organic acids and Atmrp2 secreted a higher level of amino acids as compared to the wild type. We conclude that the release of phytochemicals by roots is partially controlled by ABC transporters.", "author" : [ { "dropping-particle" : "V.", "family" : "Badri", "given" : "D.", "non-dropping-particle" : "", "parse-names" : false, "suffix" : "" }, { "dropping-particle" : "", "family" : "Loyola-Vargas", "given" : "V. M.", "non-dropping-particle" : "", "parse-names" : false, "suffix" : "" }, { "dropping-particle" : "", "family" : "Broeckling", "given" : "C. D.", "non-dropping-particle" : "", "parse-names" : false, "suffix" : "" }, { "dropping-particle" : "", "family" : "De-la-Pena", "given" : "C.", "non-dropping-particle" : "", "parse-names" : false, "suffix" : "" }, { "dropping-particle" : "", "family" : "Jasinski", "given" : "M.", "non-dropping-particle" : "", "parse-names" : false, "suffix" : "" }, { "dropping-particle" : "", "family" : "Santelia", "given" : "D.", "non-dropping-particle" : "", "parse-names" : false, "suffix" : "" }, { "dropping-particle" : "", "family" : "Martinoia", "given" : "E.", "non-dropping-particle" : "", "parse-names" : false, "suffix" : "" }, { "dropping-particle" : "", "family" : "Sumner", "given" : "L. W.", "non-dropping-particle" : "", "parse-names" : false, "suffix" : "" }, { "dropping-particle" : "", "family" : "Banta", "given" : "L. M.", "non-dropping-particle" : "", "parse-names" : false, "suffix" : "" }, { "dropping-particle" : "", "family" : "Stermitz", "given" : "F.", "non-dropping-particle" : "", "parse-names" : false, "suffix" : "" }, { "dropping-particle" : "", "family" : "Vivanco", "given" : "J. M.", "non-dropping-particle" : "", "parse-names" : false, "suffix" : "" } ], "container-title" : "Plant Physiology", "id" : "ITEM-1", "issue" : "2", "issued" : { "date-parts" : [ [ "2007" ] ] }, "page" : "762-771", "title" : "Altered Profile of Secondary Metabolites in the Root Exudates of Arabidopsis ATP-Binding Cassette Transporter Mutants", "type" : "article-journal", "volume" : "146" }, "uris" : [ "http://www.mendeley.com/documents/?uuid=18926971-e9e1-47b9-818e-32182ad17557", "http://www.mendeley.com/documents/?uuid=5847b469-b3f5-4acf-8584-f9bb66bebc2e" ] } ], "mendeley" : { "formattedCitation" : "[60]", "plainTextFormattedCitation" : "[60]", "previouslyFormattedCitation" : "[60]" }, "properties" : { "noteIndex" : 0 }, "schema" : "https://github.com/citation-style-language/schema/raw/master/csl-citation.json" }</w:instrText>
        </w:r>
        <w:r w:rsidR="00404981">
          <w:fldChar w:fldCharType="separate"/>
        </w:r>
        <w:r w:rsidR="00404981" w:rsidRPr="0018603E">
          <w:rPr>
            <w:noProof/>
          </w:rPr>
          <w:t>[60]</w:t>
        </w:r>
        <w:r w:rsidR="00404981">
          <w:fldChar w:fldCharType="end"/>
        </w:r>
        <w:r w:rsidR="00404981">
          <w:t xml:space="preserve">, and a pyrophosphate energized pump (GRMZM2G090718; </w:t>
        </w:r>
        <w:proofErr w:type="spellStart"/>
        <w:r w:rsidR="00404981">
          <w:t>ZmPAN</w:t>
        </w:r>
        <w:proofErr w:type="spellEnd"/>
        <w:r w:rsidR="00404981">
          <w:t>-C</w:t>
        </w:r>
        <w:r w:rsidR="00404981" w:rsidRPr="00E7352B">
          <w:t>d).</w:t>
        </w:r>
      </w:moveTo>
      <w:moveToRangeEnd w:id="130"/>
      <w:ins w:id="132" w:author="Microsoft Office User" w:date="2017-12-18T14:00:00Z">
        <w:r w:rsidR="0092287D">
          <w:t xml:space="preserve"> </w:t>
        </w:r>
      </w:ins>
      <w:moveToRangeStart w:id="133" w:author="Microsoft Office User" w:date="2017-12-18T14:00:00Z" w:name="move501368934"/>
      <w:moveTo w:id="134" w:author="Microsoft Office User" w:date="2017-12-18T14:00:00Z">
        <w:r w:rsidR="0092287D">
          <w:t xml:space="preserve">This suggests that biological signal was enriched by our novel combination of expression level polymorphisms and GWAS and provided evidence of novel associations between multiple pathways and elemental homeostasis. </w:t>
        </w:r>
      </w:moveTo>
    </w:p>
    <w:p w14:paraId="464F5D08" w14:textId="65938E55" w:rsidR="0092287D" w:rsidDel="0092287D" w:rsidRDefault="0092287D" w:rsidP="0067252E">
      <w:pPr>
        <w:rPr>
          <w:del w:id="135" w:author="Microsoft Office User" w:date="2017-12-18T14:00:00Z"/>
        </w:rPr>
      </w:pPr>
      <w:bookmarkStart w:id="136" w:name="_GoBack"/>
      <w:bookmarkEnd w:id="136"/>
      <w:moveToRangeEnd w:id="133"/>
    </w:p>
    <w:p w14:paraId="21C37C86" w14:textId="79040F0C" w:rsidR="008C22D3" w:rsidRPr="00B750E1" w:rsidDel="00910373" w:rsidRDefault="007E08F8" w:rsidP="0067252E">
      <w:pPr>
        <w:rPr>
          <w:del w:id="137" w:author="Microsoft Office User" w:date="2017-12-18T13:54:00Z"/>
        </w:rPr>
      </w:pPr>
      <w:del w:id="138" w:author="Microsoft Office User" w:date="2017-12-18T13:54:00Z">
        <w:r w:rsidDel="00910373">
          <w:delText>For example, o</w:delText>
        </w:r>
        <w:r w:rsidR="007C768D" w:rsidRPr="007C768D" w:rsidDel="00910373">
          <w:delText xml:space="preserve">ne gene with </w:delText>
        </w:r>
        <w:r w:rsidR="002B5295" w:rsidDel="00910373">
          <w:delText xml:space="preserve">highly pleiotropic </w:delText>
        </w:r>
        <w:r w:rsidR="007C768D" w:rsidRPr="007C768D" w:rsidDel="00910373">
          <w:delText xml:space="preserve">effects on the maize kernel ionome is </w:delText>
        </w:r>
        <w:r w:rsidR="007C768D" w:rsidRPr="00262B1A" w:rsidDel="00910373">
          <w:rPr>
            <w:i/>
          </w:rPr>
          <w:delText>sugary1</w:delText>
        </w:r>
        <w:r w:rsidR="007C768D" w:rsidRPr="007C768D" w:rsidDel="00910373">
          <w:delText xml:space="preserve"> (</w:delText>
        </w:r>
        <w:r w:rsidR="007C768D" w:rsidRPr="00262B1A" w:rsidDel="00910373">
          <w:rPr>
            <w:i/>
          </w:rPr>
          <w:delText>su1</w:delText>
        </w:r>
        <w:r w:rsidR="007C768D" w:rsidRPr="007C768D" w:rsidDel="00910373">
          <w:delText>;</w:delText>
        </w:r>
        <w:r w:rsidR="00340496" w:rsidDel="00910373">
          <w:delText xml:space="preserve"> </w:delText>
        </w:r>
        <w:r w:rsidR="007C768D" w:rsidRPr="007C768D" w:rsidDel="00910373">
          <w:delText>GRMZM2G138060)</w:delText>
        </w:r>
        <w:r w:rsidR="007C768D" w:rsidRPr="009E6F05" w:rsidDel="00910373">
          <w:fldChar w:fldCharType="begin" w:fldLock="1"/>
        </w:r>
        <w:r w:rsidR="0018603E" w:rsidDel="00910373">
          <w:del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"http://www.mendeley.com/documents/?uuid=9fed81d4-c1a9-4730-b0e9-08f632e3ed05", "http://www.mendeley.com/documents/?uuid=377f9a64-fd5c-4bf5-8f81-56ebac898107" ] } ], "mendeley" : { "formattedCitation" : "[58]", "plainTextFormattedCitation" : "[58]", "previouslyFormattedCitation" : "[58]" }, "properties" : { "noteIndex" : 0 }, "schema" : "https://github.com/citation-style-language/schema/raw/master/csl-citation.json" }</w:delInstrText>
        </w:r>
        <w:r w:rsidR="007C768D" w:rsidRPr="009E6F05" w:rsidDel="00910373">
          <w:fldChar w:fldCharType="separate"/>
        </w:r>
        <w:r w:rsidR="0018603E" w:rsidRPr="0018603E" w:rsidDel="00910373">
          <w:rPr>
            <w:noProof/>
          </w:rPr>
          <w:delText>[58]</w:delText>
        </w:r>
        <w:r w:rsidR="007C768D" w:rsidRPr="009E6F05" w:rsidDel="00910373">
          <w:fldChar w:fldCharType="end"/>
        </w:r>
        <w:r w:rsidR="007C768D" w:rsidRPr="007C768D" w:rsidDel="00910373">
          <w:delText xml:space="preserve">. </w:delText>
        </w:r>
        <w:r w:rsidR="001158EE" w:rsidDel="00910373">
          <w:delText xml:space="preserve">We expect that changes to </w:delText>
        </w:r>
        <w:r w:rsidR="007C768D" w:rsidRPr="007C768D" w:rsidDel="00910373">
          <w:delText>seed compartment proportions or the</w:delText>
        </w:r>
        <w:r w:rsidR="001158EE" w:rsidDel="00910373">
          <w:delText xml:space="preserve"> production of</w:delText>
        </w:r>
        <w:r w:rsidR="007C768D" w:rsidRPr="007C768D" w:rsidDel="00910373">
          <w:delText xml:space="preserve"> major storage constituents </w:delText>
        </w:r>
        <w:r w:rsidR="002A1F91" w:rsidDel="00910373">
          <w:delText xml:space="preserve">will alter </w:delText>
        </w:r>
        <w:r w:rsidR="00282935" w:rsidDel="00910373">
          <w:delText>seed ionomic content</w:delText>
        </w:r>
        <w:r w:rsidR="007C768D" w:rsidRPr="007C768D" w:rsidDel="00910373">
          <w:delText xml:space="preserve">. </w:delText>
        </w:r>
        <w:r w:rsidR="00D16EAA" w:rsidDel="00910373">
          <w:delText xml:space="preserve">Within the NAM population, functional variation for </w:delText>
        </w:r>
        <w:r w:rsidR="00D16EAA" w:rsidRPr="00262B1A" w:rsidDel="00910373">
          <w:rPr>
            <w:i/>
          </w:rPr>
          <w:delText>su1</w:delText>
        </w:r>
        <w:r w:rsidR="00D16EAA" w:rsidDel="00910373">
          <w:rPr>
            <w:i/>
          </w:rPr>
          <w:delText xml:space="preserve"> </w:delText>
        </w:r>
        <w:r w:rsidR="00D16EAA" w:rsidDel="00910373">
          <w:delText xml:space="preserve">can be found in the B73 x IL14H subpopulation. </w:delText>
        </w:r>
        <w:r w:rsidR="007C768D" w:rsidRPr="007C768D" w:rsidDel="00910373">
          <w:delText xml:space="preserve">For this reason, six IL14H </w:delText>
        </w:r>
        <w:r w:rsidR="008D4B3E" w:rsidDel="00910373">
          <w:delText>recombinant inbred lines (RILs)</w:delText>
        </w:r>
        <w:r w:rsidR="007C768D" w:rsidRPr="007C768D" w:rsidDel="00910373">
          <w:delText xml:space="preserve"> that were still segregating for the recessive </w:delText>
        </w:r>
        <w:r w:rsidR="007C768D" w:rsidRPr="00262B1A" w:rsidDel="00910373">
          <w:rPr>
            <w:i/>
          </w:rPr>
          <w:delText>su1</w:delText>
        </w:r>
        <w:r w:rsidR="007C768D" w:rsidRPr="007C768D" w:rsidDel="00910373">
          <w:delText xml:space="preserve"> allele </w:delText>
        </w:r>
        <w:r w:rsidR="007C768D" w:rsidRPr="007C768D" w:rsidDel="00910373">
          <w:delText>were previously tested for ionomic effects</w:delText>
        </w:r>
        <w:r w:rsidR="00000311" w:rsidDel="00910373">
          <w:fldChar w:fldCharType="begin" w:fldLock="1"/>
        </w:r>
        <w:r w:rsidR="0018603E" w:rsidDel="00910373">
          <w:del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 } ], "mendeley" : { "formattedCitation" : "[58]", "plainTextFormattedCitation" : "[58]", "previouslyFormattedCitation" : "[58]" }, "properties" : { "noteIndex" : 0 }, "schema" : "https://github.com/citation-style-language/schema/raw/master/csl-citation.json" }</w:delInstrText>
        </w:r>
        <w:r w:rsidR="00000311" w:rsidDel="00910373">
          <w:fldChar w:fldCharType="separate"/>
        </w:r>
        <w:r w:rsidR="0018603E" w:rsidRPr="0018603E" w:rsidDel="00910373">
          <w:rPr>
            <w:noProof/>
          </w:rPr>
          <w:delText>[58]</w:delText>
        </w:r>
        <w:r w:rsidR="00000311" w:rsidDel="00910373">
          <w:fldChar w:fldCharType="end"/>
        </w:r>
        <w:r w:rsidR="007C768D" w:rsidRPr="007C768D" w:rsidDel="00910373">
          <w:delText xml:space="preserve">. This demonstrated that segregation for a loss of function allele at </w:delText>
        </w:r>
        <w:r w:rsidR="007C768D" w:rsidRPr="00262B1A" w:rsidDel="00910373">
          <w:rPr>
            <w:i/>
          </w:rPr>
          <w:delText>su1</w:delText>
        </w:r>
        <w:r w:rsidR="007C768D" w:rsidRPr="007C768D" w:rsidDel="00910373">
          <w:delText xml:space="preserve">, on the cob, </w:delText>
        </w:r>
        <w:r w:rsidR="007C768D" w:rsidRPr="007C768D" w:rsidDel="00910373">
          <w:delText>affected the levels of P, S, K, Ca, Mn, Fe, As, Se, and Rb in the seed</w:delText>
        </w:r>
        <w:r w:rsidR="007C768D" w:rsidRPr="009E6F05" w:rsidDel="00910373">
          <w:fldChar w:fldCharType="begin" w:fldLock="1"/>
        </w:r>
        <w:r w:rsidR="0018603E" w:rsidDel="00910373">
          <w:del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"http://www.mendeley.com/documents/?uuid=9fed81d4-c1a9-4730-b0e9-08f632e3ed05" ] } ], "mendeley" : { "formattedCitation" : "[58]", "plainTextFormattedCitation" : "[58]", "previouslyFormattedCitation" : "[58]" }, "properties" : { "noteIndex" : 0 }, "schema" : "https://github.com/citation-style-language/schema/raw/master/csl-citation.json" }</w:delInstrText>
        </w:r>
        <w:r w:rsidR="007C768D" w:rsidRPr="009E6F05" w:rsidDel="00910373">
          <w:fldChar w:fldCharType="separate"/>
        </w:r>
        <w:r w:rsidR="0018603E" w:rsidRPr="0018603E" w:rsidDel="00910373">
          <w:rPr>
            <w:noProof/>
          </w:rPr>
          <w:delText>[58]</w:delText>
        </w:r>
        <w:r w:rsidR="007C768D" w:rsidRPr="009E6F05" w:rsidDel="00910373">
          <w:fldChar w:fldCharType="end"/>
        </w:r>
        <w:r w:rsidR="007C768D" w:rsidRPr="007C768D" w:rsidDel="00910373">
          <w:delText xml:space="preserve">. The </w:delText>
        </w:r>
        <w:r w:rsidR="007C768D" w:rsidRPr="00262B1A" w:rsidDel="00910373">
          <w:rPr>
            <w:i/>
          </w:rPr>
          <w:delText>su1</w:delText>
        </w:r>
        <w:r w:rsidR="007C768D" w:rsidRPr="007C768D" w:rsidDel="00910373">
          <w:delText xml:space="preserve"> gene </w:delText>
        </w:r>
        <w:r w:rsidR="007C768D" w:rsidRPr="007C768D" w:rsidDel="00910373">
          <w:delText>was present among the HPO genes for Se accumulation (</w:delText>
        </w:r>
        <w:r w:rsidR="00652BD0" w:rsidDel="00910373">
          <w:fldChar w:fldCharType="begin"/>
        </w:r>
        <w:r w:rsidR="00652BD0" w:rsidDel="00910373">
          <w:delInstrText xml:space="preserve"> REF _Ref480187199 \h </w:delInstrText>
        </w:r>
        <w:r w:rsidR="00BD7995" w:rsidDel="00910373">
          <w:delInstrText xml:space="preserve"> \* MERGEFORMAT </w:delInstrText>
        </w:r>
        <w:r w:rsidR="00652BD0" w:rsidDel="00910373">
          <w:fldChar w:fldCharType="separate"/>
        </w:r>
        <w:r w:rsidR="00A76A79" w:rsidDel="00910373">
          <w:delText>Supp. Table 6</w:delText>
        </w:r>
        <w:r w:rsidR="00652BD0" w:rsidDel="00910373">
          <w:fldChar w:fldCharType="end"/>
        </w:r>
        <w:r w:rsidR="007C768D" w:rsidRPr="007C768D" w:rsidDel="00910373">
          <w:delText xml:space="preserve">) </w:delText>
        </w:r>
        <w:r w:rsidDel="00910373">
          <w:delText>based on the root co-</w:delText>
        </w:r>
        <w:r w:rsidR="007C768D" w:rsidRPr="007C768D" w:rsidDel="00910373">
          <w:delText xml:space="preserve">expression </w:delText>
        </w:r>
        <w:r w:rsidDel="00910373">
          <w:delText>network</w:delText>
        </w:r>
        <w:r w:rsidR="002A1D73" w:rsidDel="00910373">
          <w:delText xml:space="preserve"> (ZmRoot-Se)</w:delText>
        </w:r>
        <w:r w:rsidR="007C768D" w:rsidRPr="007C768D" w:rsidDel="00910373">
          <w:delText xml:space="preserve">. </w:delText>
        </w:r>
        <w:r w:rsidR="007C768D" w:rsidRPr="007C768D" w:rsidDel="00910373">
          <w:delText xml:space="preserve">The </w:delText>
        </w:r>
        <w:r w:rsidR="007C768D" w:rsidRPr="00262B1A" w:rsidDel="00910373">
          <w:rPr>
            <w:i/>
          </w:rPr>
          <w:delText>su1</w:delText>
        </w:r>
        <w:r w:rsidR="007C768D" w:rsidRPr="007C768D" w:rsidDel="00910373">
          <w:delText xml:space="preserve"> locus was only identified </w:delText>
        </w:r>
        <w:r w:rsidDel="00910373">
          <w:delText>in the</w:delText>
        </w:r>
        <w:r w:rsidR="007C768D" w:rsidRPr="007C768D" w:rsidDel="00910373">
          <w:delText xml:space="preserve"> HPO</w:delText>
        </w:r>
        <w:r w:rsidDel="00910373">
          <w:delText xml:space="preserve"> set</w:delText>
        </w:r>
        <w:r w:rsidR="007C768D" w:rsidRPr="007C768D" w:rsidDel="00910373">
          <w:delText xml:space="preserve"> for the element Se, </w:delText>
        </w:r>
        <w:r w:rsidR="007C768D" w:rsidRPr="007C768D" w:rsidDel="00910373">
          <w:delText>but was linked to significant NAM GWAS SNPs for the elements P, K, and As.</w:delText>
        </w:r>
        <w:r w:rsidR="007C768D" w:rsidRPr="007C768D" w:rsidDel="00910373">
          <w:delText xml:space="preserve"> Thus, of the eight elements that were identified as co</w:delText>
        </w:r>
        <w:r w:rsidR="00F175D7" w:rsidDel="00910373">
          <w:delText>-</w:delText>
        </w:r>
        <w:r w:rsidR="007C768D" w:rsidRPr="007C768D" w:rsidDel="00910373">
          <w:delText xml:space="preserve">segregating with the </w:delText>
        </w:r>
        <w:r w:rsidR="007C768D" w:rsidRPr="00262B1A" w:rsidDel="00910373">
          <w:rPr>
            <w:i/>
          </w:rPr>
          <w:delText>su1</w:delText>
        </w:r>
        <w:r w:rsidR="007C768D" w:rsidRPr="007C768D" w:rsidDel="00910373">
          <w:delText xml:space="preserve"> </w:delText>
        </w:r>
        <w:r w:rsidR="005A3DE3" w:rsidDel="00910373">
          <w:delText>allele</w:delText>
        </w:r>
        <w:r w:rsidR="005A3DE3" w:rsidRPr="007C768D" w:rsidDel="00910373">
          <w:delText xml:space="preserve"> </w:delText>
        </w:r>
        <w:r w:rsidR="007C768D" w:rsidRPr="007C768D" w:rsidDel="00910373">
          <w:delText xml:space="preserve">in the IL14H RIL population </w:delText>
        </w:r>
        <w:r w:rsidR="005A3DE3" w:rsidDel="00910373">
          <w:delText>and</w:delText>
        </w:r>
        <w:r w:rsidR="007C768D" w:rsidRPr="007C768D" w:rsidDel="00910373">
          <w:delText xml:space="preserve"> measured in the NAM panel, four were </w:delText>
        </w:r>
        <w:r w:rsidR="005A3DE3" w:rsidDel="00910373">
          <w:delText>associated with</w:delText>
        </w:r>
        <w:r w:rsidR="007C768D" w:rsidRPr="007C768D" w:rsidDel="00910373">
          <w:delText xml:space="preserve"> </w:delText>
        </w:r>
        <w:r w:rsidR="007C768D" w:rsidRPr="006D108A" w:rsidDel="00910373">
          <w:rPr>
            <w:i/>
          </w:rPr>
          <w:delText>su1</w:delText>
        </w:r>
        <w:r w:rsidR="007C768D" w:rsidRPr="007C768D" w:rsidDel="00910373">
          <w:delText xml:space="preserve"> </w:delText>
        </w:r>
        <w:r w:rsidR="005A3DE3" w:rsidDel="00910373">
          <w:delText xml:space="preserve">variation </w:delText>
        </w:r>
        <w:r w:rsidR="007C768D" w:rsidRPr="007C768D" w:rsidDel="00910373">
          <w:delText xml:space="preserve">in </w:delText>
        </w:r>
        <w:r w:rsidR="00725AA4" w:rsidDel="00910373">
          <w:delText xml:space="preserve">the </w:delText>
        </w:r>
        <w:r w:rsidR="00012680" w:rsidDel="00910373">
          <w:delText>association panel</w:delText>
        </w:r>
        <w:r w:rsidR="007C768D" w:rsidRPr="007C768D" w:rsidDel="00910373">
          <w:delText xml:space="preserve">. It is possible that </w:delText>
        </w:r>
        <w:r w:rsidR="007C768D" w:rsidRPr="00262B1A" w:rsidDel="00910373">
          <w:rPr>
            <w:i/>
          </w:rPr>
          <w:delText>su1</w:delText>
        </w:r>
        <w:r w:rsidR="007C768D" w:rsidRPr="007C768D" w:rsidDel="00910373">
          <w:delText xml:space="preserve">, which is expressed in multiple plant compartments including the roots, might also </w:delText>
        </w:r>
        <w:r w:rsidR="00BE6319" w:rsidDel="00910373">
          <w:delText>have effects throughout</w:delText>
        </w:r>
        <w:r w:rsidR="007C768D" w:rsidRPr="007C768D" w:rsidDel="00910373">
          <w:delText xml:space="preserve"> the seed ionome beyond a dramatic loss of seed starch. This may result from coordinate regulation </w:delText>
        </w:r>
        <w:r w:rsidR="00340496" w:rsidDel="00910373">
          <w:delText>of</w:delText>
        </w:r>
        <w:r w:rsidR="007C768D" w:rsidRPr="007C768D" w:rsidDel="00910373">
          <w:delText xml:space="preserve"> the encoded isoamylase and other root-expressed determinants of S and Se metabolism, or</w:delText>
        </w:r>
        <w:r w:rsidR="00FB0107" w:rsidDel="00910373">
          <w:delText xml:space="preserve"> from</w:delText>
        </w:r>
        <w:r w:rsidR="007C768D" w:rsidRPr="007C768D" w:rsidDel="00910373">
          <w:delText xml:space="preserve"> unexpected coordination between root and seed expression networks. The finding that HPO network ne</w:delText>
        </w:r>
        <w:r w:rsidR="00FF3760" w:rsidDel="00910373">
          <w:delText xml:space="preserve">ighbors for P were enriched for </w:delText>
        </w:r>
        <w:r w:rsidR="007C768D" w:rsidRPr="007C768D" w:rsidDel="00910373">
          <w:delText xml:space="preserve">carbohydrate biosynthetic enzymes favors the </w:delText>
        </w:r>
        <w:r w:rsidR="00C373CA" w:rsidDel="00910373">
          <w:delText xml:space="preserve">former </w:delText>
        </w:r>
        <w:r w:rsidR="007C768D" w:rsidRPr="007C768D" w:rsidDel="00910373">
          <w:delText xml:space="preserve">of these </w:delText>
        </w:r>
        <w:r w:rsidR="00012680" w:rsidDel="00910373">
          <w:delText xml:space="preserve">two </w:delText>
        </w:r>
        <w:r w:rsidR="007C768D" w:rsidRPr="007C768D" w:rsidDel="00910373">
          <w:delText>hypotheses</w:delText>
        </w:r>
        <w:r w:rsidR="00850F45" w:rsidDel="00910373">
          <w:delText xml:space="preserve"> (see </w:delText>
        </w:r>
        <w:r w:rsidR="00850F45" w:rsidDel="00910373">
          <w:fldChar w:fldCharType="begin"/>
        </w:r>
        <w:r w:rsidR="00850F45" w:rsidDel="00910373">
          <w:delInstrText xml:space="preserve"> REF _Ref483951527 \h </w:delInstrText>
        </w:r>
        <w:r w:rsidR="00BD7995" w:rsidDel="00910373">
          <w:delInstrText xml:space="preserve"> \* MERGEFORMAT </w:delInstrText>
        </w:r>
        <w:r w:rsidR="00850F45" w:rsidDel="00910373">
          <w:fldChar w:fldCharType="separate"/>
        </w:r>
        <w:r w:rsidR="00A76A79" w:rsidDel="00910373">
          <w:delText>Figure 8</w:delText>
        </w:r>
        <w:r w:rsidR="00850F45" w:rsidDel="00910373">
          <w:fldChar w:fldCharType="end"/>
        </w:r>
        <w:r w:rsidR="00850F45" w:rsidDel="00910373">
          <w:delText>)</w:delText>
        </w:r>
        <w:r w:rsidR="00B750E1" w:rsidDel="00910373">
          <w:delText>.</w:delText>
        </w:r>
      </w:del>
    </w:p>
    <w:p w14:paraId="638CDBA5" w14:textId="7106C4CA" w:rsidR="008C22D3" w:rsidRPr="00EF1080" w:rsidDel="0092287D" w:rsidRDefault="008B0F95" w:rsidP="0067252E">
      <w:pPr>
        <w:rPr>
          <w:del w:id="139" w:author="Microsoft Office User" w:date="2017-12-18T14:00:00Z"/>
          <w:sz w:val="18"/>
          <w:szCs w:val="18"/>
          <w:shd w:val="clear" w:color="auto" w:fill="FFF2CC"/>
        </w:rPr>
      </w:pPr>
      <w:del w:id="140" w:author="Microsoft Office User" w:date="2017-12-18T14:00:00Z">
        <w:r w:rsidDel="0092287D">
          <w:delText>Our</w:delText>
        </w:r>
        <w:r w:rsidR="00012680" w:rsidDel="0092287D">
          <w:delText xml:space="preserve"> combined</w:delText>
        </w:r>
        <w:r w:rsidDel="0092287D">
          <w:delText xml:space="preserve"> analysis of </w:delText>
        </w:r>
        <w:r w:rsidR="00012680" w:rsidDel="0092287D">
          <w:delText>loci</w:delText>
        </w:r>
        <w:r w:rsidR="00962236" w:rsidDel="0092287D">
          <w:delText>-</w:delText>
        </w:r>
        <w:r w:rsidR="00012680" w:rsidDel="0092287D">
          <w:delText xml:space="preserve">linked </w:delText>
        </w:r>
        <w:r w:rsidDel="0092287D">
          <w:delText xml:space="preserve">GWAS </w:delText>
        </w:r>
        <w:r w:rsidR="00012680" w:rsidDel="0092287D">
          <w:delText xml:space="preserve">SNPs and gene co-expression networks identified a large number of HPO genes </w:delText>
        </w:r>
        <w:r w:rsidR="00654A4C" w:rsidDel="0092287D">
          <w:delText>associated with</w:delText>
        </w:r>
        <w:r w:rsidDel="0092287D">
          <w:delText xml:space="preserve"> </w:delText>
        </w:r>
        <w:r w:rsidR="008C22D3" w:rsidDel="0092287D">
          <w:delText xml:space="preserve">Se </w:delText>
        </w:r>
        <w:r w:rsidR="00012680" w:rsidDel="0092287D">
          <w:delText xml:space="preserve">accumulation. </w:delText>
        </w:r>
        <w:r w:rsidR="0036374C" w:rsidDel="0092287D">
          <w:delText>Several</w:delText>
        </w:r>
        <w:r w:rsidR="008C22D3" w:rsidDel="0092287D">
          <w:delText xml:space="preserve"> genes with known effects on the ionome, or known to be impacted by the ionome, were identified within this HPO set. </w:delText>
        </w:r>
        <w:r w:rsidR="002444A7" w:rsidDel="0092287D">
          <w:delText>For example, GRMZM2G327406,</w:delText>
        </w:r>
        <w:r w:rsidR="008C22D3" w:rsidDel="0092287D">
          <w:delText xml:space="preserve"> encodes an </w:delText>
        </w:r>
        <w:r w:rsidR="00962236" w:rsidDel="0092287D">
          <w:delText>a</w:delText>
        </w:r>
        <w:r w:rsidR="008C22D3" w:rsidDel="0092287D">
          <w:delText>denylyl-sulfate kinase (</w:delText>
        </w:r>
        <w:r w:rsidR="008C22D3" w:rsidRPr="00262B1A" w:rsidDel="0092287D">
          <w:rPr>
            <w:i/>
          </w:rPr>
          <w:delText xml:space="preserve">adenosine-5'-phosphosulfate </w:delText>
        </w:r>
        <w:r w:rsidR="00962236" w:rsidRPr="00262B1A" w:rsidDel="0092287D">
          <w:rPr>
            <w:i/>
          </w:rPr>
          <w:delText>[</w:delText>
        </w:r>
        <w:r w:rsidR="008C22D3" w:rsidRPr="00262B1A" w:rsidDel="0092287D">
          <w:rPr>
            <w:i/>
          </w:rPr>
          <w:delText>APS</w:delText>
        </w:r>
        <w:r w:rsidR="00962236" w:rsidRPr="00262B1A" w:rsidDel="0092287D">
          <w:rPr>
            <w:i/>
          </w:rPr>
          <w:delText>]</w:delText>
        </w:r>
        <w:r w:rsidR="008C22D3" w:rsidRPr="00262B1A" w:rsidDel="0092287D">
          <w:rPr>
            <w:i/>
          </w:rPr>
          <w:delText xml:space="preserve"> kinase 3</w:delText>
        </w:r>
        <w:r w:rsidR="008C22D3" w:rsidDel="0092287D">
          <w:delText>)</w:delText>
        </w:r>
        <w:r w:rsidR="002444A7" w:rsidDel="0092287D">
          <w:delText>, which</w:delText>
        </w:r>
        <w:r w:rsidR="008C22D3" w:rsidDel="0092287D">
          <w:delText xml:space="preserve"> is a key component of the sulfur and selenium assimilation pathway </w:delText>
        </w:r>
        <w:r w:rsidR="002444A7" w:rsidDel="0092287D">
          <w:delText>and plays a role in</w:delText>
        </w:r>
        <w:r w:rsidR="008C22D3" w:rsidDel="0092287D">
          <w:delText xml:space="preserve"> the formation of the substrate for protein and metabolite sulfation</w:delText>
        </w:r>
        <w:r w:rsidR="006D51F7" w:rsidDel="0092287D">
          <w:delText xml:space="preserve"> (ZmRoot-Se)</w:delText>
        </w:r>
        <w:r w:rsidR="008C22D3" w:rsidDel="0092287D">
          <w:delText xml:space="preserve">. </w:delText>
        </w:r>
        <w:r w:rsidR="00012680" w:rsidDel="0092287D">
          <w:delText>A</w:delText>
        </w:r>
        <w:r w:rsidR="002A1D73" w:rsidDel="0092287D">
          <w:delText>t another</w:delText>
        </w:r>
        <w:r w:rsidR="00012680" w:rsidDel="0092287D">
          <w:delText xml:space="preserve"> </w:delText>
        </w:r>
        <w:r w:rsidR="002A1D73" w:rsidDel="0092287D">
          <w:delText xml:space="preserve">locus, </w:delText>
        </w:r>
        <w:r w:rsidR="00E71C61" w:rsidDel="0092287D">
          <w:delText>Camoco</w:delText>
        </w:r>
        <w:r w:rsidR="002A1D73" w:rsidDel="0092287D">
          <w:delText xml:space="preserve"> ide</w:delText>
        </w:r>
        <w:r w:rsidR="00926AAA" w:rsidDel="0092287D">
          <w:delText xml:space="preserve">ntified a cysteine </w:delText>
        </w:r>
        <w:r w:rsidR="00926AAA" w:rsidRPr="00926AAA" w:rsidDel="0092287D">
          <w:delText>desulfurase</w:delText>
        </w:r>
        <w:r w:rsidR="002A1D73" w:rsidDel="0092287D">
          <w:delText xml:space="preserve"> (GRMZM2G581155), </w:delText>
        </w:r>
        <w:r w:rsidR="008C22D3" w:rsidDel="0092287D">
          <w:delText>critical for the metabolism of sulfur amino acids and the biosynthesis of the 21st amino acid selenocysteine,</w:delText>
        </w:r>
        <w:r w:rsidR="002A1D73" w:rsidDel="0092287D">
          <w:delText xml:space="preserve"> as an HPO gene</w:delText>
        </w:r>
        <w:r w:rsidR="002E4710" w:rsidDel="0092287D">
          <w:delText xml:space="preserve"> (ZmRoot-Se)</w:delText>
        </w:r>
        <w:r w:rsidR="002A1D73" w:rsidDel="0092287D">
          <w:delText>.</w:delText>
        </w:r>
      </w:del>
    </w:p>
    <w:p w14:paraId="1D620559" w14:textId="41122E44" w:rsidR="00EF1080" w:rsidDel="0092287D" w:rsidRDefault="002A1D73" w:rsidP="0067252E">
      <w:pPr>
        <w:rPr>
          <w:del w:id="141" w:author="Microsoft Office User" w:date="2017-12-18T14:00:00Z"/>
        </w:rPr>
      </w:pPr>
      <w:del w:id="142" w:author="Microsoft Office User" w:date="2017-12-18T14:00:00Z">
        <w:r w:rsidDel="0092287D">
          <w:delText>Based on</w:delText>
        </w:r>
        <w:r w:rsidRPr="00B750E1" w:rsidDel="0092287D">
          <w:delText xml:space="preserve"> </w:delText>
        </w:r>
        <w:r w:rsidR="00B750E1" w:rsidRPr="00B750E1" w:rsidDel="0092287D">
          <w:delText>the work of Chao et al.</w:delText>
        </w:r>
        <w:r w:rsidDel="0092287D">
          <w:delText xml:space="preserve"> in </w:delText>
        </w:r>
        <w:r w:rsidR="00D97A24" w:rsidRPr="00852BDB" w:rsidDel="0092287D">
          <w:rPr>
            <w:i/>
          </w:rPr>
          <w:delText>A</w:delText>
        </w:r>
        <w:r w:rsidRPr="00852BDB" w:rsidDel="0092287D">
          <w:rPr>
            <w:i/>
          </w:rPr>
          <w:delText>rabidopsis</w:delText>
        </w:r>
        <w:r w:rsidR="006D4E49" w:rsidDel="0092287D">
          <w:delText>,</w:delText>
        </w:r>
        <w:r w:rsidR="00B750E1" w:rsidRPr="00B750E1" w:rsidDel="0092287D">
          <w:delText xml:space="preserve"> alterations in cell size and cell division in the root are expected to have effects on K accumulation in leaves</w:delText>
        </w:r>
        <w:r w:rsidR="00B750E1" w:rsidDel="0092287D">
          <w:fldChar w:fldCharType="begin" w:fldLock="1"/>
        </w:r>
        <w:r w:rsidR="00432471" w:rsidDel="0092287D">
          <w:del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"[45]", "plainTextFormattedCitation" : "[45]", "previouslyFormattedCitation" : "[45]" }, "properties" : { "noteIndex" : 0 }, "schema" : "https://github.com/citation-style-language/schema/raw/master/csl-citation.json" }</w:delInstrText>
        </w:r>
        <w:r w:rsidR="00B750E1" w:rsidDel="0092287D">
          <w:fldChar w:fldCharType="separate"/>
        </w:r>
        <w:r w:rsidR="00EA432F" w:rsidRPr="00EA432F" w:rsidDel="0092287D">
          <w:rPr>
            <w:noProof/>
          </w:rPr>
          <w:delText>[45]</w:delText>
        </w:r>
        <w:r w:rsidR="00B750E1" w:rsidDel="0092287D">
          <w:fldChar w:fldCharType="end"/>
        </w:r>
        <w:r w:rsidR="00B750E1" w:rsidRPr="00B750E1" w:rsidDel="0092287D">
          <w:delText>.</w:delText>
        </w:r>
        <w:r w:rsidR="0002261A" w:rsidDel="0092287D">
          <w:delText xml:space="preserve"> </w:delText>
        </w:r>
        <w:r w:rsidR="00B750E1" w:rsidRPr="00B750E1" w:rsidDel="0092287D">
          <w:delText xml:space="preserve">Two of the four subunits of </w:delText>
        </w:r>
        <w:r w:rsidR="0049373D" w:rsidDel="0092287D">
          <w:delText xml:space="preserve">the </w:delText>
        </w:r>
        <w:r w:rsidR="00B750E1" w:rsidRPr="00B750E1" w:rsidDel="0092287D">
          <w:delText>polycomb repressive complex 2 (PRC2), known to act on the cell cycle via the retinoblastoma-related proteins (RBRs), were</w:delText>
        </w:r>
        <w:r w:rsidR="003F1336" w:rsidDel="0092287D">
          <w:delText xml:space="preserve"> identified as HPO genes for</w:delText>
        </w:r>
        <w:r w:rsidR="00B750E1" w:rsidRPr="00B750E1" w:rsidDel="0092287D">
          <w:delText xml:space="preserve"> the K analog Rb. Both </w:delText>
        </w:r>
        <w:r w:rsidR="00A33B6C" w:rsidRPr="00262B1A" w:rsidDel="0092287D">
          <w:rPr>
            <w:i/>
          </w:rPr>
          <w:delText>msi1</w:delText>
        </w:r>
        <w:r w:rsidR="00A33B6C" w:rsidRPr="00B750E1" w:rsidDel="0092287D">
          <w:delText xml:space="preserve"> </w:delText>
        </w:r>
        <w:r w:rsidR="00B750E1" w:rsidRPr="00B750E1" w:rsidDel="0092287D">
          <w:delText>(GRMZM2G090217</w:delText>
        </w:r>
        <w:r w:rsidR="00F7515A" w:rsidDel="0092287D">
          <w:delText xml:space="preserve">; </w:delText>
        </w:r>
        <w:r w:rsidR="00F7515A" w:rsidRPr="00B750E1" w:rsidDel="0092287D">
          <w:delText>ZmSAM-Rb</w:delText>
        </w:r>
        <w:r w:rsidR="00B750E1" w:rsidRPr="00B750E1" w:rsidDel="0092287D">
          <w:delText xml:space="preserve">) and </w:delText>
        </w:r>
        <w:r w:rsidR="00A33B6C" w:rsidRPr="00262B1A" w:rsidDel="0092287D">
          <w:rPr>
            <w:i/>
          </w:rPr>
          <w:delText>fie2</w:delText>
        </w:r>
        <w:r w:rsidR="00A33B6C" w:rsidRPr="00B750E1" w:rsidDel="0092287D">
          <w:delText xml:space="preserve"> </w:delText>
        </w:r>
        <w:r w:rsidR="00B750E1" w:rsidRPr="00B750E1" w:rsidDel="0092287D">
          <w:delText xml:space="preserve">(GRMZM2G148924; ZmSAM-Rb), members of the </w:delText>
        </w:r>
        <w:r w:rsidR="00F73BD2" w:rsidDel="0092287D">
          <w:delText>Polycomb Repressive Complex2</w:delText>
        </w:r>
        <w:r w:rsidR="00B750E1" w:rsidRPr="00B750E1" w:rsidDel="0092287D">
          <w:delText>, are co</w:delText>
        </w:r>
        <w:r w:rsidR="006F3064" w:rsidDel="0092287D">
          <w:delText>-</w:delText>
        </w:r>
        <w:r w:rsidR="00B750E1" w:rsidRPr="00B750E1" w:rsidDel="0092287D">
          <w:delText xml:space="preserve">expressed in the </w:delText>
        </w:r>
        <w:r w:rsidR="006F3064" w:rsidDel="0092287D">
          <w:delText>Zm</w:delText>
        </w:r>
        <w:r w:rsidR="00B750E1" w:rsidRPr="00B750E1" w:rsidDel="0092287D">
          <w:delText xml:space="preserve">SAM network. The RBR-binding </w:delText>
        </w:r>
        <w:r w:rsidR="00B750E1" w:rsidRPr="002E4DCD" w:rsidDel="0092287D">
          <w:delText>E2F</w:delText>
        </w:r>
        <w:r w:rsidR="00B750E1" w:rsidRPr="00B750E1" w:rsidDel="0092287D">
          <w:delText xml:space="preserve">-like transcription factor </w:delText>
        </w:r>
        <w:r w:rsidR="0049373D" w:rsidDel="0092287D">
          <w:delText xml:space="preserve">encoded by </w:delText>
        </w:r>
        <w:r w:rsidR="00B750E1" w:rsidRPr="00B750E1" w:rsidDel="0092287D">
          <w:delText>GRMZM2G361659</w:delText>
        </w:r>
        <w:r w:rsidR="0049373D" w:rsidDel="0092287D">
          <w:delText xml:space="preserve"> (</w:delText>
        </w:r>
        <w:r w:rsidR="00D87834" w:rsidDel="0092287D">
          <w:delText>ZmSAM</w:delText>
        </w:r>
        <w:r w:rsidR="00B750E1" w:rsidRPr="00B750E1" w:rsidDel="0092287D">
          <w:delText xml:space="preserve">-Rb) was also found, a </w:delText>
        </w:r>
        <w:r w:rsidR="00A26961" w:rsidDel="0092287D">
          <w:delText xml:space="preserve">further </w:delText>
        </w:r>
        <w:r w:rsidR="00B750E1" w:rsidRPr="00B750E1" w:rsidDel="0092287D">
          <w:delText>indication</w:delText>
        </w:r>
        <w:r w:rsidR="00A26961" w:rsidDel="0092287D">
          <w:delText xml:space="preserve"> </w:delText>
        </w:r>
        <w:r w:rsidR="00B750E1" w:rsidRPr="00B750E1" w:rsidDel="0092287D">
          <w:delText>that cell</w:delText>
        </w:r>
        <w:r w:rsidR="00F1359B" w:rsidDel="0092287D">
          <w:delText>-</w:delText>
        </w:r>
        <w:r w:rsidR="00B750E1" w:rsidRPr="00B750E1" w:rsidDel="0092287D">
          <w:delText>cycle regulation via these proteins</w:delText>
        </w:r>
        <w:r w:rsidR="00784446" w:rsidDel="0092287D">
          <w:delText>’</w:delText>
        </w:r>
        <w:r w:rsidR="00B750E1" w:rsidRPr="00B750E1" w:rsidDel="0092287D">
          <w:delText xml:space="preserve"> interactions could provide a common mechanism for these associations. Histone deacetylases from the </w:delText>
        </w:r>
        <w:r w:rsidR="00B750E1" w:rsidRPr="002E4DCD" w:rsidDel="0092287D">
          <w:delText>RPD3</w:delText>
        </w:r>
        <w:r w:rsidR="00B750E1" w:rsidRPr="00B750E1" w:rsidDel="0092287D">
          <w:delText xml:space="preserve"> family are known to interact with RBR proteins as well. T</w:delText>
        </w:r>
        <w:r w:rsidR="00B750E1" w:rsidRPr="00CD07C0" w:rsidDel="0092287D">
          <w:delText>he RPD3-l</w:delText>
        </w:r>
        <w:r w:rsidR="00B750E1" w:rsidRPr="00B750E1" w:rsidDel="0092287D">
          <w:delText xml:space="preserve">ike </w:delText>
        </w:r>
        <w:r w:rsidR="00B750E1" w:rsidRPr="00262B1A" w:rsidDel="0092287D">
          <w:rPr>
            <w:i/>
          </w:rPr>
          <w:delText>histone deacetylase 2</w:delText>
        </w:r>
        <w:r w:rsidR="000002E9" w:rsidDel="0092287D">
          <w:delText xml:space="preserve"> gene</w:delText>
        </w:r>
        <w:r w:rsidR="00B750E1" w:rsidRPr="00B750E1" w:rsidDel="0092287D">
          <w:delText xml:space="preserve"> from maize was identified in the same </w:delText>
        </w:r>
        <w:r w:rsidR="00784446" w:rsidDel="0092287D">
          <w:delText>HPO</w:delText>
        </w:r>
        <w:r w:rsidR="00B750E1" w:rsidRPr="00B750E1" w:rsidDel="0092287D">
          <w:delText xml:space="preserve"> set (GRMZM2G136067; </w:delText>
        </w:r>
        <w:r w:rsidR="00D87834" w:rsidDel="0092287D">
          <w:delText>ZmSAM</w:delText>
        </w:r>
        <w:r w:rsidR="006F3064" w:rsidDel="0092287D">
          <w:delText xml:space="preserve">-Rb). The </w:delText>
        </w:r>
        <w:r w:rsidR="006F3064" w:rsidRPr="00632B41" w:rsidDel="0092287D">
          <w:rPr>
            <w:i/>
          </w:rPr>
          <w:delText>A</w:delText>
        </w:r>
        <w:r w:rsidR="00B750E1" w:rsidRPr="00632B41" w:rsidDel="0092287D">
          <w:rPr>
            <w:i/>
          </w:rPr>
          <w:delText>rabidopsis</w:delText>
        </w:r>
        <w:r w:rsidR="00B750E1" w:rsidRPr="00B750E1" w:rsidDel="0092287D">
          <w:delText xml:space="preserve"> homologs of both </w:delText>
        </w:r>
        <w:r w:rsidR="000002E9" w:rsidRPr="000002E9" w:rsidDel="0092287D">
          <w:rPr>
            <w:i/>
          </w:rPr>
          <w:delText>msi1</w:delText>
        </w:r>
        <w:r w:rsidR="000002E9" w:rsidDel="0092287D">
          <w:delText xml:space="preserve"> and</w:delText>
        </w:r>
        <w:r w:rsidR="00B750E1" w:rsidRPr="00B750E1" w:rsidDel="0092287D">
          <w:delText xml:space="preserve"> </w:delText>
        </w:r>
        <w:r w:rsidR="00B750E1" w:rsidRPr="000002E9" w:rsidDel="0092287D">
          <w:rPr>
            <w:i/>
          </w:rPr>
          <w:delText>histone deacetylase</w:delText>
        </w:r>
        <w:r w:rsidR="000002E9" w:rsidDel="0092287D">
          <w:rPr>
            <w:i/>
          </w:rPr>
          <w:delText>2</w:delText>
        </w:r>
        <w:r w:rsidR="00B750E1" w:rsidRPr="00B750E1" w:rsidDel="0092287D">
          <w:delText xml:space="preserve"> have</w:delText>
        </w:r>
        <w:r w:rsidR="00A26961" w:rsidDel="0092287D">
          <w:delText xml:space="preserve"> known </w:delText>
        </w:r>
        <w:r w:rsidR="00B750E1" w:rsidRPr="00B750E1" w:rsidDel="0092287D">
          <w:delText>roles</w:delText>
        </w:r>
        <w:r w:rsidR="00A26961" w:rsidDel="0092287D">
          <w:delText xml:space="preserve"> as</w:delText>
        </w:r>
        <w:r w:rsidR="00B750E1" w:rsidRPr="00B750E1" w:rsidDel="0092287D">
          <w:delText xml:space="preserve"> histone chaperones, and the latter directly binds </w:delText>
        </w:r>
        <w:r w:rsidR="00962236" w:rsidRPr="00581EEF" w:rsidDel="0092287D">
          <w:delText>h</w:delText>
        </w:r>
        <w:r w:rsidR="00B750E1" w:rsidRPr="00581EEF" w:rsidDel="0092287D">
          <w:delText>istone H2B</w:delText>
        </w:r>
        <w:r w:rsidR="00B750E1" w:rsidRPr="00B750E1" w:rsidDel="0092287D">
          <w:delText xml:space="preserve">. Remarkably, </w:delText>
        </w:r>
        <w:r w:rsidR="00B750E1" w:rsidRPr="00262B1A" w:rsidDel="0092287D">
          <w:rPr>
            <w:i/>
          </w:rPr>
          <w:delText>histone H2B</w:delText>
        </w:r>
        <w:r w:rsidR="00B750E1" w:rsidRPr="00B750E1" w:rsidDel="0092287D">
          <w:delText xml:space="preserve"> (GRMZM2G401147; </w:delText>
        </w:r>
        <w:r w:rsidDel="0092287D">
          <w:delText>Zm</w:delText>
        </w:r>
        <w:r w:rsidR="00B750E1" w:rsidRPr="00B750E1" w:rsidDel="0092287D">
          <w:delText>SAM-Rb) was also an HPO hit. Lastly,</w:delText>
        </w:r>
        <w:r w:rsidR="0005308B" w:rsidDel="0092287D">
          <w:delText xml:space="preserve"> the</w:delText>
        </w:r>
        <w:r w:rsidR="00B750E1" w:rsidRPr="00B750E1" w:rsidDel="0092287D">
          <w:delText xml:space="preserve"> </w:delText>
        </w:r>
        <w:r w:rsidR="00962236" w:rsidDel="0092287D">
          <w:delText>a</w:delText>
        </w:r>
        <w:r w:rsidR="0005308B" w:rsidDel="0092287D">
          <w:delText>ctin-utilizing-</w:delText>
        </w:r>
        <w:r w:rsidR="00B750E1" w:rsidRPr="002E4DCD" w:rsidDel="0092287D">
          <w:delText>SNF2</w:delText>
        </w:r>
        <w:r w:rsidR="00B750E1" w:rsidRPr="00B750E1" w:rsidDel="0092287D">
          <w:delText>-l</w:delText>
        </w:r>
        <w:r w:rsidR="009E4F5F" w:rsidDel="0092287D">
          <w:delText xml:space="preserve">ike </w:delText>
        </w:r>
        <w:r w:rsidR="009E4F5F" w:rsidRPr="00262B1A" w:rsidDel="0092287D">
          <w:rPr>
            <w:i/>
          </w:rPr>
          <w:delText>chromatin regulator18</w:delText>
        </w:r>
        <w:r w:rsidR="009E4F5F" w:rsidDel="0092287D">
          <w:delText xml:space="preserve"> </w:delText>
        </w:r>
        <w:r w:rsidR="00A47A8C" w:rsidDel="0092287D">
          <w:delText xml:space="preserve">gene </w:delText>
        </w:r>
        <w:r w:rsidR="009E4F5F" w:rsidDel="0092287D">
          <w:delText>(G</w:delText>
        </w:r>
        <w:r w:rsidR="00B750E1" w:rsidRPr="00B750E1" w:rsidDel="0092287D">
          <w:delText>RMZM2G126774</w:delText>
        </w:r>
        <w:r w:rsidR="00CD07C0" w:rsidDel="0092287D">
          <w:delText>;</w:delText>
        </w:r>
        <w:r w:rsidR="00B750E1" w:rsidRPr="00B750E1" w:rsidDel="0092287D">
          <w:delText xml:space="preserve"> </w:delText>
        </w:r>
        <w:r w:rsidR="00D87834" w:rsidDel="0092287D">
          <w:delText>Zm</w:delText>
        </w:r>
        <w:r w:rsidR="00B750E1" w:rsidRPr="00B750E1" w:rsidDel="0092287D">
          <w:delText xml:space="preserve">SAM-Rb) was identified as yet another SAM-Rb hit. </w:delText>
        </w:r>
        <w:r w:rsidR="0049373D" w:rsidDel="0092287D">
          <w:delText xml:space="preserve">This mirrors the similar finding of GO enrichment for chromatin regulatory categories in the HPO+ enrichment analysis presented above. </w:delText>
        </w:r>
        <w:r w:rsidR="00B750E1" w:rsidRPr="00B750E1" w:rsidDel="0092287D">
          <w:delText>Taken together</w:delText>
        </w:r>
        <w:r w:rsidR="00CD07C0" w:rsidDel="0092287D">
          <w:delText>,</w:delText>
        </w:r>
        <w:r w:rsidR="00B750E1" w:rsidRPr="00B750E1" w:rsidDel="0092287D">
          <w:delText xml:space="preserve"> these demonstrate a strong enrichment for known protein-protein interactors important for chromatin regulation and cell</w:delText>
        </w:r>
        <w:r w:rsidR="00F1359B" w:rsidDel="0092287D">
          <w:delText>-</w:delText>
        </w:r>
        <w:r w:rsidR="00B750E1" w:rsidRPr="00B750E1" w:rsidDel="0092287D">
          <w:delText>cycle control among the HPO set for the K analog Rb.</w:delText>
        </w:r>
      </w:del>
    </w:p>
    <w:p w14:paraId="5473F4A8" w14:textId="707222BF" w:rsidR="008C22D3" w:rsidRPr="00E7352B" w:rsidDel="00910373" w:rsidRDefault="008C22D3" w:rsidP="0067252E">
      <w:pPr>
        <w:rPr>
          <w:del w:id="143" w:author="Microsoft Office User" w:date="2017-12-18T13:55:00Z"/>
          <w:rFonts w:eastAsia="Times New Roman" w:cs="Times New Roman"/>
        </w:rPr>
      </w:pPr>
      <w:moveFromRangeStart w:id="144" w:author="Microsoft Office User" w:date="2017-12-18T13:50:00Z" w:name="move501368337"/>
      <w:moveFrom w:id="145" w:author="Microsoft Office User" w:date="2017-12-18T13:50:00Z">
        <w:del w:id="146" w:author="Microsoft Office User" w:date="2017-12-18T13:55:00Z">
          <w:r w:rsidDel="00910373">
            <w:delText>A number of</w:delText>
          </w:r>
          <w:r w:rsidR="00EB4A1D" w:rsidDel="00910373">
            <w:delText xml:space="preserve"> transporters</w:delText>
          </w:r>
          <w:r w:rsidDel="00910373">
            <w:delText xml:space="preserve"> with known roles in ionome homeostasis were </w:delText>
          </w:r>
          <w:r w:rsidR="00784446" w:rsidDel="00910373">
            <w:delText xml:space="preserve">also </w:delText>
          </w:r>
          <w:r w:rsidDel="00910373">
            <w:delText>identified among the HPO genes. Among these were a P</w:delText>
          </w:r>
          <w:r w:rsidR="00CD07C0" w:rsidDel="00910373">
            <w:delText>-</w:delText>
          </w:r>
          <w:r w:rsidDel="00910373">
            <w:delText xml:space="preserve">type ATPase transporter of the </w:delText>
          </w:r>
          <w:r w:rsidRPr="002E4DCD" w:rsidDel="00910373">
            <w:delText>ACA P2</w:delText>
          </w:r>
          <w:r w:rsidR="005A49F6" w:rsidRPr="002E4DCD" w:rsidDel="00910373">
            <w:delText>B</w:delText>
          </w:r>
          <w:r w:rsidR="005A49F6" w:rsidDel="00910373">
            <w:delText xml:space="preserve"> subfamily 4 (GRMZM2G140328;</w:delText>
          </w:r>
          <w:r w:rsidR="00653691" w:rsidDel="00910373">
            <w:delText xml:space="preserve"> ZmRoot</w:delText>
          </w:r>
          <w:r w:rsidDel="00910373">
            <w:delText>-Sr) encoding a homolog of known plasma membrane localized Ca tr</w:delText>
          </w:r>
          <w:r w:rsidR="00B920A4" w:rsidDel="00910373">
            <w:delText>ansporters in multiple species</w:delText>
          </w:r>
          <w:r w:rsidR="00B920A4" w:rsidDel="00910373">
            <w:fldChar w:fldCharType="begin" w:fldLock="1"/>
          </w:r>
          <w:r w:rsidR="0018603E" w:rsidDel="00910373">
            <w:delInstrText>ADDIN CSL_CITATION { "citationItems" : [ { "id" : "ITEM-1", "itemData" : { "DOI" : "10.1104/pp.103.021923.dresa", "author" : [ { "dropping-particle" : "", "family" : "Baxter", "given" : "Ivan", "non-dropping-particle" : "", "parse-names" : false, "suffix" : "" }, { "dropping-particle" : "", "family" : "Tchieu", "given" : "Jason", "non-dropping-particle" : "", "parse-names" : false, "suffix" : "" }, { "dropping-particle" : "", "family" : "Sussman", "given" : "Michael R", "non-dropping-particle" : "", "parse-names" : false, "suffix" : "" }, { "dropping-particle" : "", "family" : "Boutry", "given" : "Marc", "non-dropping-particle" : "", "parse-names" : false, "suffix" : "" }, { "dropping-particle" : "", "family" : "Palmgren", "given" : "Michael G", "non-dropping-particle" : "", "parse-names" : false, "suffix" : "" }, { "dropping-particle" : "", "family" : "Gribskov", "given" : "Michael", "non-dropping-particle" : "", "parse-names" : false, "suffix" : "" }, { "dropping-particle" : "", "family" : "Harper", "given" : "Jeffrey F", "non-dropping-particle" : "", "parse-names" : false, "suffix" : "" }, { "dropping-particle" : "", "family" : "Axelsen", "given" : "Kristian B", "non-dropping-particle" : "", "parse-names" : false, "suffix" : "" } ], "id" : "ITEM-1", "issue" : "June", "issued" : { "date-parts" : [ [ "2003" ] ] }, "page" : "618-628", "title" : "Genomic Comparison of P-Type ATPase Ion Pumps in Arabidopsis and Rice 1", "type" : "article-journal", "volume" : "132" }, "uris" : [ "http://www.mendeley.com/documents/?uuid=0dd894cf-337b-4db0-8e72-d03805b1fd47" ] } ], "mendeley" : { "formattedCitation" : "[59]", "plainTextFormattedCitation" : "[59]", "previouslyFormattedCitation" : "[59]" }, "properties" : { "noteIndex" : 0 }, "schema" : "https://github.com/citation-style-language/schema/raw/master/csl-citation.json" }</w:delInstrText>
          </w:r>
          <w:r w:rsidR="00B920A4" w:rsidDel="00910373">
            <w:fldChar w:fldCharType="separate"/>
          </w:r>
          <w:r w:rsidR="0018603E" w:rsidRPr="0018603E" w:rsidDel="00910373">
            <w:rPr>
              <w:noProof/>
            </w:rPr>
            <w:delText>[59]</w:delText>
          </w:r>
          <w:r w:rsidR="00B920A4" w:rsidDel="00910373">
            <w:fldChar w:fldCharType="end"/>
          </w:r>
          <w:r w:rsidR="00E67983" w:rsidDel="00910373">
            <w:delText>, a</w:delText>
          </w:r>
          <w:r w:rsidDel="00910373">
            <w:delText xml:space="preserve">n ABC transporter homolog of the family involved in organic acid secretion in the roots </w:delText>
          </w:r>
          <w:r w:rsidR="00E67983" w:rsidDel="00910373">
            <w:delText>from</w:delText>
          </w:r>
          <w:r w:rsidDel="00910373">
            <w:delText xml:space="preserve"> the</w:delText>
          </w:r>
          <w:r w:rsidR="00653691" w:rsidDel="00910373">
            <w:delText xml:space="preserve"> As </w:delText>
          </w:r>
          <w:r w:rsidR="004F3BDC" w:rsidDel="00910373">
            <w:delText>HPO set</w:delText>
          </w:r>
          <w:r w:rsidR="00E16482" w:rsidDel="00910373">
            <w:delText xml:space="preserve"> (GRMZM2G415529;</w:delText>
          </w:r>
          <w:r w:rsidR="00653691" w:rsidDel="00910373">
            <w:delText xml:space="preserve"> ZmRoot</w:delText>
          </w:r>
          <w:r w:rsidDel="00910373">
            <w:delText>-As)</w:delText>
          </w:r>
          <w:r w:rsidR="00924AF7" w:rsidDel="00910373">
            <w:fldChar w:fldCharType="begin" w:fldLock="1"/>
          </w:r>
          <w:r w:rsidR="0018603E" w:rsidDel="00910373">
            <w:delInstrText>ADDIN CSL_CITATION { "citationItems" : [ { "id" : "ITEM-1", "itemData" : { "DOI" : "10.1104/pp.107.109587", "ISBN" : "0032-0889 (Print)\\n0032-0889 (Linking)", "ISSN" : "0032-0889", "PMID" : "18065561", "abstract" : "Following recent indirect evidence suggesting a role for ATP-binding cassette (ABC) transporters in root exudation of phytochemicals, we identified 25 ABC transporter genes highly expressed in the root cells most likely to be involved in secretion processes. Of these 25 genes, we also selected six full-length ABC transporters and a half-size transporter for in-depth molecular and biochemical analyses. We compared the exuded root phytochemical profiles of these seven ABC transporter mutants to those of the wild type. There were three nonpolar phytochemicals missing in various ABC transporter mutants compared to the wild type when the samples were analyzed by high-performance liquid chromatography-mass spectrometry. These data suggest that more than one ABC transporter can be involved in the secretion of a given phytochemical and that a transporter can be involved in the secretion of more than one secondary metabolite. The primary and secondary metabolites present in the root exudates of the mutants were also analyzed by gas chromatography-mass spectrometry, which allowed for the identification of groups of compounds differentially found in some of the mutants compared to the wild type. For instance, the mutant Atpdr6 secreted a lower level of organic acids and Atmrp2 secreted a higher level of amino acids as compared to the wild type. We conclude that the release of phytochemicals by roots is partially controlled by ABC transporters.", "author" : [ { "dropping-particle" : "V.", "family" : "Badri", "given" : "D.", "non-dropping-particle" : "", "parse-names" : false, "suffix" : "" }, { "dropping-particle" : "", "family" : "Loyola-Vargas", "given" : "V. M.", "non-dropping-particle" : "", "parse-names" : false, "suffix" : "" }, { "dropping-particle" : "", "family" : "Broeckling", "given" : "C. D.", "non-dropping-particle" : "", "parse-names" : false, "suffix" : "" }, { "dropping-particle" : "", "family" : "De-la-Pena", "given" : "C.", "non-dropping-particle" : "", "parse-names" : false, "suffix" : "" }, { "dropping-particle" : "", "family" : "Jasinski", "given" : "M.", "non-dropping-particle" : "", "parse-names" : false, "suffix" : "" }, { "dropping-particle" : "", "family" : "Santelia", "given" : "D.", "non-dropping-particle" : "", "parse-names" : false, "suffix" : "" }, { "dropping-particle" : "", "family" : "Martinoia", "given" : "E.", "non-dropping-particle" : "", "parse-names" : false, "suffix" : "" }, { "dropping-particle" : "", "family" : "Sumner", "given" : "L. W.", "non-dropping-particle" : "", "parse-names" : false, "suffix" : "" }, { "dropping-particle" : "", "family" : "Banta", "given" : "L. M.", "non-dropping-particle" : "", "parse-names" : false, "suffix" : "" }, { "dropping-particle" : "", "family" : "Stermitz", "given" : "F.", "non-dropping-particle" : "", "parse-names" : false, "suffix" : "" }, { "dropping-particle" : "", "family" : "Vivanco", "given" : "J. M.", "non-dropping-particle" : "", "parse-names" : false, "suffix" : "" } ], "container-title" : "Plant Physiology", "id" : "ITEM-1", "issue" : "2", "issued" : { "date-parts" : [ [ "2007" ] ] }, "page" : "762-771", "title" : "Altered Profile of Secondary Metabolites in the Root Exudates of Arabidopsis ATP-Binding Cassette Transporter Mutants", "type" : "article-journal", "volume" : "146" }, "uris" : [ "http://www.mendeley.com/documents/?uuid=18926971-e9e1-47b9-818e-32182ad17557", "http://www.mendeley.com/documents/?uuid=5847b469-b3f5-4acf-8584-f9bb66bebc2e" ] } ], "mendeley" : { "formattedCitation" : "[60]", "plainTextFormattedCitation" : "[60]", "previouslyFormattedCitation" : "[60]" }, "properties" : { "noteIndex" : 0 }, "schema" : "https://github.com/citation-style-language/schema/raw/master/csl-citation.json" }</w:delInstrText>
          </w:r>
          <w:r w:rsidR="00924AF7" w:rsidDel="00910373">
            <w:fldChar w:fldCharType="separate"/>
          </w:r>
          <w:r w:rsidR="0018603E" w:rsidRPr="0018603E" w:rsidDel="00910373">
            <w:rPr>
              <w:noProof/>
            </w:rPr>
            <w:delText>[60]</w:delText>
          </w:r>
          <w:r w:rsidR="00924AF7" w:rsidDel="00910373">
            <w:fldChar w:fldCharType="end"/>
          </w:r>
          <w:r w:rsidR="00E67983" w:rsidDel="00910373">
            <w:delText>, and</w:delText>
          </w:r>
          <w:r w:rsidR="00924AF7" w:rsidDel="00910373">
            <w:delText xml:space="preserve"> </w:delText>
          </w:r>
          <w:r w:rsidDel="00910373">
            <w:delText>a pyrophosphate e</w:delText>
          </w:r>
          <w:r w:rsidR="00924AF7" w:rsidDel="00910373">
            <w:delText>ne</w:delText>
          </w:r>
          <w:r w:rsidR="00E16482" w:rsidDel="00910373">
            <w:delText>rgized pump (GRMZM2G090718;</w:delText>
          </w:r>
          <w:r w:rsidR="00924AF7" w:rsidDel="00910373">
            <w:delText xml:space="preserve"> ZmPAN-</w:delText>
          </w:r>
          <w:r w:rsidDel="00910373">
            <w:delText>C</w:delText>
          </w:r>
          <w:r w:rsidRPr="00E7352B" w:rsidDel="00910373">
            <w:delText>d).</w:delText>
          </w:r>
          <w:r w:rsidDel="00910373">
            <w:delText xml:space="preserve"> </w:delText>
          </w:r>
        </w:del>
      </w:moveFrom>
      <w:moveFromRangeEnd w:id="144"/>
      <w:del w:id="147" w:author="Microsoft Office User" w:date="2017-12-18T13:55:00Z">
        <w:r w:rsidR="00E03541" w:rsidDel="00910373">
          <w:delText>S</w:delText>
        </w:r>
        <w:r w:rsidDel="00910373">
          <w:delText xml:space="preserve">everal annotated transporters were </w:delText>
        </w:r>
        <w:r w:rsidR="00E67983" w:rsidDel="00910373">
          <w:delText>identified</w:delText>
        </w:r>
        <w:r w:rsidDel="00910373">
          <w:delText xml:space="preserve"> in the HPO </w:delText>
        </w:r>
        <w:r w:rsidR="00E67983" w:rsidDel="00910373">
          <w:delText xml:space="preserve">sets </w:delText>
        </w:r>
        <w:r w:rsidDel="00910373">
          <w:delText>for multiple elements:</w:delText>
        </w:r>
        <w:r w:rsidR="00EB4A1D" w:rsidDel="00910373">
          <w:delText xml:space="preserve"> </w:delText>
        </w:r>
        <w:r w:rsidDel="00910373">
          <w:delText>a</w:delText>
        </w:r>
        <w:r w:rsidR="00A47A8C" w:rsidDel="00910373">
          <w:delText xml:space="preserve"> putative</w:delText>
        </w:r>
        <w:r w:rsidDel="00910373">
          <w:delText xml:space="preserve"> sulfa</w:delText>
        </w:r>
        <w:r w:rsidR="00ED76D3" w:rsidDel="00910373">
          <w:delText>te transporter (GRMZM2G44480</w:delText>
        </w:r>
        <w:r w:rsidR="004F3BDC" w:rsidDel="00910373">
          <w:delText>1</w:delText>
        </w:r>
        <w:r w:rsidR="002554FF" w:rsidDel="00910373">
          <w:delText>;</w:delText>
        </w:r>
        <w:r w:rsidR="00ED76D3" w:rsidDel="00910373">
          <w:delText xml:space="preserve"> ZmRoot</w:delText>
        </w:r>
        <w:r w:rsidDel="00910373">
          <w:delText>-K), a cationic amino acid t</w:delText>
        </w:r>
        <w:r w:rsidR="00E16482" w:rsidDel="00910373">
          <w:delText>ransporter (AC207755.3_FG005;</w:delText>
        </w:r>
        <w:r w:rsidR="00485A86" w:rsidDel="00910373">
          <w:delText xml:space="preserve"> ZmPAN-Cd, ZmPAN</w:delText>
        </w:r>
        <w:r w:rsidDel="00910373">
          <w:delText>-Mo), and an</w:delText>
        </w:r>
        <w:r w:rsidR="00EB4A1D" w:rsidDel="00910373">
          <w:delText xml:space="preserve"> </w:delText>
        </w:r>
        <w:r w:rsidDel="00910373">
          <w:delText>inosito</w:delText>
        </w:r>
        <w:r w:rsidR="003E35A6" w:rsidDel="00910373">
          <w:delText>l transporter (GRMZM2G142063;</w:delText>
        </w:r>
        <w:r w:rsidR="00485A86" w:rsidDel="00910373">
          <w:delText xml:space="preserve"> ZmRoot-Fe, ZmRoot-Cd, ZmRoot-</w:delText>
        </w:r>
        <w:r w:rsidDel="00910373">
          <w:delText>Sr).</w:delText>
        </w:r>
      </w:del>
    </w:p>
    <w:p w14:paraId="4D6A259A" w14:textId="73D7BA57" w:rsidR="006E1DB2" w:rsidDel="00910373" w:rsidRDefault="00234CCE" w:rsidP="0067252E">
      <w:pPr>
        <w:rPr>
          <w:del w:id="148" w:author="Microsoft Office User" w:date="2017-12-18T13:55:00Z"/>
        </w:rPr>
      </w:pPr>
      <w:del w:id="149" w:author="Microsoft Office User" w:date="2017-12-18T13:55:00Z">
        <w:r w:rsidDel="00910373">
          <w:delText>Cadmium is well measured by ICP-MS</w:delText>
        </w:r>
        <w:r w:rsidR="008C22D3" w:rsidDel="00910373">
          <w:delText xml:space="preserve"> and affected by substantial genetic variance</w:delText>
        </w:r>
        <w:r w:rsidR="001C2F18" w:rsidDel="00910373">
          <w:fldChar w:fldCharType="begin" w:fldLock="1"/>
        </w:r>
        <w:r w:rsidR="00432471" w:rsidDel="00910373">
          <w:del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"http://www.mendeley.com/documents/?uuid=7da24cde-8c30-4aea-8af7-f30d3376e2f6", "http://www.mendeley.com/documents/?uuid=660dcd76-0106-47c5-bf02-a1d3a54b2760" ] } ], "mendeley" : { "formattedCitation" : "[43]", "plainTextFormattedCitation" : "[43]", "previouslyFormattedCitation" : "[43]" }, "properties" : { "noteIndex" : 0 }, "schema" : "https://github.com/citation-style-language/schema/raw/master/csl-citation.json" }</w:delInstrText>
        </w:r>
        <w:r w:rsidR="001C2F18" w:rsidDel="00910373">
          <w:fldChar w:fldCharType="separate"/>
        </w:r>
        <w:r w:rsidR="00EA432F" w:rsidRPr="00EA432F" w:rsidDel="00910373">
          <w:rPr>
            <w:noProof/>
          </w:rPr>
          <w:delText>[43]</w:delText>
        </w:r>
        <w:r w:rsidR="001C2F18" w:rsidDel="00910373">
          <w:fldChar w:fldCharType="end"/>
        </w:r>
        <w:r w:rsidR="008C22D3" w:rsidDel="00910373">
          <w:delText xml:space="preserve">. We detected the largest number of </w:delText>
        </w:r>
        <w:r w:rsidR="004F3BDC" w:rsidDel="00910373">
          <w:delText>HPO</w:delText>
        </w:r>
        <w:r w:rsidR="0078184A" w:rsidDel="00910373">
          <w:delText xml:space="preserve"> candidate genes</w:delText>
        </w:r>
        <w:r w:rsidR="002A24C6" w:rsidDel="00910373">
          <w:delText xml:space="preserve"> </w:delText>
        </w:r>
        <w:r w:rsidR="008C22D3" w:rsidDel="00910373">
          <w:delText>for Cd</w:delText>
        </w:r>
        <w:r w:rsidR="00D911E2" w:rsidDel="00910373">
          <w:delText xml:space="preserve"> </w:delText>
        </w:r>
        <w:r w:rsidR="002A24C6" w:rsidDel="00910373">
          <w:delText>(209</w:delText>
        </w:r>
        <w:r w:rsidR="00D911E2" w:rsidDel="00910373">
          <w:delText xml:space="preserve"> genes</w:delText>
        </w:r>
        <w:r w:rsidR="002A24C6" w:rsidDel="00910373">
          <w:delText xml:space="preserve">; </w:delText>
        </w:r>
        <w:r w:rsidR="002554FF" w:rsidDel="00910373">
          <w:delText>s</w:delText>
        </w:r>
        <w:r w:rsidR="002A24C6" w:rsidDel="00910373">
          <w:delText xml:space="preserve">ee </w:delText>
        </w:r>
        <w:r w:rsidR="00D911E2" w:rsidDel="00910373">
          <w:fldChar w:fldCharType="begin"/>
        </w:r>
        <w:r w:rsidR="00D911E2" w:rsidDel="00910373">
          <w:delInstrText xml:space="preserve"> REF _Ref485996339 \h </w:delInstrText>
        </w:r>
        <w:r w:rsidR="00BD7995" w:rsidDel="00910373">
          <w:delInstrText xml:space="preserve"> \* MERGEFORMAT </w:delInstrText>
        </w:r>
        <w:r w:rsidR="00D911E2" w:rsidDel="00910373">
          <w:fldChar w:fldCharType="separate"/>
        </w:r>
        <w:r w:rsidR="00A76A79" w:rsidDel="00910373">
          <w:delText>Table 4</w:delText>
        </w:r>
        <w:r w:rsidR="00D911E2" w:rsidDel="00910373">
          <w:fldChar w:fldCharType="end"/>
        </w:r>
        <w:r w:rsidR="002A24C6" w:rsidDel="00910373">
          <w:delText>)</w:delText>
        </w:r>
        <w:r w:rsidR="008C22D3" w:rsidDel="00910373">
          <w:delText xml:space="preserve">. Among these were the maize </w:delText>
        </w:r>
        <w:r w:rsidR="008C22D3" w:rsidRPr="00262B1A" w:rsidDel="00910373">
          <w:rPr>
            <w:i/>
          </w:rPr>
          <w:delText>glossy2</w:delText>
        </w:r>
        <w:r w:rsidR="008C22D3" w:rsidDel="00910373">
          <w:delText xml:space="preserve"> gene </w:delText>
        </w:r>
        <w:r w:rsidR="0078184A" w:rsidDel="00910373">
          <w:delText>(GRMZM2G098239</w:delText>
        </w:r>
        <w:r w:rsidR="002554FF" w:rsidDel="00910373">
          <w:delText>;</w:delText>
        </w:r>
        <w:r w:rsidR="0078184A" w:rsidDel="00910373">
          <w:delText xml:space="preserve"> ZmPAN-Cd)</w:delText>
        </w:r>
        <w:r w:rsidR="00EB4A1D" w:rsidDel="00910373">
          <w:delText>,</w:delText>
        </w:r>
        <w:r w:rsidR="0078184A" w:rsidDel="00910373">
          <w:delText xml:space="preserve"> which is</w:delText>
        </w:r>
        <w:r w:rsidR="008C22D3" w:rsidDel="00910373">
          <w:delText xml:space="preserve"> responsible for a step in the biosynthesis of hydrophobic barriers</w:delText>
        </w:r>
        <w:r w:rsidR="00D319F4" w:rsidDel="00910373">
          <w:fldChar w:fldCharType="begin" w:fldLock="1"/>
        </w:r>
        <w:r w:rsidR="0018603E" w:rsidDel="00910373">
          <w:delInstrText>ADDIN CSL_CITATION { "citationItems" : [ { "id" : "ITEM-1", "itemData" : { "DOI" : "10.1046/j.1365-313X.1995.8060907.x", "ISSN" : "1365313X", "PMID" : "8580961", "abstract" : "The Glossy2 (Gl2) locus of maize is required for the formation of the epicuticular wax layer of young plants. gl2 mutant seedlings can be visually identified because of their glossy leaf surface which is different from the dull surface of wild-type seedlings. The Gl2 locus was isolated by transposon tagging. Seven unstable mutations, gl2-m2 to gl2-m8, were induced in a parental strain carrying an active transposable Activator (Ac) element in the unstable wx-m7 allele. Genetic tests on the gl2-m2 allele indicated that it was not caused by the Ac element but by the insertion of the transposable element Enhancer/Suppressor-Mutator (En/Spm). A Sa/l restriction fragment segregating with the mutant phenotype was identified, by Southern analysis, using sequences from the En/Spm element as a probe. Part of the fragment was cloned and was shown to carry part of the unstable gl2-m2 allele. These gl2 sequences were used to identify a genomic fragment carrying the wild-type allele and to isolate its corresponding cDNA sequence. The predicted Glossy2 protein consists of 426 amino acids. No similar amino acid sequence was found in protein data banks and the biochemical function of the Gl2 gene product is still unknown. The wild-type Gl2 transcript is found predominantly in juvenile leaves. The transcript level in the leaves of seedlings homozygous for a stable recessive gl2-ref allele is hardly detectable.", "author" : [ { "dropping-particle" : "", "family" : "Tacke", "given" : "Eckhard", "non-dropping-particle" : "", "parse-names" : false, "suffix" : "" }, { "dropping-particle" : "", "family" : "Korfhage", "given" : "Christian", "non-dropping-particle" : "", "parse-names" : false, "suffix" : "" }, { "dropping-particle" : "", "family" : "Michel", "given" : "Detlef", "non-dropping-particle" : "", "parse-names" : false, "suffix" : "" }, { "dropping-particle" : "", "family" : "Maddaloni", "given" : "Massimo", "non-dropping-particle" : "", "parse-names" : false, "suffix" : "" }, { "dropping-particle" : "", "family" : "Motto", "given" : "Mario", "non-dropping-particle" : "", "parse-names" : false, "suffix" : "" }, { "dropping-particle" : "", "family" : "Lanzini", "given" : "Simona", "non-dropping-particle" : "", "parse-names" : false, "suffix" : "" }, { "dropping-particle" : "", "family" : "Salamini", "given" : "Francesco", "non-dropping-particle" : "", "parse-names" : false, "suffix" : "" }, { "dropping-particle" : "", "family" : "D??ring", "given" : "Hans???Peter ???P", "non-dropping-particle" : "", "parse-names" : false, "suffix" : "" } ], "container-title" : "The Plant Journal", "id" : "ITEM-1", "issue" : "6", "issued" : { "date-parts" : [ [ "1995" ] ] }, "page" : "907-917", "title" : "Transposon tagging of the maize Glossy2 locus with the transposable element En/Spm", "type" : "article", "volume" : "8" }, "uris" : [ "http://www.mendeley.com/documents/?uuid=c5bd06b2-c1dc-4890-952f-8a31e7be3b71", "http://www.mendeley.com/documents/?uuid=281da483-f35e-4cc6-82cd-ffaaa90eff22" ] } ], "mendeley" : { "formattedCitation" : "[61]", "plainTextFormattedCitation" : "[61]", "previouslyFormattedCitation" : "[61]" }, "properties" : { "noteIndex" : 0 }, "schema" : "https://github.com/citation-style-language/schema/raw/master/csl-citation.json" }</w:delInstrText>
        </w:r>
        <w:r w:rsidR="00D319F4" w:rsidDel="00910373">
          <w:fldChar w:fldCharType="separate"/>
        </w:r>
        <w:r w:rsidR="0018603E" w:rsidRPr="0018603E" w:rsidDel="00910373">
          <w:rPr>
            <w:noProof/>
          </w:rPr>
          <w:delText>[61]</w:delText>
        </w:r>
        <w:r w:rsidR="00D319F4" w:rsidDel="00910373">
          <w:fldChar w:fldCharType="end"/>
        </w:r>
        <w:r w:rsidR="00E7352B" w:rsidRPr="00E7352B" w:rsidDel="00910373">
          <w:delText>.</w:delText>
        </w:r>
        <w:r w:rsidR="008C22D3" w:rsidDel="00910373">
          <w:delText xml:space="preserve"> This implicates the biosynthesis and deposition of h</w:delText>
        </w:r>
        <w:r w:rsidDel="00910373">
          <w:delText>ydrophobic molecules</w:delText>
        </w:r>
        <w:r w:rsidR="008C22D3" w:rsidDel="00910373">
          <w:delText xml:space="preserve"> in accumulation of ions and may point to root processes, rather than epicuticular waxes deposition, as the primary mode by which these genes may affect water dynamics. </w:delText>
        </w:r>
        <w:r w:rsidR="00987DF9" w:rsidDel="00910373">
          <w:delText xml:space="preserve">An </w:delText>
        </w:r>
        <w:r w:rsidR="008C22D3" w:rsidRPr="002E4DCD" w:rsidDel="00910373">
          <w:delText>ARR1</w:delText>
        </w:r>
        <w:r w:rsidR="008C22D3" w:rsidDel="00910373">
          <w:delText>-like gene</w:delText>
        </w:r>
        <w:r w:rsidR="00987DF9" w:rsidDel="00910373">
          <w:delText>,</w:delText>
        </w:r>
        <w:r w:rsidR="008C22D3" w:rsidDel="00910373">
          <w:delText xml:space="preserve"> GRMZM2G067702</w:delText>
        </w:r>
        <w:r w:rsidR="00987DF9" w:rsidDel="00910373">
          <w:delText>,</w:delText>
        </w:r>
        <w:r w:rsidR="008C22D3" w:rsidDel="00910373">
          <w:delText xml:space="preserve"> was </w:delText>
        </w:r>
        <w:r w:rsidR="00EB4A1D" w:rsidDel="00910373">
          <w:delText xml:space="preserve">also </w:delText>
        </w:r>
        <w:r w:rsidR="008C22D3" w:rsidDel="00910373">
          <w:delText xml:space="preserve">an HPO gene </w:delText>
        </w:r>
        <w:r w:rsidR="00EB4A1D" w:rsidDel="00910373">
          <w:delText xml:space="preserve">associated </w:delText>
        </w:r>
        <w:r w:rsidR="008C22D3" w:rsidDel="00910373">
          <w:delText>with Cd</w:delText>
        </w:r>
        <w:r w:rsidR="003A4844" w:rsidDel="00910373">
          <w:delText xml:space="preserve"> (ZmRoot)</w:delText>
        </w:r>
        <w:r w:rsidR="008C22D3" w:rsidDel="00910373">
          <w:delText xml:space="preserve">. Previous work has shown that ARR genes from </w:delText>
        </w:r>
        <w:r w:rsidR="008C22D3" w:rsidRPr="00632B41" w:rsidDel="00910373">
          <w:rPr>
            <w:i/>
          </w:rPr>
          <w:delText>Arabidopsis</w:delText>
        </w:r>
        <w:r w:rsidR="008C22D3" w:rsidDel="00910373">
          <w:delText xml:space="preserve"> are </w:delText>
        </w:r>
        <w:r w:rsidR="00987DF9" w:rsidDel="00910373">
          <w:delText xml:space="preserve">expressed </w:delText>
        </w:r>
        <w:r w:rsidR="008C22D3" w:rsidDel="00910373">
          <w:delText>in the stele</w:delText>
        </w:r>
        <w:r w:rsidR="002554FF" w:rsidDel="00910373">
          <w:delText>,</w:delText>
        </w:r>
        <w:r w:rsidR="008C22D3" w:rsidDel="00910373">
          <w:delText xml:space="preserve"> where they regulate the activity of </w:delText>
        </w:r>
        <w:r w:rsidR="008C22D3" w:rsidRPr="002E4DCD" w:rsidDel="00910373">
          <w:delText>HKT1</w:delText>
        </w:r>
        <w:r w:rsidR="000D3FBC" w:rsidDel="00910373">
          <w:fldChar w:fldCharType="begin" w:fldLock="1"/>
        </w:r>
        <w:r w:rsidR="0018603E" w:rsidDel="00910373">
          <w:delInstrText>ADDIN CSL_CITATION { "citationItems" : [ { "id" : "ITEM-1", "itemData" : { "DOI" : "10.1111/j.1365-313X.2010.04366.x", "ISBN" : "1365-313X (Electronic)\\r0960-7412 (Linking)", "ISSN" : "09607412", "PMID" : "21105923", "abstract" : "Soil salinity affects a large proportion of the land worldwide, forcing plants to evolve a number of mechanisms to cope with salt stress. Cytokinin plays a role in the plant response to salt stress, but little is known about the mechanism by which cytokinin controls this process. We used a molecular genetics approach to examine the influence of cytokinin on sodium accumulation and salt sensitivity in Arabidopsis thaliana. Cytokinin application was found to increase sodium accumulation in the shoots of Arabidopsis, but had no significant affect on the sodium content in the roots. Consistent with this, altered sodium accumulation phenotypes were observed in mutants of each gene class of the cytokinin signal transduction pathway, including receptors, phospho-transfer proteins, and type-A and type-B response regulators. Expression of the gene encoding Arabidopsis high-affinity K(+) transporter 1;1 (AtHKT1;1), a gene responsible for removing sodium ions from the root xylem, was repressed by cytokinin treatment, but showed significantly elevated expression in the cytokinin response double mutant arr1-3 arr12-1. Our data suggest that cytokinin, acting through the transcription factors ARR1 and ARR12, regulates sodium accumulation in the shoots by controlling the expression of AtHKT1;1 in the roots.", "author" : [ { "dropping-particle" : "", "family" : "Mason", "given" : "Michael G.", "non-dropping-particle" : "", "parse-names" : false, "suffix" : "" }, { "dropping-particle" : "", "family" : "Jha", "given" : "Deepa", "non-dropping-particle" : "", "parse-names" : false, "suffix" : "" }, { "dropping-particle" : "", "family" : "Salt", "given" : "David E.", "non-dropping-particle" : "", "parse-names" : false, "suffix" : "" }, { "dropping-particle" : "", "family" : "Tester", "given" : "Mark", "non-dropping-particle" : "", "parse-names" : false, "suffix" : "" }, { "dropping-particle" : "", "family" : "Hill", "given" : "Kristine", "non-dropping-particle" : "", "parse-names" : false, "suffix" : "" }, { "dropping-particle" : "", "family" : "Kieber", "given" : "Joseph J.", "non-dropping-particle" : "", "parse-names" : false, "suffix" : "" }, { "dropping-particle" : "", "family" : "Eric Schaller", "given" : "G.", "non-dropping-particle" : "", "parse-names" : false, "suffix" : "" } ], "container-title" : "Plant Journal", "id" : "ITEM-1", "issue" : "5", "issued" : { "date-parts" : [ [ "2010" ] ] }, "page" : "753-763", "title" : "Type-B response regulators ARR1 and ARR12 regulate expression of AtHKT1;1 and accumulation of sodium in Arabidopsis shoots", "type" : "article-journal", "volume" : "64" }, "uris" : [ "http://www.mendeley.com/documents/?uuid=e0d17930-df93-44cc-8dcd-94915b3236c8", "http://www.mendeley.com/documents/?uuid=bec966ee-8423-469e-90f3-bb70c69fa64c" ] } ], "mendeley" : { "formattedCitation" : "[62]", "plainTextFormattedCitation" : "[62]", "previouslyFormattedCitation" : "[62]" }, "properties" : { "noteIndex" : 0 }, "schema" : "https://github.com/citation-style-language/schema/raw/master/csl-citation.json" }</w:delInstrText>
        </w:r>
        <w:r w:rsidR="000D3FBC" w:rsidDel="00910373">
          <w:fldChar w:fldCharType="separate"/>
        </w:r>
        <w:r w:rsidR="0018603E" w:rsidRPr="0018603E" w:rsidDel="00910373">
          <w:rPr>
            <w:noProof/>
          </w:rPr>
          <w:delText>[62]</w:delText>
        </w:r>
        <w:r w:rsidR="000D3FBC" w:rsidDel="00910373">
          <w:fldChar w:fldCharType="end"/>
        </w:r>
        <w:r w:rsidR="008C22D3" w:rsidDel="00910373">
          <w:delText xml:space="preserve">. This gene was expressed at the highest level in the stele at 3 </w:delText>
        </w:r>
        <w:r w:rsidR="000F4CD2" w:rsidDel="00910373">
          <w:delText xml:space="preserve">days after </w:delText>
        </w:r>
        <w:r w:rsidR="00453439" w:rsidDel="00910373">
          <w:delText>sowing</w:delText>
        </w:r>
        <w:r w:rsidR="008C22D3" w:rsidDel="00910373">
          <w:delText>.</w:delText>
        </w:r>
        <w:bookmarkStart w:id="150" w:name="_Ref469995568"/>
      </w:del>
    </w:p>
    <w:p w14:paraId="276A3C0A" w14:textId="03A6A450" w:rsidR="00335FB6" w:rsidRPr="0089389D" w:rsidRDefault="00196CB6" w:rsidP="0067252E">
      <w:r>
        <w:t>I</w:t>
      </w:r>
      <w:r w:rsidR="00196D9E">
        <w:t>ntegrating GWAS data with co-expression</w:t>
      </w:r>
      <w:r w:rsidR="002F0C65">
        <w:t xml:space="preserve"> networks </w:t>
      </w:r>
      <w:r w:rsidR="007D27F7">
        <w:t>resulted</w:t>
      </w:r>
      <w:r w:rsidR="001B2C71">
        <w:t xml:space="preserve"> a set</w:t>
      </w:r>
      <w:r w:rsidR="00FB5D13">
        <w:t xml:space="preserve"> of 610 HPO genes</w:t>
      </w:r>
      <w:r w:rsidR="00653341">
        <w:t xml:space="preserve"> that</w:t>
      </w:r>
      <w:r w:rsidR="00FB5D13">
        <w:t xml:space="preserve"> are</w:t>
      </w:r>
      <w:r w:rsidR="00653341">
        <w:t xml:space="preserve"> </w:t>
      </w:r>
      <w:r w:rsidR="002F0C65">
        <w:t>primed for functional validation</w:t>
      </w:r>
      <w:r w:rsidR="00F20095">
        <w:t xml:space="preserve"> (1.5% of the maize FGS)</w:t>
      </w:r>
      <w:r w:rsidR="002F0C65">
        <w:t>. The</w:t>
      </w:r>
      <w:r w:rsidR="004257FA">
        <w:t xml:space="preserve"> further</w:t>
      </w:r>
      <w:r w:rsidR="005D7365">
        <w:t xml:space="preserve"> </w:t>
      </w:r>
      <w:r w:rsidR="00766402">
        <w:t>curated</w:t>
      </w:r>
      <w:r w:rsidR="002F0C65">
        <w:t xml:space="preserve"> </w:t>
      </w:r>
      <w:r w:rsidR="00FB5D13">
        <w:t xml:space="preserve">subset of </w:t>
      </w:r>
      <w:r w:rsidR="002F0C65">
        <w:t>gene</w:t>
      </w:r>
      <w:r w:rsidR="0089389D">
        <w:t>s described above all have previous</w:t>
      </w:r>
      <w:r w:rsidR="002554FF">
        <w:t>ly</w:t>
      </w:r>
      <w:r w:rsidR="0089389D">
        <w:t xml:space="preserve"> demonstrated roles in elemental accumulation, yet represent </w:t>
      </w:r>
      <w:r w:rsidR="002554FF">
        <w:t xml:space="preserve">only </w:t>
      </w:r>
      <w:r w:rsidR="0089389D">
        <w:t xml:space="preserve">a small proportion of the HPO genes discovered by </w:t>
      </w:r>
      <w:proofErr w:type="spellStart"/>
      <w:r w:rsidR="0089389D">
        <w:t>Camoco</w:t>
      </w:r>
      <w:proofErr w:type="spellEnd"/>
      <w:r w:rsidR="002501CE">
        <w:t>.</w:t>
      </w:r>
      <w:r w:rsidR="00185512">
        <w:t xml:space="preserve"> Functio</w:t>
      </w:r>
      <w:r w:rsidR="00EE735A">
        <w:t>nal validation is expensive</w:t>
      </w:r>
      <w:r w:rsidR="001A2F48">
        <w:t xml:space="preserve"> and</w:t>
      </w:r>
      <w:r w:rsidR="00EE735A">
        <w:t xml:space="preserve"> </w:t>
      </w:r>
      <w:r w:rsidR="00185512">
        <w:t xml:space="preserve">time consuming. </w:t>
      </w:r>
      <w:r w:rsidR="001B3B6D">
        <w:t>Combining data</w:t>
      </w:r>
      <w:r w:rsidR="002554FF">
        <w:t>-</w:t>
      </w:r>
      <w:r w:rsidR="001B3B6D">
        <w:t xml:space="preserve">driven approaches such as network integration with expert </w:t>
      </w:r>
      <w:r w:rsidR="00775D9F">
        <w:t xml:space="preserve">biological </w:t>
      </w:r>
      <w:r w:rsidR="001B3B6D">
        <w:t>curation</w:t>
      </w:r>
      <w:r w:rsidR="00775D9F">
        <w:t xml:space="preserve"> is an extremely efficient m</w:t>
      </w:r>
      <w:r w:rsidR="00EE735A">
        <w:t xml:space="preserve">eans for the prioritization of </w:t>
      </w:r>
      <w:r w:rsidR="00DC6069">
        <w:t>genes</w:t>
      </w:r>
      <w:r w:rsidR="0059432F">
        <w:t xml:space="preserve"> driving complex traits like elemental accumulation</w:t>
      </w:r>
      <w:r w:rsidR="00DC6069">
        <w:t>.</w:t>
      </w:r>
    </w:p>
    <w:p w14:paraId="7C3163BA" w14:textId="77777777" w:rsidR="006B33EA" w:rsidRDefault="006B33EA" w:rsidP="0067252E">
      <w:pPr>
        <w:pStyle w:val="Heading1"/>
      </w:pPr>
      <w:bookmarkStart w:id="151" w:name="_Ref487125611"/>
      <w:r>
        <w:t>Discussion</w:t>
      </w:r>
      <w:bookmarkEnd w:id="150"/>
      <w:bookmarkEnd w:id="151"/>
    </w:p>
    <w:p w14:paraId="092C6C61" w14:textId="1AF78D0A" w:rsidR="008B2A55" w:rsidRDefault="008B2A55" w:rsidP="0067252E">
      <w:pPr>
        <w:pStyle w:val="Heading3"/>
      </w:pPr>
      <w:r>
        <w:t>The effects of linkage disequilibrium</w:t>
      </w:r>
    </w:p>
    <w:p w14:paraId="0DCBCE29" w14:textId="31BCC976" w:rsidR="00382E9B" w:rsidRDefault="00D339E0" w:rsidP="0067252E">
      <w:r>
        <w:t>Our</w:t>
      </w:r>
      <w:r w:rsidR="004C123B">
        <w:t xml:space="preserve"> approach addresses a challenging bottleneck in the process of translating large sets of statistically associated loci into</w:t>
      </w:r>
      <w:r w:rsidR="002D44AC">
        <w:t xml:space="preserve"> shorter lists based on</w:t>
      </w:r>
      <w:r w:rsidR="004C123B">
        <w:t xml:space="preserve"> </w:t>
      </w:r>
      <w:r w:rsidR="00FB4DD5">
        <w:t xml:space="preserve">a </w:t>
      </w:r>
      <w:r w:rsidR="004C123B">
        <w:t xml:space="preserve">more </w:t>
      </w:r>
      <w:r w:rsidR="0096174A">
        <w:t>mechanistic understanding of these traits</w:t>
      </w:r>
      <w:r w:rsidR="004C123B">
        <w:t xml:space="preserve">. </w:t>
      </w:r>
      <w:r w:rsidR="00F560BC">
        <w:t>Marker SNPs identified by a GWA</w:t>
      </w:r>
      <w:r w:rsidR="0032776F">
        <w:t>S</w:t>
      </w:r>
      <w:r w:rsidR="004C123B">
        <w:t xml:space="preserve"> provide an initial lead on a region of interest, but due to linkage disequilibrium, the candidate region can be quite broad</w:t>
      </w:r>
      <w:r w:rsidR="002D44AC">
        <w:t xml:space="preserve"> and </w:t>
      </w:r>
      <w:r w:rsidR="004C123B">
        <w:t>implicate many potentially causal genes. In addition to LD, many SNPs identified by GWAS studies lie in regulatory regions quite far from their target genes</w:t>
      </w:r>
      <w:r w:rsidR="008446EC" w:rsidRPr="008446EC">
        <w:fldChar w:fldCharType="begin" w:fldLock="1"/>
      </w:r>
      <w:r w:rsidR="00432471">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"[12\u201314]", "plainTextFormattedCitation" : "[12\u201314]", "previouslyFormattedCitation" : "[12\u201314]" }, "properties" : { "noteIndex" : 0 }, "schema" : "https://github.com/citation-style-language/schema/raw/master/csl-citation.json" }</w:instrText>
      </w:r>
      <w:r w:rsidR="008446EC" w:rsidRPr="008446EC">
        <w:fldChar w:fldCharType="separate"/>
      </w:r>
      <w:r w:rsidR="00EA432F" w:rsidRPr="00EA432F">
        <w:rPr>
          <w:noProof/>
        </w:rPr>
        <w:t>[12–14]</w:t>
      </w:r>
      <w:r w:rsidR="008446EC" w:rsidRPr="008446EC">
        <w:fldChar w:fldCharType="end"/>
      </w:r>
      <w:r w:rsidR="004C123B" w:rsidRPr="008446EC">
        <w:t>.</w:t>
      </w:r>
      <w:r w:rsidR="00624A03">
        <w:t xml:space="preserve"> Previous studies in maize found that while LD decays rapidly in maize (~1 kb), the variance can be large due to the functional allele segregating in a small number of lines</w:t>
      </w:r>
      <w:r w:rsidR="00624A03">
        <w:fldChar w:fldCharType="begin" w:fldLock="1"/>
      </w:r>
      <w:r w:rsidR="00432471">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"[7]", "plainTextFormattedCitation" : "[7]", "previouslyFormattedCitation" : "[7]" }, "properties" : { "noteIndex" : 0 }, "schema" : "https://github.com/citation-style-language/schema/raw/master/csl-citation.json" }</w:instrText>
      </w:r>
      <w:r w:rsidR="00624A03">
        <w:fldChar w:fldCharType="separate"/>
      </w:r>
      <w:r w:rsidR="00EA432F" w:rsidRPr="00EA432F">
        <w:rPr>
          <w:noProof/>
        </w:rPr>
        <w:t>[7]</w:t>
      </w:r>
      <w:r w:rsidR="00624A03">
        <w:fldChar w:fldCharType="end"/>
      </w:r>
      <w:r w:rsidR="00624A03">
        <w:t xml:space="preserve">. Additionally, Wallace et al. showed that the causal polymorphism is likely to reside in regulatory regions, that is, outside of </w:t>
      </w:r>
      <w:proofErr w:type="spellStart"/>
      <w:r w:rsidR="00624A03">
        <w:t>exonic</w:t>
      </w:r>
      <w:proofErr w:type="spellEnd"/>
      <w:r w:rsidR="00624A03">
        <w:t xml:space="preserve"> regions.</w:t>
      </w:r>
      <w:r w:rsidR="004C123B">
        <w:t xml:space="preserve"> </w:t>
      </w:r>
    </w:p>
    <w:p w14:paraId="5CFCE05C" w14:textId="63225920" w:rsidR="000272DE" w:rsidRDefault="004C123B" w:rsidP="0067252E">
      <w:r>
        <w:lastRenderedPageBreak/>
        <w:t>These factors can result in</w:t>
      </w:r>
      <w:r w:rsidR="00A7402C">
        <w:t xml:space="preserve"> a very large (upward of 57% of all genes here) and </w:t>
      </w:r>
      <w:r w:rsidR="0096170A">
        <w:t>ambiguous</w:t>
      </w:r>
      <w:r w:rsidR="00A7402C">
        <w:t xml:space="preserve"> set of</w:t>
      </w:r>
      <w:r>
        <w:t xml:space="preserve"> candidate genes. </w:t>
      </w:r>
      <w:r w:rsidR="000272DE">
        <w:t>Until we precisely understand the regulatory landscape in the species being studied, even the most powerful GWAS will identify polymorphisms that implicate genes many base pairs away. Here, we find that the large majority of HPO genes were often not the closest genes to the identified SNPs. These genes would likely not have been identified using the common approach of prioritizing the genes closest to each marker SNP (</w:t>
      </w:r>
      <w:r w:rsidR="000272DE">
        <w:fldChar w:fldCharType="begin"/>
      </w:r>
      <w:r w:rsidR="000272DE">
        <w:instrText xml:space="preserve"> REF _Ref489428564 \h  \* MERGEFORMAT </w:instrText>
      </w:r>
      <w:r w:rsidR="000272DE">
        <w:fldChar w:fldCharType="separate"/>
      </w:r>
      <w:r w:rsidR="00A76A79">
        <w:t>Figure 6</w:t>
      </w:r>
      <w:r w:rsidR="000272DE">
        <w:fldChar w:fldCharType="end"/>
      </w:r>
      <w:r w:rsidR="000272DE" w:rsidRPr="00134E49">
        <w:t>)</w:t>
      </w:r>
      <w:r w:rsidR="000272DE">
        <w:t xml:space="preserve">. </w:t>
      </w:r>
    </w:p>
    <w:p w14:paraId="2F54BABD" w14:textId="4ADD359F" w:rsidR="000272DE" w:rsidRDefault="004C123B" w:rsidP="0067252E">
      <w:r>
        <w:t>A common approach to interpreting such a locus is through manual inspection of the genome region of interest with a goal of identifying candidate genes whose function is consistent</w:t>
      </w:r>
      <w:r w:rsidR="000925DA">
        <w:t xml:space="preserve"> with the phenotype of interest. This</w:t>
      </w:r>
      <w:r>
        <w:t xml:space="preserve"> can introduce bias in</w:t>
      </w:r>
      <w:r w:rsidR="00422E3C">
        <w:t>to</w:t>
      </w:r>
      <w:r>
        <w:t xml:space="preserve"> the discovery process and </w:t>
      </w:r>
      <w:r w:rsidR="00E90AC6">
        <w:t>necessarily</w:t>
      </w:r>
      <w:r>
        <w:t xml:space="preserve"> ignores uncharacterized genes. For non-human and non-model species, like maize, this </w:t>
      </w:r>
      <w:r w:rsidR="00572E45">
        <w:t>manual approach</w:t>
      </w:r>
      <w:r>
        <w:t xml:space="preserve"> is especially </w:t>
      </w:r>
      <w:r w:rsidR="00572E45">
        <w:t>ineffective</w:t>
      </w:r>
      <w:r>
        <w:t xml:space="preserve"> because the large majority</w:t>
      </w:r>
      <w:r w:rsidR="001C3AAC">
        <w:t xml:space="preserve"> of </w:t>
      </w:r>
      <w:r>
        <w:t xml:space="preserve">the genome remains functionally uncharacterized. </w:t>
      </w:r>
      <w:proofErr w:type="spellStart"/>
      <w:r w:rsidR="000272DE">
        <w:t>Camoco</w:t>
      </w:r>
      <w:proofErr w:type="spellEnd"/>
      <w:r>
        <w:t xml:space="preserve"> leverages </w:t>
      </w:r>
      <w:r w:rsidR="00B85C55">
        <w:t>the orthogonal use</w:t>
      </w:r>
      <w:r>
        <w:t xml:space="preserve"> of gene expression data, which can </w:t>
      </w:r>
      <w:r w:rsidR="00B26725">
        <w:t xml:space="preserve">now </w:t>
      </w:r>
      <w:r>
        <w:t xml:space="preserve">be readily collected for most species of interest, to add an </w:t>
      </w:r>
      <w:r w:rsidR="003C1804">
        <w:t xml:space="preserve">unbiased layer of relevant biological context to the </w:t>
      </w:r>
      <w:r>
        <w:t xml:space="preserve">interpretation </w:t>
      </w:r>
      <w:r w:rsidR="003C1804">
        <w:t xml:space="preserve">of GWAS data </w:t>
      </w:r>
      <w:r>
        <w:t xml:space="preserve">and </w:t>
      </w:r>
      <w:r w:rsidR="003C1804">
        <w:t xml:space="preserve">the </w:t>
      </w:r>
      <w:r>
        <w:t xml:space="preserve">prioritization </w:t>
      </w:r>
      <w:r w:rsidR="003C1804">
        <w:t>of potentially causal variants for further</w:t>
      </w:r>
      <w:r w:rsidR="00B85C55">
        <w:t xml:space="preserve"> experimental </w:t>
      </w:r>
      <w:r w:rsidR="003C1804">
        <w:t>validation.</w:t>
      </w:r>
      <w:r w:rsidR="00AC501B">
        <w:t xml:space="preserve"> We evaluated our framework under simulated conditions as well as applied to a large scale GWAS in order to define different co-expression metrics and networks, biases such as </w:t>
      </w:r>
      <w:r w:rsidR="00AC501B" w:rsidRPr="00AC501B">
        <w:rPr>
          <w:i/>
        </w:rPr>
        <w:t>cis</w:t>
      </w:r>
      <w:r w:rsidR="00AC501B">
        <w:t xml:space="preserve"> co-expression, and network parameters need</w:t>
      </w:r>
      <w:r w:rsidR="000227D5">
        <w:t>ed</w:t>
      </w:r>
      <w:r w:rsidR="00AC501B">
        <w:t xml:space="preserve"> to be considered in order to identify co-expression signal. </w:t>
      </w:r>
    </w:p>
    <w:p w14:paraId="6B709D81" w14:textId="298614A5" w:rsidR="000272DE" w:rsidRDefault="004C123B" w:rsidP="0067252E">
      <w:proofErr w:type="spellStart"/>
      <w:r>
        <w:t>Camoco</w:t>
      </w:r>
      <w:proofErr w:type="spellEnd"/>
      <w:r>
        <w:t xml:space="preserve"> </w:t>
      </w:r>
      <w:r w:rsidR="005172D1">
        <w:t>successfully</w:t>
      </w:r>
      <w:r>
        <w:t xml:space="preserve"> identif</w:t>
      </w:r>
      <w:r w:rsidR="005172D1">
        <w:t>ied</w:t>
      </w:r>
      <w:r>
        <w:t xml:space="preserve"> subsets of genes linked to candidate SNPs </w:t>
      </w:r>
      <w:r w:rsidR="005172D1">
        <w:t xml:space="preserve">that </w:t>
      </w:r>
      <w:r>
        <w:t>also exhibit strong co-expression with genes near other candidate SNPs. The resulting prioritized gene sets</w:t>
      </w:r>
      <w:r w:rsidR="005F6704">
        <w:t xml:space="preserve"> (HPO genes)</w:t>
      </w:r>
      <w:r>
        <w:t xml:space="preserve"> reflect </w:t>
      </w:r>
      <w:r w:rsidR="005172D1">
        <w:t xml:space="preserve">groups </w:t>
      </w:r>
      <w:r>
        <w:t>of co-regulated genes that c</w:t>
      </w:r>
      <w:r w:rsidR="005172D1">
        <w:t xml:space="preserve">an </w:t>
      </w:r>
      <w:r>
        <w:t>potentially be used to infer a broader biological process in which</w:t>
      </w:r>
      <w:r w:rsidR="00AC1EF1">
        <w:t xml:space="preserve"> </w:t>
      </w:r>
      <w:r>
        <w:t>genetic variation affect</w:t>
      </w:r>
      <w:r w:rsidR="005172D1">
        <w:t>s</w:t>
      </w:r>
      <w:r>
        <w:t xml:space="preserve"> the phenotype of interest. Indeed, using </w:t>
      </w:r>
      <w:proofErr w:type="spellStart"/>
      <w:r>
        <w:t>Camoco</w:t>
      </w:r>
      <w:proofErr w:type="spellEnd"/>
      <w:r>
        <w:t>, w</w:t>
      </w:r>
      <w:r w:rsidR="002B3863">
        <w:t>e found strong evidence for HPO</w:t>
      </w:r>
      <w:r>
        <w:t xml:space="preserve"> gene sets in </w:t>
      </w:r>
      <w:r w:rsidR="00413505">
        <w:t>13</w:t>
      </w:r>
      <w:r>
        <w:t xml:space="preserve"> of </w:t>
      </w:r>
      <w:r w:rsidR="007A5641">
        <w:t xml:space="preserve">the </w:t>
      </w:r>
      <w:r>
        <w:t>17 elemental accumulation phenotypes we examined</w:t>
      </w:r>
      <w:r w:rsidR="00542725">
        <w:t xml:space="preserve"> (with 5 or more HPO genes)</w:t>
      </w:r>
      <w:r w:rsidR="00C9542F">
        <w:t>. These high</w:t>
      </w:r>
      <w:r w:rsidR="000A3EDD">
        <w:t>-</w:t>
      </w:r>
      <w:r w:rsidR="00C9542F">
        <w:t>priority</w:t>
      </w:r>
      <w:r>
        <w:t xml:space="preserve"> sets of </w:t>
      </w:r>
      <w:r w:rsidR="000F4B72">
        <w:t xml:space="preserve">genes represent </w:t>
      </w:r>
      <w:r w:rsidR="000F4B72">
        <w:lastRenderedPageBreak/>
        <w:t>a small, targeted subset</w:t>
      </w:r>
      <w:r>
        <w:t xml:space="preserve"> of the candidates implicated by the GWAS for each phenotype</w:t>
      </w:r>
      <w:r w:rsidR="00A61442">
        <w:t xml:space="preserve"> (see </w:t>
      </w:r>
      <w:r w:rsidR="00A61442">
        <w:fldChar w:fldCharType="begin"/>
      </w:r>
      <w:r w:rsidR="00A61442">
        <w:instrText xml:space="preserve"> REF _Ref479162360 \h </w:instrText>
      </w:r>
      <w:r w:rsidR="0067252E">
        <w:instrText xml:space="preserve"> \* MERGEFORMAT </w:instrText>
      </w:r>
      <w:r w:rsidR="00A61442">
        <w:fldChar w:fldCharType="separate"/>
      </w:r>
      <w:r w:rsidR="00A76A79">
        <w:t>Supp. Table 5</w:t>
      </w:r>
      <w:r w:rsidR="00A61442">
        <w:fldChar w:fldCharType="end"/>
      </w:r>
      <w:r w:rsidR="00A61442">
        <w:t xml:space="preserve"> and </w:t>
      </w:r>
      <w:r w:rsidR="002319EE">
        <w:fldChar w:fldCharType="begin"/>
      </w:r>
      <w:r w:rsidR="002319EE">
        <w:instrText xml:space="preserve"> REF _Ref485996339 \h </w:instrText>
      </w:r>
      <w:r w:rsidR="00BD7995">
        <w:instrText xml:space="preserve"> \* MERGEFORMAT </w:instrText>
      </w:r>
      <w:r w:rsidR="002319EE">
        <w:fldChar w:fldCharType="separate"/>
      </w:r>
      <w:r w:rsidR="00A76A79">
        <w:t>Table 4</w:t>
      </w:r>
      <w:r w:rsidR="002319EE">
        <w:fldChar w:fldCharType="end"/>
      </w:r>
      <w:r w:rsidR="002319EE">
        <w:t>)</w:t>
      </w:r>
      <w:r w:rsidR="00052FF5">
        <w:t>.</w:t>
      </w:r>
      <w:r w:rsidR="00E51BA9">
        <w:t xml:space="preserve"> </w:t>
      </w:r>
    </w:p>
    <w:p w14:paraId="7A2D313F" w14:textId="2127B15E" w:rsidR="00DF3C96" w:rsidRDefault="00DF3C96" w:rsidP="0067252E">
      <w:pPr>
        <w:pStyle w:val="Heading3"/>
      </w:pPr>
      <w:r>
        <w:t xml:space="preserve">Establishing performance expectations of </w:t>
      </w:r>
      <w:proofErr w:type="spellStart"/>
      <w:r>
        <w:t>Camoco</w:t>
      </w:r>
      <w:proofErr w:type="spellEnd"/>
    </w:p>
    <w:p w14:paraId="2CDD1627" w14:textId="07A9B879" w:rsidR="004C123B" w:rsidRDefault="004C123B" w:rsidP="0067252E">
      <w:r>
        <w:t xml:space="preserve">It is important to note </w:t>
      </w:r>
      <w:r w:rsidR="007A4AAC">
        <w:t xml:space="preserve">caveats to </w:t>
      </w:r>
      <w:r>
        <w:t xml:space="preserve">our approach. </w:t>
      </w:r>
      <w:r w:rsidR="007A4AAC">
        <w:t>For example, p</w:t>
      </w:r>
      <w:r>
        <w:t>henotypes caused by genetic variation in a single or small number of genes or</w:t>
      </w:r>
      <w:r w:rsidR="000A3EDD">
        <w:t>,</w:t>
      </w:r>
      <w:r>
        <w:t xml:space="preserve"> </w:t>
      </w:r>
      <w:r w:rsidR="00BF000B">
        <w:t>alternatively</w:t>
      </w:r>
      <w:r>
        <w:t xml:space="preserve">, caused by a diverse set of otherwise functionally unrelated genes are not good candidates for our approach. The core assumption </w:t>
      </w:r>
      <w:r w:rsidR="005721AF">
        <w:t xml:space="preserve">underpinning </w:t>
      </w:r>
      <w:proofErr w:type="spellStart"/>
      <w:r>
        <w:t>Camoco</w:t>
      </w:r>
      <w:proofErr w:type="spellEnd"/>
      <w:r>
        <w:t xml:space="preserve"> is that there are multiple variants in different genes</w:t>
      </w:r>
      <w:r w:rsidR="00536E7A">
        <w:t>, each</w:t>
      </w:r>
      <w:r>
        <w:t xml:space="preserve"> </w:t>
      </w:r>
      <w:r w:rsidR="00536E7A">
        <w:t>driv</w:t>
      </w:r>
      <w:r w:rsidR="000A3EDD">
        <w:t>ing</w:t>
      </w:r>
      <w:r w:rsidR="00536E7A">
        <w:t xml:space="preserve"> phenotypic variation by virtue of their involvement</w:t>
      </w:r>
      <w:r>
        <w:t xml:space="preserve"> in a common biological. We expect that </w:t>
      </w:r>
      <w:r w:rsidR="00006069">
        <w:t>this assumption holds for many</w:t>
      </w:r>
      <w:r>
        <w:t xml:space="preserve"> phenotypes (supported by the fact that we have discovered strong candidates for the</w:t>
      </w:r>
      <w:r w:rsidR="00006069">
        <w:t xml:space="preserve"> most</w:t>
      </w:r>
      <w:r>
        <w:t xml:space="preserve"> traits examined), but we expect there are exceptional</w:t>
      </w:r>
      <w:r w:rsidR="00006069">
        <w:t xml:space="preserve"> traits</w:t>
      </w:r>
      <w:r>
        <w:t xml:space="preserve"> and causal genes</w:t>
      </w:r>
      <w:r w:rsidR="000A3EDD">
        <w:t xml:space="preserve"> that </w:t>
      </w:r>
      <w:r w:rsidR="00006069">
        <w:t>will violate this assumption</w:t>
      </w:r>
      <w:r w:rsidR="007A4AAC">
        <w:t>.</w:t>
      </w:r>
      <w:r w:rsidR="00006069">
        <w:t xml:space="preserve"> For these traits and genes, </w:t>
      </w:r>
      <w:proofErr w:type="spellStart"/>
      <w:r w:rsidR="00006069">
        <w:t>Camoco</w:t>
      </w:r>
      <w:proofErr w:type="spellEnd"/>
      <w:r w:rsidR="00006069">
        <w:t xml:space="preserve"> cannot be applied.</w:t>
      </w:r>
      <w:r w:rsidR="007A4AAC">
        <w:t xml:space="preserve"> </w:t>
      </w:r>
      <w:r w:rsidR="00D142DF">
        <w:t>Additionally</w:t>
      </w:r>
      <w:r w:rsidR="00D61421">
        <w:t>,</w:t>
      </w:r>
      <w:r w:rsidR="00D142DF">
        <w:t xml:space="preserve"> expression data used to build networks do not fully overlap with </w:t>
      </w:r>
      <w:r w:rsidR="00C94D72">
        <w:t xml:space="preserve">genomic </w:t>
      </w:r>
      <w:r w:rsidR="00D142DF">
        <w:t>data included in GWAS.</w:t>
      </w:r>
      <w:r w:rsidR="007C4FDA">
        <w:t xml:space="preserve"> For example,</w:t>
      </w:r>
      <w:r w:rsidR="00D142DF">
        <w:t xml:space="preserve"> </w:t>
      </w:r>
      <w:r w:rsidR="007C4FDA">
        <w:t>o</w:t>
      </w:r>
      <w:r w:rsidR="00502688">
        <w:t xml:space="preserve">f the 39,656 genes in the maize filtered gene set, 11,718 genes did not pass quality control </w:t>
      </w:r>
      <w:r w:rsidR="00744D8C">
        <w:t>qualifications and were absent from the three co-expression networks analyzed here</w:t>
      </w:r>
      <w:r w:rsidR="000A3EDD">
        <w:t>; they</w:t>
      </w:r>
      <w:r w:rsidR="00F53C4B">
        <w:t xml:space="preserve"> thus </w:t>
      </w:r>
      <w:r w:rsidR="008B45E6">
        <w:t>could not</w:t>
      </w:r>
      <w:r w:rsidR="00F53C4B">
        <w:t xml:space="preserve"> be </w:t>
      </w:r>
      <w:r w:rsidR="008B45E6">
        <w:t>analyzed</w:t>
      </w:r>
      <w:r w:rsidR="009A3BB5">
        <w:t xml:space="preserve"> despite</w:t>
      </w:r>
      <w:r w:rsidR="00F53C4B">
        <w:t xml:space="preserve"> the </w:t>
      </w:r>
      <w:r w:rsidR="00862448">
        <w:t>possibility there were potentially</w:t>
      </w:r>
      <w:r w:rsidR="00F53C4B">
        <w:t xml:space="preserve"> significant </w:t>
      </w:r>
      <w:r w:rsidR="009A3BB5">
        <w:t xml:space="preserve">GWAS </w:t>
      </w:r>
      <w:r w:rsidR="00F53C4B">
        <w:t xml:space="preserve">SNPs </w:t>
      </w:r>
      <w:r w:rsidR="00862448">
        <w:t>nearby</w:t>
      </w:r>
      <w:r w:rsidR="00744D8C">
        <w:t>.</w:t>
      </w:r>
      <w:r w:rsidR="000E3684">
        <w:t xml:space="preserve"> </w:t>
      </w:r>
    </w:p>
    <w:p w14:paraId="2B17AA6F" w14:textId="6AA92D90" w:rsidR="0027012F" w:rsidRDefault="0027012F" w:rsidP="0067252E">
      <w:pPr>
        <w:pStyle w:val="Heading3"/>
      </w:pPr>
      <w:proofErr w:type="spellStart"/>
      <w:r>
        <w:t>Camoco</w:t>
      </w:r>
      <w:proofErr w:type="spellEnd"/>
      <w:r w:rsidR="000A3EDD">
        <w:t>-</w:t>
      </w:r>
      <w:r>
        <w:t xml:space="preserve">discovered </w:t>
      </w:r>
      <w:r w:rsidR="007D29CF">
        <w:t>gene sets</w:t>
      </w:r>
      <w:r>
        <w:t xml:space="preserve"> are as coherent as GO terms</w:t>
      </w:r>
    </w:p>
    <w:p w14:paraId="38A790EA" w14:textId="6B8E6E60" w:rsidR="0021466E" w:rsidRDefault="004C123B" w:rsidP="0067252E">
      <w:r>
        <w:t xml:space="preserve">In </w:t>
      </w:r>
      <w:r w:rsidR="00EA2077">
        <w:t>evaluating</w:t>
      </w:r>
      <w:r w:rsidR="006C58E2">
        <w:t xml:space="preserve"> the </w:t>
      </w:r>
      <w:r>
        <w:t>e</w:t>
      </w:r>
      <w:r w:rsidR="003F0355">
        <w:t>xpected performance</w:t>
      </w:r>
      <w:r>
        <w:t xml:space="preserve"> of our approach, </w:t>
      </w:r>
      <w:r w:rsidR="00187B1C">
        <w:t>w</w:t>
      </w:r>
      <w:r>
        <w:t>e simulated the effect of imperfect SNP-to-gene mapping by assuming that GO terms were identified by a simulated GWAS trait</w:t>
      </w:r>
      <w:r w:rsidR="00EA5D87">
        <w:t>.</w:t>
      </w:r>
      <w:r>
        <w:t xml:space="preserve"> </w:t>
      </w:r>
      <w:r w:rsidR="00EA5D87">
        <w:t>N</w:t>
      </w:r>
      <w:r>
        <w:t>eighboring genes (encoded nearby on the genome) were added to simulate the scenario where we could not resolve the causal gene from linked neighboring genes. This analysis was useful</w:t>
      </w:r>
      <w:r w:rsidR="00464A2C">
        <w:t>,</w:t>
      </w:r>
      <w:r>
        <w:t xml:space="preserve"> as it establishe</w:t>
      </w:r>
      <w:r w:rsidR="007A4AAC">
        <w:t>d</w:t>
      </w:r>
      <w:r>
        <w:t xml:space="preserve"> the boundaries of possibility for our approach, </w:t>
      </w:r>
      <w:r w:rsidR="00464A2C">
        <w:t>that is,</w:t>
      </w:r>
      <w:r>
        <w:t xml:space="preserve"> how much noise in terms of false candidate genes can be tolerated before our approach fails. As described in </w:t>
      </w:r>
      <w:r w:rsidR="00B60444">
        <w:rPr>
          <w:highlight w:val="cyan"/>
        </w:rPr>
        <w:fldChar w:fldCharType="begin"/>
      </w:r>
      <w:r w:rsidR="00B60444">
        <w:instrText xml:space="preserve"> REF _Ref458721156 \h </w:instrText>
      </w:r>
      <w:r w:rsidR="00BD7995">
        <w:rPr>
          <w:highlight w:val="cyan"/>
        </w:rPr>
        <w:instrText xml:space="preserve"> \* MERGEFORMAT </w:instrText>
      </w:r>
      <w:r w:rsidR="00B60444">
        <w:rPr>
          <w:highlight w:val="cyan"/>
        </w:rPr>
      </w:r>
      <w:r w:rsidR="00B60444">
        <w:rPr>
          <w:highlight w:val="cyan"/>
        </w:rPr>
        <w:fldChar w:fldCharType="separate"/>
      </w:r>
      <w:r w:rsidR="00A76A79">
        <w:t>Figure 5</w:t>
      </w:r>
      <w:r w:rsidR="00B60444">
        <w:rPr>
          <w:highlight w:val="cyan"/>
        </w:rPr>
        <w:fldChar w:fldCharType="end"/>
      </w:r>
      <w:r>
        <w:t>, this analysi</w:t>
      </w:r>
      <w:r w:rsidR="00300B7C">
        <w:t>s suggests a sensitivity of ~40</w:t>
      </w:r>
      <w:r>
        <w:t xml:space="preserve">% using a </w:t>
      </w:r>
      <w:r w:rsidR="00464A2C">
        <w:t>±</w:t>
      </w:r>
      <w:r w:rsidR="00300B7C">
        <w:t>500</w:t>
      </w:r>
      <w:r w:rsidR="00464A2C">
        <w:t>-</w:t>
      </w:r>
      <w:r w:rsidR="00300B7C">
        <w:t>kb</w:t>
      </w:r>
      <w:r w:rsidR="00406CF8">
        <w:t xml:space="preserve"> window</w:t>
      </w:r>
      <w:r w:rsidR="00300B7C">
        <w:t xml:space="preserve"> </w:t>
      </w:r>
      <w:r w:rsidR="005B7B7B">
        <w:t>to map SNPs</w:t>
      </w:r>
      <w:r w:rsidR="00300B7C">
        <w:t xml:space="preserve"> to </w:t>
      </w:r>
      <w:r w:rsidR="005B7B7B">
        <w:t>genes (</w:t>
      </w:r>
      <w:r w:rsidR="00464A2C">
        <w:t>two</w:t>
      </w:r>
      <w:r>
        <w:t xml:space="preserve"> flanking genes</w:t>
      </w:r>
      <w:r w:rsidR="00300B7C">
        <w:t xml:space="preserve"> </w:t>
      </w:r>
      <w:r w:rsidR="005B7B7B">
        <w:t xml:space="preserve">maximum), or a tolerance of </w:t>
      </w:r>
      <w:r w:rsidR="00300B7C">
        <w:t xml:space="preserve">nearly 75% false </w:t>
      </w:r>
      <w:proofErr w:type="gramStart"/>
      <w:r w:rsidR="00300B7C">
        <w:t>candidates</w:t>
      </w:r>
      <w:proofErr w:type="gramEnd"/>
      <w:r w:rsidR="00300B7C">
        <w:t xml:space="preserve"> due to SNP-to-gene </w:t>
      </w:r>
      <w:r w:rsidR="00300B7C">
        <w:lastRenderedPageBreak/>
        <w:t>mapping</w:t>
      </w:r>
      <w:r>
        <w:t xml:space="preserve">. </w:t>
      </w:r>
      <w:r w:rsidR="004537E6">
        <w:t>Therefore</w:t>
      </w:r>
      <w:r w:rsidR="00464A2C">
        <w:t>,</w:t>
      </w:r>
      <w:r w:rsidR="004537E6">
        <w:t xml:space="preserve"> if linkage regions implicated by GWAS extend so far as to include more than 75% false candidates,</w:t>
      </w:r>
      <w:r w:rsidR="0002261A">
        <w:t xml:space="preserve"> </w:t>
      </w:r>
      <w:r>
        <w:t>we would not be likely to discover processes as coherent as GO terms</w:t>
      </w:r>
      <w:r w:rsidR="0021466E">
        <w:t>.</w:t>
      </w:r>
      <w:r>
        <w:t xml:space="preserve"> </w:t>
      </w:r>
    </w:p>
    <w:p w14:paraId="0F6F2412" w14:textId="50CF1180" w:rsidR="007928DE" w:rsidRDefault="004C123B" w:rsidP="0067252E">
      <w:r>
        <w:t xml:space="preserve">At the same window/flank parameter setting noted above, </w:t>
      </w:r>
      <w:r w:rsidR="006C58E2">
        <w:t xml:space="preserve">we </w:t>
      </w:r>
      <w:r>
        <w:t xml:space="preserve">were able to make significant discoveries </w:t>
      </w:r>
      <w:r w:rsidR="00E47124">
        <w:t>(genes with FDR ≤</w:t>
      </w:r>
      <w:r w:rsidR="00DD7EF2">
        <w:t xml:space="preserve"> 0.30) </w:t>
      </w:r>
      <w:r>
        <w:t xml:space="preserve">for </w:t>
      </w:r>
      <w:r w:rsidR="0021466E">
        <w:t>7</w:t>
      </w:r>
      <w:r>
        <w:t xml:space="preserve"> of </w:t>
      </w:r>
      <w:r w:rsidR="00A77E4B" w:rsidRPr="00A77E4B">
        <w:t>17</w:t>
      </w:r>
      <w:r>
        <w:t xml:space="preserve"> elements</w:t>
      </w:r>
      <w:r w:rsidR="0021466E">
        <w:t xml:space="preserve"> (41%)</w:t>
      </w:r>
      <w:r>
        <w:t xml:space="preserve"> using the </w:t>
      </w:r>
      <w:r w:rsidR="0021466E">
        <w:t>density</w:t>
      </w:r>
      <w:r w:rsidR="004441CE">
        <w:t xml:space="preserve"> metric</w:t>
      </w:r>
      <w:r>
        <w:t xml:space="preserve"> </w:t>
      </w:r>
      <w:r w:rsidR="004441CE">
        <w:t>in</w:t>
      </w:r>
      <w:r>
        <w:t xml:space="preserve"> the </w:t>
      </w:r>
      <w:proofErr w:type="spellStart"/>
      <w:r w:rsidR="00A77E4B" w:rsidRPr="00A77E4B">
        <w:t>ZmRoot</w:t>
      </w:r>
      <w:proofErr w:type="spellEnd"/>
      <w:r>
        <w:t xml:space="preserve"> network. This success rate is</w:t>
      </w:r>
      <w:r w:rsidR="009A6E69">
        <w:t xml:space="preserve"> remarkably</w:t>
      </w:r>
      <w:r>
        <w:t xml:space="preserve"> </w:t>
      </w:r>
      <w:r w:rsidR="00626F24">
        <w:t xml:space="preserve">consistent </w:t>
      </w:r>
      <w:r w:rsidR="0043058F">
        <w:t xml:space="preserve">with </w:t>
      </w:r>
      <w:r w:rsidR="00626F24">
        <w:t>what was predicted by</w:t>
      </w:r>
      <w:r>
        <w:t xml:space="preserve"> our</w:t>
      </w:r>
      <w:r w:rsidR="0043058F">
        <w:t xml:space="preserve"> </w:t>
      </w:r>
      <w:r>
        <w:t>GO simulations at the same window/flankin</w:t>
      </w:r>
      <w:r w:rsidR="0043058F">
        <w:t>g</w:t>
      </w:r>
      <w:r>
        <w:t xml:space="preserve"> gene parameter setting. </w:t>
      </w:r>
      <w:r w:rsidR="007928DE">
        <w:t>Intriguingly, HPO gene sets alone were not significantly enriched for GO term genes</w:t>
      </w:r>
      <w:r w:rsidR="00464A2C">
        <w:t>,</w:t>
      </w:r>
      <w:r w:rsidR="009A6E69">
        <w:t xml:space="preserve"> indicating that while the HPO gene sets and GO terms exhibited strikingly similar patterns of gene expression, the gene sets they </w:t>
      </w:r>
      <w:r w:rsidR="0043058F">
        <w:t xml:space="preserve">described </w:t>
      </w:r>
      <w:r w:rsidR="00D80A90">
        <w:t>do</w:t>
      </w:r>
      <w:r w:rsidR="0043058F">
        <w:t xml:space="preserve"> not </w:t>
      </w:r>
      <w:r w:rsidR="00D80A90">
        <w:t>significantly overlap</w:t>
      </w:r>
      <w:r w:rsidR="007928DE">
        <w:t>. It was not</w:t>
      </w:r>
      <w:r w:rsidR="0043058F">
        <w:t xml:space="preserve"> until </w:t>
      </w:r>
      <w:r w:rsidR="007928DE">
        <w:t xml:space="preserve">the HPO gene sets were </w:t>
      </w:r>
      <w:r w:rsidR="00C13811">
        <w:t xml:space="preserve">supplemented </w:t>
      </w:r>
      <w:r w:rsidR="007928DE">
        <w:t>with co-expression neighbors</w:t>
      </w:r>
      <w:r w:rsidR="006E4EBF">
        <w:t xml:space="preserve"> (HPO+) that gene</w:t>
      </w:r>
      <w:r w:rsidR="007928DE">
        <w:t xml:space="preserve"> sets exhibited </w:t>
      </w:r>
      <w:r w:rsidR="008C5D74">
        <w:t>GO term</w:t>
      </w:r>
      <w:r w:rsidR="007928DE">
        <w:t xml:space="preserve"> enrichment</w:t>
      </w:r>
      <w:r w:rsidR="00F209D8">
        <w:t xml:space="preserve">, though the </w:t>
      </w:r>
      <w:r w:rsidR="005D495E">
        <w:t>resulting terms</w:t>
      </w:r>
      <w:r w:rsidR="00F209D8">
        <w:t xml:space="preserve"> were </w:t>
      </w:r>
      <w:r w:rsidR="005D495E">
        <w:t>not very specific</w:t>
      </w:r>
      <w:r w:rsidR="007928DE">
        <w:t xml:space="preserve">. We speculate that this is due to discovery bias in </w:t>
      </w:r>
      <w:r w:rsidR="00BA0362">
        <w:t>the</w:t>
      </w:r>
      <w:r w:rsidR="007928DE">
        <w:t xml:space="preserve"> GO annotations that were used for our evaluation</w:t>
      </w:r>
      <w:r w:rsidR="00BA0362">
        <w:t>,</w:t>
      </w:r>
      <w:r w:rsidR="00ED6089">
        <w:t xml:space="preserve"> which were </w:t>
      </w:r>
      <w:r w:rsidR="00216459">
        <w:t>largely</w:t>
      </w:r>
      <w:r w:rsidR="0049012B">
        <w:t xml:space="preserve"> </w:t>
      </w:r>
      <w:r w:rsidR="00ED6089">
        <w:t>curated</w:t>
      </w:r>
      <w:r w:rsidR="00950B61">
        <w:t xml:space="preserve"> from</w:t>
      </w:r>
      <w:r w:rsidR="00ED6089">
        <w:t xml:space="preserve"> model species</w:t>
      </w:r>
      <w:r w:rsidR="00950B61">
        <w:t xml:space="preserve"> and assigned to maize through </w:t>
      </w:r>
      <w:proofErr w:type="spellStart"/>
      <w:r w:rsidR="00950B61">
        <w:t>orthology</w:t>
      </w:r>
      <w:proofErr w:type="spellEnd"/>
      <w:r w:rsidR="007928DE">
        <w:t xml:space="preserve">. </w:t>
      </w:r>
      <w:r>
        <w:t>There are likely a large number of</w:t>
      </w:r>
      <w:r w:rsidR="007928DE">
        <w:t xml:space="preserve"> maize</w:t>
      </w:r>
      <w:r w:rsidR="00464A2C">
        <w:t>-</w:t>
      </w:r>
      <w:r w:rsidR="007928DE">
        <w:t>specific</w:t>
      </w:r>
      <w:r>
        <w:t xml:space="preserve"> pr</w:t>
      </w:r>
      <w:r w:rsidR="00607D02">
        <w:t>ocesses</w:t>
      </w:r>
      <w:r w:rsidR="00EE0317">
        <w:t xml:space="preserve"> and phenotypes</w:t>
      </w:r>
      <w:r w:rsidR="00607D02">
        <w:t xml:space="preserve"> </w:t>
      </w:r>
      <w:r w:rsidR="00464A2C">
        <w:t xml:space="preserve">that </w:t>
      </w:r>
      <w:r w:rsidR="00A62F1E">
        <w:t xml:space="preserve">are </w:t>
      </w:r>
      <w:r w:rsidR="00607D02">
        <w:t>not yet annotated</w:t>
      </w:r>
      <w:r w:rsidR="00047048">
        <w:t xml:space="preserve"> in ontologies</w:t>
      </w:r>
      <w:r w:rsidR="00A62F1E">
        <w:t xml:space="preserve"> such as GO</w:t>
      </w:r>
      <w:r w:rsidR="007928DE">
        <w:t>, yet have strong co-expression evidence</w:t>
      </w:r>
      <w:r w:rsidR="00BD5B66">
        <w:t xml:space="preserve"> and can be given</w:t>
      </w:r>
      <w:r w:rsidR="00047048">
        <w:t xml:space="preserve"> </w:t>
      </w:r>
      <w:r w:rsidR="00BD5B66">
        <w:t>functional annotations through GWAS</w:t>
      </w:r>
      <w:r>
        <w:t xml:space="preserve">. </w:t>
      </w:r>
    </w:p>
    <w:p w14:paraId="35C78FD2" w14:textId="12774A09" w:rsidR="006E4EBF" w:rsidRDefault="004C123B" w:rsidP="0067252E">
      <w:r>
        <w:t>O</w:t>
      </w:r>
      <w:r w:rsidR="005122BA">
        <w:t>ur analysis</w:t>
      </w:r>
      <w:r>
        <w:t xml:space="preserve"> </w:t>
      </w:r>
      <w:r w:rsidR="00ED314C">
        <w:t xml:space="preserve">shows </w:t>
      </w:r>
      <w:r>
        <w:t xml:space="preserve">that loci </w:t>
      </w:r>
      <w:r w:rsidR="002D5ED6">
        <w:t>implicated by</w:t>
      </w:r>
      <w:r>
        <w:t xml:space="preserve"> </w:t>
      </w:r>
      <w:proofErr w:type="spellStart"/>
      <w:r>
        <w:t>ionomic</w:t>
      </w:r>
      <w:proofErr w:type="spellEnd"/>
      <w:r>
        <w:t xml:space="preserve"> GWAS loci </w:t>
      </w:r>
      <w:r w:rsidR="00FE0220">
        <w:t>exhibit</w:t>
      </w:r>
      <w:r w:rsidR="007D7DBD">
        <w:t xml:space="preserve"> patterns of co-expression</w:t>
      </w:r>
      <w:r>
        <w:t xml:space="preserve"> a</w:t>
      </w:r>
      <w:r w:rsidR="00955FB7">
        <w:t>s</w:t>
      </w:r>
      <w:r>
        <w:t xml:space="preserve"> </w:t>
      </w:r>
      <w:r w:rsidR="007D7DBD">
        <w:t>strong as</w:t>
      </w:r>
      <w:r w:rsidR="006E4EBF">
        <w:t xml:space="preserve"> many </w:t>
      </w:r>
      <w:r w:rsidR="007D7DBD">
        <w:t xml:space="preserve">of the </w:t>
      </w:r>
      <w:r w:rsidR="006E4EBF">
        <w:t>maize genes co-annotated</w:t>
      </w:r>
      <w:r>
        <w:t xml:space="preserve"> </w:t>
      </w:r>
      <w:r w:rsidR="007D7DBD">
        <w:t xml:space="preserve">to </w:t>
      </w:r>
      <w:r>
        <w:t>GO terms</w:t>
      </w:r>
      <w:r w:rsidR="002D5ED6">
        <w:t xml:space="preserve">. Additionally, </w:t>
      </w:r>
      <w:r w:rsidR="00524E7D">
        <w:t xml:space="preserve">gene sets identified by </w:t>
      </w:r>
      <w:proofErr w:type="spellStart"/>
      <w:r w:rsidR="00524E7D">
        <w:t>Camoco</w:t>
      </w:r>
      <w:proofErr w:type="spellEnd"/>
      <w:r w:rsidR="005B49B9">
        <w:t xml:space="preserve"> have strong literature support for being involved in elemental accumulation</w:t>
      </w:r>
      <w:r w:rsidR="00524E7D">
        <w:t xml:space="preserve"> despite not </w:t>
      </w:r>
      <w:r w:rsidR="00E16E1C">
        <w:t>exhibiting GO enrichment</w:t>
      </w:r>
      <w:r>
        <w:t>. Indeed</w:t>
      </w:r>
      <w:r w:rsidR="00135DED">
        <w:t>,</w:t>
      </w:r>
      <w:r>
        <w:t xml:space="preserve"> one of the key motivations of our approach was that crop genomes like maize have </w:t>
      </w:r>
      <w:r w:rsidR="00135DED">
        <w:t xml:space="preserve">limited species-specific gene ontologies, </w:t>
      </w:r>
      <w:r>
        <w:t>and this result emphasizes the extent of this limi</w:t>
      </w:r>
      <w:r w:rsidR="006E4EBF">
        <w:t>tation.</w:t>
      </w:r>
      <w:r w:rsidR="00E16F53">
        <w:t xml:space="preserve"> Where current functional annotations, such as GO, rely highly on </w:t>
      </w:r>
      <w:proofErr w:type="spellStart"/>
      <w:r w:rsidR="004A10FE">
        <w:t>orthology</w:t>
      </w:r>
      <w:proofErr w:type="spellEnd"/>
      <w:r w:rsidR="004A10FE">
        <w:t xml:space="preserve">, future curation </w:t>
      </w:r>
      <w:r w:rsidR="009716A3">
        <w:t xml:space="preserve">schemes </w:t>
      </w:r>
      <w:r w:rsidR="004A10FE">
        <w:t>could rely on species</w:t>
      </w:r>
      <w:r w:rsidR="00C13811">
        <w:t>-</w:t>
      </w:r>
      <w:r w:rsidR="004A10FE">
        <w:t xml:space="preserve">specific </w:t>
      </w:r>
      <w:r w:rsidR="00C13811">
        <w:t>data</w:t>
      </w:r>
      <w:r w:rsidR="004A10FE">
        <w:t xml:space="preserve"> </w:t>
      </w:r>
      <w:r w:rsidR="00C13811">
        <w:t xml:space="preserve">obtained from </w:t>
      </w:r>
      <w:r w:rsidR="004A10FE">
        <w:t>GWAS and co-expression.</w:t>
      </w:r>
    </w:p>
    <w:p w14:paraId="43E5377E" w14:textId="14AFCD4B" w:rsidR="004C123B" w:rsidRDefault="004C123B" w:rsidP="0067252E">
      <w:r>
        <w:t xml:space="preserve">Beyond highlighting the challenges of a genome lacking </w:t>
      </w:r>
      <w:r w:rsidR="00BE5CBE">
        <w:t xml:space="preserve">precise </w:t>
      </w:r>
      <w:r>
        <w:t>functional annotation, these results also suggest an interesting direction for fut</w:t>
      </w:r>
      <w:r w:rsidR="0021359B">
        <w:t xml:space="preserve">ure work. Despite </w:t>
      </w:r>
      <w:r w:rsidR="00A57DB2">
        <w:t xml:space="preserve">maize </w:t>
      </w:r>
      <w:proofErr w:type="gramStart"/>
      <w:r w:rsidR="00A57DB2">
        <w:t>genes’</w:t>
      </w:r>
      <w:proofErr w:type="gramEnd"/>
      <w:r w:rsidR="00A57DB2">
        <w:t xml:space="preserve"> </w:t>
      </w:r>
      <w:r w:rsidR="0021359B">
        <w:t xml:space="preserve">limited </w:t>
      </w:r>
      <w:r w:rsidR="0021359B">
        <w:lastRenderedPageBreak/>
        <w:t>ontological</w:t>
      </w:r>
      <w:r>
        <w:t xml:space="preserve"> annotation</w:t>
      </w:r>
      <w:r w:rsidR="00A57DB2">
        <w:t>s</w:t>
      </w:r>
      <w:r>
        <w:t xml:space="preserve">, </w:t>
      </w:r>
      <w:r w:rsidR="00A57DB2">
        <w:t>many</w:t>
      </w:r>
      <w:r>
        <w:t xml:space="preserve"> </w:t>
      </w:r>
      <w:r w:rsidR="00464A2C">
        <w:t>GWAS</w:t>
      </w:r>
      <w:r w:rsidR="00A57DB2">
        <w:t xml:space="preserve"> have been </w:t>
      </w:r>
      <w:r>
        <w:t>enabled by powerful mapping populations (e.g.</w:t>
      </w:r>
      <w:r w:rsidR="009B716E">
        <w:t>,</w:t>
      </w:r>
      <w:r>
        <w:t xml:space="preserve"> NAM</w:t>
      </w:r>
      <w:r w:rsidR="00850126" w:rsidRPr="00850126">
        <w:fldChar w:fldCharType="begin" w:fldLock="1"/>
      </w:r>
      <w:r w:rsidR="00432471">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"[1]", "plainTextFormattedCitation" : "[1]", "previouslyFormattedCitation" : "[1]" }, "properties" : { "noteIndex" : 0 }, "schema" : "https://github.com/citation-style-language/schema/raw/master/csl-citation.json" }</w:instrText>
      </w:r>
      <w:r w:rsidR="00850126" w:rsidRPr="00850126">
        <w:fldChar w:fldCharType="separate"/>
      </w:r>
      <w:r w:rsidR="00EA432F" w:rsidRPr="00EA432F">
        <w:rPr>
          <w:noProof/>
        </w:rPr>
        <w:t>[1]</w:t>
      </w:r>
      <w:r w:rsidR="00850126" w:rsidRPr="00850126">
        <w:fldChar w:fldCharType="end"/>
      </w:r>
      <w:r>
        <w:t xml:space="preserve">). Our results suggest that these sets of loci, </w:t>
      </w:r>
      <w:r w:rsidR="00A57DB2">
        <w:t xml:space="preserve">combined with </w:t>
      </w:r>
      <w:r>
        <w:t>a proper mapping to the genes they represent</w:t>
      </w:r>
      <w:r w:rsidR="004F6D59">
        <w:t xml:space="preserve"> using co-expression</w:t>
      </w:r>
      <w:r>
        <w:t>, could serve as a powerful resource for gene function</w:t>
      </w:r>
      <w:r w:rsidR="00A57DB2">
        <w:t xml:space="preserve"> characterization</w:t>
      </w:r>
      <w:r>
        <w:t xml:space="preserve">. </w:t>
      </w:r>
      <w:r w:rsidR="00282E46">
        <w:t>S</w:t>
      </w:r>
      <w:r>
        <w:t xml:space="preserve">ystematic efforts to curate the results from such </w:t>
      </w:r>
      <w:r w:rsidR="00464A2C">
        <w:t>GWAS</w:t>
      </w:r>
      <w:r w:rsidR="0040576C">
        <w:t xml:space="preserve"> using</w:t>
      </w:r>
      <w:r>
        <w:t xml:space="preserve"> </w:t>
      </w:r>
      <w:proofErr w:type="spellStart"/>
      <w:r>
        <w:t>Camoco</w:t>
      </w:r>
      <w:proofErr w:type="spellEnd"/>
      <w:r w:rsidR="00282E46">
        <w:t xml:space="preserve"> and similar tools</w:t>
      </w:r>
      <w:r w:rsidR="0040576C">
        <w:t>, then providing</w:t>
      </w:r>
      <w:r>
        <w:t xml:space="preserve"> public access in convenient forms</w:t>
      </w:r>
      <w:r w:rsidR="0040576C">
        <w:t>,</w:t>
      </w:r>
      <w:r>
        <w:t xml:space="preserve"> would be worthwhile. Maize is exceptional in this regard</w:t>
      </w:r>
      <w:r w:rsidR="00887517">
        <w:t xml:space="preserve"> due to its excellent genomic tools</w:t>
      </w:r>
      <w:r w:rsidR="00CB3933">
        <w:t xml:space="preserve"> and powerful mapping populations</w:t>
      </w:r>
      <w:r w:rsidR="00264DD7">
        <w:t>.</w:t>
      </w:r>
      <w:r>
        <w:t xml:space="preserve"> </w:t>
      </w:r>
      <w:r w:rsidR="00464A2C">
        <w:t>T</w:t>
      </w:r>
      <w:r>
        <w:t xml:space="preserve">here are several other crop species with rich population genetic resources </w:t>
      </w:r>
      <w:r w:rsidR="00264DD7">
        <w:t xml:space="preserve">but </w:t>
      </w:r>
      <w:r>
        <w:t xml:space="preserve">limited genome functional annotation that could </w:t>
      </w:r>
      <w:r w:rsidR="00264DD7">
        <w:t xml:space="preserve">also </w:t>
      </w:r>
      <w:r>
        <w:t>benefit from this approac</w:t>
      </w:r>
      <w:r w:rsidR="00264DD7">
        <w:t>h</w:t>
      </w:r>
      <w:r>
        <w:t>.</w:t>
      </w:r>
    </w:p>
    <w:p w14:paraId="4B8EAC32" w14:textId="77777777" w:rsidR="009438C3" w:rsidRDefault="004C123B" w:rsidP="0067252E">
      <w:pPr>
        <w:pStyle w:val="Heading3"/>
      </w:pPr>
      <w:r>
        <w:t>Co-expression context matters</w:t>
      </w:r>
    </w:p>
    <w:p w14:paraId="3B70E8AF" w14:textId="0400A600" w:rsidR="003C16CC" w:rsidRDefault="004C123B" w:rsidP="0067252E">
      <w:r>
        <w:t xml:space="preserve">Using our approach, we evaluated 17 </w:t>
      </w:r>
      <w:proofErr w:type="spellStart"/>
      <w:r>
        <w:t>ionomic</w:t>
      </w:r>
      <w:proofErr w:type="spellEnd"/>
      <w:r>
        <w:t xml:space="preserve"> traits for overlap with three different</w:t>
      </w:r>
      <w:r w:rsidR="00CE1DD5">
        <w:t xml:space="preserve"> co-expression networks. T</w:t>
      </w:r>
      <w:r>
        <w:t xml:space="preserve">wo </w:t>
      </w:r>
      <w:r w:rsidR="00CE1DD5">
        <w:t xml:space="preserve">of the </w:t>
      </w:r>
      <w:r>
        <w:t>co-expression networks</w:t>
      </w:r>
      <w:r w:rsidR="00EF1E89">
        <w:t xml:space="preserve"> were</w:t>
      </w:r>
      <w:r>
        <w:t xml:space="preserve"> generated from </w:t>
      </w:r>
      <w:r w:rsidR="00FF0CE2">
        <w:t xml:space="preserve">gene </w:t>
      </w:r>
      <w:r>
        <w:t>expression profiles collected across a diverse set of individuals (</w:t>
      </w:r>
      <w:proofErr w:type="spellStart"/>
      <w:r>
        <w:t>ZmRoot</w:t>
      </w:r>
      <w:proofErr w:type="spellEnd"/>
      <w:r>
        <w:t xml:space="preserve">, </w:t>
      </w:r>
      <w:proofErr w:type="spellStart"/>
      <w:r>
        <w:t>ZmPAN</w:t>
      </w:r>
      <w:proofErr w:type="spellEnd"/>
      <w:r>
        <w:t>)</w:t>
      </w:r>
      <w:r w:rsidR="00AA4F8A">
        <w:t xml:space="preserve"> and</w:t>
      </w:r>
      <w:r>
        <w:t xml:space="preserve"> performed substantially better than the </w:t>
      </w:r>
      <w:proofErr w:type="spellStart"/>
      <w:r>
        <w:t>ZmSAM</w:t>
      </w:r>
      <w:proofErr w:type="spellEnd"/>
      <w:r>
        <w:t xml:space="preserve"> network, which was based on a large collection of expression profiles across different tissues and developmental stages derived from a single reference line (B73). We emphasize that this result is not a reflection of the data quality or even the general utility of the co-expression network</w:t>
      </w:r>
      <w:r w:rsidR="005C499D">
        <w:t xml:space="preserve"> used to</w:t>
      </w:r>
      <w:r>
        <w:t xml:space="preserve"> d</w:t>
      </w:r>
      <w:r w:rsidR="005C499D">
        <w:t>erive</w:t>
      </w:r>
      <w:r>
        <w:t xml:space="preserve"> the tissue/developmental atlas. Evaluations of this network </w:t>
      </w:r>
      <w:r w:rsidR="004B58B8">
        <w:t>showed</w:t>
      </w:r>
      <w:r>
        <w:t xml:space="preserve"> a similar level of enrichment for co-expression relationships among genes involved in the same biological processes</w:t>
      </w:r>
      <w:r w:rsidR="005512E3">
        <w:t xml:space="preserve"> (</w:t>
      </w:r>
      <w:r w:rsidR="005512E3">
        <w:fldChar w:fldCharType="begin"/>
      </w:r>
      <w:r w:rsidR="005512E3">
        <w:instrText xml:space="preserve"> REF _Ref458774860 \h </w:instrText>
      </w:r>
      <w:r w:rsidR="00BD7995">
        <w:instrText xml:space="preserve"> \* MERGEFORMAT </w:instrText>
      </w:r>
      <w:r w:rsidR="005512E3">
        <w:fldChar w:fldCharType="separate"/>
      </w:r>
      <w:r w:rsidR="00A76A79">
        <w:t>Table 1</w:t>
      </w:r>
      <w:r w:rsidR="005512E3">
        <w:fldChar w:fldCharType="end"/>
      </w:r>
      <w:r w:rsidR="005512E3">
        <w:t>)</w:t>
      </w:r>
      <w:r w:rsidR="00AE58B8">
        <w:t xml:space="preserve"> and had very similar network structure (</w:t>
      </w:r>
      <w:r w:rsidR="00AE58B8">
        <w:fldChar w:fldCharType="begin"/>
      </w:r>
      <w:r w:rsidR="00AE58B8">
        <w:instrText xml:space="preserve"> REF _Ref458774880 \h </w:instrText>
      </w:r>
      <w:r w:rsidR="00BD7995">
        <w:instrText xml:space="preserve"> \* MERGEFORMAT </w:instrText>
      </w:r>
      <w:r w:rsidR="00AE58B8">
        <w:fldChar w:fldCharType="separate"/>
      </w:r>
      <w:r w:rsidR="00A76A79">
        <w:t>Table 2</w:t>
      </w:r>
      <w:r w:rsidR="00AE58B8">
        <w:fldChar w:fldCharType="end"/>
      </w:r>
      <w:r w:rsidR="00AE58B8">
        <w:t>)</w:t>
      </w:r>
      <w:r>
        <w:t xml:space="preserve">. </w:t>
      </w:r>
      <w:r w:rsidR="00887A2C">
        <w:t>Instead, o</w:t>
      </w:r>
      <w:r>
        <w:t xml:space="preserve">ur results indicate that the </w:t>
      </w:r>
      <w:r w:rsidR="002904EB">
        <w:t xml:space="preserve">underlying </w:t>
      </w:r>
      <w:r>
        <w:t xml:space="preserve">processes </w:t>
      </w:r>
      <w:r w:rsidR="002904EB">
        <w:t xml:space="preserve">driving </w:t>
      </w:r>
      <w:r>
        <w:t xml:space="preserve">genotypic variation associated with traits captured by GWAS are better captured by transcriptional variation observed across genetically diverse individuals. Indeed, </w:t>
      </w:r>
      <w:r w:rsidR="00EB62D0">
        <w:t>despite networks having</w:t>
      </w:r>
      <w:r>
        <w:t xml:space="preserve"> similar levels of GO term enrichment</w:t>
      </w:r>
      <w:r w:rsidR="009376EB">
        <w:t xml:space="preserve"> </w:t>
      </w:r>
      <w:r w:rsidR="005512E3">
        <w:t>(</w:t>
      </w:r>
      <w:r w:rsidR="009376EB">
        <w:fldChar w:fldCharType="begin"/>
      </w:r>
      <w:r w:rsidR="009376EB">
        <w:instrText xml:space="preserve"> REF _Ref458774860 \h </w:instrText>
      </w:r>
      <w:r w:rsidR="00BD7995">
        <w:instrText xml:space="preserve"> \* MERGEFORMAT </w:instrText>
      </w:r>
      <w:r w:rsidR="009376EB">
        <w:fldChar w:fldCharType="separate"/>
      </w:r>
      <w:r w:rsidR="00A76A79">
        <w:t>Table 1</w:t>
      </w:r>
      <w:r w:rsidR="009376EB">
        <w:fldChar w:fldCharType="end"/>
      </w:r>
      <w:r w:rsidR="005512E3">
        <w:t>)</w:t>
      </w:r>
      <w:r>
        <w:t>, the actual GO terms that drove that</w:t>
      </w:r>
      <w:r w:rsidR="002904EB">
        <w:t xml:space="preserve"> </w:t>
      </w:r>
      <w:r>
        <w:t>enrichment are quite different (</w:t>
      </w:r>
      <w:r w:rsidR="009376EB">
        <w:fldChar w:fldCharType="begin"/>
      </w:r>
      <w:r w:rsidR="009376EB">
        <w:instrText xml:space="preserve"> REF _Ref479246505 \h </w:instrText>
      </w:r>
      <w:r w:rsidR="00BD7995">
        <w:instrText xml:space="preserve"> \* MERGEFORMAT </w:instrText>
      </w:r>
      <w:r w:rsidR="009376EB">
        <w:fldChar w:fldCharType="separate"/>
      </w:r>
      <w:r w:rsidR="00A76A79">
        <w:t>Supp. Table 1</w:t>
      </w:r>
      <w:r w:rsidR="009376EB">
        <w:fldChar w:fldCharType="end"/>
      </w:r>
      <w:r>
        <w:t>), which is consistent with our previous anal</w:t>
      </w:r>
      <w:r w:rsidR="009438C3">
        <w:t>ysis demonstrating that the experimental context of</w:t>
      </w:r>
      <w:r w:rsidR="009029D0">
        <w:t xml:space="preserve"> co-expression networks</w:t>
      </w:r>
      <w:r w:rsidR="00B3385D">
        <w:t xml:space="preserve"> strongly</w:t>
      </w:r>
      <w:r w:rsidR="0015446F">
        <w:t xml:space="preserve"> influences</w:t>
      </w:r>
      <w:r w:rsidR="00372CF2">
        <w:t xml:space="preserve"> which</w:t>
      </w:r>
      <w:r w:rsidR="009438C3">
        <w:t xml:space="preserve"> biological processes it captures</w:t>
      </w:r>
      <w:r w:rsidR="009029D0">
        <w:fldChar w:fldCharType="begin" w:fldLock="1"/>
      </w:r>
      <w:r w:rsidR="00432471">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"mendeley" : { "formattedCitation" : "[34]", "plainTextFormattedCitation" : "[34]", "previouslyFormattedCitation" : "[34]" }, "properties" : { "noteIndex" : 0 }, "schema" : "https://github.com/citation-style-language/schema/raw/master/csl-citation.json" }</w:instrText>
      </w:r>
      <w:r w:rsidR="009029D0">
        <w:fldChar w:fldCharType="separate"/>
      </w:r>
      <w:r w:rsidR="00EA432F" w:rsidRPr="00EA432F">
        <w:rPr>
          <w:noProof/>
        </w:rPr>
        <w:t>[34]</w:t>
      </w:r>
      <w:r w:rsidR="009029D0">
        <w:fldChar w:fldCharType="end"/>
      </w:r>
      <w:r w:rsidR="003F0DEB">
        <w:t xml:space="preserve">. </w:t>
      </w:r>
    </w:p>
    <w:p w14:paraId="759B5857" w14:textId="18A9887F" w:rsidR="003F0DEB" w:rsidRDefault="004C123B" w:rsidP="0067252E">
      <w:r>
        <w:lastRenderedPageBreak/>
        <w:t xml:space="preserve">Between the two co-expression networks based on expression variation across </w:t>
      </w:r>
      <w:proofErr w:type="spellStart"/>
      <w:r w:rsidR="00514CFC">
        <w:t>genotypically</w:t>
      </w:r>
      <w:proofErr w:type="spellEnd"/>
      <w:r w:rsidR="00514CFC">
        <w:t xml:space="preserve"> diverse </w:t>
      </w:r>
      <w:r>
        <w:t>individua</w:t>
      </w:r>
      <w:r w:rsidR="008D417E">
        <w:t>ls, we also observed</w:t>
      </w:r>
      <w:r>
        <w:t xml:space="preserve"> differences depending on which tissues were profile</w:t>
      </w:r>
      <w:r w:rsidR="00273E6E">
        <w:t>d</w:t>
      </w:r>
      <w:r>
        <w:t>. Our co-expression network derived from sampling of root tissue across a diverse set of individuals (</w:t>
      </w:r>
      <w:proofErr w:type="spellStart"/>
      <w:r>
        <w:t>ZmRoot</w:t>
      </w:r>
      <w:proofErr w:type="spellEnd"/>
      <w:r>
        <w:t>) provided the best performance at the FDR we analyzed (</w:t>
      </w:r>
      <w:r w:rsidR="00EB2AD3">
        <w:rPr>
          <w:highlight w:val="cyan"/>
        </w:rPr>
        <w:fldChar w:fldCharType="begin"/>
      </w:r>
      <w:r w:rsidR="00EB2AD3">
        <w:instrText xml:space="preserve"> REF _Ref485996339 \h </w:instrText>
      </w:r>
      <w:r w:rsidR="00BD7995">
        <w:rPr>
          <w:highlight w:val="cyan"/>
        </w:rPr>
        <w:instrText xml:space="preserve"> \* MERGEFORMAT </w:instrText>
      </w:r>
      <w:r w:rsidR="00EB2AD3">
        <w:rPr>
          <w:highlight w:val="cyan"/>
        </w:rPr>
      </w:r>
      <w:r w:rsidR="00EB2AD3">
        <w:rPr>
          <w:highlight w:val="cyan"/>
        </w:rPr>
        <w:fldChar w:fldCharType="separate"/>
      </w:r>
      <w:r w:rsidR="00A76A79">
        <w:t>Table 4</w:t>
      </w:r>
      <w:r w:rsidR="00EB2AD3">
        <w:rPr>
          <w:highlight w:val="cyan"/>
        </w:rPr>
        <w:fldChar w:fldCharType="end"/>
      </w:r>
      <w:r>
        <w:t xml:space="preserve">), producing a total of </w:t>
      </w:r>
      <w:r w:rsidR="00EB2AD3" w:rsidRPr="00EB2AD3">
        <w:t>335 (326 from density and 11 from locality, 2 in both)</w:t>
      </w:r>
      <w:r>
        <w:t xml:space="preserve"> HPO candidate genes as compared to </w:t>
      </w:r>
      <w:r w:rsidR="00AD519D">
        <w:t>228 (all from locality)</w:t>
      </w:r>
      <w:r>
        <w:t xml:space="preserve"> HPO candidate genes produced by the </w:t>
      </w:r>
      <w:proofErr w:type="spellStart"/>
      <w:r>
        <w:t>ZmPAN</w:t>
      </w:r>
      <w:proofErr w:type="spellEnd"/>
      <w:r>
        <w:t xml:space="preserve"> network, which was derived from expression profiles of whole seedlings. This result </w:t>
      </w:r>
      <w:r w:rsidR="006D34E1">
        <w:t xml:space="preserve">affirms </w:t>
      </w:r>
      <w:r>
        <w:t>our original motivation for collecting tissue-specific gene expression profiles</w:t>
      </w:r>
      <w:r w:rsidR="00E15BAD">
        <w:t>:</w:t>
      </w:r>
      <w:r>
        <w:t xml:space="preserve"> we expected that processes occurring in the roots would be central</w:t>
      </w:r>
      <w:r w:rsidR="00A52EF0">
        <w:t xml:space="preserve"> to element</w:t>
      </w:r>
      <w:r w:rsidR="00401704">
        <w:t>al</w:t>
      </w:r>
      <w:r w:rsidR="00A52EF0">
        <w:t xml:space="preserve"> accumulation phenot</w:t>
      </w:r>
      <w:r>
        <w:t>y</w:t>
      </w:r>
      <w:r w:rsidR="00A52EF0">
        <w:t>p</w:t>
      </w:r>
      <w:r>
        <w:t>e</w:t>
      </w:r>
      <w:r w:rsidR="003011DE">
        <w:t>s,</w:t>
      </w:r>
      <w:r>
        <w:t xml:space="preserve"> which were measured in kernels. </w:t>
      </w:r>
      <w:r w:rsidR="003011DE">
        <w:t>However, t</w:t>
      </w:r>
      <w:r>
        <w:t>he difference between the performance of these two networks was modest and much less significant than the difference between</w:t>
      </w:r>
      <w:r w:rsidR="007614D0">
        <w:t xml:space="preserve"> the developmental/tissue atlas-</w:t>
      </w:r>
      <w:r>
        <w:t>derived network and the di</w:t>
      </w:r>
      <w:r w:rsidR="00F1739E">
        <w:t>verse genotype-derived network.</w:t>
      </w:r>
      <w:r w:rsidR="00673AFD">
        <w:t xml:space="preserve"> Furthermore, we expect </w:t>
      </w:r>
      <w:r w:rsidR="004F010A">
        <w:t>neither</w:t>
      </w:r>
      <w:r w:rsidR="00673AFD">
        <w:t xml:space="preserve"> the </w:t>
      </w:r>
      <w:proofErr w:type="spellStart"/>
      <w:r w:rsidR="00673AFD">
        <w:t>ZmRoot</w:t>
      </w:r>
      <w:proofErr w:type="spellEnd"/>
      <w:r w:rsidR="00AE493A">
        <w:t xml:space="preserve"> nor the </w:t>
      </w:r>
      <w:proofErr w:type="spellStart"/>
      <w:r w:rsidR="00AE493A">
        <w:t>ZmPAN</w:t>
      </w:r>
      <w:proofErr w:type="spellEnd"/>
      <w:r w:rsidR="00673AFD">
        <w:t xml:space="preserve"> network</w:t>
      </w:r>
      <w:r w:rsidR="00AE493A">
        <w:t xml:space="preserve"> </w:t>
      </w:r>
      <w:r w:rsidR="004F010A">
        <w:t xml:space="preserve">to </w:t>
      </w:r>
      <w:r w:rsidR="00AE493A">
        <w:t>fully describe elemental accumulation processes.</w:t>
      </w:r>
      <w:r w:rsidR="00D5476F">
        <w:t xml:space="preserve"> While ions are </w:t>
      </w:r>
      <w:r w:rsidR="00D2430E">
        <w:t xml:space="preserve">initially </w:t>
      </w:r>
      <w:r w:rsidR="00D5476F">
        <w:t xml:space="preserve">acquired from the soil via the root system, we do not directly observe </w:t>
      </w:r>
      <w:r w:rsidR="008E42C4">
        <w:t>their</w:t>
      </w:r>
      <w:r w:rsidR="00D5476F">
        <w:t xml:space="preserve"> accumulation in the seed.</w:t>
      </w:r>
      <w:r w:rsidR="00AE493A">
        <w:t xml:space="preserve"> The datasets presented here could </w:t>
      </w:r>
      <w:r w:rsidR="00A14A37">
        <w:t xml:space="preserve">be </w:t>
      </w:r>
      <w:r w:rsidR="00AE493A">
        <w:t>further complemented by additional tissue</w:t>
      </w:r>
      <w:r w:rsidR="00A14A37">
        <w:t>-</w:t>
      </w:r>
      <w:r w:rsidR="00AE493A">
        <w:t xml:space="preserve">specific </w:t>
      </w:r>
      <w:r w:rsidR="00EE5011">
        <w:t>data</w:t>
      </w:r>
      <w:r w:rsidR="008E42C4">
        <w:t>,</w:t>
      </w:r>
      <w:r w:rsidR="00AE493A">
        <w:t xml:space="preserve"> such as </w:t>
      </w:r>
      <w:proofErr w:type="spellStart"/>
      <w:r w:rsidR="00AE493A">
        <w:t>genotypically</w:t>
      </w:r>
      <w:proofErr w:type="spellEnd"/>
      <w:r w:rsidR="00AE493A">
        <w:t xml:space="preserve"> diverse seed or lea</w:t>
      </w:r>
      <w:r w:rsidR="00DF3498">
        <w:t>f</w:t>
      </w:r>
      <w:r w:rsidR="0032374C">
        <w:t xml:space="preserve"> </w:t>
      </w:r>
      <w:r w:rsidR="00DF3498">
        <w:t>networks.</w:t>
      </w:r>
    </w:p>
    <w:p w14:paraId="6398E87B" w14:textId="0FA38CD3" w:rsidR="0007635B" w:rsidRDefault="009A0805" w:rsidP="0067252E">
      <w:r>
        <w:t>T</w:t>
      </w:r>
      <w:r w:rsidR="004C123B">
        <w:t xml:space="preserve">he performance of the </w:t>
      </w:r>
      <w:proofErr w:type="spellStart"/>
      <w:r w:rsidR="00771E1A">
        <w:t>ZmRoot</w:t>
      </w:r>
      <w:proofErr w:type="spellEnd"/>
      <w:r w:rsidR="00771E1A">
        <w:t xml:space="preserve"> </w:t>
      </w:r>
      <w:r w:rsidR="004C123B">
        <w:t xml:space="preserve">versus the </w:t>
      </w:r>
      <w:proofErr w:type="spellStart"/>
      <w:r w:rsidR="004C123B">
        <w:t>ZmPAN</w:t>
      </w:r>
      <w:proofErr w:type="spellEnd"/>
      <w:r w:rsidR="00771E1A">
        <w:t xml:space="preserve"> network </w:t>
      </w:r>
      <w:r w:rsidR="004C123B">
        <w:t>was</w:t>
      </w:r>
      <w:r w:rsidR="00797B22">
        <w:t xml:space="preserve"> also</w:t>
      </w:r>
      <w:r w:rsidR="004C123B">
        <w:t xml:space="preserve"> quite different depending on which network metric we</w:t>
      </w:r>
      <w:r w:rsidR="00C56368">
        <w:t xml:space="preserve"> used. Specifically, HPO gene discovery in</w:t>
      </w:r>
      <w:r w:rsidR="004C123B">
        <w:t xml:space="preserve"> </w:t>
      </w:r>
      <w:r w:rsidR="00D80D2E">
        <w:t xml:space="preserve">the </w:t>
      </w:r>
      <w:proofErr w:type="spellStart"/>
      <w:r w:rsidR="00D80D2E">
        <w:t>ZmRoot</w:t>
      </w:r>
      <w:proofErr w:type="spellEnd"/>
      <w:r w:rsidR="00D80D2E">
        <w:t xml:space="preserve"> network was </w:t>
      </w:r>
      <w:r w:rsidR="00B05C04">
        <w:t>driven</w:t>
      </w:r>
      <w:r w:rsidR="00D80D2E">
        <w:t xml:space="preserve"> by</w:t>
      </w:r>
      <w:r w:rsidR="004C123B">
        <w:t xml:space="preserve"> the density metric</w:t>
      </w:r>
      <w:r w:rsidR="00A14A37">
        <w:t>,</w:t>
      </w:r>
      <w:r w:rsidR="004C123B">
        <w:t xml:space="preserve"> while performance of</w:t>
      </w:r>
      <w:r w:rsidR="00E630E0">
        <w:t xml:space="preserve"> the </w:t>
      </w:r>
      <w:proofErr w:type="spellStart"/>
      <w:r w:rsidR="00E630E0">
        <w:t>ZmPAN</w:t>
      </w:r>
      <w:proofErr w:type="spellEnd"/>
      <w:r w:rsidR="00E630E0">
        <w:t xml:space="preserve"> network relied</w:t>
      </w:r>
      <w:r w:rsidR="004C123B">
        <w:t xml:space="preserve"> on the locality metric (</w:t>
      </w:r>
      <w:r w:rsidR="00D623D2">
        <w:fldChar w:fldCharType="begin"/>
      </w:r>
      <w:r w:rsidR="00D623D2">
        <w:instrText xml:space="preserve"> REF _Ref485996339 \h </w:instrText>
      </w:r>
      <w:r w:rsidR="00BD7995">
        <w:instrText xml:space="preserve"> \* MERGEFORMAT </w:instrText>
      </w:r>
      <w:r w:rsidR="00D623D2">
        <w:fldChar w:fldCharType="separate"/>
      </w:r>
      <w:r w:rsidR="00A76A79">
        <w:t>Table 4</w:t>
      </w:r>
      <w:r w:rsidR="00D623D2">
        <w:fldChar w:fldCharType="end"/>
      </w:r>
      <w:r w:rsidR="0007635B">
        <w:t>)</w:t>
      </w:r>
      <w:r w:rsidR="00CB796A">
        <w:t xml:space="preserve">. </w:t>
      </w:r>
      <w:r w:rsidR="00A14A37">
        <w:t xml:space="preserve">However, </w:t>
      </w:r>
      <w:r w:rsidR="008E42C4">
        <w:t>locality and density were positively correlated</w:t>
      </w:r>
      <w:r w:rsidR="00195A6C">
        <w:t xml:space="preserve"> in both networks (</w:t>
      </w:r>
      <w:r w:rsidR="00195A6C">
        <w:fldChar w:fldCharType="begin"/>
      </w:r>
      <w:r w:rsidR="00195A6C">
        <w:instrText xml:space="preserve"> REF _Ref481678956 \h </w:instrText>
      </w:r>
      <w:r w:rsidR="00BD7995">
        <w:instrText xml:space="preserve"> \* MERGEFORMAT </w:instrText>
      </w:r>
      <w:r w:rsidR="00195A6C">
        <w:fldChar w:fldCharType="separate"/>
      </w:r>
      <w:r w:rsidR="00A76A79">
        <w:t>Supp. Figure 6</w:t>
      </w:r>
      <w:r w:rsidR="00195A6C">
        <w:fldChar w:fldCharType="end"/>
      </w:r>
      <w:r w:rsidR="00195A6C">
        <w:t>)</w:t>
      </w:r>
      <w:r w:rsidR="008E42C4">
        <w:t>,</w:t>
      </w:r>
      <w:r w:rsidR="00374F73">
        <w:t xml:space="preserve"> implying</w:t>
      </w:r>
      <w:r w:rsidR="00771E1A">
        <w:t xml:space="preserve"> </w:t>
      </w:r>
      <w:r w:rsidR="00374F73">
        <w:t>that these two metrics are</w:t>
      </w:r>
      <w:r w:rsidR="00374F73" w:rsidRPr="00E630E0">
        <w:t xml:space="preserve"> </w:t>
      </w:r>
      <w:r w:rsidR="004F6D59">
        <w:t>likely complementary</w:t>
      </w:r>
      <w:r w:rsidR="0007635B" w:rsidRPr="00E630E0">
        <w:t>.</w:t>
      </w:r>
      <w:r w:rsidR="00271E79">
        <w:t xml:space="preserve"> </w:t>
      </w:r>
      <w:r w:rsidR="000C582B">
        <w:t>Indeed, t</w:t>
      </w:r>
      <w:r w:rsidR="00271E79">
        <w:t>his</w:t>
      </w:r>
      <w:r w:rsidR="00FC2CD0">
        <w:t xml:space="preserve"> </w:t>
      </w:r>
      <w:r w:rsidR="003D127A">
        <w:t>relationship</w:t>
      </w:r>
      <w:r w:rsidR="00271E79">
        <w:t xml:space="preserve"> was also seen</w:t>
      </w:r>
      <w:r w:rsidR="00771E1A">
        <w:t xml:space="preserve"> </w:t>
      </w:r>
      <w:r w:rsidR="00271E79">
        <w:t>for density and locality of GO terms.</w:t>
      </w:r>
      <w:r w:rsidR="00E524CE" w:rsidRPr="00E630E0">
        <w:t xml:space="preserve"> </w:t>
      </w:r>
      <w:r w:rsidR="00E524CE" w:rsidRPr="00E630E0">
        <w:fldChar w:fldCharType="begin"/>
      </w:r>
      <w:r w:rsidR="00E524CE" w:rsidRPr="00E630E0">
        <w:instrText xml:space="preserve"> REF _Ref458774860 \h </w:instrText>
      </w:r>
      <w:r w:rsidR="00133DDF" w:rsidRPr="00E630E0">
        <w:instrText xml:space="preserve"> \* MERGEFORMAT </w:instrText>
      </w:r>
      <w:r w:rsidR="00E524CE" w:rsidRPr="00E630E0">
        <w:fldChar w:fldCharType="separate"/>
      </w:r>
      <w:r w:rsidR="00A76A79">
        <w:t>Table 1</w:t>
      </w:r>
      <w:r w:rsidR="00E524CE" w:rsidRPr="00E630E0">
        <w:fldChar w:fldCharType="end"/>
      </w:r>
      <w:r w:rsidR="00271E79">
        <w:t xml:space="preserve"> shows that</w:t>
      </w:r>
      <w:r w:rsidR="00EE027B">
        <w:t xml:space="preserve"> both</w:t>
      </w:r>
      <w:r w:rsidR="00D23A43">
        <w:t xml:space="preserve"> metrics had</w:t>
      </w:r>
      <w:r w:rsidR="00E524CE" w:rsidRPr="00E630E0">
        <w:t xml:space="preserve"> similar</w:t>
      </w:r>
      <w:r w:rsidR="00864D2F">
        <w:t xml:space="preserve"> overall</w:t>
      </w:r>
      <w:r w:rsidR="00E524CE" w:rsidRPr="00E630E0">
        <w:t xml:space="preserve"> performance, </w:t>
      </w:r>
      <w:r w:rsidR="00590058">
        <w:t xml:space="preserve">each </w:t>
      </w:r>
      <w:r w:rsidR="00E524CE" w:rsidRPr="00E630E0">
        <w:t>capturing ~40% of GO terms in each network</w:t>
      </w:r>
      <w:r w:rsidR="00A14A37">
        <w:t>;</w:t>
      </w:r>
      <w:r w:rsidR="005154D9">
        <w:t xml:space="preserve"> however</w:t>
      </w:r>
      <w:r w:rsidR="00A14A37">
        <w:t>,</w:t>
      </w:r>
      <w:r w:rsidR="00E524CE" w:rsidRPr="00E630E0">
        <w:t xml:space="preserve"> only ~25% </w:t>
      </w:r>
      <w:r w:rsidR="00A14A37">
        <w:t>was</w:t>
      </w:r>
      <w:r w:rsidR="00A14A37" w:rsidRPr="00E630E0">
        <w:t xml:space="preserve"> </w:t>
      </w:r>
      <w:r w:rsidR="00E524CE" w:rsidRPr="00E630E0">
        <w:t>captured by both metrics</w:t>
      </w:r>
      <w:r w:rsidR="00A14A37">
        <w:t>,</w:t>
      </w:r>
      <w:r w:rsidR="005154D9">
        <w:t xml:space="preserve"> indicating </w:t>
      </w:r>
      <w:r w:rsidR="00A14A37">
        <w:t xml:space="preserve">that </w:t>
      </w:r>
      <w:r w:rsidR="005154D9">
        <w:t>there are</w:t>
      </w:r>
      <w:r w:rsidR="00771E1A">
        <w:t xml:space="preserve"> certain</w:t>
      </w:r>
      <w:r w:rsidR="005154D9">
        <w:t xml:space="preserve"> biological processes </w:t>
      </w:r>
      <w:r w:rsidR="00027EFB">
        <w:t>where one</w:t>
      </w:r>
      <w:r w:rsidR="005154D9">
        <w:t xml:space="preserve"> metric</w:t>
      </w:r>
      <w:r w:rsidR="00027EFB">
        <w:t xml:space="preserve"> is more appropriate than the other</w:t>
      </w:r>
      <w:r w:rsidR="00E524CE" w:rsidRPr="00E630E0">
        <w:t>.</w:t>
      </w:r>
      <w:r w:rsidR="00867297">
        <w:t xml:space="preserve"> In addition to</w:t>
      </w:r>
      <w:r w:rsidR="00A14A37">
        <w:t xml:space="preserve"> the</w:t>
      </w:r>
      <w:r w:rsidR="00867297">
        <w:t xml:space="preserve"> tissue source differing</w:t>
      </w:r>
      <w:r w:rsidR="002D7A92">
        <w:t xml:space="preserve"> </w:t>
      </w:r>
      <w:r w:rsidR="00867297">
        <w:t xml:space="preserve">between the </w:t>
      </w:r>
      <w:proofErr w:type="spellStart"/>
      <w:r w:rsidR="00867297">
        <w:t>ZmRoot</w:t>
      </w:r>
      <w:proofErr w:type="spellEnd"/>
      <w:r w:rsidR="00867297">
        <w:t xml:space="preserve"> and </w:t>
      </w:r>
      <w:proofErr w:type="spellStart"/>
      <w:r w:rsidR="00867297">
        <w:t>ZmPAN</w:t>
      </w:r>
      <w:proofErr w:type="spellEnd"/>
      <w:r w:rsidR="00867297">
        <w:t xml:space="preserve"> network</w:t>
      </w:r>
      <w:r w:rsidR="00A14A37">
        <w:t>s</w:t>
      </w:r>
      <w:r w:rsidR="00867297">
        <w:t xml:space="preserve">, the number of experimental accessions drastically differed </w:t>
      </w:r>
      <w:r w:rsidR="00A14A37">
        <w:t>as well</w:t>
      </w:r>
      <w:r w:rsidR="00867297">
        <w:t xml:space="preserve"> (503 </w:t>
      </w:r>
      <w:r w:rsidR="00867297">
        <w:lastRenderedPageBreak/>
        <w:t xml:space="preserve">accessions in </w:t>
      </w:r>
      <w:proofErr w:type="spellStart"/>
      <w:r w:rsidR="00867297">
        <w:t>ZmPAN</w:t>
      </w:r>
      <w:proofErr w:type="spellEnd"/>
      <w:r w:rsidR="00867297">
        <w:t xml:space="preserve"> and 48 in </w:t>
      </w:r>
      <w:proofErr w:type="spellStart"/>
      <w:r w:rsidR="00867297">
        <w:t>ZmRoot</w:t>
      </w:r>
      <w:proofErr w:type="spellEnd"/>
      <w:r w:rsidR="00867297">
        <w:t>)</w:t>
      </w:r>
      <w:r w:rsidR="00027EFB">
        <w:t>, and this</w:t>
      </w:r>
      <w:r w:rsidR="006541F1">
        <w:t xml:space="preserve"> influence</w:t>
      </w:r>
      <w:r w:rsidR="0033134C">
        <w:t>d</w:t>
      </w:r>
      <w:r w:rsidR="006541F1">
        <w:t xml:space="preserve"> the performance of network metrics</w:t>
      </w:r>
      <w:r w:rsidR="00867297">
        <w:t xml:space="preserve">. </w:t>
      </w:r>
      <w:r w:rsidR="002C180B">
        <w:t>W</w:t>
      </w:r>
      <w:r w:rsidR="0007635B" w:rsidRPr="00E630E0">
        <w:t>e show</w:t>
      </w:r>
      <w:r w:rsidR="00867297">
        <w:t>ed</w:t>
      </w:r>
      <w:r w:rsidR="002C180B">
        <w:t xml:space="preserve"> </w:t>
      </w:r>
      <w:r w:rsidR="00A26BE1">
        <w:t>that locality wa</w:t>
      </w:r>
      <w:r w:rsidR="0007635B" w:rsidRPr="00E630E0">
        <w:t>s sensitive to the number of accessions used to calculate co-expression (</w:t>
      </w:r>
      <w:r w:rsidR="0007635B">
        <w:fldChar w:fldCharType="begin"/>
      </w:r>
      <w:r w:rsidR="0007635B">
        <w:instrText xml:space="preserve"> REF _Ref486516422 \h </w:instrText>
      </w:r>
      <w:r w:rsidR="00BD7995">
        <w:instrText xml:space="preserve"> \* MERGEFORMAT </w:instrText>
      </w:r>
      <w:r w:rsidR="0007635B">
        <w:fldChar w:fldCharType="separate"/>
      </w:r>
      <w:r w:rsidR="00A76A79">
        <w:t>Supp. Table 7</w:t>
      </w:r>
      <w:r w:rsidR="0007635B">
        <w:fldChar w:fldCharType="end"/>
      </w:r>
      <w:r w:rsidR="0007635B">
        <w:t>) and thus could explain the bias between network metric</w:t>
      </w:r>
      <w:r w:rsidR="00A14A37">
        <w:t>s</w:t>
      </w:r>
      <w:r w:rsidR="0007635B">
        <w:t xml:space="preserve"> and the number of input accessions</w:t>
      </w:r>
      <w:r w:rsidR="00B353CF">
        <w:t>.</w:t>
      </w:r>
      <w:r w:rsidR="009A4C87">
        <w:t xml:space="preserve"> This result also suggests that the 46 accessions in </w:t>
      </w:r>
      <w:proofErr w:type="spellStart"/>
      <w:r w:rsidR="009A4C87">
        <w:t>ZmRoot</w:t>
      </w:r>
      <w:proofErr w:type="spellEnd"/>
      <w:r w:rsidR="009A4C87">
        <w:t xml:space="preserve"> did not saturate this approach for</w:t>
      </w:r>
      <w:r w:rsidR="001E6D0C">
        <w:t xml:space="preserve"> co-expression</w:t>
      </w:r>
      <w:r w:rsidR="009A4C87">
        <w:t xml:space="preserve"> signal and</w:t>
      </w:r>
      <w:r w:rsidR="00F36F7D">
        <w:t xml:space="preserve"> </w:t>
      </w:r>
      <w:r w:rsidR="00A14A37">
        <w:t xml:space="preserve">that </w:t>
      </w:r>
      <w:r w:rsidR="009A4C87">
        <w:t xml:space="preserve">expanding the </w:t>
      </w:r>
      <w:proofErr w:type="spellStart"/>
      <w:r w:rsidR="009A4C87">
        <w:t>ZmRoot</w:t>
      </w:r>
      <w:proofErr w:type="spellEnd"/>
      <w:r w:rsidR="009A4C87">
        <w:t xml:space="preserve"> dataset to include 503 accessions </w:t>
      </w:r>
      <w:r w:rsidR="008F310D">
        <w:t>would</w:t>
      </w:r>
      <w:r w:rsidR="009A4C87">
        <w:t xml:space="preserve"> result in greater power to detect overlap and the identification of more true positives</w:t>
      </w:r>
      <w:r w:rsidR="008C165F">
        <w:t xml:space="preserve"> using locality</w:t>
      </w:r>
      <w:r w:rsidR="009A4C87">
        <w:t>.</w:t>
      </w:r>
    </w:p>
    <w:p w14:paraId="7C1B9FA8" w14:textId="292D717E" w:rsidR="004C123B" w:rsidRPr="004C123B" w:rsidRDefault="004C123B" w:rsidP="0067252E">
      <w:r>
        <w:t>In general, our results strongly suggest that co-expression networks derived from expression</w:t>
      </w:r>
      <w:r w:rsidR="000C582B">
        <w:t xml:space="preserve"> experiments</w:t>
      </w:r>
      <w:r w:rsidR="00BA2238">
        <w:t xml:space="preserve"> profiling </w:t>
      </w:r>
      <w:r>
        <w:t>genetically diverse individuals</w:t>
      </w:r>
      <w:r w:rsidR="008F5200">
        <w:t>,</w:t>
      </w:r>
      <w:r w:rsidR="00C60ED7">
        <w:t xml:space="preserve"> </w:t>
      </w:r>
      <w:r>
        <w:t>as opposed to deep expression atlases derived from a single reference genotype, will be more powerful for interpreting candidate genetic loci</w:t>
      </w:r>
      <w:r w:rsidR="008403FE">
        <w:t xml:space="preserve"> identified in a </w:t>
      </w:r>
      <w:r w:rsidR="00A82DBD">
        <w:t>GWA</w:t>
      </w:r>
      <w:r w:rsidR="0064661C">
        <w:t>S</w:t>
      </w:r>
      <w:r>
        <w:t>. Furthermore, our findings suggest that where it is possible to identify relevant tissues for a phenotype of interest, tissue-specific expression profiling across genetically diverse individuals is an effective strategy.</w:t>
      </w:r>
      <w:r w:rsidR="00BF20EC">
        <w:t xml:space="preserve"> Identifying the best co-expressi</w:t>
      </w:r>
      <w:r w:rsidR="00BB6BBD">
        <w:t>on context for a given GWAS</w:t>
      </w:r>
      <w:r>
        <w:t xml:space="preserve"> has important implications for data generation efforts in </w:t>
      </w:r>
      <w:r w:rsidR="003F3FA6">
        <w:t>future studies</w:t>
      </w:r>
      <w:r>
        <w:t xml:space="preserve">. </w:t>
      </w:r>
    </w:p>
    <w:p w14:paraId="4AC8DC3A" w14:textId="2D19A45D" w:rsidR="00C42754" w:rsidRDefault="00C42754" w:rsidP="0067252E">
      <w:pPr>
        <w:pStyle w:val="Heading1"/>
      </w:pPr>
      <w:r>
        <w:t>Conclusion</w:t>
      </w:r>
      <w:r w:rsidR="000A4BE3">
        <w:t>s</w:t>
      </w:r>
    </w:p>
    <w:p w14:paraId="16B58200" w14:textId="11F30F1C" w:rsidR="0019799E" w:rsidRPr="0019799E" w:rsidRDefault="00E3277B" w:rsidP="0067252E">
      <w:r>
        <w:t xml:space="preserve">We developed a tool, </w:t>
      </w:r>
      <w:proofErr w:type="spellStart"/>
      <w:r>
        <w:t>Camoco</w:t>
      </w:r>
      <w:proofErr w:type="spellEnd"/>
      <w:r>
        <w:t>, which</w:t>
      </w:r>
      <w:r w:rsidR="00C42754">
        <w:t xml:space="preserve"> integrate</w:t>
      </w:r>
      <w:r>
        <w:t>s</w:t>
      </w:r>
      <w:r w:rsidR="00C42754">
        <w:t xml:space="preserve"> co-expression network</w:t>
      </w:r>
      <w:r>
        <w:t xml:space="preserve">s with GWAS data in order to better identify functionally relevant causal variants. We used </w:t>
      </w:r>
      <w:proofErr w:type="spellStart"/>
      <w:r>
        <w:t>Camoco</w:t>
      </w:r>
      <w:proofErr w:type="spellEnd"/>
      <w:r>
        <w:t xml:space="preserve"> to</w:t>
      </w:r>
      <w:r w:rsidR="009A4031">
        <w:t xml:space="preserve"> examine</w:t>
      </w:r>
      <w:r w:rsidR="00C42754">
        <w:t xml:space="preserve"> loci associated with elemental accumulation in maize grain. </w:t>
      </w:r>
      <w:r w:rsidR="009A4031">
        <w:t>To do this, w</w:t>
      </w:r>
      <w:r w:rsidR="00C42754">
        <w:t>e built three different co-expression networks and simulate</w:t>
      </w:r>
      <w:r w:rsidR="00BF75F4">
        <w:t>d</w:t>
      </w:r>
      <w:r w:rsidR="00C42754">
        <w:t xml:space="preserve"> their ability to detect co-expression using GO terms. We then use</w:t>
      </w:r>
      <w:r w:rsidR="00A14A37">
        <w:t>d</w:t>
      </w:r>
      <w:r w:rsidR="00C42754">
        <w:t xml:space="preserve"> these networks to identify patterns of co-expres</w:t>
      </w:r>
      <w:r w:rsidR="003B23FD">
        <w:t xml:space="preserve">sion in a </w:t>
      </w:r>
      <w:r w:rsidR="00BF75F4">
        <w:t>set of</w:t>
      </w:r>
      <w:r w:rsidR="0002261A">
        <w:t xml:space="preserve"> </w:t>
      </w:r>
      <w:r w:rsidR="00E96C88">
        <w:t>GWAS traits measuring seed accumulation</w:t>
      </w:r>
      <w:r w:rsidR="00BF75F4">
        <w:t xml:space="preserve"> for</w:t>
      </w:r>
      <w:r w:rsidR="003B23FD">
        <w:t xml:space="preserve"> 17</w:t>
      </w:r>
      <w:r w:rsidR="00E96C88">
        <w:t xml:space="preserve"> different elements,</w:t>
      </w:r>
      <w:r w:rsidR="00C40BA2">
        <w:t xml:space="preserve"> </w:t>
      </w:r>
      <w:r w:rsidR="00E96C88">
        <w:t>resulting</w:t>
      </w:r>
      <w:r w:rsidR="008A19B9">
        <w:t xml:space="preserve"> in the </w:t>
      </w:r>
      <w:r w:rsidR="00AC5B4D">
        <w:t>discover</w:t>
      </w:r>
      <w:r w:rsidR="00BF75F4">
        <w:t>y</w:t>
      </w:r>
      <w:r w:rsidR="00AC5B4D">
        <w:t xml:space="preserve"> of 610</w:t>
      </w:r>
      <w:r w:rsidR="00C42754">
        <w:t xml:space="preserve"> </w:t>
      </w:r>
      <w:r w:rsidR="00BF75F4">
        <w:t>high-confidence candidate causal</w:t>
      </w:r>
      <w:r w:rsidR="00C42754">
        <w:t xml:space="preserve"> genes</w:t>
      </w:r>
      <w:r w:rsidR="0076624C">
        <w:t>.</w:t>
      </w:r>
      <w:r w:rsidR="00A21812">
        <w:t xml:space="preserve"> These </w:t>
      </w:r>
      <w:r w:rsidR="00BF75F4">
        <w:t>candidat</w:t>
      </w:r>
      <w:r w:rsidR="0006124C">
        <w:t>e</w:t>
      </w:r>
      <w:r w:rsidR="00A21812">
        <w:t xml:space="preserve"> gene sets </w:t>
      </w:r>
      <w:r w:rsidR="00BF75F4">
        <w:t>were</w:t>
      </w:r>
      <w:r w:rsidR="00A21812">
        <w:t xml:space="preserve"> enriched for </w:t>
      </w:r>
      <w:r w:rsidR="00BF75F4">
        <w:t>bioprocesses</w:t>
      </w:r>
      <w:r w:rsidR="00A21812">
        <w:t xml:space="preserve"> related to the </w:t>
      </w:r>
      <w:proofErr w:type="spellStart"/>
      <w:r w:rsidR="00A21812">
        <w:t>ionome</w:t>
      </w:r>
      <w:proofErr w:type="spellEnd"/>
      <w:r w:rsidR="00A21812">
        <w:t xml:space="preserve">. </w:t>
      </w:r>
      <w:r w:rsidR="00BF75F4">
        <w:t>Although the large majority of the high-confidence cand</w:t>
      </w:r>
      <w:r w:rsidR="0006124C">
        <w:t>id</w:t>
      </w:r>
      <w:r w:rsidR="00BF75F4">
        <w:t>ate genes are uncharacterized and worth further study</w:t>
      </w:r>
      <w:r w:rsidR="00A21812">
        <w:t xml:space="preserve">, we </w:t>
      </w:r>
      <w:r w:rsidR="00BF75F4">
        <w:t>did find</w:t>
      </w:r>
      <w:r w:rsidR="005D741B">
        <w:t xml:space="preserve"> </w:t>
      </w:r>
      <w:r w:rsidR="00C13811">
        <w:t xml:space="preserve">linkage between </w:t>
      </w:r>
      <w:proofErr w:type="spellStart"/>
      <w:r w:rsidR="00C13811">
        <w:t>ionomic</w:t>
      </w:r>
      <w:proofErr w:type="spellEnd"/>
      <w:r w:rsidR="00C13811">
        <w:t xml:space="preserve"> traits and alleles at</w:t>
      </w:r>
      <w:r w:rsidR="005D741B">
        <w:t xml:space="preserve"> genes that </w:t>
      </w:r>
      <w:r w:rsidR="00F87269">
        <w:t xml:space="preserve">have </w:t>
      </w:r>
      <w:r w:rsidR="00F87269">
        <w:lastRenderedPageBreak/>
        <w:t xml:space="preserve">previously been </w:t>
      </w:r>
      <w:r w:rsidR="00C13811">
        <w:t xml:space="preserve">demonstrated </w:t>
      </w:r>
      <w:r w:rsidR="00F87269">
        <w:t xml:space="preserve">to affect the plant </w:t>
      </w:r>
      <w:proofErr w:type="spellStart"/>
      <w:r w:rsidR="00F87269">
        <w:t>ionome</w:t>
      </w:r>
      <w:proofErr w:type="spellEnd"/>
      <w:r w:rsidR="00F87269">
        <w:t>. We validated ou</w:t>
      </w:r>
      <w:r w:rsidR="00DB1E93">
        <w:t xml:space="preserve">r approach </w:t>
      </w:r>
      <w:r w:rsidR="00C13811">
        <w:t xml:space="preserve">using genes and pathways not previously demonstrated to affect the </w:t>
      </w:r>
      <w:proofErr w:type="spellStart"/>
      <w:r w:rsidR="00C13811">
        <w:t>ionome</w:t>
      </w:r>
      <w:proofErr w:type="spellEnd"/>
      <w:r w:rsidR="00C13811">
        <w:t xml:space="preserve"> in maize and demonstrated that GA signaling through the DELLA</w:t>
      </w:r>
      <w:r w:rsidR="009B716E">
        <w:t xml:space="preserve"> </w:t>
      </w:r>
      <w:r w:rsidR="00C13811">
        <w:t xml:space="preserve">domain transcription factors </w:t>
      </w:r>
      <w:r w:rsidR="00FD5569">
        <w:t>broadly</w:t>
      </w:r>
      <w:r w:rsidR="00DB1E93">
        <w:t xml:space="preserve"> impacted the plants</w:t>
      </w:r>
      <w:r w:rsidR="00FD5569">
        <w:t>’</w:t>
      </w:r>
      <w:r w:rsidR="00DB1E93">
        <w:t xml:space="preserve"> </w:t>
      </w:r>
      <w:r w:rsidR="00FD5569">
        <w:t>elemental profiles</w:t>
      </w:r>
      <w:r w:rsidR="00DB1E93">
        <w:t>.</w:t>
      </w:r>
      <w:r w:rsidR="0076624C">
        <w:t xml:space="preserve"> Our approach successfully </w:t>
      </w:r>
      <w:r w:rsidR="00FD5569">
        <w:t>prioritizes causal genes underlying GWAS-identified loci</w:t>
      </w:r>
      <w:r w:rsidR="0076624C">
        <w:t xml:space="preserve"> based solely </w:t>
      </w:r>
      <w:r w:rsidR="00070CC8">
        <w:t xml:space="preserve">on </w:t>
      </w:r>
      <w:r w:rsidR="0076624C">
        <w:t xml:space="preserve">gene expression data and establishes </w:t>
      </w:r>
      <w:r w:rsidR="00FD5569">
        <w:t>a basis for</w:t>
      </w:r>
      <w:r w:rsidR="0076624C">
        <w:t xml:space="preserve"> </w:t>
      </w:r>
      <w:r w:rsidR="00FD5569">
        <w:t xml:space="preserve">functional </w:t>
      </w:r>
      <w:r w:rsidR="0076624C">
        <w:t xml:space="preserve">interpretation </w:t>
      </w:r>
      <w:r w:rsidR="00FD5569">
        <w:t>of otherwise uncharacterized genes associated with</w:t>
      </w:r>
      <w:r w:rsidR="00627F75">
        <w:t xml:space="preserve"> complex trait</w:t>
      </w:r>
      <w:r w:rsidR="00117876">
        <w:t>s.</w:t>
      </w:r>
      <w:r w:rsidR="00EC23CB">
        <w:tab/>
      </w:r>
    </w:p>
    <w:p w14:paraId="4C49072D" w14:textId="0EB6D5B1" w:rsidR="00400A66" w:rsidRPr="00400A66" w:rsidRDefault="006B33EA" w:rsidP="0067252E">
      <w:pPr>
        <w:pStyle w:val="Heading1"/>
      </w:pPr>
      <w:bookmarkStart w:id="152" w:name="_Ref463088833"/>
      <w:r>
        <w:t>Methods</w:t>
      </w:r>
      <w:bookmarkEnd w:id="152"/>
    </w:p>
    <w:p w14:paraId="28A526A3" w14:textId="77777777" w:rsidR="008D2BA7" w:rsidRDefault="008D2BA7" w:rsidP="0067252E">
      <w:pPr>
        <w:pStyle w:val="Heading2"/>
      </w:pPr>
      <w:r>
        <w:t xml:space="preserve">Software implementation of </w:t>
      </w:r>
      <w:proofErr w:type="spellStart"/>
      <w:r>
        <w:t>Camoco</w:t>
      </w:r>
      <w:proofErr w:type="spellEnd"/>
    </w:p>
    <w:p w14:paraId="62C7F429" w14:textId="69465319" w:rsidR="008D2BA7" w:rsidRDefault="008D2BA7" w:rsidP="0067252E">
      <w:proofErr w:type="spellStart"/>
      <w:r>
        <w:t>Camoco</w:t>
      </w:r>
      <w:proofErr w:type="spellEnd"/>
      <w:r>
        <w:t xml:space="preserve"> (</w:t>
      </w:r>
      <w:r w:rsidR="00797003">
        <w:t>C</w:t>
      </w:r>
      <w:r>
        <w:t xml:space="preserve">o-analysis of </w:t>
      </w:r>
      <w:r w:rsidR="004C4530">
        <w:t>m</w:t>
      </w:r>
      <w:r>
        <w:t xml:space="preserve">olecular </w:t>
      </w:r>
      <w:r w:rsidR="004C4530">
        <w:t>c</w:t>
      </w:r>
      <w:r>
        <w:t>omponents) is a python library</w:t>
      </w:r>
      <w:r w:rsidR="00BE5388">
        <w:t xml:space="preserve"> that</w:t>
      </w:r>
      <w:r>
        <w:t xml:space="preserve"> includ</w:t>
      </w:r>
      <w:r w:rsidR="00BE5388">
        <w:t>es</w:t>
      </w:r>
      <w:r>
        <w:t xml:space="preserve"> a suite of command line tools </w:t>
      </w:r>
      <w:r w:rsidR="00BE5388">
        <w:t xml:space="preserve">to </w:t>
      </w:r>
      <w:r>
        <w:t>inter-</w:t>
      </w:r>
      <w:r w:rsidR="00BE5388">
        <w:t xml:space="preserve">relate </w:t>
      </w:r>
      <w:r>
        <w:t xml:space="preserve">and co-analyze different layers of genomic data. </w:t>
      </w:r>
      <w:r w:rsidR="00BE5388">
        <w:t>Specifically</w:t>
      </w:r>
      <w:r>
        <w:t xml:space="preserve">, it integrates genes present near GWAS loci </w:t>
      </w:r>
      <w:r w:rsidR="00533BD1">
        <w:t>with</w:t>
      </w:r>
      <w:r>
        <w:t xml:space="preserve"> functional information derived from </w:t>
      </w:r>
      <w:r w:rsidR="000F17F8">
        <w:t xml:space="preserve">gene </w:t>
      </w:r>
      <w:r>
        <w:t xml:space="preserve">co-expression networks. </w:t>
      </w:r>
      <w:proofErr w:type="spellStart"/>
      <w:r>
        <w:t>Camoco</w:t>
      </w:r>
      <w:proofErr w:type="spellEnd"/>
      <w:r>
        <w:t xml:space="preserve"> was developed to build and analyze co-expression networks from gene transcript expression data (i.e.</w:t>
      </w:r>
      <w:r w:rsidR="009B716E">
        <w:t>,</w:t>
      </w:r>
      <w:r>
        <w:t xml:space="preserve"> RNA</w:t>
      </w:r>
      <w:r w:rsidR="004C6071">
        <w:t>-</w:t>
      </w:r>
      <w:proofErr w:type="spellStart"/>
      <w:r>
        <w:t>Seq</w:t>
      </w:r>
      <w:proofErr w:type="spellEnd"/>
      <w:r>
        <w:t>)</w:t>
      </w:r>
      <w:r w:rsidR="00BE5388">
        <w:t>,</w:t>
      </w:r>
      <w:r>
        <w:t xml:space="preserve"> but</w:t>
      </w:r>
      <w:r w:rsidR="004C4530">
        <w:t xml:space="preserve"> it</w:t>
      </w:r>
      <w:r>
        <w:t xml:space="preserve"> can also be utilized on other expression data such as metabolite</w:t>
      </w:r>
      <w:r w:rsidR="00BE5388">
        <w:t xml:space="preserve">, </w:t>
      </w:r>
      <w:r>
        <w:t>protein abundance</w:t>
      </w:r>
      <w:r w:rsidR="00BE5388">
        <w:t>,</w:t>
      </w:r>
      <w:r>
        <w:t xml:space="preserve"> </w:t>
      </w:r>
      <w:r w:rsidR="00BE5388">
        <w:t xml:space="preserve">or </w:t>
      </w:r>
      <w:r>
        <w:t>microarray</w:t>
      </w:r>
      <w:r w:rsidR="00BE5388">
        <w:t xml:space="preserve"> data</w:t>
      </w:r>
      <w:r>
        <w:t xml:space="preserve">. </w:t>
      </w:r>
    </w:p>
    <w:p w14:paraId="2BEEA489" w14:textId="226FF459" w:rsidR="008D2BA7" w:rsidRDefault="008D2BA7" w:rsidP="0067252E">
      <w:pPr>
        <w:jc w:val="left"/>
      </w:pPr>
      <w:r>
        <w:t xml:space="preserve">This software implements three main routines: </w:t>
      </w:r>
      <w:r w:rsidR="009B716E">
        <w:t>(</w:t>
      </w:r>
      <w:r>
        <w:t>1) con</w:t>
      </w:r>
      <w:r w:rsidR="00B87472">
        <w:t>s</w:t>
      </w:r>
      <w:r>
        <w:t>truction and validation of co-expression networks from a counts or abundance matrix</w:t>
      </w:r>
      <w:r w:rsidR="004B7D5A">
        <w:t>,</w:t>
      </w:r>
      <w:r>
        <w:t xml:space="preserve"> </w:t>
      </w:r>
      <w:r w:rsidR="009B716E">
        <w:t>(</w:t>
      </w:r>
      <w:r>
        <w:t xml:space="preserve">2) </w:t>
      </w:r>
      <w:r w:rsidR="009B716E">
        <w:t>m</w:t>
      </w:r>
      <w:r>
        <w:t>appin</w:t>
      </w:r>
      <w:r w:rsidR="004B7D5A">
        <w:t>g SNPs (</w:t>
      </w:r>
      <w:r w:rsidR="00BE5388">
        <w:t>or other loci</w:t>
      </w:r>
      <w:r w:rsidR="004B7D5A">
        <w:t xml:space="preserve">) to genes, and </w:t>
      </w:r>
      <w:r w:rsidR="009B716E">
        <w:t>(</w:t>
      </w:r>
      <w:r w:rsidR="004B7D5A">
        <w:t>3)</w:t>
      </w:r>
      <w:r w:rsidR="00BE5388">
        <w:t xml:space="preserve"> </w:t>
      </w:r>
      <w:r w:rsidR="00991DCD">
        <w:t xml:space="preserve">an algorithm that assesses the </w:t>
      </w:r>
      <w:r w:rsidR="004B7D5A" w:rsidRPr="00991DCD">
        <w:rPr>
          <w:i/>
        </w:rPr>
        <w:t>overlap</w:t>
      </w:r>
      <w:r w:rsidR="004B7D5A">
        <w:t xml:space="preserve"> of co-expression among candidate genes near significant GWAS peaks.</w:t>
      </w:r>
    </w:p>
    <w:p w14:paraId="6114CE36" w14:textId="6990AB67" w:rsidR="00164372" w:rsidRDefault="004B7D5A" w:rsidP="0067252E">
      <w:proofErr w:type="spellStart"/>
      <w:r>
        <w:t>Camoco</w:t>
      </w:r>
      <w:proofErr w:type="spellEnd"/>
      <w:r>
        <w:t xml:space="preserve"> is open source and freely available under the</w:t>
      </w:r>
      <w:r w:rsidR="00EB0503">
        <w:t xml:space="preserve"> terms of the</w:t>
      </w:r>
      <w:r>
        <w:t xml:space="preserve"> MIT license. </w:t>
      </w:r>
      <w:r w:rsidR="00E87237">
        <w:t>Full s</w:t>
      </w:r>
      <w:r>
        <w:t>ource code</w:t>
      </w:r>
      <w:r w:rsidR="00746B7C">
        <w:t>, software examples</w:t>
      </w:r>
      <w:r w:rsidR="006856C0">
        <w:t>,</w:t>
      </w:r>
      <w:r>
        <w:t xml:space="preserve"> as well as instructions on how to install</w:t>
      </w:r>
      <w:r w:rsidR="0018603E">
        <w:t xml:space="preserve"> and run </w:t>
      </w:r>
      <w:proofErr w:type="spellStart"/>
      <w:r w:rsidR="0018603E">
        <w:t>Camoco</w:t>
      </w:r>
      <w:proofErr w:type="spellEnd"/>
      <w:r w:rsidR="0018603E">
        <w:t xml:space="preserve"> are available on GitHub</w:t>
      </w:r>
      <w:r w:rsidR="0018603E">
        <w:fldChar w:fldCharType="begin" w:fldLock="1"/>
      </w:r>
      <w:r w:rsidR="002E7ACB">
        <w:instrText>ADDIN CSL_CITATION { "citationItems" : [ { "id" : "ITEM-1", "itemData" : { "DOI" : "DOI:10.5281/zenodo.1049133", "id" : "ITEM-1", "issued" : { "date-parts" : [ [ "0" ] ] }, "title" : "Camoco Github Repository", "type" : "webpage" }, "uris" : [ "http://www.mendeley.com/documents/?uuid=65fa08ab-6226-4b5a-82c6-83e24cddb635", "http://www.mendeley.com/documents/?uuid=b86532c1-5949-4da1-b3e8-b937fce073e1" ] } ], "mendeley" : { "formattedCitation" : "[63]", "plainTextFormattedCitation" : "[63]", "previouslyFormattedCitation" : "[63]" }, "properties" : { "noteIndex" : 0 }, "schema" : "https://github.com/citation-style-language/schema/raw/master/csl-citation.json" }</w:instrText>
      </w:r>
      <w:r w:rsidR="0018603E">
        <w:fldChar w:fldCharType="separate"/>
      </w:r>
      <w:r w:rsidR="0018603E" w:rsidRPr="0018603E">
        <w:rPr>
          <w:noProof/>
        </w:rPr>
        <w:t>[63]</w:t>
      </w:r>
      <w:r w:rsidR="0018603E">
        <w:fldChar w:fldCharType="end"/>
      </w:r>
      <w:r>
        <w:t>.</w:t>
      </w:r>
      <w:r w:rsidR="00797003">
        <w:t xml:space="preserve"> </w:t>
      </w:r>
      <w:proofErr w:type="spellStart"/>
      <w:r w:rsidR="00164372">
        <w:t>Camoco</w:t>
      </w:r>
      <w:proofErr w:type="spellEnd"/>
      <w:r w:rsidR="00164372">
        <w:t xml:space="preserve"> version 0.5.0</w:t>
      </w:r>
      <w:r w:rsidR="006621D0">
        <w:t xml:space="preserve"> (DOI:</w:t>
      </w:r>
      <w:r w:rsidR="006621D0" w:rsidRPr="006621D0">
        <w:t>10.5281/zenodo.1049133)</w:t>
      </w:r>
      <w:r w:rsidR="006621D0">
        <w:t xml:space="preserve"> </w:t>
      </w:r>
      <w:r w:rsidR="00164372">
        <w:t xml:space="preserve">was used </w:t>
      </w:r>
      <w:r w:rsidR="00DE21A2">
        <w:t>for this article</w:t>
      </w:r>
      <w:r w:rsidR="00164372">
        <w:t>.</w:t>
      </w:r>
    </w:p>
    <w:p w14:paraId="7637DEFB" w14:textId="4907D53F" w:rsidR="00B341BD" w:rsidRDefault="0031705A" w:rsidP="0067252E">
      <w:pPr>
        <w:pStyle w:val="Heading2"/>
      </w:pPr>
      <w:r>
        <w:lastRenderedPageBreak/>
        <w:t>Construction quality control</w:t>
      </w:r>
      <w:r w:rsidR="00B341BD">
        <w:t xml:space="preserve"> of co-expression networks</w:t>
      </w:r>
    </w:p>
    <w:p w14:paraId="4C8CAC2D" w14:textId="487B1EAC" w:rsidR="009516E9" w:rsidRDefault="009516E9" w:rsidP="0067252E">
      <w:pPr>
        <w:pStyle w:val="Heading3"/>
      </w:pPr>
      <w:proofErr w:type="spellStart"/>
      <w:r>
        <w:t>Camoco</w:t>
      </w:r>
      <w:proofErr w:type="spellEnd"/>
      <w:r>
        <w:t xml:space="preserve"> Parameters</w:t>
      </w:r>
    </w:p>
    <w:p w14:paraId="2719DE16" w14:textId="34D1D5D3" w:rsidR="009516E9" w:rsidRDefault="009516E9" w:rsidP="0067252E">
      <w:r>
        <w:t>All networks were built</w:t>
      </w:r>
      <w:r w:rsidR="008D3184">
        <w:t xml:space="preserve"> (using the CLI)</w:t>
      </w:r>
      <w:r>
        <w:t xml:space="preserve"> with the following </w:t>
      </w:r>
      <w:proofErr w:type="spellStart"/>
      <w:r>
        <w:t>Camoco</w:t>
      </w:r>
      <w:proofErr w:type="spellEnd"/>
      <w:r>
        <w:t xml:space="preserve"> QC parameters:</w:t>
      </w:r>
    </w:p>
    <w:p w14:paraId="1436526B" w14:textId="1594CF00" w:rsidR="009516E9" w:rsidRDefault="009516E9" w:rsidP="0067252E">
      <w:pPr>
        <w:pStyle w:val="ListParagraph"/>
        <w:numPr>
          <w:ilvl w:val="0"/>
          <w:numId w:val="9"/>
        </w:numPr>
      </w:pPr>
      <w:proofErr w:type="spellStart"/>
      <w:r>
        <w:t>min_expr_level</w:t>
      </w:r>
      <w:proofErr w:type="spellEnd"/>
      <w:r>
        <w:t xml:space="preserve">: </w:t>
      </w:r>
      <w:proofErr w:type="gramStart"/>
      <w:r>
        <w:t>0.001  (</w:t>
      </w:r>
      <w:proofErr w:type="gramEnd"/>
      <w:r>
        <w:t>expression</w:t>
      </w:r>
      <w:r w:rsidR="00B52C1B">
        <w:t xml:space="preserve"> [FPKM]</w:t>
      </w:r>
      <w:r>
        <w:t xml:space="preserve"> below this is set to </w:t>
      </w:r>
      <w:proofErr w:type="spellStart"/>
      <w:r>
        <w:t>NaN</w:t>
      </w:r>
      <w:proofErr w:type="spellEnd"/>
      <w:r>
        <w:t>)</w:t>
      </w:r>
    </w:p>
    <w:p w14:paraId="6282B4E5" w14:textId="203D51AD" w:rsidR="009516E9" w:rsidRDefault="009516E9" w:rsidP="0067252E">
      <w:pPr>
        <w:pStyle w:val="ListParagraph"/>
        <w:numPr>
          <w:ilvl w:val="0"/>
          <w:numId w:val="9"/>
        </w:numPr>
      </w:pPr>
      <w:proofErr w:type="spellStart"/>
      <w:r>
        <w:t>max_gene_missing_data</w:t>
      </w:r>
      <w:proofErr w:type="spellEnd"/>
      <w:r>
        <w:t>: 0.3 (genes missing expression data more than this percent were removed from analysis)</w:t>
      </w:r>
    </w:p>
    <w:p w14:paraId="21E4AE40" w14:textId="4779AC01" w:rsidR="009516E9" w:rsidRDefault="009516E9" w:rsidP="0067252E">
      <w:pPr>
        <w:pStyle w:val="ListParagraph"/>
        <w:numPr>
          <w:ilvl w:val="0"/>
          <w:numId w:val="9"/>
        </w:numPr>
      </w:pPr>
      <w:proofErr w:type="spellStart"/>
      <w:r>
        <w:t>max_accession_missing</w:t>
      </w:r>
      <w:proofErr w:type="spellEnd"/>
      <w:r>
        <w:t xml:space="preserve"> data: 0.08 (Accessions missing expression data in more than this percent were removed from analysis)</w:t>
      </w:r>
    </w:p>
    <w:p w14:paraId="7BC2EA05" w14:textId="1B62658B" w:rsidR="009516E9" w:rsidRPr="009516E9" w:rsidRDefault="009516E9" w:rsidP="0067252E">
      <w:pPr>
        <w:pStyle w:val="ListParagraph"/>
        <w:numPr>
          <w:ilvl w:val="0"/>
          <w:numId w:val="9"/>
        </w:numPr>
      </w:pPr>
      <w:proofErr w:type="spellStart"/>
      <w:r>
        <w:t>min_single_sample_expr</w:t>
      </w:r>
      <w:proofErr w:type="spellEnd"/>
      <w:r>
        <w:t>: 1.0 (genes must have at least this amount of expression [FPKM] in one accession)</w:t>
      </w:r>
    </w:p>
    <w:p w14:paraId="58723C91" w14:textId="77777777" w:rsidR="007255FD" w:rsidRPr="00456B26" w:rsidRDefault="00330ED2" w:rsidP="0067252E">
      <w:pPr>
        <w:pStyle w:val="Heading3"/>
      </w:pPr>
      <w:proofErr w:type="spellStart"/>
      <w:r>
        <w:t>ZmPAN</w:t>
      </w:r>
      <w:proofErr w:type="spellEnd"/>
      <w:r>
        <w:t xml:space="preserve">: </w:t>
      </w:r>
      <w:r w:rsidR="00101EAA" w:rsidRPr="00573E18">
        <w:t xml:space="preserve">A </w:t>
      </w:r>
      <w:proofErr w:type="spellStart"/>
      <w:r w:rsidR="00101EAA">
        <w:t>genotypically</w:t>
      </w:r>
      <w:proofErr w:type="spellEnd"/>
      <w:r w:rsidR="00101EAA">
        <w:t xml:space="preserve"> diverse, </w:t>
      </w:r>
      <w:r w:rsidR="00101EAA" w:rsidRPr="00573E18">
        <w:t>PAN genome co-expression network</w:t>
      </w:r>
    </w:p>
    <w:p w14:paraId="318A6A68" w14:textId="77D910CD" w:rsidR="007255FD" w:rsidRDefault="007255FD" w:rsidP="0067252E">
      <w:proofErr w:type="spellStart"/>
      <w:r w:rsidRPr="0077751E">
        <w:t>Camoco</w:t>
      </w:r>
      <w:proofErr w:type="spellEnd"/>
      <w:r w:rsidRPr="0077751E">
        <w:t xml:space="preserve"> was used to process the </w:t>
      </w:r>
      <w:r w:rsidR="00CD1015" w:rsidRPr="002A34B2">
        <w:t xml:space="preserve">fragments per </w:t>
      </w:r>
      <w:proofErr w:type="spellStart"/>
      <w:r w:rsidR="00CD1015" w:rsidRPr="002A34B2">
        <w:t>kilobase</w:t>
      </w:r>
      <w:proofErr w:type="spellEnd"/>
      <w:r w:rsidR="00CD1015" w:rsidRPr="002A34B2">
        <w:t xml:space="preserve"> per million reads </w:t>
      </w:r>
      <w:r w:rsidR="00CD1015">
        <w:t>(</w:t>
      </w:r>
      <w:r w:rsidRPr="0077751E">
        <w:t>FPKM</w:t>
      </w:r>
      <w:r w:rsidR="00CD1015">
        <w:t>)</w:t>
      </w:r>
      <w:r w:rsidRPr="0077751E">
        <w:t xml:space="preserve"> table reported by Hirsh et al. and to build a co-expression network. The raw gene expression data were passed through the</w:t>
      </w:r>
      <w:r w:rsidR="00696767">
        <w:t xml:space="preserve"> quality control pipeline </w:t>
      </w:r>
      <w:r w:rsidR="00ED6B5D">
        <w:t xml:space="preserve">in </w:t>
      </w:r>
      <w:proofErr w:type="spellStart"/>
      <w:r w:rsidR="00ED6B5D">
        <w:t>Camoco</w:t>
      </w:r>
      <w:proofErr w:type="spellEnd"/>
      <w:r w:rsidR="00D5044D">
        <w:t xml:space="preserve">. After QC, </w:t>
      </w:r>
      <w:r w:rsidR="00344813">
        <w:t>24,756</w:t>
      </w:r>
      <w:r w:rsidRPr="0077751E">
        <w:t xml:space="preserve"> genes were used to build the network. For each pairwise combination of genes, a Pearson </w:t>
      </w:r>
      <w:r w:rsidR="0046474E">
        <w:t>c</w:t>
      </w:r>
      <w:r w:rsidRPr="0077751E">
        <w:t xml:space="preserve">orrelation </w:t>
      </w:r>
      <w:r w:rsidR="0046474E">
        <w:t>c</w:t>
      </w:r>
      <w:r w:rsidRPr="0077751E">
        <w:t>oefficient (PCC</w:t>
      </w:r>
      <w:r w:rsidR="005755E5">
        <w:t>) was calculated across</w:t>
      </w:r>
      <w:r w:rsidR="00D5044D">
        <w:t xml:space="preserve"> FPKM profiles to produce ~</w:t>
      </w:r>
      <w:r w:rsidR="007E6222">
        <w:t>306</w:t>
      </w:r>
      <w:r w:rsidRPr="0077751E">
        <w:t xml:space="preserve"> million network edge</w:t>
      </w:r>
      <w:r w:rsidR="00597259">
        <w:t xml:space="preserve"> scores</w:t>
      </w:r>
      <w:r w:rsidRPr="0077751E">
        <w:t xml:space="preserve"> (</w:t>
      </w:r>
      <w:r w:rsidRPr="002D5D6E">
        <w:fldChar w:fldCharType="begin"/>
      </w:r>
      <w:r w:rsidRPr="0077751E">
        <w:instrText xml:space="preserve"> REF _Ref447013206 \h </w:instrText>
      </w:r>
      <w:r w:rsidRPr="002E6613">
        <w:instrText xml:space="preserve"> \* MERGEFORMAT </w:instrText>
      </w:r>
      <w:r w:rsidRPr="002D5D6E">
        <w:fldChar w:fldCharType="separate"/>
      </w:r>
      <w:r w:rsidR="00A76A79">
        <w:t>Supp. Fig. 1</w:t>
      </w:r>
      <w:r w:rsidRPr="002D5D6E">
        <w:fldChar w:fldCharType="end"/>
      </w:r>
      <w:r w:rsidR="009833DF">
        <w:t>A</w:t>
      </w:r>
      <w:r w:rsidRPr="0077751E">
        <w:t>)</w:t>
      </w:r>
      <w:r w:rsidR="009B716E">
        <w:t>,</w:t>
      </w:r>
      <w:r w:rsidRPr="0077751E">
        <w:t xml:space="preserve"> </w:t>
      </w:r>
      <w:r w:rsidR="00597259">
        <w:t>which were</w:t>
      </w:r>
      <w:r w:rsidRPr="0077751E">
        <w:t xml:space="preserve"> then mean centered and standard normalized (</w:t>
      </w:r>
      <w:r w:rsidR="009B716E" w:rsidRPr="0077751E">
        <w:t>z</w:t>
      </w:r>
      <w:r w:rsidRPr="0077751E">
        <w:t>-score hereafter) to allow cross network comparison (</w:t>
      </w:r>
      <w:r>
        <w:fldChar w:fldCharType="begin"/>
      </w:r>
      <w:r>
        <w:instrText xml:space="preserve"> REF _Ref447013206 \h  \* MERGEFORMAT </w:instrText>
      </w:r>
      <w:r>
        <w:fldChar w:fldCharType="separate"/>
      </w:r>
      <w:r w:rsidR="00A76A79">
        <w:t>Supp. Fig. 1</w:t>
      </w:r>
      <w:r>
        <w:fldChar w:fldCharType="end"/>
      </w:r>
      <w:r w:rsidR="009833DF">
        <w:t>B</w:t>
      </w:r>
      <w:r w:rsidRPr="0077751E">
        <w:t xml:space="preserve">). A global significance threshold of </w:t>
      </w:r>
      <w:r w:rsidR="009B716E" w:rsidRPr="009B716E">
        <w:t>z</w:t>
      </w:r>
      <w:r>
        <w:t xml:space="preserve"> </w:t>
      </w:r>
      <w:r w:rsidRPr="0077751E">
        <w:t>≥</w:t>
      </w:r>
      <w:r>
        <w:t xml:space="preserve"> </w:t>
      </w:r>
      <w:r w:rsidRPr="0077751E">
        <w:t>3 was set on co-expression interactions in order to calculate gene degree and other</w:t>
      </w:r>
      <w:r w:rsidR="009C6CEA">
        <w:t xml:space="preserve"> conventional network measures.</w:t>
      </w:r>
    </w:p>
    <w:p w14:paraId="2620E88E" w14:textId="40163786" w:rsidR="00101EAA" w:rsidRDefault="00101EAA" w:rsidP="0067252E">
      <w:r>
        <w:t>To as</w:t>
      </w:r>
      <w:r w:rsidR="00B272D8">
        <w:t>sess overall network health, several</w:t>
      </w:r>
      <w:r>
        <w:t xml:space="preserve"> approaches were taken. First, </w:t>
      </w:r>
      <w:r w:rsidR="00597259">
        <w:t>the</w:t>
      </w:r>
      <w:r>
        <w:t xml:space="preserve"> </w:t>
      </w:r>
      <w:r w:rsidR="009B716E">
        <w:t>z</w:t>
      </w:r>
      <w:r>
        <w:t>-score</w:t>
      </w:r>
      <w:r w:rsidR="0046474E">
        <w:t>s</w:t>
      </w:r>
      <w:r>
        <w:t xml:space="preserve"> of edges between genes co-annotated in the maize </w:t>
      </w:r>
      <w:r w:rsidR="0046474E">
        <w:t>g</w:t>
      </w:r>
      <w:r>
        <w:t xml:space="preserve">ene </w:t>
      </w:r>
      <w:r w:rsidR="0046474E">
        <w:t>o</w:t>
      </w:r>
      <w:r>
        <w:t xml:space="preserve">ntology (GO) terms </w:t>
      </w:r>
      <w:r w:rsidR="00597259">
        <w:t>were</w:t>
      </w:r>
      <w:r>
        <w:t xml:space="preserve"> compared to edges in 1</w:t>
      </w:r>
      <w:r w:rsidR="00754AC7">
        <w:t>,</w:t>
      </w:r>
      <w:r>
        <w:t>00</w:t>
      </w:r>
      <w:r w:rsidR="001069EA">
        <w:t>0</w:t>
      </w:r>
      <w:r>
        <w:t xml:space="preserve"> </w:t>
      </w:r>
      <w:r w:rsidR="003F6D3D">
        <w:t>random</w:t>
      </w:r>
      <w:r>
        <w:t xml:space="preserve"> terms containing the same number genes. </w:t>
      </w:r>
      <w:r>
        <w:fldChar w:fldCharType="begin"/>
      </w:r>
      <w:r>
        <w:instrText xml:space="preserve"> REF _Ref447013206 \h  \* MERGEFORMAT </w:instrText>
      </w:r>
      <w:r>
        <w:fldChar w:fldCharType="separate"/>
      </w:r>
      <w:r w:rsidR="00A76A79">
        <w:t>Supp. Fig. 1</w:t>
      </w:r>
      <w:r>
        <w:fldChar w:fldCharType="end"/>
      </w:r>
      <w:r w:rsidR="009833DF">
        <w:t>C</w:t>
      </w:r>
      <w:r>
        <w:t xml:space="preserve"> shows the distribution of </w:t>
      </w:r>
      <w:r w:rsidRPr="00D5232A">
        <w:rPr>
          <w:i/>
        </w:rPr>
        <w:t>p</w:t>
      </w:r>
      <w:r>
        <w:t xml:space="preserve">-values compared to empirical </w:t>
      </w:r>
      <w:r w:rsidR="009B716E">
        <w:t>z</w:t>
      </w:r>
      <w:r>
        <w:t>-score of edges within a GO term. With a nomina</w:t>
      </w:r>
      <w:r w:rsidRPr="00D5232A">
        <w:rPr>
          <w:i/>
        </w:rPr>
        <w:t>l p</w:t>
      </w:r>
      <w:r>
        <w:t xml:space="preserve">-value cutoff </w:t>
      </w:r>
      <w:r>
        <w:lastRenderedPageBreak/>
        <w:t>of 0.05, the PAN co-exp</w:t>
      </w:r>
      <w:r w:rsidR="00160F8E">
        <w:t xml:space="preserve">ression network had </w:t>
      </w:r>
      <w:r w:rsidR="00152C85">
        <w:t>11.9</w:t>
      </w:r>
      <w:r w:rsidR="0046474E">
        <w:t>-</w:t>
      </w:r>
      <w:r w:rsidR="00152C85">
        <w:t>fold</w:t>
      </w:r>
      <w:r>
        <w:t xml:space="preserve"> more GO terms than expected with </w:t>
      </w:r>
      <w:r w:rsidRPr="00D5232A">
        <w:rPr>
          <w:i/>
        </w:rPr>
        <w:t>p</w:t>
      </w:r>
      <w:r>
        <w:t xml:space="preserve"> ≤ 0.05, suggesting that edges within this co-expression network capture mean</w:t>
      </w:r>
      <w:r w:rsidR="00A8160C">
        <w:t>ingful biological variation. Degree distribution is also as expected within the network</w:t>
      </w:r>
      <w:r>
        <w:t xml:space="preserve">. </w:t>
      </w:r>
      <w:r>
        <w:fldChar w:fldCharType="begin"/>
      </w:r>
      <w:r>
        <w:instrText xml:space="preserve"> REF _Ref447013206 \h  \* MERGEFORMAT </w:instrText>
      </w:r>
      <w:r>
        <w:fldChar w:fldCharType="separate"/>
      </w:r>
      <w:r w:rsidR="00A76A79">
        <w:t>Supp. Fig. 1</w:t>
      </w:r>
      <w:r>
        <w:fldChar w:fldCharType="end"/>
      </w:r>
      <w:r w:rsidR="00094D01">
        <w:t>D</w:t>
      </w:r>
      <w:r>
        <w:t xml:space="preserve"> shows empirical degree distributions compared to the power law, exponential, and truncated power law distributions. Typically, the degree distribution</w:t>
      </w:r>
      <w:r w:rsidR="004645C0">
        <w:t>s of biological networks are</w:t>
      </w:r>
      <w:r>
        <w:t xml:space="preserve"> best</w:t>
      </w:r>
      <w:r w:rsidR="004645C0">
        <w:t xml:space="preserve"> fit</w:t>
      </w:r>
      <w:r>
        <w:t xml:space="preserve"> by a truncated power law distribution, which is consistent with the </w:t>
      </w:r>
      <w:proofErr w:type="spellStart"/>
      <w:r w:rsidR="007256FD">
        <w:t>Zm</w:t>
      </w:r>
      <w:r>
        <w:t>PAN</w:t>
      </w:r>
      <w:proofErr w:type="spellEnd"/>
      <w:r>
        <w:t xml:space="preserve"> genome co-expression network</w:t>
      </w:r>
      <w:r>
        <w:fldChar w:fldCharType="begin" w:fldLock="1"/>
      </w:r>
      <w:r w:rsidR="00432471">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"[41]", "plainTextFormattedCitation" : "[41]", "previouslyFormattedCitation" : "[41]" }, "properties" : { "noteIndex" : 0 }, "schema" : "https://github.com/citation-style-language/schema/raw/master/csl-citation.json" }</w:instrText>
      </w:r>
      <w:r>
        <w:fldChar w:fldCharType="separate"/>
      </w:r>
      <w:r w:rsidR="00EA432F" w:rsidRPr="00EA432F">
        <w:rPr>
          <w:noProof/>
        </w:rPr>
        <w:t>[41]</w:t>
      </w:r>
      <w:r>
        <w:fldChar w:fldCharType="end"/>
      </w:r>
      <w:r>
        <w:t>.</w:t>
      </w:r>
    </w:p>
    <w:p w14:paraId="57866215" w14:textId="150E532A" w:rsidR="007255FD" w:rsidRDefault="00330ED2" w:rsidP="0067252E">
      <w:pPr>
        <w:pStyle w:val="Heading3"/>
      </w:pPr>
      <w:proofErr w:type="spellStart"/>
      <w:r>
        <w:t>Zm</w:t>
      </w:r>
      <w:r w:rsidR="004645C0">
        <w:t>SAM</w:t>
      </w:r>
      <w:proofErr w:type="spellEnd"/>
      <w:r w:rsidR="004645C0">
        <w:t xml:space="preserve">: A </w:t>
      </w:r>
      <w:r w:rsidR="0046474E">
        <w:t>m</w:t>
      </w:r>
      <w:r w:rsidR="004645C0">
        <w:t>aize</w:t>
      </w:r>
      <w:r w:rsidR="006124A4">
        <w:t xml:space="preserve"> single accession map</w:t>
      </w:r>
      <w:r w:rsidR="004645C0">
        <w:t xml:space="preserve"> </w:t>
      </w:r>
      <w:r w:rsidRPr="004E79F7">
        <w:t>co-expression networ</w:t>
      </w:r>
      <w:r>
        <w:t>k</w:t>
      </w:r>
    </w:p>
    <w:p w14:paraId="596D98F1" w14:textId="05DAE0DB" w:rsidR="00DF6622" w:rsidRPr="00456B26" w:rsidRDefault="00BF0C79" w:rsidP="0067252E">
      <w:r>
        <w:t xml:space="preserve">Publicly available gene expression data </w:t>
      </w:r>
      <w:r w:rsidR="0046474E">
        <w:t>were</w:t>
      </w:r>
      <w:r>
        <w:t xml:space="preserve"> generated from </w:t>
      </w:r>
      <w:proofErr w:type="spellStart"/>
      <w:r>
        <w:t>Stelpflug</w:t>
      </w:r>
      <w:proofErr w:type="spellEnd"/>
      <w:r>
        <w:t xml:space="preserve"> et al</w:t>
      </w:r>
      <w:r>
        <w:fldChar w:fldCharType="begin" w:fldLock="1"/>
      </w:r>
      <w:r w:rsidR="00432471">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"[38]", "plainTextFormattedCitation" : "[38]", "previouslyFormattedCitation" : "[38]" }, "properties" : { "noteIndex" : 0 }, "schema" : "https://github.com/citation-style-language/schema/raw/master/csl-citation.json" }</w:instrText>
      </w:r>
      <w:r>
        <w:fldChar w:fldCharType="separate"/>
      </w:r>
      <w:r w:rsidR="00EA432F" w:rsidRPr="00EA432F">
        <w:rPr>
          <w:noProof/>
        </w:rPr>
        <w:t>[38]</w:t>
      </w:r>
      <w:r>
        <w:fldChar w:fldCharType="end"/>
      </w:r>
      <w:r>
        <w:t xml:space="preserve">. </w:t>
      </w:r>
      <w:r w:rsidR="00D5044D">
        <w:t xml:space="preserve">In total, </w:t>
      </w:r>
      <w:r w:rsidR="00E8442B">
        <w:t>22,691</w:t>
      </w:r>
      <w:r w:rsidR="00BA2028">
        <w:t xml:space="preserve"> </w:t>
      </w:r>
      <w:r w:rsidR="00DF6622" w:rsidRPr="004E79F7">
        <w:t>genes passed quality c</w:t>
      </w:r>
      <w:r w:rsidR="00DF6622">
        <w:t>o</w:t>
      </w:r>
      <w:r w:rsidR="00B272D8">
        <w:t>ntrol metrics</w:t>
      </w:r>
      <w:r w:rsidR="00DF6622" w:rsidRPr="004E79F7">
        <w:t xml:space="preserve">. Similar to </w:t>
      </w:r>
      <w:r w:rsidR="00DF6622">
        <w:t xml:space="preserve">the </w:t>
      </w:r>
      <w:proofErr w:type="spellStart"/>
      <w:r w:rsidR="00DF6622" w:rsidRPr="00D5232A">
        <w:t>ZmPAN</w:t>
      </w:r>
      <w:proofErr w:type="spellEnd"/>
      <w:r w:rsidR="00DF6622" w:rsidRPr="0046474E">
        <w:t xml:space="preserve"> </w:t>
      </w:r>
      <w:r w:rsidR="00DF6622" w:rsidRPr="004E79F7">
        <w:t>network</w:t>
      </w:r>
      <w:r w:rsidR="00DF6622">
        <w:t xml:space="preserve"> described above,</w:t>
      </w:r>
      <w:r w:rsidR="00DF6622" w:rsidRPr="004E79F7">
        <w:t xml:space="preserve"> gene interactions were calculated between each pairwise combin</w:t>
      </w:r>
      <w:r w:rsidR="00DF6622">
        <w:t>ation of genes to produce ~</w:t>
      </w:r>
      <w:r w:rsidR="00E31CC1">
        <w:t>257</w:t>
      </w:r>
      <w:r w:rsidR="00DF6622" w:rsidRPr="004E79F7">
        <w:t xml:space="preserve"> million network edges. A global significance threshold of </w:t>
      </w:r>
      <w:r w:rsidR="0046474E" w:rsidRPr="004E79F7">
        <w:t>z</w:t>
      </w:r>
      <w:r w:rsidR="00DF6622">
        <w:t xml:space="preserve"> ≥ </w:t>
      </w:r>
      <w:r w:rsidR="00DF6622" w:rsidRPr="004E79F7">
        <w:t>3 was set on co-expression interactions in order to differentiate significantly co-expressed gene pairs.</w:t>
      </w:r>
    </w:p>
    <w:p w14:paraId="5C91432B" w14:textId="4A65C8E0" w:rsidR="00101EAA" w:rsidRPr="00456B26" w:rsidRDefault="00DF6622" w:rsidP="0067252E">
      <w:r>
        <w:fldChar w:fldCharType="begin"/>
      </w:r>
      <w:r>
        <w:instrText xml:space="preserve"> REF _Ref447013895 \h  \* MERGEFORMAT </w:instrText>
      </w:r>
      <w:r>
        <w:fldChar w:fldCharType="separate"/>
      </w:r>
      <w:r w:rsidR="00A76A79">
        <w:t>Supp. Fig. 2</w:t>
      </w:r>
      <w:r>
        <w:fldChar w:fldCharType="end"/>
      </w:r>
      <w:r w:rsidR="00D5044D">
        <w:t xml:space="preserve">A shows </w:t>
      </w:r>
      <w:r w:rsidR="000F6DE2">
        <w:t>the distribution of</w:t>
      </w:r>
      <w:r w:rsidRPr="004E79F7">
        <w:t xml:space="preserve"> edge scores </w:t>
      </w:r>
      <w:r w:rsidR="00D5044D">
        <w:t>before</w:t>
      </w:r>
      <w:r w:rsidRPr="004E79F7">
        <w:t xml:space="preserve"> </w:t>
      </w:r>
      <w:r w:rsidR="000F6DE2">
        <w:t>they</w:t>
      </w:r>
      <w:r w:rsidRPr="004E79F7">
        <w:t xml:space="preserve"> were mean centered and standard normalized (</w:t>
      </w:r>
      <w:r>
        <w:fldChar w:fldCharType="begin"/>
      </w:r>
      <w:r>
        <w:instrText xml:space="preserve"> REF _Ref447013895 \h  \* MERGEFORMAT </w:instrText>
      </w:r>
      <w:r>
        <w:fldChar w:fldCharType="separate"/>
      </w:r>
      <w:r w:rsidR="00A76A79">
        <w:t>Supp. Fig. 2</w:t>
      </w:r>
      <w:r>
        <w:fldChar w:fldCharType="end"/>
      </w:r>
      <w:r w:rsidR="00D5044D">
        <w:t>B</w:t>
      </w:r>
      <w:r w:rsidR="002670AF">
        <w:t xml:space="preserve">). The </w:t>
      </w:r>
      <w:proofErr w:type="spellStart"/>
      <w:r w:rsidR="002670AF">
        <w:t>ZmSAM</w:t>
      </w:r>
      <w:proofErr w:type="spellEnd"/>
      <w:r w:rsidR="00831A27">
        <w:t xml:space="preserve"> network shows a 10.8</w:t>
      </w:r>
      <w:r w:rsidRPr="004E79F7">
        <w:t>-fold enrichment for strong edge scores (</w:t>
      </w:r>
      <w:r w:rsidRPr="00323487">
        <w:rPr>
          <w:i/>
        </w:rPr>
        <w:t>p</w:t>
      </w:r>
      <w:r>
        <w:t xml:space="preserve"> ≤ </w:t>
      </w:r>
      <w:r w:rsidRPr="004E79F7">
        <w:t xml:space="preserve">0.05) between genes annotated </w:t>
      </w:r>
      <w:r w:rsidR="000F6DE2">
        <w:t>to the same</w:t>
      </w:r>
      <w:r w:rsidRPr="004E79F7">
        <w:t xml:space="preserve"> </w:t>
      </w:r>
      <w:r w:rsidR="009B716E">
        <w:t>GO</w:t>
      </w:r>
      <w:r w:rsidRPr="004E79F7">
        <w:t xml:space="preserve"> terms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A76A79">
        <w:t>Supp. Fig. 2</w:t>
      </w:r>
      <w:r w:rsidR="00831A27">
        <w:fldChar w:fldCharType="end"/>
      </w:r>
      <w:r w:rsidR="00831A27">
        <w:t>C)</w:t>
      </w:r>
      <w:r w:rsidRPr="004E79F7">
        <w:t xml:space="preserve">. A final network health check shows that the empirical degree distribution of the </w:t>
      </w:r>
      <w:proofErr w:type="spellStart"/>
      <w:r w:rsidRPr="004E79F7">
        <w:t>ZmSAM</w:t>
      </w:r>
      <w:proofErr w:type="spellEnd"/>
      <w:r w:rsidRPr="004E79F7">
        <w:t xml:space="preserve"> network is consistent with previously characterized biological networks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A76A79">
        <w:t>Supp. Fig. 2</w:t>
      </w:r>
      <w:r w:rsidR="00831A27">
        <w:fldChar w:fldCharType="end"/>
      </w:r>
      <w:r w:rsidR="00831A27">
        <w:t>D)</w:t>
      </w:r>
      <w:r w:rsidRPr="004E79F7">
        <w:t>.</w:t>
      </w:r>
    </w:p>
    <w:p w14:paraId="4BCABEDC" w14:textId="3D06ED16" w:rsidR="00330ED2" w:rsidRDefault="00330ED2" w:rsidP="0067252E">
      <w:pPr>
        <w:pStyle w:val="Heading3"/>
      </w:pPr>
      <w:proofErr w:type="spellStart"/>
      <w:r>
        <w:t>ZmRoot</w:t>
      </w:r>
      <w:proofErr w:type="spellEnd"/>
      <w:r>
        <w:t xml:space="preserve">: A </w:t>
      </w:r>
      <w:proofErr w:type="spellStart"/>
      <w:r w:rsidR="009B716E">
        <w:t>genotypically</w:t>
      </w:r>
      <w:proofErr w:type="spellEnd"/>
      <w:r w:rsidR="009B716E">
        <w:t xml:space="preserve"> diverse maize root co-expression network</w:t>
      </w:r>
    </w:p>
    <w:p w14:paraId="3C08C986" w14:textId="4CF48D53" w:rsidR="003363AF" w:rsidRDefault="003363AF" w:rsidP="0067252E">
      <w:r w:rsidRPr="00C05203">
        <w:t xml:space="preserve">Root RNA was extracted and sequenced from </w:t>
      </w:r>
      <w:r w:rsidR="00831A27">
        <w:t>48 diverse maize lines</w:t>
      </w:r>
      <w:r w:rsidRPr="00C05203">
        <w:t xml:space="preserve"> using </w:t>
      </w:r>
      <w:proofErr w:type="spellStart"/>
      <w:r w:rsidRPr="00C05203">
        <w:t>TruSeq</w:t>
      </w:r>
      <w:proofErr w:type="spellEnd"/>
      <w:r w:rsidRPr="00C05203">
        <w:t xml:space="preserve"> </w:t>
      </w:r>
      <w:r w:rsidR="00480561">
        <w:t>S</w:t>
      </w:r>
      <w:r w:rsidRPr="00C05203">
        <w:t xml:space="preserve">tranded RNA </w:t>
      </w:r>
      <w:r w:rsidR="00480561">
        <w:t>L</w:t>
      </w:r>
      <w:r w:rsidRPr="00C05203">
        <w:t xml:space="preserve">ibrary </w:t>
      </w:r>
      <w:r w:rsidR="00480561">
        <w:t>P</w:t>
      </w:r>
      <w:r w:rsidRPr="00C05203">
        <w:t xml:space="preserve">rep and Illumina </w:t>
      </w:r>
      <w:proofErr w:type="spellStart"/>
      <w:r w:rsidRPr="00C05203">
        <w:t>HiSeq</w:t>
      </w:r>
      <w:proofErr w:type="spellEnd"/>
      <w:r w:rsidRPr="00C05203">
        <w:t xml:space="preserve"> 100</w:t>
      </w:r>
      <w:r w:rsidR="00797003">
        <w:t>-bp paired-</w:t>
      </w:r>
      <w:r w:rsidRPr="00C05203">
        <w:t xml:space="preserve">end RNA </w:t>
      </w:r>
      <w:r w:rsidR="00A605F7">
        <w:t>s</w:t>
      </w:r>
      <w:r w:rsidRPr="00C05203">
        <w:t>equencing (RNA</w:t>
      </w:r>
      <w:r w:rsidR="00797003">
        <w:t>-</w:t>
      </w:r>
      <w:proofErr w:type="spellStart"/>
      <w:r w:rsidRPr="00C05203">
        <w:t>Seq</w:t>
      </w:r>
      <w:proofErr w:type="spellEnd"/>
      <w:r w:rsidRPr="00C05203">
        <w:t>) reads. Raw</w:t>
      </w:r>
      <w:r w:rsidR="00831A27">
        <w:t xml:space="preserve"> reads were deposited into the </w:t>
      </w:r>
      <w:proofErr w:type="gramStart"/>
      <w:r w:rsidR="00831A27">
        <w:t>short read</w:t>
      </w:r>
      <w:proofErr w:type="gramEnd"/>
      <w:r w:rsidR="00831A27">
        <w:t xml:space="preserve"> archive (SRA) under </w:t>
      </w:r>
      <w:r w:rsidR="00A605F7">
        <w:t>p</w:t>
      </w:r>
      <w:r w:rsidR="00831A27">
        <w:t xml:space="preserve">roject number </w:t>
      </w:r>
      <w:r w:rsidR="00831A27" w:rsidRPr="00831A27">
        <w:t>PRJNA304663</w:t>
      </w:r>
      <w:r w:rsidR="00831A27">
        <w:t xml:space="preserve">. </w:t>
      </w:r>
      <w:r w:rsidR="00900D8F">
        <w:t>Raw</w:t>
      </w:r>
      <w:r w:rsidRPr="00C05203">
        <w:t xml:space="preserve"> reads were passed through quality control using t</w:t>
      </w:r>
      <w:r>
        <w:t xml:space="preserve">he program </w:t>
      </w:r>
      <w:proofErr w:type="spellStart"/>
      <w:r>
        <w:t>AdapterRemoval</w:t>
      </w:r>
      <w:proofErr w:type="spellEnd"/>
      <w:r>
        <w:fldChar w:fldCharType="begin" w:fldLock="1"/>
      </w:r>
      <w:r w:rsidR="0018603E">
        <w:instrText>ADDIN CSL_CITATION { "citationItems" : [ { "id" : "ITEM-1", "itemData" : { "DOI" : "10.1186/1756-0500-5-337", "ISSN" : "1756-0500", "PMID" : "22748135", "abstract" : "BACKGROUND: With the advent of next-generation sequencing there is an increased demand for tools to pre-process and handle the vast amounts of data generated. One recurring problem is adapter contamination in the reads, i.e. the partial or complete sequencing of adapter sequences. These adapter sequences have to be removed as they can hinder correct mapping of the reads and influence SNP calling and other downstream analyses.\n\nFINDINGS: We present a tool called AdapterRemoval which is able to pre-process both single and paired-end data. The program locates and removes adapter residues from the reads, it is able to combine paired reads if they overlap, and it can optionally trim low-quality nucleotides. Furthermore, it can look for adapter sequence in both the 5' and 3' ends of the reads. This is a flexible tool that can be tuned to accommodate different experimental settings and sequencing platforms producing FASTQ files. AdapterRemoval is shown to be good at trimming adapters from both single-end and paired-end data.\n\nCONCLUSIONS: AdapterRemoval is a comprehensive tool for analyzing next-generation sequencing data. It exhibits good performance both in terms of sensitivity and specificity. AdapterRemoval has already been used in various large projects and it is possible to extend it further to accommodate application-specific biases in the data.", "author" : [ { "dropping-particle" : "", "family" : "Lindgreen", "given" : "Stinus", "non-dropping-particle" : "", "parse-names" : false, "suffix" : "" } ], "container-title" : "BMC research notes", "id" : "ITEM-1", "issue" : "1", "issued" : { "date-parts" : [ [ "2012", "1" ] ] }, "page" : "337", "title" : "AdapterRemoval: easy cleaning of next-generation sequencing reads.", "type" : "article-journal", "volume" : "5" }, "uris" : [ "http://www.mendeley.com/documents/?uuid=a9f6357e-0981-4b8f-ba97-4edb734b41ce" ] } ], "mendeley" : { "formattedCitation" : "[64]", "plainTextFormattedCitation" : "[64]", "previouslyFormattedCitation" : "[64]" }, "properties" : { "noteIndex" : 0 }, "schema" : "https://github.com/citation-style-language/schema/raw/master/csl-citation.json" }</w:instrText>
      </w:r>
      <w:r>
        <w:fldChar w:fldCharType="separate"/>
      </w:r>
      <w:r w:rsidR="0018603E" w:rsidRPr="0018603E">
        <w:rPr>
          <w:noProof/>
        </w:rPr>
        <w:t>[64]</w:t>
      </w:r>
      <w:r>
        <w:fldChar w:fldCharType="end"/>
      </w:r>
      <w:r w:rsidR="00145345">
        <w:t>,</w:t>
      </w:r>
      <w:r>
        <w:t xml:space="preserve"> </w:t>
      </w:r>
      <w:r w:rsidRPr="00C05203">
        <w:t>which collapses overlapping reads into high</w:t>
      </w:r>
      <w:r w:rsidR="00A605F7">
        <w:t>-</w:t>
      </w:r>
      <w:r w:rsidRPr="00C05203">
        <w:t xml:space="preserve">quality single reads while also trimming residual PCR adapters. Reads were </w:t>
      </w:r>
      <w:r w:rsidR="000F6DE2">
        <w:t xml:space="preserve">then </w:t>
      </w:r>
      <w:r w:rsidRPr="00C05203">
        <w:t xml:space="preserve">mapped to the </w:t>
      </w:r>
      <w:r w:rsidR="00A605F7">
        <w:t>m</w:t>
      </w:r>
      <w:r w:rsidRPr="00C05203">
        <w:t xml:space="preserve">aize 5b reference genome using </w:t>
      </w:r>
      <w:r w:rsidRPr="00BE2819">
        <w:t>BWA</w:t>
      </w:r>
      <w:r w:rsidRPr="00BE2819">
        <w:fldChar w:fldCharType="begin" w:fldLock="1"/>
      </w:r>
      <w:r w:rsidR="0018603E">
        <w:instrText>ADDIN CSL_CITATION { "citationItems" : [ { "id" : "ITEM-1",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"ITEM-1", "issue" : "14", "issued" : { "date-parts" : [ [ "2009", "7", "15" ] ] }, "page" : "1754-60", "title" : "Fast and accurate short read alignment with Burrows-Wheeler transform.", "type" : "article-journal", "volume" : "25" }, "uris" : [ "http://www.mendeley.com/documents/?uuid=198934f3-0c4c-4619-8a35-4678ec3b565b" ] }, { "id" : "ITEM-2", "itemData" : { "DOI" : "10.1038/nprot.2014.063", "ISSN" : "1750-2799", "PMID" : "24722405", "abstract" : "Next-generation sequencing technologies have revolutionized the field of paleogenomics, allowing the reconstruction of complete ancient genomes and their comparison with modern references. However, this requires the processing of vast amounts of data and involves a large number of steps that use a variety of computational tools. Here we present PALEOMIX (http://geogenetics.ku.dk/publications/paleomix), a flexible and user-friendly pipeline applicable to both modern and ancient genomes, which largely automates the in silico analyses behind whole-genome resequencing. Starting with next-generation sequencing reads, PALEOMIX carries out adapter removal, mapping against reference genomes, PCR duplicate removal, characterization of and compensation for postmortem damage, SNP calling and maximum-likelihood phylogenomic inference, and it profiles the metagenomic contents of the samples. As such, PALEOMIX allows for a series of potential applications in paleogenomics, comparative genomics and metagenomics. Applying the PALEOMIX pipeline to the three ancient and seven modern Phytophthora infestans genomes as described here takes 5 d using a 16-core server.", "author" : [ { "dropping-particle" : "", "family" : "Schubert", "given" : "Mikkel", "non-dropping-particle" : "", "parse-names" : false, "suffix" : "" }, { "dropping-particle" : "", "family" : "Ermini", "given" : "Luca", "non-dropping-particle" : "", "parse-names" : false, "suffix" : "" }, { "dropping-particle" : "", "family" : "Sarkissian", "given" : "Clio", "non-dropping-particle" : "Der", "parse-names" : false, "suffix" : "" }, { "dropping-particle" : "", "family" : "J\u00f3nsson", "given" : "H\u00e1kon", "non-dropping-particle" : "", "parse-names" : false, "suffix" : "" }, { "dropping-particle" : "", "family" : "Ginolhac", "given" : "Aur\u00e9lien", "non-dropping-particle" : "", "parse-names" : false, "suffix" : "" }, { "dropping-particle" : "", "family" : "Schaefer", "given" : "Robert", "non-dropping-particle" : "", "parse-names" : false, "suffix" : "" }, { "dropping-particle" : "", "family" : "Martin", "given" : "Michael D", "non-dropping-particle" : "", "parse-names" : false, "suffix" : "" }, { "dropping-particle" : "", "family" : "Fern\u00e1ndez", "given" : "Ruth", "non-dropping-particle" : "", "parse-names" : false, "suffix" : "" }, { "dropping-particle" : "", "family" : "Kircher", "given" : "Martin", "non-dropping-particle" : "", "parse-names" : false, "suffix" : "" }, { "dropping-particle" : "", "family" : "McCue", "given" : "Molly", "non-dropping-particle" : "", "parse-names" : false, "suffix" : "" }, { "dropping-particle" : "", "family" : "Willerslev", "given" : "Eske", "non-dropping-particle" : "", "parse-names" : false, "suffix" : "" }, { "dropping-particle" : "", "family" : "Orlando", "given" : "Ludovic", "non-dropping-particle" : "", "parse-names" : false, "suffix" : "" } ], "container-title" : "Nature protocols", "id" : "ITEM-2", "issue" : "5", "issued" : { "date-parts" : [ [ "2014" ] ] }, "page" : "1056-82", "title" : "Characterization of ancient and modern genomes by SNP detection and phylogenomic and metagenomic analysis using PALEOMIX.", "type" : "article-journal", "volume" : "9" }, "uris" : [ "http://www.mendeley.com/documents/?uuid=83377026-6288-49e4-b040-46cceed98618" ] } ], "mendeley" : { "formattedCitation" : "[65,66]", "plainTextFormattedCitation" : "[65,66]", "previouslyFormattedCitation" : "[65,66]" }, "properties" : { "noteIndex" : 0 }, "schema" : "https://github.com/citation-style-language/schema/raw/master/csl-citation.json" }</w:instrText>
      </w:r>
      <w:r w:rsidRPr="00BE2819">
        <w:fldChar w:fldCharType="separate"/>
      </w:r>
      <w:r w:rsidR="0018603E" w:rsidRPr="0018603E">
        <w:rPr>
          <w:noProof/>
        </w:rPr>
        <w:t>[65,66]</w:t>
      </w:r>
      <w:r w:rsidRPr="00BE2819">
        <w:fldChar w:fldCharType="end"/>
      </w:r>
      <w:r w:rsidR="000F6DE2">
        <w:t>,</w:t>
      </w:r>
      <w:r w:rsidRPr="00C05203">
        <w:t xml:space="preserve"> PCR duplicates were detected and removed, and then realignment was performed across detected </w:t>
      </w:r>
      <w:r w:rsidRPr="00C05203">
        <w:lastRenderedPageBreak/>
        <w:t>insertions and deletions</w:t>
      </w:r>
      <w:r w:rsidR="00A605F7">
        <w:t>,</w:t>
      </w:r>
      <w:r w:rsidRPr="00C05203">
        <w:t xml:space="preserve"> resulting in</w:t>
      </w:r>
      <w:r>
        <w:t xml:space="preserve"> between 14 and 30 million high-</w:t>
      </w:r>
      <w:r w:rsidRPr="00C05203">
        <w:t>quality,</w:t>
      </w:r>
      <w:r w:rsidR="0093253C">
        <w:t xml:space="preserve"> unique nuclear reads per accession</w:t>
      </w:r>
      <w:r w:rsidRPr="00C05203">
        <w:t xml:space="preserve">. </w:t>
      </w:r>
      <w:r>
        <w:t>T</w:t>
      </w:r>
      <w:r w:rsidR="0093253C">
        <w:t>wo accessions</w:t>
      </w:r>
      <w:r w:rsidRPr="00C05203">
        <w:t xml:space="preserve"> were dropped due to low coverage</w:t>
      </w:r>
      <w:r w:rsidR="00A605F7">
        <w:t>,</w:t>
      </w:r>
      <w:r w:rsidRPr="00C05203">
        <w:t xml:space="preserve"> bringing the total num</w:t>
      </w:r>
      <w:r w:rsidR="0093253C">
        <w:t>ber</w:t>
      </w:r>
      <w:r w:rsidRPr="00C05203">
        <w:t xml:space="preserve"> to 46.</w:t>
      </w:r>
    </w:p>
    <w:p w14:paraId="3827FE16" w14:textId="47F6B185" w:rsidR="007255FD" w:rsidRPr="00456B26" w:rsidRDefault="003363AF" w:rsidP="0067252E">
      <w:r w:rsidRPr="002A34B2">
        <w:t xml:space="preserve">Quantification of gene expression levels into FPKM was done using a </w:t>
      </w:r>
      <w:r>
        <w:t xml:space="preserve">modified version of </w:t>
      </w:r>
      <w:proofErr w:type="spellStart"/>
      <w:r w:rsidRPr="00BE2819">
        <w:t>HTSeq</w:t>
      </w:r>
      <w:proofErr w:type="spellEnd"/>
      <w:r>
        <w:t xml:space="preserve"> that quantifies both paired- and unpaired-end reads</w:t>
      </w:r>
      <w:r>
        <w:fldChar w:fldCharType="begin" w:fldLock="1"/>
      </w:r>
      <w:r w:rsidR="0018603E">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(Oxford, England)", "id" : "ITEM-1", "issue" : "2", "issued" : { "date-parts" : [ [ "2014", "9", "25" ] ] }, "page" : "166-169", "title" : "HTSeq - A Python framework to work with high-throughput sequencing data.", "type" : "article-journal", "volume" : "31" }, "uris" : [ "http://www.mendeley.com/documents/?uuid=5632dcf5-dd1c-4750-a6a7-139e27e214ba" ] } ], "mendeley" : { "formattedCitation" : "[67]", "plainTextFormattedCitation" : "[67]", "previouslyFormattedCitation" : "[67]" }, "properties" : { "noteIndex" : 0 }, "schema" : "https://github.com/citation-style-language/schema/raw/master/csl-citation.json" }</w:instrText>
      </w:r>
      <w:r>
        <w:fldChar w:fldCharType="separate"/>
      </w:r>
      <w:r w:rsidR="0018603E" w:rsidRPr="0018603E">
        <w:rPr>
          <w:noProof/>
        </w:rPr>
        <w:t>[67]</w:t>
      </w:r>
      <w:r>
        <w:fldChar w:fldCharType="end"/>
      </w:r>
      <w:r w:rsidR="009C2CAC">
        <w:t>,</w:t>
      </w:r>
      <w:r w:rsidR="0018603E">
        <w:t xml:space="preserve"> available on GitHub</w:t>
      </w:r>
      <w:r w:rsidR="0018603E">
        <w:fldChar w:fldCharType="begin" w:fldLock="1"/>
      </w:r>
      <w:r w:rsidR="002E7ACB">
        <w:instrText>ADDIN CSL_CITATION { "citationItems" : [ { "id" : "ITEM-1", "itemData" : { "id" : "ITEM-1", "issued" : { "date-parts" : [ [ "0" ] ] }, "title" : "MixedHTSeq GitHub Repository", "type" : "webpage" }, "uris" : [ "http://www.mendeley.com/documents/?uuid=782f41e0-9596-4ec9-9208-0f85bc548a93", "http://www.mendeley.com/documents/?uuid=0afc761f-cebc-43d4-b03a-dbb8a0111fb5" ] } ], "mendeley" : { "formattedCitation" : "[68]", "plainTextFormattedCitation" : "[68]", "previouslyFormattedCitation" : "[68]" }, "properties" : { "noteIndex" : 0 }, "schema" : "https://github.com/citation-style-language/schema/raw/master/csl-citation.json" }</w:instrText>
      </w:r>
      <w:r w:rsidR="0018603E">
        <w:fldChar w:fldCharType="separate"/>
      </w:r>
      <w:r w:rsidR="0018603E" w:rsidRPr="0018603E">
        <w:rPr>
          <w:noProof/>
        </w:rPr>
        <w:t>[68]</w:t>
      </w:r>
      <w:r w:rsidR="0018603E">
        <w:fldChar w:fldCharType="end"/>
      </w:r>
      <w:r w:rsidRPr="002A34B2">
        <w:t xml:space="preserve">. Raw FPKM tables were imported into </w:t>
      </w:r>
      <w:proofErr w:type="spellStart"/>
      <w:r w:rsidRPr="002A34B2">
        <w:t>Camoco</w:t>
      </w:r>
      <w:proofErr w:type="spellEnd"/>
      <w:r w:rsidRPr="002A34B2">
        <w:t xml:space="preserve"> and passed through the quality control pipeline. Af</w:t>
      </w:r>
      <w:r>
        <w:t>ter</w:t>
      </w:r>
      <w:r w:rsidR="00CA45E1">
        <w:t xml:space="preserve"> QC steps</w:t>
      </w:r>
      <w:r w:rsidRPr="002A34B2">
        <w:t>, 25,260 genes were included in co-</w:t>
      </w:r>
      <w:r>
        <w:t>expression network construction</w:t>
      </w:r>
      <w:r w:rsidR="00CA45E1">
        <w:t xml:space="preserve"> containing ~</w:t>
      </w:r>
      <w:r w:rsidR="00C07544">
        <w:t>319</w:t>
      </w:r>
      <w:r w:rsidR="00CA45E1">
        <w:t xml:space="preserve"> million interactions</w:t>
      </w:r>
      <w:r w:rsidR="00F41AF3">
        <w:t>.</w:t>
      </w:r>
      <w:r w:rsidR="00C275C7">
        <w:t xml:space="preserve"> </w:t>
      </w:r>
      <w:r w:rsidR="00C275C7">
        <w:fldChar w:fldCharType="begin"/>
      </w:r>
      <w:r w:rsidR="00C275C7">
        <w:instrText xml:space="preserve"> REF _Ref447015478 \h </w:instrText>
      </w:r>
      <w:r w:rsidR="003D7ED4">
        <w:instrText xml:space="preserve"> \* MERGEFORMAT </w:instrText>
      </w:r>
      <w:r w:rsidR="00C275C7">
        <w:fldChar w:fldCharType="separate"/>
      </w:r>
      <w:r w:rsidR="00A76A79">
        <w:t>Supp. Fig. 3</w:t>
      </w:r>
      <w:r w:rsidR="00C275C7">
        <w:fldChar w:fldCharType="end"/>
      </w:r>
      <w:r w:rsidR="00C275C7">
        <w:t>A shows raw PCC scores</w:t>
      </w:r>
      <w:r w:rsidR="009C2CAC">
        <w:t>,</w:t>
      </w:r>
      <w:r w:rsidR="00C275C7">
        <w:t xml:space="preserve"> while </w:t>
      </w:r>
      <w:r w:rsidR="00C275C7">
        <w:fldChar w:fldCharType="begin"/>
      </w:r>
      <w:r w:rsidR="00C275C7">
        <w:instrText xml:space="preserve"> REF _Ref447015478 \h </w:instrText>
      </w:r>
      <w:r w:rsidR="003D7ED4">
        <w:instrText xml:space="preserve"> \* MERGEFORMAT </w:instrText>
      </w:r>
      <w:r w:rsidR="00C275C7">
        <w:fldChar w:fldCharType="separate"/>
      </w:r>
      <w:r w:rsidR="00A76A79">
        <w:t>Supp. Fig. 3</w:t>
      </w:r>
      <w:r w:rsidR="00C275C7">
        <w:fldChar w:fldCharType="end"/>
      </w:r>
      <w:r w:rsidR="00C275C7">
        <w:t xml:space="preserve">B shows </w:t>
      </w:r>
      <w:r w:rsidR="009C2CAC">
        <w:t>z</w:t>
      </w:r>
      <w:r w:rsidR="00C275C7">
        <w:t xml:space="preserve">-scores after standard normal transformation. Similar to </w:t>
      </w:r>
      <w:proofErr w:type="spellStart"/>
      <w:r w:rsidR="00C275C7">
        <w:t>ZmPAN</w:t>
      </w:r>
      <w:proofErr w:type="spellEnd"/>
      <w:r w:rsidR="00C275C7">
        <w:t xml:space="preserve"> and </w:t>
      </w:r>
      <w:proofErr w:type="spellStart"/>
      <w:r w:rsidR="00C275C7">
        <w:t>ZmSAM</w:t>
      </w:r>
      <w:proofErr w:type="spellEnd"/>
      <w:r w:rsidR="002A149B">
        <w:t>,</w:t>
      </w:r>
      <w:r w:rsidR="00C275C7">
        <w:t xml:space="preserve"> co-expression among GO terms was compared to </w:t>
      </w:r>
      <w:r w:rsidR="00FD211D">
        <w:t>random gene sets of the same size</w:t>
      </w:r>
      <w:r w:rsidR="009E29F4">
        <w:t xml:space="preserve"> as GO terms (1</w:t>
      </w:r>
      <w:r w:rsidR="00754AC7">
        <w:t>,</w:t>
      </w:r>
      <w:r w:rsidR="009E29F4">
        <w:t>000 instances)</w:t>
      </w:r>
      <w:r w:rsidR="00C275C7">
        <w:t xml:space="preserve"> showing a 13.5-fold enrichment for significantly co-expressed GO </w:t>
      </w:r>
      <w:r w:rsidR="00F92705">
        <w:t>t</w:t>
      </w:r>
      <w:r w:rsidR="00C275C7">
        <w:t>erms (</w:t>
      </w:r>
      <w:r w:rsidR="00C275C7">
        <w:fldChar w:fldCharType="begin"/>
      </w:r>
      <w:r w:rsidR="00C275C7">
        <w:instrText xml:space="preserve"> REF _Ref447015478 \h </w:instrText>
      </w:r>
      <w:r w:rsidR="003D7ED4">
        <w:instrText xml:space="preserve"> \* MERGEFORMAT </w:instrText>
      </w:r>
      <w:r w:rsidR="00C275C7">
        <w:fldChar w:fldCharType="separate"/>
      </w:r>
      <w:r w:rsidR="00A76A79">
        <w:t>Supp. Fig. 3</w:t>
      </w:r>
      <w:r w:rsidR="00C275C7">
        <w:fldChar w:fldCharType="end"/>
      </w:r>
      <w:r w:rsidR="00C275C7">
        <w:t xml:space="preserve">C). The degree distribution of the </w:t>
      </w:r>
      <w:proofErr w:type="spellStart"/>
      <w:r w:rsidR="00C275C7">
        <w:t>ZmRoot</w:t>
      </w:r>
      <w:proofErr w:type="spellEnd"/>
      <w:r w:rsidR="00C275C7">
        <w:t xml:space="preserve"> network closely follows a truncated power law similar to the other</w:t>
      </w:r>
      <w:r w:rsidR="00F80C45">
        <w:t xml:space="preserve"> </w:t>
      </w:r>
      <w:r w:rsidR="00C275C7">
        <w:t>networks buil</w:t>
      </w:r>
      <w:r w:rsidR="009C2CAC">
        <w:t>t</w:t>
      </w:r>
      <w:r w:rsidR="00C275C7">
        <w:t xml:space="preserve"> here (</w:t>
      </w:r>
      <w:r w:rsidR="00C275C7">
        <w:fldChar w:fldCharType="begin"/>
      </w:r>
      <w:r w:rsidR="00C275C7">
        <w:instrText xml:space="preserve"> REF _Ref447015478 \h </w:instrText>
      </w:r>
      <w:r w:rsidR="003D7ED4">
        <w:instrText xml:space="preserve"> \* MERGEFORMAT </w:instrText>
      </w:r>
      <w:r w:rsidR="00C275C7">
        <w:fldChar w:fldCharType="separate"/>
      </w:r>
      <w:r w:rsidR="00A76A79">
        <w:t>Supp. Fig. 3</w:t>
      </w:r>
      <w:r w:rsidR="00C275C7">
        <w:fldChar w:fldCharType="end"/>
      </w:r>
      <w:r w:rsidR="00C275C7">
        <w:t>D).</w:t>
      </w:r>
    </w:p>
    <w:p w14:paraId="714B54C0" w14:textId="5A5AFCC4" w:rsidR="00097BC0" w:rsidRPr="005B5BAE" w:rsidRDefault="00D04EE5" w:rsidP="0067252E">
      <w:pPr>
        <w:pStyle w:val="Heading2"/>
      </w:pPr>
      <w:r>
        <w:t>SNP-to-</w:t>
      </w:r>
      <w:r w:rsidR="00145345">
        <w:t>g</w:t>
      </w:r>
      <w:r w:rsidR="00C571E9">
        <w:t>ene m</w:t>
      </w:r>
      <w:r w:rsidR="00097BC0">
        <w:t>apping</w:t>
      </w:r>
      <w:r w:rsidR="00C571E9">
        <w:t xml:space="preserve"> and effective loci</w:t>
      </w:r>
    </w:p>
    <w:p w14:paraId="71FF43E1" w14:textId="14359C6D" w:rsidR="00C51B9A" w:rsidRDefault="00097BC0" w:rsidP="0067252E">
      <w:r>
        <w:t xml:space="preserve">Two parameters are used during </w:t>
      </w:r>
      <w:r w:rsidR="00D04EE5">
        <w:t>SNP-to-gene</w:t>
      </w:r>
      <w:r>
        <w:t xml:space="preserve"> mapping: candidate window size and </w:t>
      </w:r>
      <w:r w:rsidR="0097229F">
        <w:t xml:space="preserve">maximum </w:t>
      </w:r>
      <w:r>
        <w:t>number of flanking genes.</w:t>
      </w:r>
      <w:r w:rsidR="00BE2819">
        <w:t xml:space="preserve"> W</w:t>
      </w:r>
      <w:r w:rsidR="00D9106B">
        <w:t>indows were calculated both upstream and downstream of input SNPs. SNPs having</w:t>
      </w:r>
      <w:r w:rsidR="003157DD">
        <w:t xml:space="preserve"> </w:t>
      </w:r>
      <w:r w:rsidR="00D9106B">
        <w:t>overlapping</w:t>
      </w:r>
      <w:r w:rsidR="00C51B9A">
        <w:t xml:space="preserve"> window</w:t>
      </w:r>
      <w:r w:rsidR="00D9106B">
        <w:t>s</w:t>
      </w:r>
      <w:r w:rsidR="00C51B9A">
        <w:t xml:space="preserve"> were collapsed </w:t>
      </w:r>
      <w:r w:rsidR="00FC4032">
        <w:t>down into</w:t>
      </w:r>
      <w:r w:rsidR="00C51B9A">
        <w:t xml:space="preserve"> </w:t>
      </w:r>
      <w:r w:rsidR="00C51B9A" w:rsidRPr="00DF4642">
        <w:rPr>
          <w:i/>
        </w:rPr>
        <w:t>e</w:t>
      </w:r>
      <w:r w:rsidR="00FC4032" w:rsidRPr="00DF4642">
        <w:rPr>
          <w:i/>
        </w:rPr>
        <w:t>ffective loci</w:t>
      </w:r>
      <w:r w:rsidR="00FA6DDF">
        <w:t xml:space="preserve"> containing the contiguous genomic intervals of</w:t>
      </w:r>
      <w:r w:rsidR="004A1A9B">
        <w:t xml:space="preserve"> all overlapping SNPs, including</w:t>
      </w:r>
      <w:r w:rsidR="00FA6DDF">
        <w:t xml:space="preserve"> windows both upstream and downstream of</w:t>
      </w:r>
      <w:r w:rsidR="004A1A9B">
        <w:t xml:space="preserve"> the effective locus’</w:t>
      </w:r>
      <w:r w:rsidR="00FA6DDF">
        <w:t xml:space="preserve"> flanking SNPs (e.g.</w:t>
      </w:r>
      <w:r w:rsidR="009C2CAC">
        <w:t>,</w:t>
      </w:r>
      <w:r w:rsidR="00FA6DDF">
        <w:t xml:space="preserve"> locus 2 in </w:t>
      </w:r>
      <w:r w:rsidR="00FA6DDF">
        <w:fldChar w:fldCharType="begin"/>
      </w:r>
      <w:r w:rsidR="00FA6DDF">
        <w:instrText xml:space="preserve"> REF _Ref444765587 \h  \* MERGEFORMAT </w:instrText>
      </w:r>
      <w:r w:rsidR="00FA6DDF">
        <w:fldChar w:fldCharType="separate"/>
      </w:r>
      <w:r w:rsidR="00A76A79">
        <w:t>Figure 1</w:t>
      </w:r>
      <w:r w:rsidR="00FA6DDF">
        <w:fldChar w:fldCharType="end"/>
      </w:r>
      <w:r w:rsidR="00FA6DDF">
        <w:t>A).</w:t>
      </w:r>
      <w:r w:rsidR="00E82D48">
        <w:t xml:space="preserve"> E</w:t>
      </w:r>
      <w:r w:rsidR="00DA2781">
        <w:t>ffective loci</w:t>
      </w:r>
      <w:r w:rsidR="00C51B9A">
        <w:t xml:space="preserve"> </w:t>
      </w:r>
      <w:r w:rsidR="00DA2781">
        <w:t>were</w:t>
      </w:r>
      <w:r w:rsidR="00C51B9A">
        <w:t xml:space="preserve"> cross referenced with </w:t>
      </w:r>
      <w:r w:rsidR="00DA2781">
        <w:t>the</w:t>
      </w:r>
      <w:r w:rsidR="00F07037">
        <w:t xml:space="preserve"> maize 5b filtered</w:t>
      </w:r>
      <w:r w:rsidR="00322409">
        <w:t xml:space="preserve"> gene set (FGS) genome feature format (GFF) file (</w:t>
      </w:r>
      <w:r w:rsidR="00322409" w:rsidRPr="00322409">
        <w:t>http://ftp.maizesequence.org/release-5b/filtered-set/</w:t>
      </w:r>
      <w:r w:rsidR="00D13D71" w:rsidRPr="00D13D71">
        <w:t>ZmB73_5b_FGS.gff.gz</w:t>
      </w:r>
      <w:r w:rsidR="00DA2781">
        <w:t>)</w:t>
      </w:r>
      <w:r w:rsidR="00C51B9A">
        <w:t xml:space="preserve"> to convert </w:t>
      </w:r>
      <w:r w:rsidR="00DB1AFC">
        <w:t>effective loci</w:t>
      </w:r>
      <w:r w:rsidR="00D63B39">
        <w:t xml:space="preserve"> </w:t>
      </w:r>
      <w:r w:rsidR="00C51B9A">
        <w:t>to</w:t>
      </w:r>
      <w:r w:rsidR="00D63B39">
        <w:t xml:space="preserve"> candidate</w:t>
      </w:r>
      <w:r w:rsidR="00C51B9A">
        <w:t xml:space="preserve"> gene sets</w:t>
      </w:r>
      <w:r w:rsidR="00E82D48">
        <w:t xml:space="preserve"> containing all candidate genes within the interval of the effective SNP and also including</w:t>
      </w:r>
      <w:r w:rsidR="00C51B9A">
        <w:t xml:space="preserve"> up to a certain number of flanking genes both upstream and downstream from the effective SNP.</w:t>
      </w:r>
      <w:r w:rsidR="004C7C70">
        <w:t xml:space="preserve"> For each candidate gene identified by an effective locus, the number of intervening genes was calculated from the middle of the candidate gene to the middle </w:t>
      </w:r>
      <w:r w:rsidR="004C7C70">
        <w:lastRenderedPageBreak/>
        <w:t>of the effective locus. Candidate genes were ranked by the absolute value of their distance to the center of their parental effective locus.</w:t>
      </w:r>
      <w:r w:rsidR="00164372">
        <w:t xml:space="preserve"> Algorithms implementing SNP-to-gene mapping</w:t>
      </w:r>
      <w:r w:rsidR="008F0558">
        <w:t xml:space="preserve"> used here</w:t>
      </w:r>
      <w:r w:rsidR="00164372">
        <w:t xml:space="preserve"> are accessible through the </w:t>
      </w:r>
      <w:proofErr w:type="spellStart"/>
      <w:r w:rsidR="00A02D14">
        <w:t>Camoco</w:t>
      </w:r>
      <w:proofErr w:type="spellEnd"/>
      <w:r w:rsidR="00A02D14">
        <w:t xml:space="preserve"> command line interface.</w:t>
      </w:r>
    </w:p>
    <w:p w14:paraId="68DC11F0" w14:textId="77777777" w:rsidR="004727BA" w:rsidRDefault="004727BA" w:rsidP="0067252E">
      <w:pPr>
        <w:pStyle w:val="Heading2"/>
      </w:pPr>
      <w:r w:rsidRPr="004727BA">
        <w:t xml:space="preserve">Calculating </w:t>
      </w:r>
      <w:r w:rsidR="008533FD">
        <w:t>subnetwork density and locality</w:t>
      </w:r>
    </w:p>
    <w:p w14:paraId="5DA9001F" w14:textId="2E0CDB5C" w:rsidR="00047C4E" w:rsidRDefault="00D13B6D" w:rsidP="0067252E">
      <w:r>
        <w:t>Co-expression was measured among candidate genes using two metrics: density and locality.</w:t>
      </w:r>
      <w:r w:rsidR="004727BA" w:rsidRPr="004727BA">
        <w:t xml:space="preserve"> </w:t>
      </w:r>
      <w:r w:rsidR="001D1997">
        <w:t>Subn</w:t>
      </w:r>
      <w:r w:rsidR="004727BA" w:rsidRPr="004727BA">
        <w:t xml:space="preserve">etwork </w:t>
      </w:r>
      <w:r w:rsidR="004727BA" w:rsidRPr="00B87472">
        <w:rPr>
          <w:i/>
        </w:rPr>
        <w:t>density</w:t>
      </w:r>
      <w:r w:rsidR="004727BA" w:rsidRPr="004727BA">
        <w:t xml:space="preserve"> is </w:t>
      </w:r>
      <w:r w:rsidR="00054501">
        <w:t xml:space="preserve">based off a </w:t>
      </w:r>
      <w:r w:rsidR="009C2CAC">
        <w:t>z</w:t>
      </w:r>
      <w:r w:rsidR="00054501">
        <w:t xml:space="preserve">-score statistic and </w:t>
      </w:r>
      <w:r w:rsidR="004727BA" w:rsidRPr="004727BA">
        <w:t>is formulated as the average inte</w:t>
      </w:r>
      <w:r w:rsidR="002D5B64">
        <w:t xml:space="preserve">raction strength between </w:t>
      </w:r>
      <w:r w:rsidR="004727BA" w:rsidRPr="002D5B64">
        <w:rPr>
          <w:i/>
        </w:rPr>
        <w:t>all</w:t>
      </w:r>
      <w:r w:rsidR="004727BA" w:rsidRPr="004727BA">
        <w:t xml:space="preserve"> </w:t>
      </w:r>
      <w:r>
        <w:t>(un</w:t>
      </w:r>
      <w:r w:rsidR="00441B78">
        <w:t>-</w:t>
      </w:r>
      <w:proofErr w:type="spellStart"/>
      <w:r>
        <w:t>thresholded</w:t>
      </w:r>
      <w:proofErr w:type="spellEnd"/>
      <w:r>
        <w:t xml:space="preserve">) </w:t>
      </w:r>
      <w:r w:rsidR="004727BA" w:rsidRPr="004727BA">
        <w:t>pairwise combinations</w:t>
      </w:r>
      <w:r w:rsidR="00D34DAD">
        <w:t xml:space="preserve"> of </w:t>
      </w:r>
      <w:r w:rsidR="002A41DF">
        <w:t>input genes</w:t>
      </w:r>
      <w:r w:rsidR="00064906">
        <w:t>,</w:t>
      </w:r>
      <w:r w:rsidR="004727BA" w:rsidRPr="004727BA">
        <w:t xml:space="preserve"> normalized for the </w:t>
      </w:r>
      <w:r w:rsidR="00064906">
        <w:t>total</w:t>
      </w:r>
      <w:r w:rsidR="004727BA" w:rsidRPr="004727BA">
        <w:t xml:space="preserve"> number of input </w:t>
      </w:r>
      <w:r w:rsidR="00064906">
        <w:t xml:space="preserve">gene </w:t>
      </w:r>
      <w:r w:rsidR="004727BA" w:rsidRPr="004727BA">
        <w:t>pairs:</w:t>
      </w:r>
    </w:p>
    <w:p w14:paraId="3776A098" w14:textId="6F9FCB55" w:rsidR="00503064" w:rsidRDefault="00304598" w:rsidP="0067252E">
      <w:pPr>
        <w:pStyle w:val="Heading3"/>
        <w:jc w:val="left"/>
        <w:rPr>
          <w:rFonts w:eastAsiaTheme="minorEastAsia"/>
        </w:rPr>
      </w:pPr>
      <w:bookmarkStart w:id="153" w:name="_Ref447101528"/>
      <w:r w:rsidRPr="0045686C">
        <w:rPr>
          <w:rFonts w:eastAsiaTheme="minorEastAsia"/>
        </w:rPr>
        <w:t>Eq.</w:t>
      </w:r>
      <w:r w:rsidR="00145345">
        <w:rPr>
          <w:rFonts w:eastAsiaTheme="minorEastAsia"/>
        </w:rPr>
        <w:t xml:space="preserve"> </w:t>
      </w:r>
      <w:r w:rsidRPr="0045686C">
        <w:rPr>
          <w:rFonts w:eastAsiaTheme="minorEastAsia"/>
        </w:rPr>
        <w:t>1</w:t>
      </w:r>
      <w:bookmarkEnd w:id="153"/>
    </w:p>
    <w:p w14:paraId="5CFBC04F" w14:textId="77777777" w:rsidR="00EF5E7C" w:rsidRDefault="002A41DF" w:rsidP="0067252E">
      <w:pPr>
        <w:jc w:val="left"/>
      </w:pPr>
      <m:oMathPara>
        <m:oMath>
          <m:r>
            <w:rPr>
              <w:rFonts w:ascii="Cambria Math" w:hAnsi="Cambria Math"/>
            </w:rPr>
            <m:t>Subnetwork</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bar>
                <m:barPr>
                  <m:pos m:val="top"/>
                  <m:ctrlPr>
                    <w:rPr>
                      <w:rFonts w:ascii="Cambria Math" w:hAnsi="Cambria Math"/>
                    </w:rPr>
                  </m:ctrlPr>
                </m:barPr>
                <m:e>
                  <m:r>
                    <w:rPr>
                      <w:rFonts w:ascii="Cambria Math" w:hAnsi="Cambria Math"/>
                    </w:rPr>
                    <m:t>X</m:t>
                  </m:r>
                </m:e>
              </m:ba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X</m:t>
              </m:r>
              <m:r>
                <m:rPr>
                  <m:sty m:val="p"/>
                </m:rPr>
                <w:rPr>
                  <w:rFonts w:ascii="Cambria Math" w:hAnsi="Cambria Math"/>
                </w:rPr>
                <m:t>)</m:t>
              </m:r>
            </m:num>
            <m:den>
              <m:r>
                <w:rPr>
                  <w:rFonts w:ascii="Cambria Math" w:hAnsi="Cambria Math"/>
                </w:rPr>
                <m:t>σ</m:t>
              </m:r>
              <m:r>
                <m:rPr>
                  <m:sty m:val="p"/>
                </m:rPr>
                <w:rPr>
                  <w:rFonts w:ascii="Cambria Math" w:hAnsi="Cambria Math"/>
                </w:rPr>
                <m:t>(</m:t>
              </m:r>
              <m:r>
                <w:rPr>
                  <w:rFonts w:ascii="Cambria Math" w:hAnsi="Cambria Math"/>
                </w:rPr>
                <m:t>X</m:t>
              </m:r>
              <m:r>
                <m:rPr>
                  <m:sty m:val="p"/>
                </m:rPr>
                <w:rPr>
                  <w:rFonts w:ascii="Cambria Math" w:hAnsi="Cambria Math"/>
                </w:rPr>
                <m:t>)/</m:t>
              </m:r>
              <m:rad>
                <m:radPr>
                  <m:degHide m:val="1"/>
                  <m:ctrlPr>
                    <w:rPr>
                      <w:rFonts w:ascii="Cambria Math" w:hAnsi="Cambria Math"/>
                    </w:rPr>
                  </m:ctrlPr>
                </m:radPr>
                <m:deg/>
                <m:e>
                  <m:r>
                    <w:rPr>
                      <w:rFonts w:ascii="Cambria Math" w:hAnsi="Cambria Math"/>
                    </w:rPr>
                    <m:t>N</m:t>
                  </m:r>
                </m:e>
              </m:rad>
            </m:den>
          </m:f>
        </m:oMath>
      </m:oMathPara>
    </w:p>
    <w:p w14:paraId="410D6F6A" w14:textId="59902B79" w:rsidR="008720EA" w:rsidRPr="00EF5E7C" w:rsidRDefault="009C2CAC" w:rsidP="0067252E">
      <w:pPr>
        <w:pStyle w:val="Subtitle"/>
      </w:pPr>
      <w:r>
        <w:t>w</w:t>
      </w:r>
      <w:r w:rsidR="00065C7F">
        <w:t>here X</w:t>
      </w:r>
      <w:r w:rsidR="00DE503E">
        <w:t>-bar</w:t>
      </w:r>
      <w:r w:rsidR="00065C7F" w:rsidRPr="00065C7F">
        <w:t xml:space="preserve"> is the </w:t>
      </w:r>
      <w:r w:rsidR="00B61C0C">
        <w:t>calculated,</w:t>
      </w:r>
      <w:r w:rsidR="00065C7F" w:rsidRPr="00065C7F">
        <w:t xml:space="preserve"> mean </w:t>
      </w:r>
      <w:r w:rsidR="00065C7F">
        <w:t>subnetwork interaction score</w:t>
      </w:r>
      <w:r w:rsidR="005822E6">
        <w:t xml:space="preserve"> and</w:t>
      </w:r>
      <w:r w:rsidR="005822E6" w:rsidRPr="00065C7F">
        <w:t xml:space="preserve"> </w:t>
      </w:r>
      <w:r w:rsidR="005822E6" w:rsidRPr="00A2437F">
        <w:rPr>
          <w:i/>
        </w:rPr>
        <w:t>N</w:t>
      </w:r>
      <w:r w:rsidR="00065C7F" w:rsidRPr="00065C7F">
        <w:t xml:space="preserve"> is the </w:t>
      </w:r>
      <w:r w:rsidR="005822E6" w:rsidRPr="00065C7F">
        <w:t>number of interactions in the subnetwork</w:t>
      </w:r>
      <w:r w:rsidR="005822E6">
        <w:t xml:space="preserve">. As the interaction data </w:t>
      </w:r>
      <w:r>
        <w:t xml:space="preserve">were </w:t>
      </w:r>
      <w:r w:rsidR="005822E6">
        <w:t>standard normalized,</w:t>
      </w:r>
      <w:r w:rsidR="00065C7F">
        <w:t xml:space="preserve"> </w:t>
      </w:r>
      <w:r w:rsidR="005822E6">
        <w:t xml:space="preserve">the </w:t>
      </w:r>
      <w:r w:rsidR="00065C7F" w:rsidRPr="00065C7F">
        <w:t>expected networ</w:t>
      </w:r>
      <w:r w:rsidR="00065C7F">
        <w:t xml:space="preserve">k interaction score, </w:t>
      </w:r>
      <w:r w:rsidR="00065C7F" w:rsidRPr="00A2437F">
        <w:rPr>
          <w:i/>
        </w:rPr>
        <w:t>E</w:t>
      </w:r>
      <w:r w:rsidR="00065C7F">
        <w:t>(</w:t>
      </w:r>
      <w:r w:rsidR="00065C7F" w:rsidRPr="00A2437F">
        <w:rPr>
          <w:i/>
        </w:rPr>
        <w:t>X</w:t>
      </w:r>
      <w:r w:rsidR="00065C7F">
        <w:t>)</w:t>
      </w:r>
      <w:r w:rsidR="005822E6">
        <w:t>,</w:t>
      </w:r>
      <w:r w:rsidR="00065C7F" w:rsidRPr="00065C7F">
        <w:t xml:space="preserve"> is</w:t>
      </w:r>
      <w:r w:rsidR="005822E6">
        <w:t xml:space="preserve"> 0</w:t>
      </w:r>
      <w:r>
        <w:t>,</w:t>
      </w:r>
      <w:r w:rsidR="00674ACD">
        <w:t xml:space="preserve"> and</w:t>
      </w:r>
      <w:r w:rsidR="00065C7F" w:rsidRPr="00065C7F">
        <w:t xml:space="preserve"> the standard deviation of network interactions, </w:t>
      </w:r>
      <w:r w:rsidR="00674ACD">
        <w:t>σ(</w:t>
      </w:r>
      <w:r w:rsidR="00674ACD" w:rsidRPr="00A2437F">
        <w:rPr>
          <w:i/>
        </w:rPr>
        <w:t>X</w:t>
      </w:r>
      <w:r w:rsidR="00674ACD">
        <w:t>)</w:t>
      </w:r>
      <w:r w:rsidR="00065C7F" w:rsidRPr="00065C7F">
        <w:t>,</w:t>
      </w:r>
      <w:r w:rsidR="00674ACD">
        <w:t xml:space="preserve"> is 1</w:t>
      </w:r>
      <w:r w:rsidR="00065C7F" w:rsidRPr="00065C7F">
        <w:t>.</w:t>
      </w:r>
    </w:p>
    <w:p w14:paraId="3B7811BF" w14:textId="594C7077" w:rsidR="00573E18" w:rsidRDefault="0060147A" w:rsidP="0067252E">
      <w:r>
        <w:t xml:space="preserve">Network </w:t>
      </w:r>
      <w:r w:rsidRPr="00B87472">
        <w:rPr>
          <w:i/>
        </w:rPr>
        <w:t>locality</w:t>
      </w:r>
      <w:r>
        <w:t xml:space="preserve"> assesses the proportion of significant co-expression interactions</w:t>
      </w:r>
      <w:r w:rsidR="00D3510B">
        <w:t xml:space="preserve"> (</w:t>
      </w:r>
      <w:r w:rsidR="00CC7F9B">
        <w:t>z</w:t>
      </w:r>
      <w:r w:rsidR="00D3510B">
        <w:t xml:space="preserve"> ≥ 3)</w:t>
      </w:r>
      <w:r>
        <w:t xml:space="preserve"> that are locally connected to other subnetwork genes compared to the number of global network interactions. </w:t>
      </w:r>
      <w:r w:rsidR="004047D8">
        <w:t xml:space="preserve">To quantify network locality, both local and global degree </w:t>
      </w:r>
      <w:r w:rsidR="00CC7F9B">
        <w:t xml:space="preserve">are </w:t>
      </w:r>
      <w:r w:rsidR="004047D8">
        <w:t xml:space="preserve">calculated for each gene within a subnetwork. </w:t>
      </w:r>
      <w:r w:rsidR="00956504">
        <w:t>To account for degree bias</w:t>
      </w:r>
      <w:r w:rsidR="00407DA2">
        <w:t>, where genes with</w:t>
      </w:r>
      <w:r w:rsidR="0021372C">
        <w:t xml:space="preserve"> a high global degree are more likely to have</w:t>
      </w:r>
      <w:r w:rsidR="00407DA2">
        <w:t xml:space="preserve"> more local interactions</w:t>
      </w:r>
      <w:r w:rsidR="00956504">
        <w:t>, a</w:t>
      </w:r>
      <w:r w:rsidR="004047D8">
        <w:t xml:space="preserve"> linear regression is calculated on local degree using global degree (</w:t>
      </w:r>
      <w:r w:rsidR="009B24D8">
        <w:t xml:space="preserve">designated: </w:t>
      </w:r>
      <w:r w:rsidR="004047D8">
        <w:t>local</w:t>
      </w:r>
      <w:r w:rsidR="00640DAC">
        <w:t xml:space="preserve"> ~ </w:t>
      </w:r>
      <w:r w:rsidR="004047D8">
        <w:t>global)</w:t>
      </w:r>
      <w:r w:rsidR="00CC7F9B">
        <w:t>,</w:t>
      </w:r>
      <w:r w:rsidR="004047D8">
        <w:t xml:space="preserve"> and regression resid</w:t>
      </w:r>
      <w:r>
        <w:t>uals for each gene are analyzed</w:t>
      </w:r>
      <w:r w:rsidR="004047D8">
        <w:t>:</w:t>
      </w:r>
    </w:p>
    <w:p w14:paraId="084D96DF" w14:textId="60487DCE" w:rsidR="00503064" w:rsidRDefault="00680409" w:rsidP="0067252E">
      <w:pPr>
        <w:pStyle w:val="Heading3"/>
        <w:jc w:val="left"/>
      </w:pPr>
      <w:bookmarkStart w:id="154" w:name="_Ref447101545"/>
      <w:bookmarkStart w:id="155" w:name="_Ref464049667"/>
      <w:r>
        <w:t>Eq.</w:t>
      </w:r>
      <w:bookmarkEnd w:id="154"/>
      <w:r w:rsidR="00145345">
        <w:t xml:space="preserve"> </w:t>
      </w:r>
      <w:r w:rsidR="0020783F">
        <w:t>2</w:t>
      </w:r>
      <w:bookmarkEnd w:id="155"/>
    </w:p>
    <w:p w14:paraId="23A18B42" w14:textId="73BAA332" w:rsidR="003F2435" w:rsidRPr="003F2435" w:rsidRDefault="00680409" w:rsidP="0067252E">
      <w:pPr>
        <w:jc w:val="left"/>
      </w:pPr>
      <m:oMathPara>
        <m:oMath>
          <m:r>
            <w:rPr>
              <w:rFonts w:ascii="Cambria Math" w:hAnsi="Cambria Math"/>
            </w:rPr>
            <m:t>Subnetwork</m:t>
          </m:r>
          <m:r>
            <m:rPr>
              <m:sty m:val="p"/>
            </m:rPr>
            <w:rPr>
              <w:rFonts w:ascii="Cambria Math" w:hAnsi="Cambria Math"/>
            </w:rPr>
            <m:t xml:space="preserve"> </m:t>
          </m:r>
          <m:r>
            <w:rPr>
              <w:rFonts w:ascii="Cambria Math" w:hAnsi="Cambria Math"/>
            </w:rPr>
            <m:t>Locality</m:t>
          </m:r>
          <m:r>
            <m:rPr>
              <m:sty m:val="p"/>
            </m:rPr>
            <w:rPr>
              <w:rFonts w:ascii="Cambria Math" w:hAnsi="Cambria Math"/>
            </w:rPr>
            <m:t xml:space="preserve">= </m:t>
          </m:r>
          <m:r>
            <w:rPr>
              <w:rFonts w:ascii="Cambria Math" w:hAnsi="Cambria Math"/>
            </w:rPr>
            <m:t>mean</m:t>
          </m:r>
          <m:r>
            <m:rPr>
              <m:sty m:val="p"/>
            </m:rPr>
            <w:rPr>
              <w:rFonts w:ascii="Cambria Math" w:hAnsi="Cambria Math"/>
            </w:rPr>
            <m:t>(</m:t>
          </m:r>
          <m:r>
            <w:rPr>
              <w:rFonts w:ascii="Cambria Math" w:hAnsi="Cambria Math"/>
            </w:rPr>
            <m:t>residual(local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m:t>
          </m:r>
        </m:oMath>
      </m:oMathPara>
    </w:p>
    <w:p w14:paraId="076816D5" w14:textId="34CF256D" w:rsidR="0020783F" w:rsidRDefault="0020783F" w:rsidP="0067252E">
      <w:r>
        <w:t>Gene</w:t>
      </w:r>
      <w:r w:rsidR="00CC7F9B">
        <w:t>-</w:t>
      </w:r>
      <w:r>
        <w:t>specific density is calculated by considering subnetwork interactions on a per-gene basis:</w:t>
      </w:r>
    </w:p>
    <w:p w14:paraId="3F40912B" w14:textId="580F2053" w:rsidR="0020783F" w:rsidRDefault="0020783F" w:rsidP="0067252E">
      <w:pPr>
        <w:pStyle w:val="Heading3"/>
        <w:jc w:val="left"/>
        <w:rPr>
          <w:rFonts w:eastAsiaTheme="minorEastAsia"/>
        </w:rPr>
      </w:pPr>
      <w:bookmarkStart w:id="156" w:name="_Ref447101563"/>
      <w:bookmarkStart w:id="157" w:name="_Ref464738379"/>
      <w:r w:rsidRPr="0045686C">
        <w:rPr>
          <w:rFonts w:eastAsiaTheme="minorEastAsia"/>
        </w:rPr>
        <w:lastRenderedPageBreak/>
        <w:t>Eq.</w:t>
      </w:r>
      <w:bookmarkEnd w:id="156"/>
      <w:r w:rsidR="00145345">
        <w:rPr>
          <w:rFonts w:eastAsiaTheme="minorEastAsia"/>
        </w:rPr>
        <w:t xml:space="preserve"> </w:t>
      </w:r>
      <w:r>
        <w:rPr>
          <w:rFonts w:eastAsiaTheme="minorEastAsia"/>
        </w:rPr>
        <w:t>3</w:t>
      </w:r>
      <w:bookmarkEnd w:id="157"/>
    </w:p>
    <w:p w14:paraId="2B0DE368" w14:textId="5573E73C" w:rsidR="0020783F" w:rsidRPr="002E6613" w:rsidRDefault="0020783F" w:rsidP="0067252E">
      <w:pPr>
        <w:jc w:val="left"/>
        <w:rPr>
          <w:b/>
        </w:rPr>
      </w:pPr>
      <m:oMathPara>
        <m:oMath>
          <m:r>
            <w:rPr>
              <w:rFonts w:ascii="Cambria Math" w:hAnsi="Cambria Math"/>
            </w:rPr>
            <m:t>Gene</m:t>
          </m:r>
          <m:r>
            <m:rPr>
              <m:nor/>
            </m:rPr>
            <w:rPr>
              <w:rStyle w:val="CommentReference"/>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rPr>
                  </m:ctrlPr>
                </m:naryPr>
                <m:sub/>
                <m:sup/>
                <m:e>
                  <m:r>
                    <w:rPr>
                      <w:rFonts w:ascii="Cambria Math" w:hAnsi="Cambria Math"/>
                    </w:rPr>
                    <m:t>subnetwork</m:t>
                  </m:r>
                  <m:r>
                    <m:rPr>
                      <m:sty m:val="p"/>
                    </m:rPr>
                    <w:rPr>
                      <w:rFonts w:ascii="Cambria Math" w:hAnsi="Cambria Math"/>
                    </w:rPr>
                    <m:t>_</m:t>
                  </m:r>
                  <m:r>
                    <w:rPr>
                      <w:rFonts w:ascii="Cambria Math" w:hAnsi="Cambria Math"/>
                    </w:rPr>
                    <m:t>interaction</m:t>
                  </m:r>
                  <m:r>
                    <m:rPr>
                      <m:sty m:val="p"/>
                    </m:rPr>
                    <w:rPr>
                      <w:rFonts w:ascii="Cambria Math" w:hAnsi="Cambria Math"/>
                    </w:rPr>
                    <m:t>_</m:t>
                  </m:r>
                  <m:r>
                    <w:rPr>
                      <w:rFonts w:ascii="Cambria Math" w:hAnsi="Cambria Math"/>
                    </w:rPr>
                    <m:t>score</m:t>
                  </m:r>
                  <m:r>
                    <m:rPr>
                      <m:sty m:val="p"/>
                    </m:rPr>
                    <w:rPr>
                      <w:rFonts w:ascii="Cambria Math" w:hAnsi="Cambria Math"/>
                    </w:rPr>
                    <m:t>(</m:t>
                  </m:r>
                  <m:r>
                    <w:rPr>
                      <w:rFonts w:ascii="Cambria Math" w:hAnsi="Cambria Math"/>
                    </w:rPr>
                    <m:t>gene</m:t>
                  </m:r>
                  <m:r>
                    <m:rPr>
                      <m:sty m:val="p"/>
                    </m:rPr>
                    <w:rPr>
                      <w:rFonts w:ascii="Cambria Math" w:hAnsi="Cambria Math"/>
                    </w:rPr>
                    <m:t>)</m:t>
                  </m:r>
                </m:e>
              </m:nary>
            </m:num>
            <m:den>
              <m:r>
                <w:rPr>
                  <w:rFonts w:ascii="Cambria Math" w:hAnsi="Cambria Math"/>
                </w:rPr>
                <m:t>number</m:t>
              </m:r>
              <m:r>
                <m:rPr>
                  <m:sty m:val="p"/>
                </m:rPr>
                <w:rPr>
                  <w:rFonts w:ascii="Cambria Math" w:hAnsi="Cambria Math"/>
                </w:rPr>
                <m:t>_</m:t>
              </m:r>
              <m:r>
                <w:rPr>
                  <w:rFonts w:ascii="Cambria Math" w:hAnsi="Cambria Math"/>
                </w:rPr>
                <m:t>of</m:t>
              </m:r>
              <m:r>
                <m:rPr>
                  <m:sty m:val="p"/>
                </m:rPr>
                <w:rPr>
                  <w:rFonts w:ascii="Cambria Math" w:hAnsi="Cambria Math"/>
                </w:rPr>
                <m:t>_</m:t>
              </m:r>
              <m:r>
                <w:rPr>
                  <w:rFonts w:ascii="Cambria Math" w:hAnsi="Cambria Math"/>
                </w:rPr>
                <m:t>genes</m:t>
              </m:r>
              <m:r>
                <m:rPr>
                  <m:sty m:val="p"/>
                </m:rPr>
                <w:rPr>
                  <w:rFonts w:ascii="Cambria Math" w:hAnsi="Cambria Math"/>
                </w:rPr>
                <m:t>-1</m:t>
              </m:r>
            </m:den>
          </m:f>
        </m:oMath>
      </m:oMathPara>
    </w:p>
    <w:p w14:paraId="4ED9DCE1" w14:textId="77777777" w:rsidR="0020783F" w:rsidRDefault="0020783F" w:rsidP="0067252E">
      <w:pPr>
        <w:jc w:val="left"/>
      </w:pPr>
    </w:p>
    <w:p w14:paraId="16FB8440" w14:textId="51797D28" w:rsidR="00503064" w:rsidRDefault="004047D8" w:rsidP="0067252E">
      <w:pPr>
        <w:jc w:val="left"/>
      </w:pPr>
      <w:r>
        <w:t>Gene locality residuals can be interpreted independently to identify gene</w:t>
      </w:r>
      <w:r w:rsidR="007B1CB5">
        <w:t>-</w:t>
      </w:r>
      <w:r>
        <w:t>specific locality:</w:t>
      </w:r>
    </w:p>
    <w:p w14:paraId="4A0D3CED" w14:textId="2ED3CAE5" w:rsidR="00503064" w:rsidRDefault="00F93BF5" w:rsidP="0067252E">
      <w:pPr>
        <w:pStyle w:val="Heading3"/>
        <w:jc w:val="left"/>
      </w:pPr>
      <w:bookmarkStart w:id="158" w:name="_Ref447101571"/>
      <w:r>
        <w:t>Eq.</w:t>
      </w:r>
      <w:r w:rsidR="000853EA">
        <w:t xml:space="preserve"> </w:t>
      </w:r>
      <w:r w:rsidR="00503064">
        <w:t>4</w:t>
      </w:r>
      <w:bookmarkEnd w:id="158"/>
    </w:p>
    <w:p w14:paraId="78E73A58" w14:textId="4FF13FB8" w:rsidR="003F2435" w:rsidRDefault="00037F55" w:rsidP="0067252E">
      <w:pPr>
        <w:jc w:val="left"/>
      </w:pPr>
      <m:oMathPara>
        <m:oMath>
          <m:r>
            <w:rPr>
              <w:rFonts w:ascii="Cambria Math" w:hAnsi="Cambria Math"/>
            </w:rPr>
            <m:t>Gene</m:t>
          </m:r>
          <m:r>
            <m:rPr>
              <m:nor/>
            </m:rPr>
            <w:rPr>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Locality</m:t>
          </m:r>
          <m:r>
            <m:rPr>
              <m:sty m:val="p"/>
            </m:rPr>
            <w:rPr>
              <w:rFonts w:ascii="Cambria Math" w:hAnsi="Cambria Math"/>
            </w:rPr>
            <m:t>=</m:t>
          </m:r>
          <m:r>
            <w:rPr>
              <w:rFonts w:ascii="Cambria Math" w:hAnsi="Cambria Math"/>
            </w:rPr>
            <m:t>residual</m:t>
          </m:r>
          <m:r>
            <m:rPr>
              <m:sty m:val="p"/>
            </m:rPr>
            <w:rPr>
              <w:rFonts w:ascii="Cambria Math" w:hAnsi="Cambria Math"/>
            </w:rPr>
            <m:t>(</m:t>
          </m:r>
          <m:r>
            <w:rPr>
              <w:rFonts w:ascii="Cambria Math" w:hAnsi="Cambria Math"/>
            </w:rPr>
            <m:t>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m:t>
          </m:r>
          <m:r>
            <m:rPr>
              <m:sty m:val="p"/>
            </m:rPr>
            <w:rPr>
              <w:rFonts w:ascii="Cambria Math" w:hAnsi="Cambria Math"/>
            </w:rPr>
            <w:br/>
          </m:r>
        </m:oMath>
      </m:oMathPara>
    </w:p>
    <w:p w14:paraId="59B63189" w14:textId="135237B3" w:rsidR="00804A79" w:rsidRDefault="00877DF9" w:rsidP="0067252E">
      <w:r>
        <w:t>I</w:t>
      </w:r>
      <w:r w:rsidR="003F2435">
        <w:t>nteractions among genes that originate</w:t>
      </w:r>
      <w:r w:rsidR="007121E9">
        <w:t xml:space="preserve"> </w:t>
      </w:r>
      <w:r w:rsidR="003F2435">
        <w:t xml:space="preserve">from the same </w:t>
      </w:r>
      <w:r w:rsidR="005B467F">
        <w:t xml:space="preserve">effective </w:t>
      </w:r>
      <w:r w:rsidR="00E15E4C">
        <w:t>GWAS locus</w:t>
      </w:r>
      <w:r w:rsidR="00804A79">
        <w:t xml:space="preserve"> (i.e.</w:t>
      </w:r>
      <w:r w:rsidR="007B1CB5">
        <w:t>,</w:t>
      </w:r>
      <w:r w:rsidR="00804A79">
        <w:t xml:space="preserve"> </w:t>
      </w:r>
      <w:r w:rsidR="00804A79" w:rsidRPr="000853EA">
        <w:rPr>
          <w:i/>
        </w:rPr>
        <w:t>cis</w:t>
      </w:r>
      <w:r w:rsidR="007B1CB5">
        <w:t xml:space="preserve"> </w:t>
      </w:r>
      <w:r w:rsidR="00804A79">
        <w:t>interactions)</w:t>
      </w:r>
      <w:r w:rsidR="003F2435">
        <w:t xml:space="preserve"> </w:t>
      </w:r>
      <w:r w:rsidR="00804A79">
        <w:t>were</w:t>
      </w:r>
      <w:r w:rsidR="003F2435">
        <w:t xml:space="preserve"> removed from density and locality calculations</w:t>
      </w:r>
      <w:r w:rsidR="00033C66">
        <w:t xml:space="preserve"> due to </w:t>
      </w:r>
      <w:r w:rsidR="00A912D6">
        <w:t>bias</w:t>
      </w:r>
      <w:r w:rsidR="00033C66">
        <w:t>es</w:t>
      </w:r>
      <w:r w:rsidR="00A912D6">
        <w:t xml:space="preserve"> in </w:t>
      </w:r>
      <w:r w:rsidR="00A912D6" w:rsidRPr="000853EA">
        <w:rPr>
          <w:i/>
        </w:rPr>
        <w:t>cis</w:t>
      </w:r>
      <w:r w:rsidR="00A912D6">
        <w:t xml:space="preserve"> co-expression</w:t>
      </w:r>
      <w:r w:rsidR="003F2435">
        <w:t>.</w:t>
      </w:r>
      <w:r w:rsidR="008533FD">
        <w:t xml:space="preserve"> During SNP-to-gene mapping, candidate genes retained information containing a reference back to the parental GWAS SNP. A software flag within </w:t>
      </w:r>
      <w:proofErr w:type="spellStart"/>
      <w:r w:rsidR="008533FD">
        <w:t>Camoco</w:t>
      </w:r>
      <w:proofErr w:type="spellEnd"/>
      <w:r w:rsidR="008533FD">
        <w:t xml:space="preserve"> allows </w:t>
      </w:r>
      <w:r w:rsidR="00CB5473">
        <w:t>for</w:t>
      </w:r>
      <w:r w:rsidR="008C0013">
        <w:t xml:space="preserve"> </w:t>
      </w:r>
      <w:r w:rsidR="008533FD">
        <w:t>interactions derived from the same parental SNP to be discarded from co-expression score calculations.</w:t>
      </w:r>
    </w:p>
    <w:p w14:paraId="3D974071" w14:textId="534D5416" w:rsidR="00804A79" w:rsidRDefault="00804A79" w:rsidP="0067252E">
      <w:r>
        <w:t>Statistica</w:t>
      </w:r>
      <w:r w:rsidR="00706BCD">
        <w:t xml:space="preserve">l significance of subnetwork density and locality </w:t>
      </w:r>
      <w:r>
        <w:t xml:space="preserve">was assessed by comparing </w:t>
      </w:r>
      <w:r w:rsidR="00007E84">
        <w:t xml:space="preserve">subnetwork </w:t>
      </w:r>
      <w:r>
        <w:t>scores to 1</w:t>
      </w:r>
      <w:r w:rsidR="00754AC7">
        <w:t>,</w:t>
      </w:r>
      <w:r>
        <w:t>000 random sets of candidate genes, conserving the num</w:t>
      </w:r>
      <w:r w:rsidR="00C571E9">
        <w:t>ber of input genes.</w:t>
      </w:r>
    </w:p>
    <w:p w14:paraId="6E900990" w14:textId="61CE5F12" w:rsidR="00FE1B03" w:rsidRDefault="00FE1B03" w:rsidP="0067252E">
      <w:pPr>
        <w:pStyle w:val="Heading2"/>
      </w:pPr>
      <w:r>
        <w:t xml:space="preserve">Simulating </w:t>
      </w:r>
      <w:r w:rsidR="007A3AFF">
        <w:t>GWAS</w:t>
      </w:r>
      <w:r>
        <w:t xml:space="preserve"> using </w:t>
      </w:r>
      <w:r w:rsidR="000F2DE6">
        <w:t>Gene O</w:t>
      </w:r>
      <w:r w:rsidR="00145345">
        <w:t>ntolo</w:t>
      </w:r>
      <w:r>
        <w:t>gy (GO) terms</w:t>
      </w:r>
    </w:p>
    <w:p w14:paraId="26CBC357" w14:textId="0C7930B1" w:rsidR="00C92B64" w:rsidRDefault="00D03396" w:rsidP="0067252E">
      <w:r>
        <w:t>GO</w:t>
      </w:r>
      <w:r w:rsidR="00B0215A">
        <w:fldChar w:fldCharType="begin" w:fldLock="1"/>
      </w:r>
      <w:r w:rsidR="003F4242">
        <w:instrText>ADDIN CSL_CITATION { "citationItems" : [ { "id" : "ITEM-1", "itemData" : { "DOI" : "10.1093/nar/gkh036", "ISSN" : "1362-4962", "PMID" : "14681407", "abstract" : "The Gene Ontology (GO) project (http://www. geneontology.org/) provides structured, controlled vocabularies and classifications that cover several domains of molecular and cellular biology and are freely available for community use in the annotation of genes, gene products and sequences. Many model organism databases and genome annotation groups use the GO and contribute their annotation sets to the GO resource. The GO database integrates the vocabularies and contributed annotations and provides full access to this information in several formats. Members of the GO Consortium continually work collectively, involving outside experts as needed, to expand and update the GO vocabularies. The GO Web resource also provides access to extensive documentation about the GO project and links to applications that use GO data for functional analyses.", "author" : [ { "dropping-particle" : "", "family" : "Harris", "given" : "M 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"Foulger", "given" : "R", "non-dropping-particle" : "", "parse-names" : false, "suffix" : "" }, { "dropping-particle" : "", "family" : "Eilbeck", "given" : "K", "non-dropping-particle" : "", "parse-names" : false, "suffix" : "" }, { "dropping-particle" : "", "family" : "Lewis", "given" : "S", "non-dropping-particle" : "", "parse-names" : false, "suffix" : "" }, { "dropping-particle" : "", "family" : "Marshall", "given" : "B", "non-dropping-particle" : "", "parse-names" : false, "suffix" : "" }, { "dropping-particle" : "", "family" : "Mungall", "given" : "C", "non-dropping-particle" : "", "parse-names" : false, "suffix" : "" }, { "dropping-particle" : "", "family" : "Richter", "given" : "J", "non-dropping-particle" : "", "parse-names" : false, "suffix" : "" }, { "dropping-particle" : "", "family" : "Rubin", "given" : "G M", "non-dropping-particle" : "", "parse-names" : false, "suffix" : "" }, { "dropping-particle" : "", "family" : "Blake", "given" : "J a", "non-dropping-particle" : "", "parse-names" : false, "suffix" : "" }, { "dropping-particle" : "", "family" : "Bult", "given" : "C", "non-dropping-particle" : "", "parse-names" : false, "suffix" : "" }, { "dropping-particle" : "", "family" : "Dolan", "given" : "M", "non-dropping-particle" : "", "parse-names" : false, "suffix" : "" }, { "dropping-particle" : "", "family" : "Drabkin", "given" : "H", "non-dropping-particle" : "", "parse-names" : false, "suffix" : "" }, { "dropping-particle" : "", "family" : "Eppig", "given" : "J T", "non-dropping-particle" : "", "parse-names" : false, "suffix" : "" }, { "dropping-particle" : "", "family" : "Hill", "given" : "D P", "non-dropping-particle" : "", "parse-names" : false, "suffix" : "" }, { "dropping-particle" : "", "family" : "Ni", "given" : "L", "non-dropping-particle" : "", "parse-names" : false, "suffix" : "" }, { "dropping-particle" : "", "family" : "Ringwald", "given" : "M", "non-dropping-particle" : "", "parse-names" : false, "suffix" : "" }, { "dropping-particle" : "", "family" : "Balakrishnan", "given" : "R", "non-dropping-particle" : "", "parse-names" : false, "suffix" : "" }, { "dropping-particle" : "", "family" : "Cherry", "given" : "J M", "non-dropping-particle" : "", "parse-names" : false, "suffix" : "" }, { "dropping-particle" : "", "family" : "Christie", "given" : "K R", "non-dropping-particle" : "", "parse-names" : false, "suffix" : "" }, { "dropping-particle" : "", "family" : "Costanzo", "given" : "M C", "non-dropping-particle" : "", "parse-names" : false, "suffix" : "" }, { "dropping-particle" : "", "family" : "Dwight", "given" : "S S", "non-dropping-particle" : "", "parse-names" : false, "suffix" : "" }, { "dropping-particle" : "", "family" : "Engel", "given" : "S", "non-dropping-particle" : "", "parse-names" : false, "suffix" : "" }, { "dropping-particle" : "", "family" : "Fisk", "given" : "D G", "non-dropping-particle" : "", "parse-names" : false, "suffix" : "" }, { "dropping-particle" : "", "family" : "Hirschman", "given" : "J E", "non-dropping-particle" : "", "parse-names" : false, "suffix" : "" }, { "dropping-particle" : "", "family" : "Hong", "given" : "E L", "non-dropping-particle" : "", "parse-names" : false, "suffix" : "" }, { "dropping-particle" : "", "family" : "Nash", "given" : "R S", "non-dropping-particle" : "", "parse-names" : false, "suffix" : "" }, { "dropping-particle" : "", "family" : "Sethuraman", "given" : "a", "non-dropping-particle" : "", "parse-names" : false, "suffix" : "" }, { "dropping-particle" : "", "family" : "Theesfeld", "given" : "C L", "non-dropping-particle" : "", "parse-names" : false, "suffix" : "" }, { "dropping-particle" : "", "family" : "Botstein", "given" : "D", "non-dropping-particle" : "", "parse-names" : false, "suffix" : "" }, { "dropping-particle" : "", "family" : "Dolinski", "given" : "K", "non-dropping-particle" : "", "parse-names" : false, "suffix" : "" }, { "dropping-particle" : "", "family" : "Feierbach", "given" : "B", "non-dropping-particle" : "", "parse-names" : false, "suffix" : "" }, { "dropping-particle" : "", "family" : "Berardini", "given" : "T", "non-dropping-particle" : "", "parse-names" : false, "suffix" : "" }, { "dropping-particle" : "", "family" : "Mundodi", "given" : "S", "non-dropping-particle" : "", "parse-names" : false, "suffix" : "" }, { "dropping-particle" : "", "family" : "Rhee", "given" : "S Y", "non-dropping-particle" : "", "parse-names" : false, "suffix" : "" }, { "dropping-particle" : "", "family" : "Apweiler", "given" : "R", "non-dropping-particle" : "", "parse-names" : false, "suffix" : "" }, { "dropping-particle" : "", "family" : "Barrell", "given" : "D", "non-dropping-particle" : "", "parse-names" : false, "suffix" : "" }, { "dropping-particle" : "", "family" : "Camon", "given" : "E", "non-dropping-particle" : "", "parse-names" : false, "suffix" : "" }, { "dropping-particle" : "", "family" : "Dimmer", "given" : "E", "non-dropping-particle" : "", "parse-names" : false, "suffix" : "" }, { "dropping-particle" : "", "family" : "Lee", "given" : "V", "non-dropping-particle" : "", "parse-names" : false, "suffix" : "" }, { "dropping-particle" : "", "family" : "Chisholm", "given" : "R", "non-dropping-particle" : "", "parse-names" : false, "suffix" : "" }, { "dropping-particle" : "", "family" : "Gaudet", "given" : "P", "non-dropping-particle" : "", "parse-names" : false, "suffix" : "" }, { "dropping-particle" : "", "family" : "Kibbe", "given" : "W", "non-dropping-particle" : "", "parse-names" : false, "suffix" : "" }, { "dropping-particle" : "", "family" : "Kishore", "given" : "R", "non-dropping-particle" : "", "parse-names" : false, "suffix" : "" }, { "dropping-particle" : "", "family" : "Schwarz", "given" : "E M", "non-dropping-particle" : "", "parse-names" : false, "suffix" : "" }, { "dropping-particle" : "", "family" : "Sternberg", "given" : "P", "non-dropping-particle" : "", "parse-names" : false, "suffix" : "" }, { "dropping-particle" : "", "family" : "Gwinn", "given" : "M", "non-dropping-particle" : "", "parse-names" : false, "suffix" : "" }, { "dropping-particle" : "", "family" : "Hannick", "given" : "L", "non-dropping-particle" : "", "parse-names" : false, "suffix" : "" }, { "dropping-particle" : "", "family" : "Wortman", "given" : "J", "non-dropping-particle" : "", "parse-names" : false, "suffix" : "" }, { "dropping-particle" : "", "family" : "Berriman", "given" : "M", "non-dropping-particle" : "", "parse-names" : false, "suffix" : "" }, { "dropping-particle" : "", "family" : "Wood", "given" : "V", "non-dropping-particle" : "", "parse-names" : false, "suffix" : "" }, { "dropping-particle" : "", "family" : "la Cruz", "given" : "N", "non-dropping-particle" : "de", "parse-names" : false, "suffix" : "" }, { "dropping-particle" : "", "family" : "Tonellato", "given" : "P", "non-dropping-particle" : "", "parse-names" : false, "suffix" : "" }, { "dropping-particle" : "", "family" : "Jaiswal", "given" : "P", "non-dropping-particle" : "", "parse-names" : false, "suffix" : "" }, { "dropping-particle" : "", "family" : "Seigfried", "given" : "T", "non-dropping-particle" : "", "parse-names" : false, "suffix" : "" }, { "dropping-particle" : "", "family" : "White", "given" : "R", "non-dropping-particle" : "", "parse-names" : false, "suffix" : "" } ], "container-title" : "Nucleic acids research", "id" : "ITEM-1", "issue" : "Database issue", "issued" : { "date-parts" : [ [ "2004", "1", "1" ] ] }, "page" : "D258-61", "title" : "The Gene Ontology (GO) database and informatics resource.", "type" : "article-journal", "volume" : "32" }, "uris" : [ "http://www.mendeley.com/documents/?uuid=6134761b-691b-46f7-8c54-6fb5dba494fe" ] } ], "mendeley" : { "formattedCitation" : "[69]", "plainTextFormattedCitation" : "[69]", "previouslyFormattedCitation" : "[69]" }, "properties" : { "noteIndex" : 0 }, "schema" : "https://github.com/citation-style-language/schema/raw/master/csl-citation.json" }</w:instrText>
      </w:r>
      <w:r w:rsidR="00B0215A">
        <w:fldChar w:fldCharType="separate"/>
      </w:r>
      <w:r w:rsidR="0018603E" w:rsidRPr="0018603E">
        <w:rPr>
          <w:noProof/>
        </w:rPr>
        <w:t>[69]</w:t>
      </w:r>
      <w:r w:rsidR="00B0215A">
        <w:fldChar w:fldCharType="end"/>
      </w:r>
      <w:r w:rsidR="00525EE5">
        <w:t xml:space="preserve"> annotations were downloaded for maize genes from </w:t>
      </w:r>
      <w:r w:rsidR="00525EE5" w:rsidRPr="00525EE5">
        <w:t>http://ftp.maizesequence.org/release-4a.53/functional_annotations/</w:t>
      </w:r>
      <w:r w:rsidR="00525EE5">
        <w:t>.</w:t>
      </w:r>
      <w:r w:rsidR="00C92B64">
        <w:t xml:space="preserve"> </w:t>
      </w:r>
      <w:r w:rsidR="00B549C2">
        <w:t>Co-annotated genes within a G</w:t>
      </w:r>
      <w:r w:rsidR="0089290A">
        <w:t>O</w:t>
      </w:r>
      <w:r w:rsidR="00B549C2">
        <w:t xml:space="preserve"> term were treated as true causal genes identified by a hypothetical GWA</w:t>
      </w:r>
      <w:r w:rsidR="00CB5473">
        <w:t>S</w:t>
      </w:r>
      <w:r w:rsidR="00B549C2">
        <w:t xml:space="preserve">. </w:t>
      </w:r>
      <w:r w:rsidR="00C92B64">
        <w:t>Terms between 50 and 100 genes were included to simulate the genetic architecture of a</w:t>
      </w:r>
      <w:r w:rsidR="002A547F">
        <w:t xml:space="preserve"> </w:t>
      </w:r>
      <w:r w:rsidR="00FA0BF1">
        <w:t>m</w:t>
      </w:r>
      <w:r w:rsidR="00EA1CAF">
        <w:t>ulti</w:t>
      </w:r>
      <w:r w:rsidR="00941AAF">
        <w:t>-</w:t>
      </w:r>
      <w:r w:rsidR="00EA1CAF">
        <w:t>geni</w:t>
      </w:r>
      <w:r w:rsidR="00FA0BF1">
        <w:t>c</w:t>
      </w:r>
      <w:r w:rsidR="00C92B64">
        <w:t xml:space="preserve"> trait. In each co-expression network, </w:t>
      </w:r>
      <w:r w:rsidR="00B549C2">
        <w:t xml:space="preserve">terms having genes with significant co-expression </w:t>
      </w:r>
      <w:r w:rsidR="00B549C2" w:rsidRPr="00323487">
        <w:rPr>
          <w:i/>
        </w:rPr>
        <w:t>(p</w:t>
      </w:r>
      <w:r w:rsidR="00B549C2">
        <w:t>-value ≤</w:t>
      </w:r>
      <w:r w:rsidR="0067206C">
        <w:t xml:space="preserve"> 0.05; density or </w:t>
      </w:r>
      <w:r w:rsidR="00B549C2">
        <w:t>locality) were retained for further analysis. Noise introduced by imperfect GWAS was simulat</w:t>
      </w:r>
      <w:r w:rsidR="00DD40C1">
        <w:t>ed using two different methods</w:t>
      </w:r>
      <w:r w:rsidR="0067206C">
        <w:t xml:space="preserve"> to decompose how noise affects significantly co-expressed networks</w:t>
      </w:r>
      <w:r w:rsidR="00DD40C1">
        <w:t>.</w:t>
      </w:r>
    </w:p>
    <w:p w14:paraId="721194FA" w14:textId="77777777" w:rsidR="00D64D8E" w:rsidRDefault="00D64D8E" w:rsidP="0067252E">
      <w:pPr>
        <w:pStyle w:val="Heading3"/>
      </w:pPr>
      <w:r>
        <w:lastRenderedPageBreak/>
        <w:t>Missing Candidate Rate</w:t>
      </w:r>
    </w:p>
    <w:p w14:paraId="278D39C0" w14:textId="77777777" w:rsidR="00D64D8E" w:rsidRPr="00294A97" w:rsidRDefault="00D64D8E" w:rsidP="0067252E">
      <w:pPr>
        <w:pStyle w:val="Heading3"/>
      </w:pPr>
      <w:bookmarkStart w:id="159" w:name="_Ref484125232"/>
      <w:r>
        <w:t>Eq.</w:t>
      </w:r>
      <w:r w:rsidR="005936F2">
        <w:t xml:space="preserve"> 6</w:t>
      </w:r>
      <w:bookmarkEnd w:id="159"/>
    </w:p>
    <w:p w14:paraId="6FED4933" w14:textId="0C8D4ED4" w:rsidR="00D64D8E" w:rsidRPr="00D64D8E" w:rsidRDefault="00D64D8E" w:rsidP="0067252E">
      <m:oMathPara>
        <m:oMath>
          <m:r>
            <w:rPr>
              <w:rFonts w:ascii="Cambria Math" w:hAnsi="Cambria Math"/>
            </w:rPr>
            <m:t>MCR</m:t>
          </m:r>
          <m:r>
            <m:rPr>
              <m:sty m:val="p"/>
            </m:rPr>
            <w:rPr>
              <w:rFonts w:ascii="Cambria Math" w:hAnsi="Cambria Math"/>
            </w:rPr>
            <m:t xml:space="preserve">=1- </m:t>
          </m:r>
          <m:f>
            <m:fPr>
              <m:ctrlPr>
                <w:rPr>
                  <w:rFonts w:ascii="Cambria Math" w:hAnsi="Cambria Math"/>
                </w:rPr>
              </m:ctrlPr>
            </m:fPr>
            <m:num>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7D1E0A2E" w14:textId="77777777" w:rsidR="005936F2" w:rsidRDefault="005936F2" w:rsidP="0067252E">
      <w:pPr>
        <w:pStyle w:val="Heading3"/>
      </w:pPr>
      <w:r>
        <w:t>False Candidate Rate</w:t>
      </w:r>
    </w:p>
    <w:p w14:paraId="04799335" w14:textId="77777777" w:rsidR="005936F2" w:rsidRDefault="005936F2" w:rsidP="0067252E">
      <w:pPr>
        <w:pStyle w:val="Heading3"/>
      </w:pPr>
      <w:bookmarkStart w:id="160" w:name="_Ref458775441"/>
      <w:bookmarkStart w:id="161" w:name="_Ref484125256"/>
      <w:r>
        <w:t>Eq. 7</w:t>
      </w:r>
      <w:bookmarkEnd w:id="160"/>
      <w:bookmarkEnd w:id="161"/>
    </w:p>
    <w:p w14:paraId="4710FB8C" w14:textId="0A92A520" w:rsidR="005936F2" w:rsidRDefault="005936F2" w:rsidP="0067252E">
      <m:oMathPara>
        <m:oMath>
          <m:r>
            <w:rPr>
              <w:rFonts w:ascii="Cambria Math" w:hAnsi="Cambria Math"/>
            </w:rPr>
            <m:t>FCR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718EF28A" w14:textId="77777777" w:rsidR="005936F2" w:rsidRDefault="005936F2" w:rsidP="0067252E">
      <w:pPr>
        <w:pStyle w:val="Heading3"/>
      </w:pPr>
    </w:p>
    <w:p w14:paraId="13FB7951" w14:textId="30A8B8E8" w:rsidR="00486D6A" w:rsidRDefault="00C02FF3" w:rsidP="0067252E">
      <w:pPr>
        <w:pStyle w:val="Heading3"/>
      </w:pPr>
      <w:r>
        <w:t xml:space="preserve">Simulating </w:t>
      </w:r>
      <w:r w:rsidR="00145345">
        <w:t>m</w:t>
      </w:r>
      <w:r>
        <w:t>issing candidate gene rate (MCR)</w:t>
      </w:r>
    </w:p>
    <w:p w14:paraId="3169E288" w14:textId="47CE90B2" w:rsidR="00DD40C1" w:rsidRDefault="005D2F9C" w:rsidP="0067252E">
      <w:r>
        <w:t>The effects of MCR were evaluated by subjecting GO terms with significant co-expression (</w:t>
      </w:r>
      <w:r w:rsidR="00286B9D" w:rsidRPr="003C73EA">
        <w:rPr>
          <w:i/>
        </w:rPr>
        <w:t>p</w:t>
      </w:r>
      <w:r w:rsidR="00145345">
        <w:t xml:space="preserve"> </w:t>
      </w:r>
      <w:r w:rsidR="00E47124">
        <w:t>≤</w:t>
      </w:r>
      <w:r w:rsidR="00145345">
        <w:t xml:space="preserve"> </w:t>
      </w:r>
      <w:r w:rsidR="00286B9D">
        <w:t xml:space="preserve">0.05; </w:t>
      </w:r>
      <w:r>
        <w:t xml:space="preserve">described above) to varying levels of missing candidate rates. </w:t>
      </w:r>
      <w:r w:rsidR="00286B9D">
        <w:t>True GO term genes were replaced</w:t>
      </w:r>
      <w:r>
        <w:t xml:space="preserve"> with random genes at </w:t>
      </w:r>
      <w:r w:rsidR="00286B9D">
        <w:t>varying</w:t>
      </w:r>
      <w:r>
        <w:t xml:space="preserve"> rates (MCR</w:t>
      </w:r>
      <w:r w:rsidR="001D7331">
        <w:t xml:space="preserve">: </w:t>
      </w:r>
      <w:r w:rsidR="00DD40C1">
        <w:t>0%, 10%, 20%, 50%, 80%, 90%, 100%).</w:t>
      </w:r>
      <w:r w:rsidR="00286B9D">
        <w:t xml:space="preserve"> The effect of MCR was evaluated by assessing the number of GO terms that retained significant co-expression (compared to 1</w:t>
      </w:r>
      <w:r w:rsidR="00754AC7">
        <w:t>,</w:t>
      </w:r>
      <w:r w:rsidR="00286B9D">
        <w:t>000 randomizations) at each level of MCR.</w:t>
      </w:r>
      <w:r>
        <w:t xml:space="preserve"> </w:t>
      </w:r>
    </w:p>
    <w:p w14:paraId="46244789" w14:textId="77777777" w:rsidR="0067206C" w:rsidRDefault="0067206C" w:rsidP="0067252E">
      <w:pPr>
        <w:pStyle w:val="Heading3"/>
      </w:pPr>
      <w:r>
        <w:t xml:space="preserve">Adding false candidate genes by expanding </w:t>
      </w:r>
      <w:r w:rsidR="00D04EE5">
        <w:t>SNP-to-gene</w:t>
      </w:r>
      <w:r>
        <w:t xml:space="preserve"> mapping parameters</w:t>
      </w:r>
    </w:p>
    <w:p w14:paraId="78D91B39" w14:textId="63FA340C" w:rsidR="00FE1B03" w:rsidRDefault="0067206C" w:rsidP="0067252E">
      <w:r>
        <w:t xml:space="preserve">To </w:t>
      </w:r>
      <w:r w:rsidR="00A508E8">
        <w:t xml:space="preserve">determine </w:t>
      </w:r>
      <w:r>
        <w:t xml:space="preserve">how false </w:t>
      </w:r>
      <w:proofErr w:type="gramStart"/>
      <w:r>
        <w:t>candidates</w:t>
      </w:r>
      <w:proofErr w:type="gramEnd"/>
      <w:r>
        <w:t xml:space="preserve"> due to imperfect </w:t>
      </w:r>
      <w:r w:rsidR="00D04EE5">
        <w:t>SNP-to-gene</w:t>
      </w:r>
      <w:r>
        <w:t xml:space="preserve"> mapping affected the ability to detect co-expressed candidate genes linked to a GWAS trait, significantly co-expressed GO terms were </w:t>
      </w:r>
      <w:r w:rsidR="00FF1CA7">
        <w:t>re</w:t>
      </w:r>
      <w:r w:rsidR="00D6363A">
        <w:t xml:space="preserve">assessed </w:t>
      </w:r>
      <w:r w:rsidR="00FF1CA7">
        <w:t>after incorporating false candidate genes</w:t>
      </w:r>
      <w:r w:rsidR="003F58C0">
        <w:t xml:space="preserve">. Each gene in a GO term was treated </w:t>
      </w:r>
      <w:r w:rsidR="003F58C0" w:rsidRPr="002C05D9">
        <w:t>as a SNP and</w:t>
      </w:r>
      <w:r w:rsidR="003F58C0">
        <w:t xml:space="preserve"> remapped to a set of candidate genes</w:t>
      </w:r>
      <w:r w:rsidR="00FF1CA7">
        <w:t xml:space="preserve"> using</w:t>
      </w:r>
      <w:r w:rsidR="00D6363A">
        <w:t xml:space="preserve"> the different </w:t>
      </w:r>
      <w:r w:rsidR="00D04EE5">
        <w:t>SNP-to-gene</w:t>
      </w:r>
      <w:r w:rsidR="00D6363A">
        <w:t xml:space="preserve"> mapping parameters (</w:t>
      </w:r>
      <w:r w:rsidR="00FF1CA7">
        <w:t xml:space="preserve">all combinations of </w:t>
      </w:r>
      <w:r w:rsidR="00D06033">
        <w:t>50</w:t>
      </w:r>
      <w:r w:rsidR="00145345">
        <w:t xml:space="preserve"> </w:t>
      </w:r>
      <w:r w:rsidR="00D06033">
        <w:t>kb 100</w:t>
      </w:r>
      <w:r w:rsidR="00145345">
        <w:t xml:space="preserve"> </w:t>
      </w:r>
      <w:r w:rsidR="00D06033">
        <w:t>kb, 500</w:t>
      </w:r>
      <w:r w:rsidR="00145345">
        <w:t xml:space="preserve"> </w:t>
      </w:r>
      <w:r w:rsidR="00D06033">
        <w:t xml:space="preserve">kb and </w:t>
      </w:r>
      <w:r w:rsidR="00F9373B">
        <w:t>one</w:t>
      </w:r>
      <w:r w:rsidR="00D06033">
        <w:t>,</w:t>
      </w:r>
      <w:r w:rsidR="00A323DF">
        <w:t xml:space="preserve"> </w:t>
      </w:r>
      <w:r w:rsidR="00F9373B">
        <w:t>two</w:t>
      </w:r>
      <w:r w:rsidR="00D06033">
        <w:t xml:space="preserve">, or </w:t>
      </w:r>
      <w:r w:rsidR="00F9373B">
        <w:t>five</w:t>
      </w:r>
      <w:r w:rsidR="00D06033">
        <w:t xml:space="preserve"> flanking genes)</w:t>
      </w:r>
      <w:r w:rsidR="00D6363A">
        <w:t xml:space="preserve">. Effective FCR at each </w:t>
      </w:r>
      <w:r w:rsidR="00D04EE5">
        <w:t>SNP-to-gene</w:t>
      </w:r>
      <w:r w:rsidR="00D6363A">
        <w:t xml:space="preserve"> mapping parameter setting was calculated by dividing the number of true GO genes with candidates identified</w:t>
      </w:r>
      <w:r w:rsidR="006602CA">
        <w:t xml:space="preserve"> after SNP-to-gene mapping</w:t>
      </w:r>
      <w:r w:rsidR="00D6363A">
        <w:t xml:space="preserve">. </w:t>
      </w:r>
      <w:r w:rsidR="00C32E35">
        <w:t xml:space="preserve">Since varying </w:t>
      </w:r>
      <w:r w:rsidR="00D04EE5">
        <w:t>SNP-to-gene</w:t>
      </w:r>
      <w:r w:rsidR="00C32E35">
        <w:t xml:space="preserve"> mapping parameters changes the number of candidate genes considered within a term, each term </w:t>
      </w:r>
      <w:r w:rsidR="000E756C">
        <w:t xml:space="preserve">was </w:t>
      </w:r>
      <w:r w:rsidR="00C32E35">
        <w:t>considered independently for each parameter combination.</w:t>
      </w:r>
    </w:p>
    <w:p w14:paraId="3BF64C59" w14:textId="38DD1FFE" w:rsidR="00393ABF" w:rsidRDefault="006053F5" w:rsidP="0067252E">
      <w:pPr>
        <w:pStyle w:val="Heading2"/>
      </w:pPr>
      <w:r>
        <w:lastRenderedPageBreak/>
        <w:t xml:space="preserve">Maize </w:t>
      </w:r>
      <w:proofErr w:type="spellStart"/>
      <w:r w:rsidR="00145345">
        <w:t>i</w:t>
      </w:r>
      <w:r w:rsidR="00393ABF">
        <w:t>onome</w:t>
      </w:r>
      <w:proofErr w:type="spellEnd"/>
      <w:r w:rsidR="00393ABF">
        <w:t xml:space="preserve"> GWAS</w:t>
      </w:r>
    </w:p>
    <w:p w14:paraId="72DBC8DF" w14:textId="3AE3C7B8" w:rsidR="00EC6A5D" w:rsidRDefault="00393ABF" w:rsidP="0067252E">
      <w:r>
        <w:t>Elemental con</w:t>
      </w:r>
      <w:r w:rsidR="00462B1E">
        <w:t>centrations were measured for 17</w:t>
      </w:r>
      <w:r>
        <w:t xml:space="preserve"> different elements in the maize kernel using inductively coupled plasma mass spectrometry (ICP-MS)</w:t>
      </w:r>
      <w:r w:rsidR="009506DB">
        <w:t xml:space="preserve"> as described in</w:t>
      </w:r>
      <w:r w:rsidR="009430C5">
        <w:t xml:space="preserve"> Ziegler et al.</w:t>
      </w:r>
      <w:r w:rsidR="009430C5">
        <w:fldChar w:fldCharType="begin" w:fldLock="1"/>
      </w:r>
      <w:r w:rsidR="00432471">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"http://www.mendeley.com/documents/?uuid=7da24cde-8c30-4aea-8af7-f30d3376e2f6", "http://www.mendeley.com/documents/?uuid=660dcd76-0106-47c5-bf02-a1d3a54b2760" ] } ], "mendeley" : { "formattedCitation" : "[43]", "plainTextFormattedCitation" : "[43]", "previouslyFormattedCitation" : "[43]" }, "properties" : { "noteIndex" : 0 }, "schema" : "https://github.com/citation-style-language/schema/raw/master/csl-citation.json" }</w:instrText>
      </w:r>
      <w:r w:rsidR="009430C5">
        <w:fldChar w:fldCharType="separate"/>
      </w:r>
      <w:r w:rsidR="00EA432F" w:rsidRPr="00EA432F">
        <w:rPr>
          <w:noProof/>
        </w:rPr>
        <w:t>[43]</w:t>
      </w:r>
      <w:r w:rsidR="009430C5">
        <w:fldChar w:fldCharType="end"/>
      </w:r>
      <w:r>
        <w:t xml:space="preserve"> Outliers were removed from single</w:t>
      </w:r>
      <w:r w:rsidR="00F9373B">
        <w:t>-</w:t>
      </w:r>
      <w:r>
        <w:t>seed measurements using median absolute deviation</w:t>
      </w:r>
      <w:r w:rsidR="00800A0A">
        <w:fldChar w:fldCharType="begin" w:fldLock="1"/>
      </w:r>
      <w:r w:rsidR="003F4242">
        <w:instrText>ADDIN CSL_CITATION { "citationItems" : [ { "id" : "ITEM-1", "itemData" : { "abstract" : "Abstract One approach to identifying outliers is to assume that the outliers have a different distribution from the remaining observations. In this article we define outliers in terms of their position relative to the model for the good observations. The outlier identification problem is then the problem of identifying those observations that lie in a so-called outlier region. Methods based on robust statistics and outward testing are shown to have the highest possible breakdown points in a sense derived from Donoho and Huber. But a more detailed analysis shows that methods based on robust statistics perform better with respect to worst-case behavior. A concrete outlier identifier based on a suggestion of Hampel is given.", "author" : [ { "dropping-particle" : "", "family" : "Davies", "given" : "Laurie", "non-dropping-particle" : "", "parse-names" : false, "suffix" : "" }, { "dropping-particle" : "", "family" : "Gather", "given" : "Ursula", "non-dropping-particle" : "", "parse-names" : false, "suffix" : "" } ], "container-title" : "Journal of the American Statistical Association", "id" : "ITEM-1", "issued" : { "date-parts" : [ [ "2012", "2", "27" ] ] }, "language" : "en", "publisher" : "Taylor &amp; Francis Group", "title" : "The Identification of Multiple Outliers", "type" : "article-journal" }, "uris" : [ "http://www.mendeley.com/documents/?uuid=d96cb914-d188-4a32-97c9-26a723a83c1b" ] } ], "mendeley" : { "formattedCitation" : "[70]", "plainTextFormattedCitation" : "[70]", "previouslyFormattedCitation" : "[70]" }, "properties" : { "noteIndex" : 0 }, "schema" : "https://github.com/citation-style-language/schema/raw/master/csl-citation.json" }</w:instrText>
      </w:r>
      <w:r w:rsidR="00800A0A">
        <w:fldChar w:fldCharType="separate"/>
      </w:r>
      <w:r w:rsidR="0018603E" w:rsidRPr="0018603E">
        <w:rPr>
          <w:noProof/>
        </w:rPr>
        <w:t>[70]</w:t>
      </w:r>
      <w:r w:rsidR="00800A0A">
        <w:fldChar w:fldCharType="end"/>
      </w:r>
      <w:r>
        <w:t xml:space="preserve">. Basic linear unbiased predictors (BLUPs) for each elemental concentration were calculated across different environments and </w:t>
      </w:r>
      <w:r w:rsidR="008837BC">
        <w:t>used to</w:t>
      </w:r>
      <w:r>
        <w:t xml:space="preserve"> estimate variance components</w:t>
      </w:r>
      <w:r w:rsidR="00800A0A">
        <w:fldChar w:fldCharType="begin" w:fldLock="1"/>
      </w:r>
      <w:r w:rsidR="003F4242">
        <w:instrText>ADDIN CSL_CITATION { "citationItems" : [ { "id" : "ITEM-1", "itemData" : { "DOI" : "10.1038/hdy.2011.103", "ISSN" : "1365-2540", "PMID" : "22027895", "abstract" : "Appropriate selection of parents for the development of mapping populations is pivotal to maximizing the power of quantitative trait loci detection. Trait genotypic variation within a family is indicative of the family's informativeness for genetic studies. Accurate prediction of the most useful parental combinations within a species would help guide quantitative genetics studies. We tested the reliability of genotypic and phenotypic distance estimators between pairs of maize inbred lines to predict genotypic variation for quantitative traits within families derived from biparental crosses. We developed 25 families composed of ~200 random recombinant inbred lines each from crosses between a common reference parent inbred, B73, and 25 diverse maize inbreds. Parents and families were evaluated for 19 quantitative traits across up to 11 environments. Genetic distances (GDs) among parents were estimated with 44 simple sequence repeat and 2303 single-nucleotide polymorphism markers. GDs among parents had no predictive value for progeny variation, which is most likely due to the choice of neutral markers. In contrast, we observed for about half of the traits measured a positive correlation between phenotypic parental distances and within-family genetic variance estimates. Consequently, the choice of promising segregating populations can be based on selecting phenotypically diverse parents. These results are congruent with models of genetic architecture that posit numerous genes affecting quantitative traits, each segregating for allelic series, with dispersal of allelic effects across diverse genetic material. This architecture, common to many quantitative traits in maize, limits the predictive value of parental genotypic or phenotypic values on progeny variance.", "author" : [ { "dropping-particle" : "", "family" : "Hung", "given" : "H-Y", "non-dropping-particle" : "", "parse-names" : false, "suffix" : "" }, { "dropping-particle" : "", "family" : "Browne", "given" : "C", "non-dropping-particle" : "", "parse-names" : false, "suffix" : "" }, { "dropping-particle" : "", "family" : "Guill", "given" : "K", "non-dropping-particle" : "", "parse-names" : false, "suffix" : "" }, { "dropping-particle" : "", "family" : "Coles", "given" : "N", "non-dropping-particle" : "", "parse-names" : false, "suffix" : "" }, { "dropping-particle" : "", "family" : "Eller", "given" : "M", "non-dropping-particle" : "", "parse-names" : false, "suffix" : "" }, { "dropping-particle" : "", "family" : "Garcia", "given" : "A", "non-dropping-particle" : "", "parse-names" : false, "suffix" : "" }, { "dropping-particle" : "", "family" : "Lepak", "given" : "N", "non-dropping-particle" : "", "parse-names" : false, "suffix" : "" }, { "dropping-particle" : "", "family" : "Melia-Hancock", "given" : "S", "non-dropping-particle" : "", "parse-names" : false, "suffix" : "" }, { "dropping-particle" : "", "family" : "Oropeza-Rosas", "given" : "M", "non-dropping-particle" : "", "parse-names" : false, "suffix" : "" }, { "dropping-particle" : "", "family" : "Salvo", "given" : "S", "non-dropping-particle" : "", "parse-names" : false, "suffix" : "" }, { "dropping-particle" : "", "family" : "Upadyayula", "given" : "N", "non-dropping-particle" : "", "parse-names" : false, "suffix" : "" }, { "dropping-particle" : "", "family" : "Buckler", "given" : "E S", "non-dropping-particle" : "", "parse-names" : false, "suffix" : "" }, { "dropping-particle" : "", "family" : "Flint-Garcia", "given" : "S", "non-dropping-particle" : "", "parse-names" : false, "suffix" : "" }, { "dropping-particle" : "", "family" : "McMullen", "given" : "M D", "non-dropping-particle" : "", "parse-names" : false, "suffix" : "" }, { "dropping-particle" : "", "family" : "Rocheford", "given" : "T R", "non-dropping-particle" : "", "parse-names" : false, "suffix" : "" }, { "dropping-particle" : "", "family" : "Holland", "given" : "J B", "non-dropping-particle" : "", "parse-names" : false, "suffix" : "" } ], "container-title" : "Heredity", "id" : "ITEM-1", "issue" : "5", "issued" : { "date-parts" : [ [ "2012", "5" ] ] }, "page" : "490-9", "title" : "The relationship between parental genetic or phenotypic divergence and progeny variation in the maize nested association mapping population.", "type" : "article-journal", "volume" : "108" }, "uris" : [ "http://www.mendeley.com/documents/?uuid=d795b755-f36a-47bb-9f56-1a43de549057" ] } ], "mendeley" : { "formattedCitation" : "[71]", "plainTextFormattedCitation" : "[71]", "previouslyFormattedCitation" : "[71]" }, "properties" : { "noteIndex" : 0 }, "schema" : "https://github.com/citation-style-language/schema/raw/master/csl-citation.json" }</w:instrText>
      </w:r>
      <w:r w:rsidR="00800A0A">
        <w:fldChar w:fldCharType="separate"/>
      </w:r>
      <w:r w:rsidR="0018603E" w:rsidRPr="0018603E">
        <w:rPr>
          <w:noProof/>
        </w:rPr>
        <w:t>[71]</w:t>
      </w:r>
      <w:r w:rsidR="00800A0A">
        <w:fldChar w:fldCharType="end"/>
      </w:r>
      <w:r>
        <w:t>. Joint</w:t>
      </w:r>
      <w:r w:rsidR="0036558F">
        <w:t>-</w:t>
      </w:r>
      <w:r>
        <w:t>linkage analysis was run using TASSEL version 3.0</w:t>
      </w:r>
      <w:r w:rsidR="00800A0A">
        <w:fldChar w:fldCharType="begin" w:fldLock="1"/>
      </w:r>
      <w:r w:rsidR="003F4242">
        <w:instrText>ADDIN CSL_CITATION { "citationItems" : [ { "id" : "ITEM-1", "itemData" : { "DOI" : "10.1093/bioinformatics/btm308", "ISSN" : "1367-4811", "PMID" : "17586829", "abstract" : "Association analyses that exploit the natural diversity of a genome to map at very high resolutions are becoming increasingly important. In most studies, however, researchers must contend with the confounding effects of both population and family structure. TASSEL (Trait Analysis by aSSociation, Evolution and Linkage) implements general linear model and mixed linear model approaches for controlling population and family structure. For result interpretation, the program allows for linkage disequilibrium statistics to be calculated and visualized graphically. Database browsing and data importation is facilitated by integrated middleware. Other features include analyzing insertions/deletions, calculating diversity statistics, integration of phenotypic and genotypic data, imputing missing data and calculating principal components.", "author" : [ { "dropping-particle" : "", "family" : "Bradbury", "given" : "Peter J", "non-dropping-particle" : "", "parse-names" : false, "suffix" : "" }, { "dropping-particle" : "", "family" : "Zhang", "given" : "Zhiwu", "non-dropping-particle" : "", "parse-names" : false, "suffix" : "" }, { "dropping-particle" : "", "family" : "Kroon", "given" : "Dallas E", "non-dropping-particle" : "", "parse-names" : false, "suffix" : "" }, { "dropping-particle" : "", "family" : "Casstevens", "given" : "Terry M", "non-dropping-particle" : "", "parse-names" : false, "suffix" : "" }, { "dropping-particle" : "", "family" : "Ramdoss", "given" : "Yogesh", "non-dropping-particle" : "", "parse-names" : false, "suffix" : "" }, { "dropping-particle" : "", "family" : "Buckler", "given" : "Edward S", "non-dropping-particle" : "", "parse-names" : false, "suffix" : "" } ], "container-title" : "Bioinformatics (Oxford, England)", "id" : "ITEM-1", "issue" : "19", "issued" : { "date-parts" : [ [ "2007", "10", "1" ] ] }, "page" : "2633-5", "title" : "TASSEL: software for association mapping of complex traits in diverse samples.", "type" : "article-journal", "volume" : "23" }, "uris" : [ "http://www.mendeley.com/documents/?uuid=077c6e3d-87ec-4923-b7c8-78604e44892b" ] } ], "mendeley" : { "formattedCitation" : "[72]", "plainTextFormattedCitation" : "[72]", "previouslyFormattedCitation" : "[72]" }, "properties" : { "noteIndex" : 0 }, "schema" : "https://github.com/citation-style-language/schema/raw/master/csl-citation.json" }</w:instrText>
      </w:r>
      <w:r w:rsidR="00800A0A">
        <w:fldChar w:fldCharType="separate"/>
      </w:r>
      <w:r w:rsidR="0018603E" w:rsidRPr="0018603E">
        <w:rPr>
          <w:noProof/>
        </w:rPr>
        <w:t>[72]</w:t>
      </w:r>
      <w:r w:rsidR="00800A0A">
        <w:fldChar w:fldCharType="end"/>
      </w:r>
      <w:r>
        <w:t xml:space="preserve"> with over 7</w:t>
      </w:r>
      <w:r w:rsidR="003C73EA">
        <w:t>,</w:t>
      </w:r>
      <w:r>
        <w:t>000 SNPs obtained by genotype</w:t>
      </w:r>
      <w:r w:rsidR="000B10E1">
        <w:t xml:space="preserve"> </w:t>
      </w:r>
      <w:r>
        <w:t>by</w:t>
      </w:r>
      <w:r w:rsidR="000B10E1">
        <w:t xml:space="preserve"> </w:t>
      </w:r>
      <w:r>
        <w:t>sequencing (GBS)</w:t>
      </w:r>
      <w:r w:rsidR="00800A0A">
        <w:fldChar w:fldCharType="begin" w:fldLock="1"/>
      </w:r>
      <w:r w:rsidR="003F4242">
        <w:instrText>ADDIN CSL_CITATION { "citationItems" : [ { "id" : "ITEM-1", "itemData" : { "DOI" : "10.1371/journal.pone.0019379", "ISSN" : "1932-6203", "PMID" : "21573248", "abstract" : "Advances in next generation technologies have driven the costs of DNA sequencing down to the point that genotyping-by-sequencing (GBS) is now feasible for high diversity, large genome species. Here, we report a procedure for constructing GBS libraries based on reducing genome complexity with restriction enzymes (REs). This approach is simple, quick, extremely specific, highly reproducible, and may reach important regions of the genome that are inaccessible to sequence capture approaches. By using methylation-sensitive REs, repetitive regions of genomes can be avoided and lower copy regions targeted with two to three fold higher efficiency. This tremendously simplifies computationally challenging alignment problems in species with high levels of genetic diversity. The GBS procedure is demonstrated with maize (IBM) and barley (Oregon Wolfe Barley) recombinant inbred populations where roughly 200,000 and 25,000 sequence tags were mapped, respectively. An advantage in species like barley that lack a complete genome sequence is that a reference map need only be developed around the restriction sites, and this can be done in the process of sample genotyping. In such cases, the consensus of the read clusters across the sequence tagged sites becomes the reference. Alternatively, for kinship analyses in the absence of a reference genome, the sequence tags can simply be treated as dominant markers. Future application of GBS to breeding, conservation, and global species and population surveys may allow plant breeders to conduct genomic selection on a novel germplasm or species without first having to develop any prior molecular tools, or conservation biologists to determine population structure without prior knowledge of the genome or diversity in the species.", "author" : [ { "dropping-particle" : "", "family" : "Elshire", "given" : "Robert J", "non-dropping-particle" : "", "parse-names" : false, "suffix" : "" }, { "dropping-particle" : "", "family" : "Glaubitz", "given" : "Jeffrey C", "non-dropping-particle" : "", "parse-names" : false, "suffix" : "" }, { "dropping-particle" : "", "family" : "Sun", "given" : "Qi", "non-dropping-particle" : "", "parse-names" : false, "suffix" : "" }, { "dropping-particle" : "", "family" : "Poland", "given" : "Jesse A", "non-dropping-particle" : "", "parse-names" : false, "suffix" : "" }, { "dropping-particle" : "", "family" : "Kawamoto", "given" : "Ken", "non-dropping-particle" : "", "parse-names" : false, "suffix" : "" }, { "dropping-particle" : "", "family" : "Buckler", "given" : "Edward S", "non-dropping-particle" : "", "parse-names" : false, "suffix" : "" }, { "dropping-particle" : "", "family" : "Mitchell", "given" : "Sharon E", "non-dropping-particle" : "", "parse-names" : false, "suffix" : "" } ], "container-title" : "PloS one", "id" : "ITEM-1", "issue" : "5", "issued" : { "date-parts" : [ [ "2011", "1" ] ] }, "page" : "e19379", "title" : "A robust, simple genotyping-by-sequencing (GBS) approach for high diversity species.", "type" : "article-journal", "volume" : "6" }, "uris" : [ "http://www.mendeley.com/documents/?uuid=bd3b844a-a7ee-4553-af47-6533de6edb1a" ] } ], "mendeley" : { "formattedCitation" : "[73]", "plainTextFormattedCitation" : "[73]", "previouslyFormattedCitation" : "[73]" }, "properties" : { "noteIndex" : 0 }, "schema" : "https://github.com/citation-style-language/schema/raw/master/csl-citation.json" }</w:instrText>
      </w:r>
      <w:r w:rsidR="00800A0A">
        <w:fldChar w:fldCharType="separate"/>
      </w:r>
      <w:r w:rsidR="0018603E" w:rsidRPr="0018603E">
        <w:rPr>
          <w:noProof/>
        </w:rPr>
        <w:t>[73]</w:t>
      </w:r>
      <w:r w:rsidR="00800A0A">
        <w:fldChar w:fldCharType="end"/>
      </w:r>
      <w:r>
        <w:t xml:space="preserve">. An empirical </w:t>
      </w:r>
      <w:r w:rsidRPr="003C73EA">
        <w:rPr>
          <w:i/>
        </w:rPr>
        <w:t>p</w:t>
      </w:r>
      <w:r>
        <w:t>-value cutoff was determined by performing 1</w:t>
      </w:r>
      <w:r w:rsidR="00754AC7">
        <w:t>,</w:t>
      </w:r>
      <w:r>
        <w:t>000 permutations in which</w:t>
      </w:r>
      <w:r w:rsidR="00191184">
        <w:t xml:space="preserve"> </w:t>
      </w:r>
      <w:r>
        <w:t xml:space="preserve">the BLUP phenotype data </w:t>
      </w:r>
      <w:r w:rsidR="0036558F">
        <w:t xml:space="preserve">were </w:t>
      </w:r>
      <w:r>
        <w:t>shuffled within each NAM family before joint-linkage analysis was performed. Th</w:t>
      </w:r>
      <w:r w:rsidRPr="0036558F">
        <w:t>e</w:t>
      </w:r>
      <w:r w:rsidRPr="003C73EA">
        <w:rPr>
          <w:i/>
        </w:rPr>
        <w:t xml:space="preserve"> p</w:t>
      </w:r>
      <w:r>
        <w:t>-value corresponding to a 5% false discovery rate was used for inclusion of a QTL in the joint</w:t>
      </w:r>
      <w:r w:rsidR="0036558F">
        <w:t>-</w:t>
      </w:r>
      <w:r>
        <w:t xml:space="preserve">linkage model. </w:t>
      </w:r>
    </w:p>
    <w:p w14:paraId="74B60B58" w14:textId="1BD5BF14" w:rsidR="00393ABF" w:rsidRDefault="00393ABF" w:rsidP="0067252E">
      <w:r>
        <w:t>Genome</w:t>
      </w:r>
      <w:r w:rsidR="0036558F">
        <w:t>-</w:t>
      </w:r>
      <w:r>
        <w:t>wide association was performed using stepwise forward regression implemented in TASSEL version 4.0</w:t>
      </w:r>
      <w:r w:rsidR="00481F8C">
        <w:t xml:space="preserve"> similar to other studies</w:t>
      </w:r>
      <w:r w:rsidR="00B45FE3">
        <w:fldChar w:fldCharType="begin" w:fldLock="1"/>
      </w:r>
      <w:r w:rsidR="00432471">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"ITEM-2",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"id" : "ITEM-3",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"ITEM-3",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"[4,6,7]", "plainTextFormattedCitation" : "[4,6,7]", "previouslyFormattedCitation" : "[4,6,7]" }, "properties" : { "noteIndex" : 0 }, "schema" : "https://github.com/citation-style-language/schema/raw/master/csl-citation.json" }</w:instrText>
      </w:r>
      <w:r w:rsidR="00B45FE3">
        <w:fldChar w:fldCharType="separate"/>
      </w:r>
      <w:r w:rsidR="00EA432F" w:rsidRPr="00EA432F">
        <w:rPr>
          <w:noProof/>
        </w:rPr>
        <w:t>[4,6,7]</w:t>
      </w:r>
      <w:r w:rsidR="00B45FE3">
        <w:fldChar w:fldCharType="end"/>
      </w:r>
      <w:r>
        <w:t>. Briefly, genome</w:t>
      </w:r>
      <w:r w:rsidR="0036558F">
        <w:t>-</w:t>
      </w:r>
      <w:r>
        <w:t>wide association was performed on a chromosomal-by-chromosome basis. To account for variance explained by QTL</w:t>
      </w:r>
      <w:r w:rsidR="0036558F">
        <w:t>s</w:t>
      </w:r>
      <w:r>
        <w:t xml:space="preserve"> on other chromosomes, the phenotypes used were the residuals from each chromosome calculated from the joint-linkage model fit with all significant joint-linkage QTL</w:t>
      </w:r>
      <w:r w:rsidR="0036558F">
        <w:t>s</w:t>
      </w:r>
      <w:r>
        <w:t xml:space="preserve"> except those on the given chromosome. Association analysis for each trait was performed 100 times by randomly sampling, without replacement, 80% of the lines from each population.</w:t>
      </w:r>
    </w:p>
    <w:p w14:paraId="06DE2463" w14:textId="0BB7D78C" w:rsidR="006F36A4" w:rsidRDefault="00393ABF" w:rsidP="0067252E">
      <w:r>
        <w:t>The final input SNP dataset contained 28.9 million SNPs obtained from the maize HapMap1</w:t>
      </w:r>
      <w:r w:rsidR="00C557DC">
        <w:fldChar w:fldCharType="begin" w:fldLock="1"/>
      </w:r>
      <w:r w:rsidR="00432471">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"[8]", "plainTextFormattedCitation" : "[8]", "previouslyFormattedCitation" : "[8]" }, "properties" : { "noteIndex" : 0 }, "schema" : "https://github.com/citation-style-language/schema/raw/master/csl-citation.json" }</w:instrText>
      </w:r>
      <w:r w:rsidR="00C557DC">
        <w:fldChar w:fldCharType="separate"/>
      </w:r>
      <w:r w:rsidR="00EA432F" w:rsidRPr="00EA432F">
        <w:rPr>
          <w:noProof/>
        </w:rPr>
        <w:t>[8]</w:t>
      </w:r>
      <w:r w:rsidR="00C557DC">
        <w:fldChar w:fldCharType="end"/>
      </w:r>
      <w:r>
        <w:t>, the maize HapMap2</w:t>
      </w:r>
      <w:r w:rsidR="00C557DC">
        <w:fldChar w:fldCharType="begin" w:fldLock="1"/>
      </w:r>
      <w:r w:rsidR="003F4242">
        <w:instrText>ADDIN CSL_CITATION { "citationItems" : [ { "id" : "ITEM-1",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"ITEM-1",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"[74]", "plainTextFormattedCitation" : "[74]", "previouslyFormattedCitation" : "[74]" }, "properties" : { "noteIndex" : 0 }, "schema" : "https://github.com/citation-style-language/schema/raw/master/csl-citation.json" }</w:instrText>
      </w:r>
      <w:r w:rsidR="00C557DC">
        <w:fldChar w:fldCharType="separate"/>
      </w:r>
      <w:r w:rsidR="0018603E" w:rsidRPr="0018603E">
        <w:rPr>
          <w:noProof/>
        </w:rPr>
        <w:t>[74]</w:t>
      </w:r>
      <w:r w:rsidR="00C557DC">
        <w:fldChar w:fldCharType="end"/>
      </w:r>
      <w:r>
        <w:t xml:space="preserve">, as well as an additional </w:t>
      </w:r>
      <w:r w:rsidR="00052D84">
        <w:t>~</w:t>
      </w:r>
      <w:r>
        <w:t>800,000 putative copy-number variants from analysis of read depth counts in HapMap2</w:t>
      </w:r>
      <w:r w:rsidR="003F1192">
        <w:fldChar w:fldCharType="begin" w:fldLock="1"/>
      </w:r>
      <w:r w:rsidR="003F4242">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"ITEM-2",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"[7,74]", "plainTextFormattedCitation" : "[7,74]", "previouslyFormattedCitation" : "[7,74]" }, "properties" : { "noteIndex" : 0 }, "schema" : "https://github.com/citation-style-language/schema/raw/master/csl-citation.json" }</w:instrText>
      </w:r>
      <w:r w:rsidR="003F1192">
        <w:fldChar w:fldCharType="separate"/>
      </w:r>
      <w:r w:rsidR="0018603E" w:rsidRPr="0018603E">
        <w:rPr>
          <w:noProof/>
        </w:rPr>
        <w:t>[7,74]</w:t>
      </w:r>
      <w:r w:rsidR="003F1192">
        <w:fldChar w:fldCharType="end"/>
      </w:r>
      <w:r>
        <w:t xml:space="preserve">. These </w:t>
      </w:r>
      <w:r w:rsidR="00052D84">
        <w:t>~</w:t>
      </w:r>
      <w:r>
        <w:t>30 million markers were projected onto all 5,000 lines in the NAM population using low</w:t>
      </w:r>
      <w:r w:rsidR="0036558F">
        <w:t>-</w:t>
      </w:r>
      <w:r>
        <w:t xml:space="preserve">density markers obtained through GBS. A cutoff </w:t>
      </w:r>
      <w:r w:rsidRPr="003C73EA">
        <w:rPr>
          <w:i/>
        </w:rPr>
        <w:t>p</w:t>
      </w:r>
      <w:r>
        <w:t>-value value</w:t>
      </w:r>
      <w:r w:rsidR="00052D84">
        <w:t xml:space="preserve"> (</w:t>
      </w:r>
      <w:r w:rsidR="00052D84" w:rsidRPr="003C73EA">
        <w:rPr>
          <w:i/>
        </w:rPr>
        <w:t>p</w:t>
      </w:r>
      <w:r>
        <w:t xml:space="preserve"> </w:t>
      </w:r>
      <w:r w:rsidR="00052D84">
        <w:t xml:space="preserve">≤ </w:t>
      </w:r>
      <w:r>
        <w:t>1e-6</w:t>
      </w:r>
      <w:r w:rsidR="00052D84">
        <w:t>)</w:t>
      </w:r>
      <w:r>
        <w:t xml:space="preserve"> was used from inclusion in the final model. SNPs associated with elemental concentrations were considered significant </w:t>
      </w:r>
      <w:r w:rsidR="004802BE">
        <w:t xml:space="preserve">if </w:t>
      </w:r>
      <w:r>
        <w:t>they were selected in more than 5 of the 100 models (</w:t>
      </w:r>
      <w:r w:rsidR="00145345">
        <w:t>r</w:t>
      </w:r>
      <w:r>
        <w:t xml:space="preserve">esample model inclusion probability </w:t>
      </w:r>
      <w:r w:rsidR="00145345">
        <w:t>[</w:t>
      </w:r>
      <w:r>
        <w:t>RMIP</w:t>
      </w:r>
      <w:r w:rsidR="00145345">
        <w:t>]</w:t>
      </w:r>
      <w:r w:rsidR="007549FD">
        <w:t>)</w:t>
      </w:r>
      <w:r w:rsidR="003F1192">
        <w:fldChar w:fldCharType="begin" w:fldLock="1"/>
      </w:r>
      <w:r w:rsidR="00432471">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"[44]", "plainTextFormattedCitation" : "[44]", "previouslyFormattedCitation" : "[44]" }, "properties" : { "noteIndex" : 0 }, "schema" : "https://github.com/citation-style-language/schema/raw/master/csl-citation.json" }</w:instrText>
      </w:r>
      <w:r w:rsidR="003F1192">
        <w:fldChar w:fldCharType="separate"/>
      </w:r>
      <w:r w:rsidR="00EA432F" w:rsidRPr="00EA432F">
        <w:rPr>
          <w:noProof/>
        </w:rPr>
        <w:t>[44]</w:t>
      </w:r>
      <w:r w:rsidR="003F1192">
        <w:fldChar w:fldCharType="end"/>
      </w:r>
      <w:r w:rsidR="00145345">
        <w:t>.</w:t>
      </w:r>
    </w:p>
    <w:p w14:paraId="13268F5B" w14:textId="2F14D4A7" w:rsidR="00DF4642" w:rsidRDefault="00DF4642" w:rsidP="0067252E">
      <w:pPr>
        <w:pStyle w:val="Heading2"/>
      </w:pPr>
      <w:r>
        <w:lastRenderedPageBreak/>
        <w:t xml:space="preserve">Identifying </w:t>
      </w:r>
      <w:proofErr w:type="spellStart"/>
      <w:r w:rsidR="005E0894">
        <w:t>ionome</w:t>
      </w:r>
      <w:proofErr w:type="spellEnd"/>
      <w:r w:rsidR="005E0894">
        <w:t xml:space="preserve"> </w:t>
      </w:r>
      <w:r>
        <w:t>high</w:t>
      </w:r>
      <w:r w:rsidR="00145345">
        <w:t>-</w:t>
      </w:r>
      <w:r>
        <w:t>priority overlap (HPO) genes and HPO+ genes</w:t>
      </w:r>
    </w:p>
    <w:p w14:paraId="49566209" w14:textId="1A560393" w:rsidR="005E0894" w:rsidRDefault="005E0894" w:rsidP="0067252E">
      <w:r>
        <w:t>Gene</w:t>
      </w:r>
      <w:r w:rsidR="004802BE">
        <w:t>-</w:t>
      </w:r>
      <w:r>
        <w:t>specific density and locality were calculated for candidate genes identified from</w:t>
      </w:r>
      <w:r w:rsidR="009669F2">
        <w:t xml:space="preserve"> the 17</w:t>
      </w:r>
      <w:r>
        <w:t xml:space="preserve"> </w:t>
      </w:r>
      <w:proofErr w:type="spellStart"/>
      <w:r>
        <w:t>ionome</w:t>
      </w:r>
      <w:proofErr w:type="spellEnd"/>
      <w:r>
        <w:t xml:space="preserve"> GWAS</w:t>
      </w:r>
      <w:r w:rsidR="009669F2">
        <w:t xml:space="preserve"> traits</w:t>
      </w:r>
      <w:r w:rsidR="00230BB6">
        <w:t xml:space="preserve"> as well as for 1</w:t>
      </w:r>
      <w:r w:rsidR="00326566">
        <w:t>,</w:t>
      </w:r>
      <w:r w:rsidR="00230BB6">
        <w:t>000 random sets of genes of the same size</w:t>
      </w:r>
      <w:r>
        <w:t>.</w:t>
      </w:r>
      <w:r w:rsidR="00230BB6">
        <w:t xml:space="preserve"> Gene</w:t>
      </w:r>
      <w:r w:rsidR="00145345">
        <w:t>-</w:t>
      </w:r>
      <w:r w:rsidR="00230BB6">
        <w:t>specific metrics were converted to the standard normal scale (</w:t>
      </w:r>
      <w:r w:rsidR="00145345">
        <w:t>z</w:t>
      </w:r>
      <w:r w:rsidR="00230BB6">
        <w:t>-score) by subtracting the average gene</w:t>
      </w:r>
      <w:r w:rsidR="004802BE">
        <w:t>-</w:t>
      </w:r>
      <w:r w:rsidR="00230BB6">
        <w:t xml:space="preserve">specific score from the randomized set and dividing by the average randomized standard deviation. A false discovery rate was established by incrementally evaluating the number of GWAS candidates discovered at a </w:t>
      </w:r>
      <w:r w:rsidR="004802BE">
        <w:t>z</w:t>
      </w:r>
      <w:r w:rsidR="00230BB6">
        <w:t xml:space="preserve">-score threshold compared to the average number discovered in the random sets. For example, if </w:t>
      </w:r>
      <w:r w:rsidR="004802BE">
        <w:t xml:space="preserve">ten </w:t>
      </w:r>
      <w:r w:rsidR="00230BB6">
        <w:t>GWAS genes had a gene</w:t>
      </w:r>
      <w:r w:rsidR="004802BE">
        <w:t>-</w:t>
      </w:r>
      <w:r w:rsidR="00230BB6">
        <w:t>specific z-score of 3 and an average of 2.5</w:t>
      </w:r>
      <w:r w:rsidR="00493505">
        <w:t xml:space="preserve"> randomized </w:t>
      </w:r>
      <w:r w:rsidR="00230BB6">
        <w:t>genes (in the 1</w:t>
      </w:r>
      <w:r w:rsidR="00326566">
        <w:t>,</w:t>
      </w:r>
      <w:r w:rsidR="00230BB6">
        <w:t>000 random sets) had a score of 3 or above, the FDR would be 25%.</w:t>
      </w:r>
    </w:p>
    <w:p w14:paraId="11FBD428" w14:textId="2C8A30D6" w:rsidR="00331862" w:rsidRDefault="006B0E79" w:rsidP="0067252E">
      <w:r>
        <w:t>High</w:t>
      </w:r>
      <w:r w:rsidR="00145345">
        <w:t>-</w:t>
      </w:r>
      <w:r>
        <w:t xml:space="preserve">priority </w:t>
      </w:r>
      <w:r w:rsidR="007737FD">
        <w:t xml:space="preserve">overlap (HPO) </w:t>
      </w:r>
      <w:r>
        <w:t xml:space="preserve">candidate genes for each element were identified by requiring candidate genes to have a </w:t>
      </w:r>
      <w:r w:rsidR="00AB0344">
        <w:t xml:space="preserve">co-expression </w:t>
      </w:r>
      <w:r>
        <w:t>FDR ≤ 30% in two or more SNP-to-gene mapping scenarios in the same co-expression network using the same co-expression metric (i.e.</w:t>
      </w:r>
      <w:r w:rsidR="00145345">
        <w:t>,</w:t>
      </w:r>
      <w:r>
        <w:t xml:space="preserve"> density or locality).</w:t>
      </w:r>
    </w:p>
    <w:p w14:paraId="0506B0B1" w14:textId="6C4C646F" w:rsidR="00DF4642" w:rsidRDefault="00135F35" w:rsidP="0067252E">
      <w:r>
        <w:t>HPO+ candidate gene sets were identified by taking the number of HPO genes discovered in each element (</w:t>
      </w:r>
      <w:r w:rsidRPr="003C73EA">
        <w:rPr>
          <w:i/>
        </w:rPr>
        <w:t>n</w:t>
      </w:r>
      <w:r>
        <w:t xml:space="preserve"> genes) and querying each co-expression network for the set </w:t>
      </w:r>
      <w:r w:rsidR="0097375B">
        <w:t>of (</w:t>
      </w:r>
      <w:r w:rsidR="0097375B" w:rsidRPr="003C73EA">
        <w:rPr>
          <w:i/>
        </w:rPr>
        <w:t>n</w:t>
      </w:r>
      <w:r w:rsidR="0097375B">
        <w:t>)</w:t>
      </w:r>
      <w:r>
        <w:t xml:space="preserve"> genes that had the strongest aggregate</w:t>
      </w:r>
      <w:r w:rsidR="005E3576">
        <w:t xml:space="preserve"> co-expression. For example, of</w:t>
      </w:r>
      <w:r>
        <w:t xml:space="preserve"> the 18 HPO genes for P, an additional 18 genes (36 total) were added to the HPO+ set based on co-expression in each of the networks. Genes were added based on the sum of their co-expression to the original HPO set.</w:t>
      </w:r>
    </w:p>
    <w:p w14:paraId="6CB52594" w14:textId="39B26AB7" w:rsidR="00331862" w:rsidRDefault="008134F4" w:rsidP="0067252E">
      <w:pPr>
        <w:pStyle w:val="Heading2"/>
      </w:pPr>
      <w:r>
        <w:t>Reduced</w:t>
      </w:r>
      <w:r w:rsidR="004802BE">
        <w:t>-</w:t>
      </w:r>
      <w:r>
        <w:t xml:space="preserve">accession </w:t>
      </w:r>
      <w:proofErr w:type="spellStart"/>
      <w:r>
        <w:t>ZmPAN</w:t>
      </w:r>
      <w:proofErr w:type="spellEnd"/>
      <w:r>
        <w:t xml:space="preserve"> networks</w:t>
      </w:r>
    </w:p>
    <w:p w14:paraId="08B3B8F4" w14:textId="14DFC0B4" w:rsidR="006B33EA" w:rsidRDefault="00331862" w:rsidP="0067252E">
      <w:r>
        <w:t xml:space="preserve">Both the </w:t>
      </w:r>
      <w:proofErr w:type="spellStart"/>
      <w:r>
        <w:t>ZmPAN</w:t>
      </w:r>
      <w:proofErr w:type="spellEnd"/>
      <w:r>
        <w:t xml:space="preserve"> and </w:t>
      </w:r>
      <w:proofErr w:type="spellStart"/>
      <w:r>
        <w:t>ZmRoot</w:t>
      </w:r>
      <w:proofErr w:type="spellEnd"/>
      <w:r>
        <w:t xml:space="preserve"> networks were rebuilt using only the 20 accessions in common</w:t>
      </w:r>
      <w:r w:rsidR="00A56A37">
        <w:t xml:space="preserve"> </w:t>
      </w:r>
      <w:r>
        <w:t xml:space="preserve">between the 503 </w:t>
      </w:r>
      <w:proofErr w:type="spellStart"/>
      <w:r>
        <w:t>ZmPAN</w:t>
      </w:r>
      <w:proofErr w:type="spellEnd"/>
      <w:r>
        <w:t xml:space="preserve"> and 46 </w:t>
      </w:r>
      <w:proofErr w:type="spellStart"/>
      <w:r>
        <w:t>ZmRoot</w:t>
      </w:r>
      <w:proofErr w:type="spellEnd"/>
      <w:r>
        <w:t xml:space="preserve"> experimental </w:t>
      </w:r>
      <w:r w:rsidR="006F5D78">
        <w:t>dataset</w:t>
      </w:r>
      <w:r>
        <w:t>s</w:t>
      </w:r>
      <w:r w:rsidR="0019068B">
        <w:t>.</w:t>
      </w:r>
      <w:r>
        <w:t xml:space="preserve"> The </w:t>
      </w:r>
      <w:proofErr w:type="spellStart"/>
      <w:r>
        <w:t>ZmPAN</w:t>
      </w:r>
      <w:proofErr w:type="spellEnd"/>
      <w:r>
        <w:t xml:space="preserve"> network was also built using the common set of 20 accessions as well as 26 accessions selected from the broader set of 503 to simulate the number of accessions used in the </w:t>
      </w:r>
      <w:proofErr w:type="spellStart"/>
      <w:r>
        <w:t>ZmRoot</w:t>
      </w:r>
      <w:proofErr w:type="spellEnd"/>
      <w:r>
        <w:t xml:space="preserve"> network</w:t>
      </w:r>
      <w:r w:rsidR="001D6527">
        <w:t>.</w:t>
      </w:r>
      <w:r w:rsidR="009430C5">
        <w:t xml:space="preserve"> Density and locality were assessed in these reduced</w:t>
      </w:r>
      <w:r w:rsidR="004802BE">
        <w:t>-</w:t>
      </w:r>
      <w:r w:rsidR="009430C5">
        <w:t>accession networks using the same approach as the full datasets.</w:t>
      </w:r>
    </w:p>
    <w:p w14:paraId="461D3766" w14:textId="5786FE2F" w:rsidR="00A76A79" w:rsidRDefault="00A76A79" w:rsidP="00A76A79">
      <w:pPr>
        <w:pStyle w:val="Heading1"/>
      </w:pPr>
      <w:r>
        <w:lastRenderedPageBreak/>
        <w:t>Abbreviations</w:t>
      </w:r>
    </w:p>
    <w:p w14:paraId="70D227EA" w14:textId="71FDDBC1" w:rsidR="00A76A79" w:rsidRDefault="007B27E5" w:rsidP="00B0327B">
      <w:r>
        <w:t xml:space="preserve">GWAS: Genome-wide Association Study; SNP: Single nucleotide polymorphism; LD: linkage disequilibrium; QTL: quantitative trait locus; </w:t>
      </w:r>
      <w:proofErr w:type="spellStart"/>
      <w:r>
        <w:t>Camoco</w:t>
      </w:r>
      <w:proofErr w:type="spellEnd"/>
      <w:r>
        <w:t xml:space="preserve">: co-analysis of molecular components; FDR: false discovery rate; GO: Gene Ontology; MCL: Markov clustering algorithm; MCR: missing candidate rate; FCR: false candidate rate; ICP-MS: inductively coupled plasma mass spectrometry; NAM: nested association mapping; RMIP: resampling model inclusion probability; HPO: high priority overlap; ABC: ATP-binding cassette; </w:t>
      </w:r>
      <w:r w:rsidR="00F07037">
        <w:t xml:space="preserve">RIL: recombinant inbred line; PRC: </w:t>
      </w:r>
      <w:proofErr w:type="spellStart"/>
      <w:r w:rsidR="00F07037">
        <w:t>polycomb</w:t>
      </w:r>
      <w:proofErr w:type="spellEnd"/>
      <w:r w:rsidR="00F07037">
        <w:t xml:space="preserve"> repressive complex; RBR: </w:t>
      </w:r>
      <w:r w:rsidR="00F07037" w:rsidRPr="00B750E1">
        <w:t>retinoblastoma-related proteins</w:t>
      </w:r>
      <w:r w:rsidR="00F07037">
        <w:t xml:space="preserve">; CLI: command line interface; FPKM: fragments per </w:t>
      </w:r>
      <w:proofErr w:type="spellStart"/>
      <w:r w:rsidR="00F07037">
        <w:t>kilobase</w:t>
      </w:r>
      <w:proofErr w:type="spellEnd"/>
      <w:r w:rsidR="00F07037">
        <w:t xml:space="preserve"> per million reads; PCC: Pearson correlation coefficient; SRA: short read archive; FGS: filtered gene set; GFF: gene feature format; BLUP: Basic linear unbiased predictor; GBS: genotype by sequencing; </w:t>
      </w:r>
    </w:p>
    <w:p w14:paraId="2B539B4D" w14:textId="6DBBE1D9" w:rsidR="00A76A79" w:rsidRDefault="00A76A79" w:rsidP="00B0327B">
      <w:pPr>
        <w:pStyle w:val="Heading1"/>
      </w:pPr>
      <w:r>
        <w:t>Declarations</w:t>
      </w:r>
    </w:p>
    <w:p w14:paraId="3FC05FCE" w14:textId="1F6AEA03" w:rsidR="00A76A79" w:rsidRDefault="00A76A79" w:rsidP="00B0327B">
      <w:pPr>
        <w:pStyle w:val="Heading2"/>
      </w:pPr>
      <w:r>
        <w:t>Ethics approval and consent to participate</w:t>
      </w:r>
    </w:p>
    <w:p w14:paraId="63A02903" w14:textId="655AB395" w:rsidR="00A76A79" w:rsidRPr="00A76A79" w:rsidRDefault="00A76A79" w:rsidP="00B0327B">
      <w:r>
        <w:t>Not applicable.</w:t>
      </w:r>
    </w:p>
    <w:p w14:paraId="52282831" w14:textId="49FAD83A" w:rsidR="00A76A79" w:rsidRDefault="00A76A79" w:rsidP="00B0327B">
      <w:pPr>
        <w:pStyle w:val="Heading2"/>
      </w:pPr>
      <w:r>
        <w:t>Consent for publication</w:t>
      </w:r>
    </w:p>
    <w:p w14:paraId="3745F739" w14:textId="048077F4" w:rsidR="00A76A79" w:rsidRPr="00A76A79" w:rsidRDefault="00A76A79" w:rsidP="00B0327B">
      <w:r>
        <w:t>Not applicable.</w:t>
      </w:r>
    </w:p>
    <w:p w14:paraId="699ACF24" w14:textId="320CE403" w:rsidR="00A76A79" w:rsidRDefault="00A76A79" w:rsidP="00B0327B">
      <w:pPr>
        <w:pStyle w:val="Heading2"/>
      </w:pPr>
      <w:r>
        <w:t>Availability of data and material</w:t>
      </w:r>
    </w:p>
    <w:p w14:paraId="339427D3" w14:textId="371F0359" w:rsidR="00A76A79" w:rsidRPr="00A76A79" w:rsidRDefault="003D04E0" w:rsidP="00B0327B">
      <w:r>
        <w:t>Full GWAS information for all traits studied here are publically available from Ziegler et al.</w:t>
      </w:r>
      <w:r>
        <w:fldChar w:fldCharType="begin" w:fldLock="1"/>
      </w:r>
      <w:r w:rsidR="002E7ACB">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"http://www.mendeley.com/documents/?uuid=660dcd76-0106-47c5-bf02-a1d3a54b2760" ] } ], "mendeley" : { "formattedCitation" : "[43]", "plainTextFormattedCitation" : "[43]", "previouslyFormattedCitation" : "[43]" }, "properties" : { "noteIndex" : 0 }, "schema" : "https://github.com/citation-style-language/schema/raw/master/csl-citation.json" }</w:instrText>
      </w:r>
      <w:r>
        <w:fldChar w:fldCharType="separate"/>
      </w:r>
      <w:r w:rsidRPr="003D04E0">
        <w:rPr>
          <w:noProof/>
        </w:rPr>
        <w:t>[43]</w:t>
      </w:r>
      <w:r>
        <w:fldChar w:fldCharType="end"/>
      </w:r>
      <w:r>
        <w:t xml:space="preserve">. </w:t>
      </w:r>
      <w:r w:rsidR="003F4242">
        <w:t>FPKM values from RNA-</w:t>
      </w:r>
      <w:proofErr w:type="spellStart"/>
      <w:r w:rsidR="003F4242">
        <w:t>Seq</w:t>
      </w:r>
      <w:proofErr w:type="spellEnd"/>
      <w:r w:rsidR="003F4242">
        <w:t xml:space="preserve"> data for the </w:t>
      </w:r>
      <w:proofErr w:type="spellStart"/>
      <w:r w:rsidR="003F4242">
        <w:t>ZmSAM</w:t>
      </w:r>
      <w:proofErr w:type="spellEnd"/>
      <w:r w:rsidR="003F4242">
        <w:t xml:space="preserve"> network was used from </w:t>
      </w:r>
      <w:proofErr w:type="spellStart"/>
      <w:r w:rsidR="003F4242">
        <w:t>Stelpflug</w:t>
      </w:r>
      <w:proofErr w:type="spellEnd"/>
      <w:r w:rsidR="003F4242">
        <w:t xml:space="preserve"> et al. </w:t>
      </w:r>
      <w:r w:rsidR="003F4242">
        <w:fldChar w:fldCharType="begin" w:fldLock="1"/>
      </w:r>
      <w:r w:rsidR="003F4242">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"[38]", "plainTextFormattedCitation" : "[38]", "previouslyFormattedCitation" : "[38]" }, "properties" : { "noteIndex" : 0 }, "schema" : "https://github.com/citation-style-language/schema/raw/master/csl-citation.json" }</w:instrText>
      </w:r>
      <w:r w:rsidR="003F4242">
        <w:fldChar w:fldCharType="separate"/>
      </w:r>
      <w:r w:rsidR="003F4242" w:rsidRPr="003F4242">
        <w:rPr>
          <w:noProof/>
        </w:rPr>
        <w:t>[38]</w:t>
      </w:r>
      <w:r w:rsidR="003F4242">
        <w:fldChar w:fldCharType="end"/>
      </w:r>
      <w:r w:rsidR="00D11053">
        <w:t>. FPKM values for the</w:t>
      </w:r>
      <w:r w:rsidR="003F4242">
        <w:t xml:space="preserve"> </w:t>
      </w:r>
      <w:proofErr w:type="spellStart"/>
      <w:r w:rsidR="003F4242">
        <w:t>ZmPAN</w:t>
      </w:r>
      <w:proofErr w:type="spellEnd"/>
      <w:r w:rsidR="003F4242">
        <w:t xml:space="preserve"> network </w:t>
      </w:r>
      <w:r w:rsidR="00D11053">
        <w:t>is</w:t>
      </w:r>
      <w:r w:rsidR="003F4242">
        <w:t xml:space="preserve"> available from Hirsch et al</w:t>
      </w:r>
      <w:r w:rsidR="00CB7D27">
        <w:t>.</w:t>
      </w:r>
      <w:r w:rsidR="003F4242">
        <w:t xml:space="preserve"> </w:t>
      </w:r>
      <w:r w:rsidR="00CB7D27">
        <w:fldChar w:fldCharType="begin" w:fldLock="1"/>
      </w:r>
      <w:r w:rsidR="00CB7D27">
        <w:instrText>ADDIN CSL_CITATION { "citationItems" : [ { "id" : "ITEM-1", "itemData" : { "DOI" : "10.1105/tpc.113.119982", "ISSN" : "1532-298X", "PMID" : "24488960", "abstract" : "Genomes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 "author" : [ { "dropping-particle" : "", "family" : "Hirsch", "given" : "Candice N", "non-dropping-particle" : "", "parse-names" : false, "suffix" : "" }, { "dropping-particle" : "", "family" : "Foerster", "given" : "Jillian M", "non-dropping-particle" : "", "parse-names" : false, "suffix" : "" }, { "dropping-particle" : "", "family" : "Johnson", "given" : "James M", "non-dropping-particle" : "", "parse-names" : false, "suffix" : "" }, { "dropping-particle" : "", "family" : "Sekhon", "given" : "Rajandeep S", "non-dropping-particle" : "", "parse-names" : false, "suffix" : "" }, { "dropping-particle" : "", "family" : "Muttoni", "given" : "German", "non-dropping-particle" : "", "parse-names" : false, "suffix" : "" }, { "dropping-particle" : "", "family" : "Vaillancourt", "given" : "Brieanne", "non-dropping-particle" : "", "parse-names" : false, "suffix" : "" }, { "dropping-particle" : "", "family" : "Pe\u00f1agaricano", "given" : "Francisco", "non-dropping-particle" : "", "parse-names" : false, "suffix" : "" }, { "dropping-particle" : "", "family" : "Lindquist", "given" : "Erika", "non-dropping-particle" : "", "parse-names" : false, "suffix" : "" }, { "dropping-particle" : "", "family" : "Pedraza", "given" : "Mary Ann", "non-dropping-particle" : "", "parse-names" : false, "suffix" : "" }, { "dropping-particle" : "", "family" : "Barry", "given" : "Kerrie", "non-dropping-particle" : "", "parse-names" : false, "suffix" : "" }, { "dropping-particle" : "", "family" : "Leon", "given" : "Natalia", "non-dropping-particle" : "de", "parse-names" : false, "suffix" : "" }, { "dropping-particle" : "", "family" : "Kaeppler", "given" : "Shawn M", "non-dropping-particle" : "", "parse-names" : false, "suffix" : "" }, { "dropping-particle" : "", "family" : "Buell", "given" : "C Robin", "non-dropping-particle" : "", "parse-names" : false, "suffix" : "" } ], "container-title" : "The Plant cell", "id" : "ITEM-1", "issue" : "1", "issued" : { "date-parts" : [ [ "2014", "1", "31" ] ] }, "page" : "121-35", "title" : "Insights into the maize pan-genome and pan-transcriptome.", "type" : "article-journal", "volume" : "26" }, "uris" : [ "http://www.mendeley.com/documents/?uuid=17aeb77d-33bc-4dfa-a24b-a90351174307" ] } ], "mendeley" : { "formattedCitation" : "[37]", "plainTextFormattedCitation" : "[37]", "previouslyFormattedCitation" : "[37]" }, "properties" : { "noteIndex" : 0 }, "schema" : "https://github.com/citation-style-language/schema/raw/master/csl-citation.json" }</w:instrText>
      </w:r>
      <w:r w:rsidR="00CB7D27">
        <w:fldChar w:fldCharType="separate"/>
      </w:r>
      <w:r w:rsidR="00CB7D27" w:rsidRPr="00CB7D27">
        <w:rPr>
          <w:noProof/>
        </w:rPr>
        <w:t>[37]</w:t>
      </w:r>
      <w:r w:rsidR="00CB7D27">
        <w:fldChar w:fldCharType="end"/>
      </w:r>
      <w:r w:rsidR="003F4242">
        <w:t>.</w:t>
      </w:r>
      <w:r w:rsidR="00CB7D27">
        <w:t xml:space="preserve"> Raw </w:t>
      </w:r>
      <w:proofErr w:type="spellStart"/>
      <w:r w:rsidR="00CB7D27">
        <w:t>RNASeq</w:t>
      </w:r>
      <w:proofErr w:type="spellEnd"/>
      <w:r w:rsidR="00CB7D27">
        <w:t xml:space="preserve"> data used to build the </w:t>
      </w:r>
      <w:proofErr w:type="spellStart"/>
      <w:r w:rsidR="00CB7D27">
        <w:t>ZmRoot</w:t>
      </w:r>
      <w:proofErr w:type="spellEnd"/>
      <w:r w:rsidR="00CB7D27">
        <w:t xml:space="preserve"> network are available in NCBI </w:t>
      </w:r>
      <w:proofErr w:type="spellStart"/>
      <w:r w:rsidR="00CB7D27">
        <w:t>BioProject</w:t>
      </w:r>
      <w:proofErr w:type="spellEnd"/>
      <w:r w:rsidR="00CB7D27">
        <w:t xml:space="preserve"> </w:t>
      </w:r>
      <w:r w:rsidR="00CB7D27" w:rsidRPr="00831A27">
        <w:t>PRJNA304663</w:t>
      </w:r>
      <w:r w:rsidR="00CB7D27">
        <w:t xml:space="preserve">. All </w:t>
      </w:r>
      <w:r w:rsidR="00480922">
        <w:t xml:space="preserve">computer </w:t>
      </w:r>
      <w:r w:rsidR="00CB7D27">
        <w:t>source code used in this study is available from http://www.github.com/schae234/Camoco</w:t>
      </w:r>
      <w:r w:rsidR="00CB7D27">
        <w:fldChar w:fldCharType="begin" w:fldLock="1"/>
      </w:r>
      <w:r w:rsidR="002E7ACB">
        <w:instrText>ADDIN CSL_CITATION { "citationItems" : [ { "id" : "ITEM-1", "itemData" : { "DOI" : "DOI:10.5281/zenodo.1049133", "id" : "ITEM-1", "issued" : { "date-parts" : [ [ "0" ] ] }, "title" : "Camoco Github Repository", "type" : "webpage" }, "uris" : [ "http://www.mendeley.com/documents/?uuid=b86532c1-5949-4da1-b3e8-b937fce073e1", "http://www.mendeley.com/documents/?uuid=65fa08ab-6226-4b5a-82c6-83e24cddb635" ] } ], "mendeley" : { "formattedCitation" : "[63]", "plainTextFormattedCitation" : "[63]", "previouslyFormattedCitation" : "[63]" }, "properties" : { "noteIndex" : 0 }, "schema" : "https://github.com/citation-style-language/schema/raw/master/csl-citation.json" }</w:instrText>
      </w:r>
      <w:r w:rsidR="00CB7D27">
        <w:fldChar w:fldCharType="separate"/>
      </w:r>
      <w:r w:rsidR="00CB7D27" w:rsidRPr="00CB7D27">
        <w:rPr>
          <w:noProof/>
        </w:rPr>
        <w:t>[63]</w:t>
      </w:r>
      <w:r w:rsidR="00CB7D27">
        <w:fldChar w:fldCharType="end"/>
      </w:r>
      <w:r w:rsidR="00CB7D27">
        <w:t>.</w:t>
      </w:r>
    </w:p>
    <w:p w14:paraId="73099521" w14:textId="5582CECE" w:rsidR="00A76A79" w:rsidRDefault="00A76A79" w:rsidP="00B0327B">
      <w:pPr>
        <w:pStyle w:val="Heading2"/>
      </w:pPr>
      <w:r>
        <w:lastRenderedPageBreak/>
        <w:t>Competing interests</w:t>
      </w:r>
    </w:p>
    <w:p w14:paraId="164496D8" w14:textId="5EB679FB" w:rsidR="00A76A79" w:rsidRPr="00A76A79" w:rsidRDefault="00A76A79" w:rsidP="00B0327B">
      <w:r>
        <w:t>The authors declare they have no competing interests.</w:t>
      </w:r>
    </w:p>
    <w:p w14:paraId="51AB1942" w14:textId="68822761" w:rsidR="00A76A79" w:rsidRDefault="00A76A79" w:rsidP="00B0327B">
      <w:pPr>
        <w:pStyle w:val="Heading2"/>
      </w:pPr>
      <w:r>
        <w:t>Funding</w:t>
      </w:r>
    </w:p>
    <w:p w14:paraId="686D5BE3" w14:textId="466EAC2E" w:rsidR="003F4242" w:rsidRPr="003F4242" w:rsidRDefault="003C494A" w:rsidP="00B0327B">
      <w:r>
        <w:t>This work was supported</w:t>
      </w:r>
      <w:r w:rsidR="003F4242">
        <w:t xml:space="preserve"> by </w:t>
      </w:r>
      <w:r>
        <w:t xml:space="preserve">funding from the National Science </w:t>
      </w:r>
      <w:r w:rsidR="00075B75">
        <w:t>Foundation (</w:t>
      </w:r>
      <w:r>
        <w:t>IOS-1126950</w:t>
      </w:r>
      <w:r w:rsidR="00EA4448">
        <w:t>,</w:t>
      </w:r>
      <w:r w:rsidR="00437175">
        <w:t xml:space="preserve"> IOS-1444503</w:t>
      </w:r>
      <w:r w:rsidR="00075B75">
        <w:t>, IOS-1450341</w:t>
      </w:r>
      <w:r>
        <w:t>)</w:t>
      </w:r>
      <w:r w:rsidR="00D815CC">
        <w:t xml:space="preserve">, </w:t>
      </w:r>
      <w:r w:rsidR="00075B75">
        <w:t xml:space="preserve">the </w:t>
      </w:r>
      <w:r w:rsidR="0047716F">
        <w:t xml:space="preserve">USDA </w:t>
      </w:r>
      <w:r w:rsidR="00045A26">
        <w:t xml:space="preserve">Agricultural Research Service </w:t>
      </w:r>
      <w:r w:rsidR="0049653C">
        <w:t>(</w:t>
      </w:r>
      <w:r w:rsidR="00045A26">
        <w:t>5070-21000-039-00D)</w:t>
      </w:r>
      <w:r w:rsidR="005717EC">
        <w:t>, and the USDA National Institute for Food and Agriculture (</w:t>
      </w:r>
      <w:r w:rsidR="005717EC" w:rsidRPr="005717EC">
        <w:t>2016-67012-24841)</w:t>
      </w:r>
      <w:r>
        <w:t xml:space="preserve">. </w:t>
      </w:r>
      <w:r w:rsidR="003F4242" w:rsidRPr="003F4242">
        <w:t>Funding sources played no role in the design of this study or the collection, analysis, and the interpretation of data and in writing the manuscript.</w:t>
      </w:r>
    </w:p>
    <w:p w14:paraId="46456AB1" w14:textId="380A9835" w:rsidR="00A76A79" w:rsidRDefault="00A76A79" w:rsidP="00B0327B">
      <w:pPr>
        <w:pStyle w:val="Heading2"/>
      </w:pPr>
      <w:r>
        <w:t>Authors' contributions</w:t>
      </w:r>
    </w:p>
    <w:p w14:paraId="097DFBE7" w14:textId="4F29F4A4" w:rsidR="002E7DDF" w:rsidRPr="002E7DDF" w:rsidRDefault="002E7DDF" w:rsidP="00B0327B">
      <w:r w:rsidRPr="002E7DDF">
        <w:t>Experimental concept and design:</w:t>
      </w:r>
      <w:r>
        <w:t xml:space="preserve"> CLM, OH, IB</w:t>
      </w:r>
      <w:r w:rsidRPr="002E7DDF">
        <w:t>; Sample collection and data contribution:</w:t>
      </w:r>
      <w:r>
        <w:t xml:space="preserve"> IB</w:t>
      </w:r>
      <w:r w:rsidRPr="002E7DDF">
        <w:t>; Data analysis and interpretation:</w:t>
      </w:r>
      <w:r>
        <w:t xml:space="preserve"> RS, JM, OH, BD, IB, CLM</w:t>
      </w:r>
      <w:r w:rsidRPr="002E7DDF">
        <w:t>; Computational support:</w:t>
      </w:r>
      <w:r>
        <w:t xml:space="preserve"> JJ</w:t>
      </w:r>
      <w:r w:rsidRPr="002E7DDF">
        <w:t>; Manuscript writing and figures:</w:t>
      </w:r>
      <w:r>
        <w:t xml:space="preserve"> RS, BD, IB, CLM</w:t>
      </w:r>
      <w:r w:rsidRPr="002E7DDF">
        <w:t>; Manuscript review: All authors read and approved the final manuscript.</w:t>
      </w:r>
    </w:p>
    <w:p w14:paraId="48DABEE6" w14:textId="36A72BBB" w:rsidR="00137934" w:rsidRDefault="00137934" w:rsidP="00B0327B">
      <w:pPr>
        <w:pStyle w:val="Heading2"/>
      </w:pPr>
      <w:r>
        <w:t>Acknowledgements</w:t>
      </w:r>
    </w:p>
    <w:p w14:paraId="463DA6BE" w14:textId="4487BAAA" w:rsidR="00137934" w:rsidRDefault="00137934" w:rsidP="00B0327B">
      <w:r>
        <w:t xml:space="preserve">We would like to thank Ben </w:t>
      </w:r>
      <w:proofErr w:type="spellStart"/>
      <w:r>
        <w:t>VanderSluis</w:t>
      </w:r>
      <w:proofErr w:type="spellEnd"/>
      <w:r>
        <w:t xml:space="preserve">, Henry Ward, and </w:t>
      </w:r>
      <w:r w:rsidRPr="00137934">
        <w:t xml:space="preserve">Joanna </w:t>
      </w:r>
      <w:proofErr w:type="spellStart"/>
      <w:r w:rsidRPr="00137934">
        <w:t>Dinsmore</w:t>
      </w:r>
      <w:proofErr w:type="spellEnd"/>
      <w:r>
        <w:t xml:space="preserve"> for their helpful comments</w:t>
      </w:r>
      <w:r w:rsidR="00F61C2A">
        <w:t xml:space="preserve"> and feedback</w:t>
      </w:r>
      <w:r>
        <w:t xml:space="preserve"> in writing this article. We would also like to thank Abby </w:t>
      </w:r>
      <w:proofErr w:type="spellStart"/>
      <w:r>
        <w:t>Cabunoc</w:t>
      </w:r>
      <w:proofErr w:type="spellEnd"/>
      <w:r>
        <w:t>-</w:t>
      </w:r>
      <w:r w:rsidRPr="00137934">
        <w:t>Mayes</w:t>
      </w:r>
      <w:r>
        <w:t xml:space="preserve"> and other members of the Mozilla Science Lab for their</w:t>
      </w:r>
      <w:r w:rsidR="00485CC6">
        <w:t xml:space="preserve"> mentorship and</w:t>
      </w:r>
      <w:r>
        <w:t xml:space="preserve"> help in making </w:t>
      </w:r>
      <w:proofErr w:type="spellStart"/>
      <w:r>
        <w:t>Camoco</w:t>
      </w:r>
      <w:proofErr w:type="spellEnd"/>
      <w:r>
        <w:t xml:space="preserve"> a free and open scientific resource.</w:t>
      </w:r>
    </w:p>
    <w:p w14:paraId="71CB1226" w14:textId="15F7E39D" w:rsidR="006B33EA" w:rsidRDefault="006B33EA" w:rsidP="0067252E">
      <w:pPr>
        <w:pStyle w:val="Heading1"/>
      </w:pPr>
      <w:r>
        <w:t>References</w:t>
      </w:r>
    </w:p>
    <w:p w14:paraId="52AA224B" w14:textId="06941C26" w:rsidR="002E7ACB" w:rsidRPr="002E7ACB" w:rsidRDefault="003F1192" w:rsidP="002E7ACB">
      <w:pPr>
        <w:widowControl w:val="0"/>
        <w:autoSpaceDE w:val="0"/>
        <w:autoSpaceDN w:val="0"/>
        <w:adjustRightInd w:val="0"/>
        <w:rPr>
          <w:rFonts w:cs="Times New Roman"/>
          <w:noProof/>
          <w:szCs w:val="24"/>
        </w:rPr>
      </w:pPr>
      <w:r>
        <w:fldChar w:fldCharType="begin" w:fldLock="1"/>
      </w:r>
      <w:r>
        <w:instrText xml:space="preserve">ADDIN Mendeley Bibliography CSL_BIBLIOGRAPHY </w:instrText>
      </w:r>
      <w:r>
        <w:fldChar w:fldCharType="separate"/>
      </w:r>
      <w:r w:rsidR="002E7ACB" w:rsidRPr="002E7ACB">
        <w:rPr>
          <w:rFonts w:cs="Times New Roman"/>
          <w:noProof/>
          <w:szCs w:val="24"/>
        </w:rPr>
        <w:t xml:space="preserve">1. McMullen MD, Kresovich S, Villeda HS, Bradbury P, Li H, Sun Q, et al. Genetic properties of the maize nested association mapping population. Science. AAAS; 2009;325:737–40. </w:t>
      </w:r>
    </w:p>
    <w:p w14:paraId="63F27E45"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 Buckler ES, Holland JB, Bradbury PJ, Acharya CB, Brown PJ, Browne C, et al. The genetic architecture of maize flowering time. Science. 2009;325:714–8. </w:t>
      </w:r>
    </w:p>
    <w:p w14:paraId="68E313E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lastRenderedPageBreak/>
        <w:t xml:space="preserve">3. Peiffer JA, Romay MC, Gore MA, Flint-Garcia SA, Zhang Z, Millard MJ, et al. The Genetic Architecture of Maize Height. Genetics. 2014; </w:t>
      </w:r>
    </w:p>
    <w:p w14:paraId="6A7F61E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 Tian F, Bradbury PJ, Brown PJ, Hung H, Sun Q, Flint-Garcia S, et al. Genome-wide association study of leaf architecture in the maize nested association mapping population. Nat. Genet. 2011;43:159–62. </w:t>
      </w:r>
    </w:p>
    <w:p w14:paraId="33DBC4B8"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 Kump KL, Bradbury PJ, Wisser RJ, Buckler ES, Belcher AR, Oropeza-Rosas M a, et al. Genome-wide association study of quantitative resistance to southern leaf blight in the maize nested association mapping population. Nat. Genet. 2011;43:163–8. </w:t>
      </w:r>
    </w:p>
    <w:p w14:paraId="11168C9B"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 Cook JP, McMullen MD, Holland JB, Tian F, Bradbury P, Ross-Ibarra J, et al. Genetic architecture of maize kernel composition in the nested association mapping and inbred association panels. Plant Physiol. 2012;158:824–34. </w:t>
      </w:r>
    </w:p>
    <w:p w14:paraId="291CCDE8"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7. Wallace JG, Bradbury PJ, Zhang N, Gibon Y, Stitt M, Buckler ES. Association mapping across numerous traits reveals patterns of functional variation in maize. PLoS Genet. Public Library of Science; 2014;10:e1004845. </w:t>
      </w:r>
    </w:p>
    <w:p w14:paraId="51140E94"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8. Gore M a, Chia J-M, Elshire RJ, Sun Q, Ersoz ES, Hurwitz BL, et al. A first-generation haplotype map of maize. Science. 2009;326:1115–7. </w:t>
      </w:r>
    </w:p>
    <w:p w14:paraId="098020A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9. Morrell PL, Toleno DM, Lundy KE, Clegg MT. Low levels of linkage disequilibrium in wild barley (Hordeum vulgare ssp. spontaneum) despite high rates of self-fertilization. Proc. Natl. Acad. Sci. U. S. A. 2005;102:2442–7. </w:t>
      </w:r>
    </w:p>
    <w:p w14:paraId="13726FA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10. Caldwell KS, Russell J, Langridge P, Powell W. Extreme population-dependent linkage disequilibrium detected in an inbreeding plant species, Hordeum vulgare. Genetics. 2006;172:557–67. </w:t>
      </w:r>
    </w:p>
    <w:p w14:paraId="28333018"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11. Wray GA. The evolutionary significance of cis-regulatory mutations. Nat. Rev. Genet. Nature </w:t>
      </w:r>
      <w:r w:rsidRPr="002E7ACB">
        <w:rPr>
          <w:rFonts w:cs="Times New Roman"/>
          <w:noProof/>
          <w:szCs w:val="24"/>
        </w:rPr>
        <w:lastRenderedPageBreak/>
        <w:t xml:space="preserve">Publishing Group; 2007;8:206–16. </w:t>
      </w:r>
    </w:p>
    <w:p w14:paraId="4EC8BFF1"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12. Clark RM, Wagler TN, Quijada P, Doebley J. A distant upstream enhancer at the maize domestication gene tb1 has pleiotropic effects on plant and inflorescent architecture. Nat. Genet. 2006;38:594–7. </w:t>
      </w:r>
    </w:p>
    <w:p w14:paraId="06785560"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13. Castelletti S, Tuberosa R, Pindo M, Salvi S. A MITE transposon insertion is associated with differential methylation at the maize flowering time QTL Vgt1. G3 (Bethesda). 2014;4:805–12. </w:t>
      </w:r>
    </w:p>
    <w:p w14:paraId="516FE8AA"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14. Louwers M, Bader R, Haring M, van Driel R, de Laat W, Stam M. Tissue- and expression level-specific chromatin looping at maize b1 epialleles. Plant Cell. 2009;21:832–42. </w:t>
      </w:r>
    </w:p>
    <w:p w14:paraId="4D3DA2B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15. Andorf CM, Cannon EK, Portwood JL, Gardiner JM, Harper LC, Schaeffer ML, et al. MaizeGDB update: new tools, data and interface for the maize model organism database. Nucleic Acids Res. 2015;gkv1007. </w:t>
      </w:r>
    </w:p>
    <w:p w14:paraId="509821F8"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16. Eisen MB, Spellman PT, Brown PO, Botstein D. Cluster analysis and display of genome-wide expression patterns. Proc. Natl. Acad. Sci. 1998;95:14863–8. </w:t>
      </w:r>
    </w:p>
    <w:p w14:paraId="775BF89D"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17. Schaefer RJ, Briskine R, Springer NM, Myers CL. Discovering functional modules across diverse maize transcriptomes using COB, the co-expression browser. PLoS One. 2014;9. </w:t>
      </w:r>
    </w:p>
    <w:p w14:paraId="1E5D90DB"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18. Mochida K, Uehara-Yamaguchi Y, Yoshida T, Sakurai T, Shinozaki K. Global landscape of a co-expressed gene network in barley and its application to gene discovery in Triticeae crops. Plant Cell Physiol. 2011;52:785–803. </w:t>
      </w:r>
    </w:p>
    <w:p w14:paraId="068AD1B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19. Obayashi T, Okamura Y, Ito S, Tadaka S, Aoki Y, Shirota M, et al. ATTED-II in 2014: Evaluation of Gene Coexpression in Agriculturally Important Plants. Plant Cell Physiol. 2014;55:e6–e6. </w:t>
      </w:r>
    </w:p>
    <w:p w14:paraId="169D11A2"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20. Sarkar NK, Kim Y-K, Grover A. Coexpression network analysis associated with call of rice seedlings for encountering heat stress. Plant Mol. Biol. 2014;84:125–43. </w:t>
      </w:r>
    </w:p>
    <w:p w14:paraId="22BA42C1"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lastRenderedPageBreak/>
        <w:t xml:space="preserve">21. Zheng Z-L, Zhao Y. Transcriptome comparison and gene coexpression network analysis provide a systems view of citrus response to “Candidatus Liberibacter asiaticus” infection. BMC Genomics. 2013;14:27. </w:t>
      </w:r>
    </w:p>
    <w:p w14:paraId="5E9FA3DA"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22. Ozaki S, Ogata Y, Suda K, Kurabayashi A, Suzuki T, Yamamoto N, et al. Coexpression analysis of tomato genes and experimental verification of coordinated expression of genes found in a functionally enriched coexpression module. DNA Res. 2010;17:105–16. </w:t>
      </w:r>
    </w:p>
    <w:p w14:paraId="2D5DD5D0"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23. Swanson-Wagner R, Briskine R, Schaefer R, Hufford MB, Ross-Ibarra J, Myers CL, et al. Reshaping of the maize transcriptome by domestication. PNAS. National Acad Sciences; 2012;109:11878–83. </w:t>
      </w:r>
    </w:p>
    <w:p w14:paraId="03E04A75"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24. Wolfe CJ, Kohane IS, Butte AJ. Systematic survey reveals general applicability of “guilt-by-association” within gene coexpression networks. BMC Bioinformatics. 2005;6:227. </w:t>
      </w:r>
    </w:p>
    <w:p w14:paraId="4E951F54"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25. Ritchie MD, Holzinger ER, Li R, Pendergrass SA, Kim D. Methods of integrating data to uncover genotype–phenotype interactions. Nat. Rev. Genet. Nature Publishing Group; 2015;16:85–97. </w:t>
      </w:r>
    </w:p>
    <w:p w14:paraId="49DFB58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26. Li M, Chen J, Wang J, Hu B, Chen G. Modifying the DPClus algorithm for identifying protein complexes based on new topological structures. BMC Bioinformatics. BioMed Central; 2008;9:398. </w:t>
      </w:r>
    </w:p>
    <w:p w14:paraId="2643D7FB"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27. Calabrese GM, Mesner LD, Stains JP, Tommasini SM, Horowitz MC, Rosen CJ, et al. Integrating GWAS and Co-expression Network Data Identifies Bone Mineral Density Genes SPTBN1 and MARK3 and an Osteoblast Functional Module. Cell Syst. Elsevier Inc.; 2017;4:46–59.e4. </w:t>
      </w:r>
    </w:p>
    <w:p w14:paraId="13C18D28"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28. Bunyavanich S, Schadt EE, Himes BE, Lasky-Su J, Qiu W, Lazarus R, et al. Integrated genome-wide association, coexpression network, and expression single nucleotide polymorphism analysis identifies novel pathway in allergic rhinitis. BMC Med. Genomics. 2014;7:48. </w:t>
      </w:r>
    </w:p>
    <w:p w14:paraId="0350EA4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lastRenderedPageBreak/>
        <w:t xml:space="preserve">29. Taşan M, Musso G, Hao T, Vidal M, Macrae C a, Roth FP. Selecting causal genes from genome-wide association studies via functionally coherent subnetworks. 2014;12. </w:t>
      </w:r>
    </w:p>
    <w:p w14:paraId="5237BEB1"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30. USDA. Crop Production 2015 Summary. 2016. </w:t>
      </w:r>
    </w:p>
    <w:p w14:paraId="3F9B688A"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31. Baxter I. Ionomics: The functional genomics of elements. Brief. Funct. Genomics. 2010;9:149–56. </w:t>
      </w:r>
    </w:p>
    <w:p w14:paraId="4806579D"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32. Guerinot M Lou, Salt DE. Fortified Foods and Phytoremediation . Two Sides of the Same Coin 1. 2017;3755. </w:t>
      </w:r>
    </w:p>
    <w:p w14:paraId="365C07F0"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33. Baxter IR, Vitek O, Lahner B, Muthukumar B, Borghi M, Morrissey J, et al. The leaf ionome as a multivariable system to detect a plant’s physiological status. Proc. Natl. Acad. Sci. U. S. A. 2008;105:12081–6. </w:t>
      </w:r>
    </w:p>
    <w:p w14:paraId="03A95D3B"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34. Schaefer RJ, Briskine R, Springer NM, Myers CL. Discovering functional modules across diverse maize transcriptomes using COB, the co-expression browser. PLoS One. 2014;9:99193. </w:t>
      </w:r>
    </w:p>
    <w:p w14:paraId="136A482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35. Swanson-Wagner R, Briskine R, Schaefer R, Hufford MB, Ross-Ibarra J, Myers CL, et al. Reshaping of the maize transcriptome by domestication. Proc. Natl. Acad. Sci. U. S. A. 2012;109. </w:t>
      </w:r>
    </w:p>
    <w:p w14:paraId="6F5E979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36. Schaefer RJ, Michno J-M, Myers CL. Unraveling gene function in agricultural species using gene co-expression networks. Biochim. Biophys. Acta - Gene Regul. Mech. 2016; </w:t>
      </w:r>
    </w:p>
    <w:p w14:paraId="1AEB82FC"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37. Hirsch CN, Foerster JM, Johnson JM, Sekhon RS, Muttoni G, Vaillancourt B, et al. Insights into the maize pan-genome and pan-transcriptome. Plant Cell. 2014;26:121–35. </w:t>
      </w:r>
    </w:p>
    <w:p w14:paraId="580CB751"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38. Stelpflug SC, Rajandeep S, Vaillancourt B, Hirsch CN, Buell CR, Leon N De, et al. An expanded maize gene expression atlas based on RNA-sequencing and its use to explore root development. Plant Genome. 2015;314–62. </w:t>
      </w:r>
    </w:p>
    <w:p w14:paraId="7AE179FC"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39. Schaefer RJ, Briskine R, Springer NM, Myers CCL, Wei H, Persson S, et al. Discovering functional modules across diverse maize transcriptomes using COB, the co-expression browser. </w:t>
      </w:r>
      <w:r w:rsidRPr="002E7ACB">
        <w:rPr>
          <w:rFonts w:cs="Times New Roman"/>
          <w:noProof/>
          <w:szCs w:val="24"/>
        </w:rPr>
        <w:lastRenderedPageBreak/>
        <w:t xml:space="preserve">Börnke F, editor. PLoS One. Public Library of Science; 2014;9:99193. </w:t>
      </w:r>
    </w:p>
    <w:p w14:paraId="3711B76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40. Dongen S van. MCL: A Cluster Algoithm for Graphs. Center for Information Workshop; 2000. </w:t>
      </w:r>
    </w:p>
    <w:p w14:paraId="3DB5B1D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41. Ghazalpour A, Doss S, Zhang B, Wang S, Plaisier C, Castellanos R, et al. Integrating genetic and network analysis to characterize genes related to mouse weight. Gibson G, editor. PLoS Genet. Public Library of Science; 2006;2:e130. </w:t>
      </w:r>
    </w:p>
    <w:p w14:paraId="7E73C97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42. Baxter I, Dilkes BP. Elemental profiles reflect plant adaptations to the environment. Science. 2012;336:1661–3. </w:t>
      </w:r>
    </w:p>
    <w:p w14:paraId="3B049D9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43. Ziegler G, Kear PJ, Wu D, Ziyomo C, Lipka AE, Gore M, et al. Elemental Accumulation in Kernels of the Maize Nested Association Mapping Panel Reveals Signals of Gene by Environment Interactions. bioRxiv. 2017; </w:t>
      </w:r>
    </w:p>
    <w:p w14:paraId="3B1E8F1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44. Valdar W, Holmes CC, Mott R, Flint J. Mapping in structured populations by resample model averaging. Genetics. 2009;182:1263–77. </w:t>
      </w:r>
    </w:p>
    <w:p w14:paraId="1E6401A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45. Chao D-Y, Gable K, Chen M, Baxter I, Dietrich CR, Cahoon EB, et al. Sphingolipids in the Root Play an Important Role in Regulating the Leaf Ionome in Arabidopsis thaliana. Plant Cell. 2011;23:1061–81. </w:t>
      </w:r>
    </w:p>
    <w:p w14:paraId="7DA13D02"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46. Fan J, Zhai Z, Yan C, Xu C. Arabidopsis TRIGALACTOSYLDIACYLGLYCEROL5 Interacts with TGD1, TGD2, and TGD4 to Facilitate Lipid Transfer from the Endoplasmic Reticulum to Plastids. Plant Cell. 2015;27:tpc.15.00394. </w:t>
      </w:r>
    </w:p>
    <w:p w14:paraId="2DAE7CE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47. Katagiri T, Ishiyama K, Kato T, Tabata S, Kobayashi M, Shinozaki K. An important role of phosphatidic acid in ABA signaling during germination in Arabidopsis thaliana. Plant J. 2005;43:107–17. </w:t>
      </w:r>
    </w:p>
    <w:p w14:paraId="19FA511C"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48. Roston RL, Gao J, Murcha MW, Whelan J, Benning C. TGD1, -2, and -3 proteins involved in lipid trafficking form ATP-binding cassette (ABC) transporter with multiple substrate-binding </w:t>
      </w:r>
      <w:r w:rsidRPr="002E7ACB">
        <w:rPr>
          <w:rFonts w:cs="Times New Roman"/>
          <w:noProof/>
          <w:szCs w:val="24"/>
        </w:rPr>
        <w:lastRenderedPageBreak/>
        <w:t xml:space="preserve">proteins. J. Biol. Chem. 2012;287:21406–15. </w:t>
      </w:r>
    </w:p>
    <w:p w14:paraId="3306529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49. Lawrence CJ, Dong Q, Polacco ML, Seigfried TE, Brendel V. MaizeGDB, the community database for maize genetics and genomics. Nucleic Acids Res. 2004;32:D393-7. </w:t>
      </w:r>
    </w:p>
    <w:p w14:paraId="149A9C1C"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50. Winkler RG, Freeling M. Physiological genetics of the dominant gibberellin-nonresponsive maize dwarfs, Dwart8 and Dwart9. Planta. 1994;193:341–8. </w:t>
      </w:r>
    </w:p>
    <w:p w14:paraId="0A63955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51. Lawit SJ, Wych HM, Xu D, Kundu S, Tomes DT. Maize della proteins dwarf plant8 and dwarf plant9 as modulators of plant development. Plant Cell Physiol. 2010;51:1854–68. </w:t>
      </w:r>
    </w:p>
    <w:p w14:paraId="296438A4"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52. Fu J, Ren F, Lu X, Mao H, Xu M, Degenhardt J, et al. A Tandem Array of </w:t>
      </w:r>
      <w:r w:rsidRPr="002E7ACB">
        <w:rPr>
          <w:rFonts w:cs="Times New Roman"/>
          <w:i/>
          <w:iCs/>
          <w:noProof/>
          <w:szCs w:val="24"/>
        </w:rPr>
        <w:t>ent</w:t>
      </w:r>
      <w:r w:rsidRPr="002E7ACB">
        <w:rPr>
          <w:rFonts w:cs="Times New Roman"/>
          <w:noProof/>
          <w:szCs w:val="24"/>
        </w:rPr>
        <w:t xml:space="preserve"> -Kaurene Synthases in Maize with Roles in Gibberellin and More Specialized Metabolism. Plant Physiol. 2016;170:742–51. </w:t>
      </w:r>
    </w:p>
    <w:p w14:paraId="04DDBADB"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53. Wang X, Elling AA, Li X, Li N, Peng Z, He G, et al. Genome-Wide and Organ-Specific Landscapes of Epigenetic Modifications and Their Relationships to mRNA and Small RNA Transcriptomes in Maize. Plant Cell Online. 2009;21:1053–69. </w:t>
      </w:r>
    </w:p>
    <w:p w14:paraId="49561DC7" w14:textId="4FF8B0E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54. QTeller.</w:t>
      </w:r>
      <w:r w:rsidR="003045D8">
        <w:rPr>
          <w:rFonts w:cs="Times New Roman"/>
          <w:noProof/>
          <w:szCs w:val="24"/>
        </w:rPr>
        <w:t xml:space="preserve"> http://www.qteller.com. Accessed October 2017.</w:t>
      </w:r>
      <w:r w:rsidRPr="002E7ACB">
        <w:rPr>
          <w:rFonts w:cs="Times New Roman"/>
          <w:noProof/>
          <w:szCs w:val="24"/>
        </w:rPr>
        <w:t xml:space="preserve"> </w:t>
      </w:r>
    </w:p>
    <w:p w14:paraId="07C13A4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55. Asaro A, Ziegler G, Ziyomo C, Hoekenga O, Dilkes B, Baxter I. The Interaction of Genotype and Environment Determines Variation in the Maize Kernel Ionome. G3&amp;amp;#58; Genes|Genomes|Genetics. 2016;6:4175–83. </w:t>
      </w:r>
    </w:p>
    <w:p w14:paraId="1AE6821A" w14:textId="7740F04B" w:rsidR="002E7ACB" w:rsidRPr="002E7ACB" w:rsidRDefault="003045D8" w:rsidP="002E7ACB">
      <w:pPr>
        <w:widowControl w:val="0"/>
        <w:autoSpaceDE w:val="0"/>
        <w:autoSpaceDN w:val="0"/>
        <w:adjustRightInd w:val="0"/>
        <w:rPr>
          <w:rFonts w:cs="Times New Roman"/>
          <w:noProof/>
          <w:szCs w:val="24"/>
        </w:rPr>
      </w:pPr>
      <w:r>
        <w:rPr>
          <w:rFonts w:cs="Times New Roman"/>
          <w:noProof/>
          <w:szCs w:val="24"/>
        </w:rPr>
        <w:t>56. Wild M, Davi</w:t>
      </w:r>
      <w:r w:rsidR="002E7ACB" w:rsidRPr="002E7ACB">
        <w:rPr>
          <w:rFonts w:cs="Times New Roman"/>
          <w:noProof/>
          <w:szCs w:val="24"/>
        </w:rPr>
        <w:t xml:space="preserve">re JM, Regnault T, Sakvarelidze-Achard L, Carrera E, Lopez Diaz I, et al. Tissue-Specific Regulation of Gibberellin Signaling Fine-Tunes Arabidopsis Iron-Deficiency Responses. Dev. Cell. 2016;37:190–200. </w:t>
      </w:r>
    </w:p>
    <w:p w14:paraId="1819E90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57. Monaco MK, Sen TZ, Dharmawardhana PD, Ren L, Schaeffer M, Naithani S, et al. Maize Metabolic Network Construction and Transcriptome Analysis. Plant Genome. 2013;6:0. </w:t>
      </w:r>
    </w:p>
    <w:p w14:paraId="350D7342"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58. Baxter IR, Ziegler G, Lahner B, Mickelbart M V., Foley R, Danku J, et al. Single-kernel ionomic </w:t>
      </w:r>
      <w:r w:rsidRPr="002E7ACB">
        <w:rPr>
          <w:rFonts w:cs="Times New Roman"/>
          <w:noProof/>
          <w:szCs w:val="24"/>
        </w:rPr>
        <w:lastRenderedPageBreak/>
        <w:t xml:space="preserve">profiles are highly heritable indicators of genetic and environmental influences on elemental accumulation in maize grain (Zea mays). PLoS One. 2014;9. </w:t>
      </w:r>
    </w:p>
    <w:p w14:paraId="600B69EA"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59. Baxter I, Tchieu J, Sussman MR, Boutry M, Palmgren MG, Gribskov M, et al. Genomic Comparison of P-Type ATPase Ion Pumps in Arabidopsis and Rice 1. 2003;132:618–28. </w:t>
      </w:r>
    </w:p>
    <w:p w14:paraId="30EB260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60. Badri D V., Loyola-Vargas VM, Broeckling CD, De-la-Pena C, Jasinski M, Santelia D, et al. Altered Profile of Secondary Metabolites in the Root Exudates of Arabidopsis ATP-Binding Cassette Transporter Mutants. Plant Physiol. 2007;146:762–71. </w:t>
      </w:r>
    </w:p>
    <w:p w14:paraId="481EA339"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61. Tacke E, Korfhage C, Michel D, Maddaloni M, Motto M, Lanzini S, et al. Transposon tagging of the maize Glossy2 locus with the transposable element En/Spm. Plant J. 1995. p. 907–17. </w:t>
      </w:r>
    </w:p>
    <w:p w14:paraId="5A68A2E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62. Mason MG, Jha D, Salt DE, Tester M, Hill K, Kieber JJ, et al. Type-B response regulators ARR1 and ARR12 regulate expression of AtHKT1;1 and accumulation of sodium in Arabidopsis shoots. Plant J. 2010;64:753–63. </w:t>
      </w:r>
    </w:p>
    <w:p w14:paraId="7B3DCEDB" w14:textId="24EDF8F0"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63. Camoco Github Repository.</w:t>
      </w:r>
      <w:r w:rsidR="003045D8">
        <w:rPr>
          <w:rFonts w:cs="Times New Roman"/>
          <w:noProof/>
          <w:szCs w:val="24"/>
        </w:rPr>
        <w:t xml:space="preserve"> http://www.github.com/schae234/Camoco. Accessed October 2017.</w:t>
      </w:r>
      <w:r w:rsidRPr="002E7ACB">
        <w:rPr>
          <w:rFonts w:cs="Times New Roman"/>
          <w:noProof/>
          <w:szCs w:val="24"/>
        </w:rPr>
        <w:t xml:space="preserve"> </w:t>
      </w:r>
    </w:p>
    <w:p w14:paraId="0D35931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64. Lindgreen S. AdapterRemoval: easy cleaning of next-generation sequencing reads. BMC Res. Notes. 2012;5:337. </w:t>
      </w:r>
    </w:p>
    <w:p w14:paraId="5B58594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65. Li H, Durbin R. Fast and accurate short read alignment with Burrows-Wheeler transform. Bioinformatics. 2009;25:1754–60. </w:t>
      </w:r>
    </w:p>
    <w:p w14:paraId="6765F20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66. Schubert M, Ermini L, Der Sarkissian C, Jónsson H, Ginolhac A, Schaefer R, et al. Characterization of ancient and modern genomes by SNP detection and phylogenomic and metagenomic analysis using PALEOMIX. Nat. Protoc. 2014;9:1056–82. </w:t>
      </w:r>
    </w:p>
    <w:p w14:paraId="4D02CC5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67. Anders S, Pyl PT, Huber W. HTSeq - A Python framework to work with high-throughput sequencing data. Bioinformatics. 2014;31:166–9. </w:t>
      </w:r>
    </w:p>
    <w:p w14:paraId="7F65D841" w14:textId="750F4F50"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lastRenderedPageBreak/>
        <w:t>68. MixedHTSeq GitHub Repository.</w:t>
      </w:r>
      <w:r w:rsidR="003045D8">
        <w:rPr>
          <w:rFonts w:cs="Times New Roman"/>
          <w:noProof/>
          <w:szCs w:val="24"/>
        </w:rPr>
        <w:t xml:space="preserve"> http://www.github.com/schae234/MixedHTSeq. Accessed October 2017.</w:t>
      </w:r>
      <w:r w:rsidRPr="002E7ACB">
        <w:rPr>
          <w:rFonts w:cs="Times New Roman"/>
          <w:noProof/>
          <w:szCs w:val="24"/>
        </w:rPr>
        <w:t xml:space="preserve"> </w:t>
      </w:r>
    </w:p>
    <w:p w14:paraId="01262DBA"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69. Harris M a, Clark J, Ireland  a, Lomax J, Ashburner M, Foulger R, et al. The Gene Ontology (GO) database and informatics resource. Nucleic Acids Res. 2004;32:D258-61. </w:t>
      </w:r>
    </w:p>
    <w:p w14:paraId="30B4F2A4"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70. Davies L, Gather U. The Identification of Multiple Outliers. J. Am. Stat. Assoc. Taylor &amp; Francis Group; 2012; </w:t>
      </w:r>
    </w:p>
    <w:p w14:paraId="28CD4EA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71. Hung H-Y, Browne C, Guill K, Coles N, Eller M, Garcia A, et al. The relationship between parental genetic or phenotypic divergence and progeny variation in the maize nested association mapping population. Heredity (Edinb). 2012;108:490–9. </w:t>
      </w:r>
    </w:p>
    <w:p w14:paraId="674F302C"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72. Bradbury PJ, Zhang Z, Kroon DE, Casstevens TM, Ramdoss Y, Buckler ES. TASSEL: software for association mapping of complex traits in diverse samples. Bioinformatics. 2007;23:2633–5. </w:t>
      </w:r>
    </w:p>
    <w:p w14:paraId="63F805D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73. Elshire RJ, Glaubitz JC, Sun Q, Poland JA, Kawamoto K, Buckler ES, et al. A robust, simple genotyping-by-sequencing (GBS) approach for high diversity species. PLoS One. 2011;6:e19379. </w:t>
      </w:r>
    </w:p>
    <w:p w14:paraId="3D045F25" w14:textId="77777777" w:rsidR="002E7ACB" w:rsidRPr="002E7ACB" w:rsidRDefault="002E7ACB" w:rsidP="002E7ACB">
      <w:pPr>
        <w:widowControl w:val="0"/>
        <w:autoSpaceDE w:val="0"/>
        <w:autoSpaceDN w:val="0"/>
        <w:adjustRightInd w:val="0"/>
        <w:rPr>
          <w:noProof/>
        </w:rPr>
      </w:pPr>
      <w:r w:rsidRPr="002E7ACB">
        <w:rPr>
          <w:rFonts w:cs="Times New Roman"/>
          <w:noProof/>
          <w:szCs w:val="24"/>
        </w:rPr>
        <w:t xml:space="preserve">74. Chia J-M, Song C, Bradbury PJ, Costich D, de Leon N, Doebley J, et al. Maize HapMap2 identifies extant variation from a genome in flux. Nat. Genet. Nature Publishing Group; 2012;44:803–7. </w:t>
      </w:r>
    </w:p>
    <w:p w14:paraId="30D49D57" w14:textId="77777777" w:rsidR="00904378" w:rsidRPr="00904378" w:rsidRDefault="003F1192" w:rsidP="0067252E">
      <w:r>
        <w:fldChar w:fldCharType="end"/>
      </w:r>
    </w:p>
    <w:p w14:paraId="67A4E9D2" w14:textId="77777777" w:rsidR="006B33EA" w:rsidRDefault="005F2ACB" w:rsidP="0067252E">
      <w:pPr>
        <w:pStyle w:val="Heading1"/>
      </w:pPr>
      <w:r>
        <w:t>Supplementary Figures</w:t>
      </w:r>
    </w:p>
    <w:p w14:paraId="7969E5B2" w14:textId="6D65C267" w:rsidR="00DE6B75" w:rsidRPr="00DE6B75" w:rsidRDefault="00C45906" w:rsidP="0067252E">
      <w:pPr>
        <w:pStyle w:val="Heading2"/>
      </w:pPr>
      <w:bookmarkStart w:id="162" w:name="_Ref447013206"/>
      <w:r>
        <w:t xml:space="preserve">Supp. </w:t>
      </w:r>
      <w:r w:rsidR="00DB7771">
        <w:t>Fig</w:t>
      </w:r>
      <w:r w:rsidR="0077751E">
        <w:t xml:space="preserve">. </w:t>
      </w:r>
      <w:r>
        <w:t>1</w:t>
      </w:r>
      <w:bookmarkEnd w:id="162"/>
    </w:p>
    <w:p w14:paraId="084FE236" w14:textId="6F277375" w:rsidR="00DB7771" w:rsidRDefault="00DB7771" w:rsidP="0067252E">
      <w:pPr>
        <w:pStyle w:val="Heading3"/>
      </w:pPr>
      <w:proofErr w:type="spellStart"/>
      <w:r>
        <w:t>ZmPAN</w:t>
      </w:r>
      <w:proofErr w:type="spellEnd"/>
      <w:r w:rsidR="00145345">
        <w:t xml:space="preserve"> network health</w:t>
      </w:r>
    </w:p>
    <w:p w14:paraId="7BA5F2BA" w14:textId="1309F34E" w:rsidR="00DB7771" w:rsidRPr="0065007C" w:rsidRDefault="00DB7771" w:rsidP="0067252E">
      <w:pPr>
        <w:pStyle w:val="Subtitle"/>
      </w:pPr>
      <w:r w:rsidRPr="0089736C">
        <w:t xml:space="preserve">Global network health of the maize PAN genome </w:t>
      </w:r>
      <w:r>
        <w:t>(</w:t>
      </w:r>
      <w:proofErr w:type="spellStart"/>
      <w:r>
        <w:t>ZmPAN</w:t>
      </w:r>
      <w:proofErr w:type="spellEnd"/>
      <w:r>
        <w:t xml:space="preserve">) </w:t>
      </w:r>
      <w:r w:rsidRPr="0089736C">
        <w:t>co</w:t>
      </w:r>
      <w:r>
        <w:t>-expression network.</w:t>
      </w:r>
      <w:r w:rsidR="00683B1B">
        <w:t xml:space="preserve"> </w:t>
      </w:r>
      <w:r w:rsidR="00683B1B">
        <w:rPr>
          <w:b/>
        </w:rPr>
        <w:t>(A</w:t>
      </w:r>
      <w:r w:rsidRPr="0089736C">
        <w:rPr>
          <w:b/>
        </w:rPr>
        <w:t>)</w:t>
      </w:r>
      <w:r w:rsidRPr="0089736C">
        <w:t xml:space="preserve"> Raw Pearson correlation coefficient distribution of all co-</w:t>
      </w:r>
      <w:r w:rsidRPr="0089736C">
        <w:lastRenderedPageBreak/>
        <w:t>ex</w:t>
      </w:r>
      <w:r>
        <w:t xml:space="preserve">pression interactions. </w:t>
      </w:r>
      <w:r w:rsidR="00683B1B">
        <w:rPr>
          <w:b/>
        </w:rPr>
        <w:t>(B</w:t>
      </w:r>
      <w:r w:rsidRPr="009E0D43">
        <w:rPr>
          <w:b/>
        </w:rPr>
        <w:t>)</w:t>
      </w:r>
      <w:r w:rsidRPr="0089736C">
        <w:t xml:space="preserve"> Fisher</w:t>
      </w:r>
      <w:r w:rsidR="00505220">
        <w:t>-</w:t>
      </w:r>
      <w:r w:rsidRPr="0089736C">
        <w:t>transformed, variance</w:t>
      </w:r>
      <w:r w:rsidR="00505220">
        <w:t>-</w:t>
      </w:r>
      <w:r w:rsidRPr="0089736C">
        <w:t>stabilized</w:t>
      </w:r>
      <w:r w:rsidR="004802BE">
        <w:t>,</w:t>
      </w:r>
      <w:r w:rsidRPr="0089736C">
        <w:t xml:space="preserve"> and mean centered</w:t>
      </w:r>
      <w:r>
        <w:t xml:space="preserve"> network interactions. </w:t>
      </w:r>
      <w:r w:rsidR="00683B1B">
        <w:rPr>
          <w:b/>
        </w:rPr>
        <w:t>(C</w:t>
      </w:r>
      <w:r w:rsidRPr="009E0D43">
        <w:rPr>
          <w:b/>
        </w:rPr>
        <w:t>)</w:t>
      </w:r>
      <w:r w:rsidRPr="0089736C">
        <w:t xml:space="preserve"> </w:t>
      </w:r>
      <w:r w:rsidR="00071B5D">
        <w:t xml:space="preserve">A </w:t>
      </w:r>
      <w:r w:rsidR="00505220">
        <w:t xml:space="preserve">volcano </w:t>
      </w:r>
      <w:r w:rsidR="00071B5D">
        <w:t xml:space="preserve">plot </w:t>
      </w:r>
      <w:r w:rsidR="00123247">
        <w:t xml:space="preserve">showing </w:t>
      </w:r>
      <w:r w:rsidR="00594F23">
        <w:t xml:space="preserve">empirical density for genes in each GO term compared to the </w:t>
      </w:r>
      <w:r w:rsidR="00F773B6">
        <w:t xml:space="preserve">corresponding </w:t>
      </w:r>
      <w:r w:rsidR="00594F23" w:rsidRPr="0068745C">
        <w:rPr>
          <w:i/>
        </w:rPr>
        <w:t>p</w:t>
      </w:r>
      <w:r w:rsidR="00594F23">
        <w:t xml:space="preserve">-value </w:t>
      </w:r>
      <w:r w:rsidR="00F773B6">
        <w:t>derived from measuring density in 1</w:t>
      </w:r>
      <w:r w:rsidR="00754AC7">
        <w:t>,</w:t>
      </w:r>
      <w:r w:rsidR="00F773B6">
        <w:t xml:space="preserve">000 random gene sets of the same size. </w:t>
      </w:r>
      <w:r w:rsidR="00683B1B">
        <w:rPr>
          <w:b/>
        </w:rPr>
        <w:t>(D</w:t>
      </w:r>
      <w:r w:rsidRPr="009E0D43">
        <w:rPr>
          <w:b/>
        </w:rPr>
        <w:t>)</w:t>
      </w:r>
      <w:r w:rsidRPr="0089736C">
        <w:t xml:space="preserve"> Degree distribution of </w:t>
      </w:r>
      <w:proofErr w:type="spellStart"/>
      <w:r w:rsidR="00661670">
        <w:t>Zm</w:t>
      </w:r>
      <w:r w:rsidRPr="0089736C">
        <w:t>PAN</w:t>
      </w:r>
      <w:proofErr w:type="spellEnd"/>
      <w:r w:rsidRPr="0089736C">
        <w:t xml:space="preserve"> genome co-expression network compared to power law, exponential, and truncated power law distributions.</w:t>
      </w:r>
    </w:p>
    <w:p w14:paraId="0FCC0CF0" w14:textId="0A7BF976" w:rsidR="00DE6B75" w:rsidRPr="00DE6B75" w:rsidRDefault="00C45906" w:rsidP="0067252E">
      <w:pPr>
        <w:pStyle w:val="Heading2"/>
      </w:pPr>
      <w:bookmarkStart w:id="163" w:name="_Ref447013895"/>
      <w:r>
        <w:t xml:space="preserve">Supp. </w:t>
      </w:r>
      <w:r w:rsidR="00DB7771">
        <w:t>Fig</w:t>
      </w:r>
      <w:r w:rsidR="0077751E">
        <w:t>.</w:t>
      </w:r>
      <w:r>
        <w:t xml:space="preserve"> 2</w:t>
      </w:r>
      <w:bookmarkEnd w:id="163"/>
    </w:p>
    <w:p w14:paraId="302F6CD2" w14:textId="12E5730F" w:rsidR="00DB7771" w:rsidRPr="00DB7771" w:rsidRDefault="00DB7771" w:rsidP="0067252E">
      <w:pPr>
        <w:pStyle w:val="Heading3"/>
      </w:pPr>
      <w:proofErr w:type="spellStart"/>
      <w:r>
        <w:t>ZmSAM</w:t>
      </w:r>
      <w:proofErr w:type="spellEnd"/>
      <w:r>
        <w:t xml:space="preserve"> </w:t>
      </w:r>
      <w:r w:rsidR="00145345">
        <w:t>network heal</w:t>
      </w:r>
      <w:r>
        <w:t>th</w:t>
      </w:r>
    </w:p>
    <w:p w14:paraId="266E79F9" w14:textId="3868E3F7" w:rsidR="00DB7771" w:rsidRDefault="008F4971" w:rsidP="0067252E">
      <w:pPr>
        <w:pStyle w:val="Subtitle"/>
      </w:pPr>
      <w:r w:rsidRPr="008F4971">
        <w:t>Global network health of the maize</w:t>
      </w:r>
      <w:r>
        <w:t xml:space="preserve"> </w:t>
      </w:r>
      <w:proofErr w:type="spellStart"/>
      <w:r>
        <w:t>ZmSAM</w:t>
      </w:r>
      <w:proofErr w:type="spellEnd"/>
      <w:r>
        <w:t xml:space="preserve"> co-expression network. </w:t>
      </w:r>
      <w:r w:rsidR="00683B1B">
        <w:rPr>
          <w:b/>
        </w:rPr>
        <w:t>(A</w:t>
      </w:r>
      <w:r w:rsidRPr="008F4971">
        <w:rPr>
          <w:b/>
        </w:rPr>
        <w:t>)</w:t>
      </w:r>
      <w:r w:rsidRPr="008F4971">
        <w:t xml:space="preserve"> Raw Pearson correlation coefficient distribution of all co-expression interactions. </w:t>
      </w:r>
      <w:r w:rsidR="00683B1B">
        <w:rPr>
          <w:b/>
        </w:rPr>
        <w:t>(B</w:t>
      </w:r>
      <w:r w:rsidRPr="008F4971">
        <w:rPr>
          <w:b/>
        </w:rPr>
        <w:t>)</w:t>
      </w:r>
      <w:r w:rsidRPr="008F4971">
        <w:t xml:space="preserve"> Variance</w:t>
      </w:r>
      <w:r w:rsidR="00505220">
        <w:t>-</w:t>
      </w:r>
      <w:r w:rsidRPr="008F4971">
        <w:t>stabilized and mean cent</w:t>
      </w:r>
      <w:r>
        <w:t xml:space="preserve">ered network interactions. </w:t>
      </w:r>
      <w:r w:rsidR="00683B1B">
        <w:rPr>
          <w:b/>
        </w:rPr>
        <w:t>(C</w:t>
      </w:r>
      <w:r w:rsidRPr="008F4971">
        <w:rPr>
          <w:b/>
        </w:rPr>
        <w:t>)</w:t>
      </w:r>
      <w:r w:rsidR="00534074" w:rsidRPr="00534074">
        <w:t xml:space="preserve"> </w:t>
      </w:r>
      <w:r w:rsidR="00534074">
        <w:t xml:space="preserve">A </w:t>
      </w:r>
      <w:r w:rsidR="00505220">
        <w:t>v</w:t>
      </w:r>
      <w:r w:rsidR="00534074">
        <w:t xml:space="preserve">olcano plot showing empirical density for genes in each GO term compared to the corresponding </w:t>
      </w:r>
      <w:r w:rsidR="00534074" w:rsidRPr="0068745C">
        <w:rPr>
          <w:i/>
        </w:rPr>
        <w:t>p</w:t>
      </w:r>
      <w:r w:rsidR="00534074">
        <w:t>-value derived from measuring density in 1</w:t>
      </w:r>
      <w:r w:rsidR="002E753C">
        <w:t>,</w:t>
      </w:r>
      <w:r w:rsidR="00534074">
        <w:t>000 random gene sets of the same size.</w:t>
      </w:r>
      <w:r>
        <w:t xml:space="preserve"> </w:t>
      </w:r>
      <w:r w:rsidR="00683B1B">
        <w:rPr>
          <w:b/>
        </w:rPr>
        <w:t>(D</w:t>
      </w:r>
      <w:r w:rsidRPr="008F4971">
        <w:rPr>
          <w:b/>
        </w:rPr>
        <w:t>)</w:t>
      </w:r>
      <w:r w:rsidRPr="008F4971">
        <w:t xml:space="preserve"> Degree distribution of </w:t>
      </w:r>
      <w:r w:rsidR="00505220">
        <w:t>t</w:t>
      </w:r>
      <w:r w:rsidRPr="008F4971">
        <w:t>issue/</w:t>
      </w:r>
      <w:r w:rsidR="00505220">
        <w:t>d</w:t>
      </w:r>
      <w:r w:rsidRPr="008F4971">
        <w:t>evelopmental co-expression network compared to power law, exponential, and truncated power law distributions.</w:t>
      </w:r>
    </w:p>
    <w:p w14:paraId="774A1C72" w14:textId="77777777" w:rsidR="00C50EC2" w:rsidRDefault="00C50EC2" w:rsidP="0067252E"/>
    <w:p w14:paraId="3D7B4DED" w14:textId="6B7527EE" w:rsidR="00DE6B75" w:rsidRPr="00DE6B75" w:rsidRDefault="00C50EC2" w:rsidP="0067252E">
      <w:pPr>
        <w:pStyle w:val="Heading2"/>
      </w:pPr>
      <w:bookmarkStart w:id="164" w:name="_Ref447015478"/>
      <w:r>
        <w:t>Supp. Fig</w:t>
      </w:r>
      <w:r w:rsidR="00412AFA">
        <w:t>.</w:t>
      </w:r>
      <w:r>
        <w:t xml:space="preserve"> 3</w:t>
      </w:r>
      <w:bookmarkEnd w:id="164"/>
    </w:p>
    <w:p w14:paraId="2F6283B4" w14:textId="721D6F03" w:rsidR="00C50EC2" w:rsidRDefault="00C50EC2" w:rsidP="0067252E">
      <w:pPr>
        <w:pStyle w:val="Heading3"/>
      </w:pPr>
      <w:proofErr w:type="spellStart"/>
      <w:r>
        <w:t>ZmRoot</w:t>
      </w:r>
      <w:proofErr w:type="spellEnd"/>
      <w:r>
        <w:t xml:space="preserve"> </w:t>
      </w:r>
      <w:r w:rsidR="00145345">
        <w:t>network he</w:t>
      </w:r>
      <w:r>
        <w:t>alth</w:t>
      </w:r>
    </w:p>
    <w:p w14:paraId="71635074" w14:textId="62C8B11C" w:rsidR="00FD6539" w:rsidRDefault="00FD6539" w:rsidP="0067252E">
      <w:pPr>
        <w:pStyle w:val="Subtitle"/>
      </w:pPr>
      <w:r w:rsidRPr="008F4971">
        <w:t>Global network health of the maize</w:t>
      </w:r>
      <w:r>
        <w:t xml:space="preserve"> </w:t>
      </w:r>
      <w:proofErr w:type="spellStart"/>
      <w:r>
        <w:t>ZmRoot</w:t>
      </w:r>
      <w:proofErr w:type="spellEnd"/>
      <w:r>
        <w:t xml:space="preserve"> co-expression network. </w:t>
      </w:r>
      <w:r w:rsidR="00661670">
        <w:rPr>
          <w:b/>
        </w:rPr>
        <w:t>(A</w:t>
      </w:r>
      <w:r w:rsidRPr="008F4971">
        <w:rPr>
          <w:b/>
        </w:rPr>
        <w:t>)</w:t>
      </w:r>
      <w:r w:rsidRPr="008F4971">
        <w:t xml:space="preserve"> Raw Pearson correlation coefficient distribution of all co-expression interactions. </w:t>
      </w:r>
      <w:r w:rsidR="00661670">
        <w:rPr>
          <w:b/>
        </w:rPr>
        <w:t>(B</w:t>
      </w:r>
      <w:r w:rsidRPr="008F4971">
        <w:rPr>
          <w:b/>
        </w:rPr>
        <w:t>)</w:t>
      </w:r>
      <w:r w:rsidRPr="008F4971">
        <w:t xml:space="preserve"> Variance</w:t>
      </w:r>
      <w:r w:rsidR="00505220">
        <w:t>-</w:t>
      </w:r>
      <w:r w:rsidRPr="008F4971">
        <w:t>stabilized and mean cent</w:t>
      </w:r>
      <w:r>
        <w:t xml:space="preserve">ered network interactions. </w:t>
      </w:r>
      <w:r w:rsidRPr="008F4971">
        <w:rPr>
          <w:b/>
        </w:rPr>
        <w:t>(</w:t>
      </w:r>
      <w:r w:rsidR="00661670">
        <w:rPr>
          <w:b/>
        </w:rPr>
        <w:t>C</w:t>
      </w:r>
      <w:r w:rsidRPr="008F4971">
        <w:rPr>
          <w:b/>
        </w:rPr>
        <w:t>)</w:t>
      </w:r>
      <w:r w:rsidRPr="008F4971">
        <w:t xml:space="preserve"> </w:t>
      </w:r>
      <w:r w:rsidR="00534074">
        <w:t xml:space="preserve">A </w:t>
      </w:r>
      <w:r w:rsidR="00505220">
        <w:t>v</w:t>
      </w:r>
      <w:r w:rsidR="00534074">
        <w:t xml:space="preserve">olcano plot showing empirical density for genes in each GO term compared to the corresponding </w:t>
      </w:r>
      <w:r w:rsidR="00534074" w:rsidRPr="0068745C">
        <w:rPr>
          <w:i/>
        </w:rPr>
        <w:t>p</w:t>
      </w:r>
      <w:r w:rsidR="00534074">
        <w:t>-value derived from measuring density in 1</w:t>
      </w:r>
      <w:r w:rsidR="00754AC7">
        <w:t>,</w:t>
      </w:r>
      <w:r w:rsidR="00534074">
        <w:t>000 random gene sets of the same size.</w:t>
      </w:r>
      <w:r>
        <w:t xml:space="preserve"> </w:t>
      </w:r>
      <w:r w:rsidR="00661670">
        <w:rPr>
          <w:b/>
        </w:rPr>
        <w:t>(D</w:t>
      </w:r>
      <w:r w:rsidRPr="008F4971">
        <w:rPr>
          <w:b/>
        </w:rPr>
        <w:t>)</w:t>
      </w:r>
      <w:r w:rsidRPr="008F4971">
        <w:t xml:space="preserve"> D</w:t>
      </w:r>
      <w:r>
        <w:t xml:space="preserve">egree distribution of </w:t>
      </w:r>
      <w:proofErr w:type="spellStart"/>
      <w:r>
        <w:t>ZmRoot</w:t>
      </w:r>
      <w:proofErr w:type="spellEnd"/>
      <w:r w:rsidRPr="008F4971">
        <w:t xml:space="preserve"> co-expression </w:t>
      </w:r>
      <w:r w:rsidRPr="008F4971">
        <w:lastRenderedPageBreak/>
        <w:t>network compared to power law, exponential, and truncated power law distributions.</w:t>
      </w:r>
    </w:p>
    <w:p w14:paraId="0A125799" w14:textId="77777777" w:rsidR="00FD6539" w:rsidRDefault="00FD6539" w:rsidP="0067252E">
      <w:pPr>
        <w:pStyle w:val="Subtitle"/>
      </w:pPr>
    </w:p>
    <w:p w14:paraId="591EABF0" w14:textId="3233E756" w:rsidR="00BE7812" w:rsidRPr="00BE7812" w:rsidRDefault="0020050D" w:rsidP="0067252E">
      <w:pPr>
        <w:pStyle w:val="Heading2"/>
      </w:pPr>
      <w:bookmarkStart w:id="165" w:name="_Ref447187909"/>
      <w:r>
        <w:t>Supp. Fig. 4</w:t>
      </w:r>
      <w:bookmarkEnd w:id="165"/>
    </w:p>
    <w:p w14:paraId="1C3760BF" w14:textId="77777777" w:rsidR="00857489" w:rsidRDefault="00380825" w:rsidP="0067252E">
      <w:pPr>
        <w:pStyle w:val="Heading3"/>
      </w:pPr>
      <w:r>
        <w:t xml:space="preserve">MCR </w:t>
      </w:r>
      <w:r w:rsidR="00E814FD">
        <w:t>supplemental figure</w:t>
      </w:r>
    </w:p>
    <w:p w14:paraId="138732DE" w14:textId="6D3C66FC" w:rsidR="0020050D" w:rsidRDefault="00961027" w:rsidP="0067252E">
      <w:pPr>
        <w:pStyle w:val="Subtitle"/>
      </w:pPr>
      <w:r>
        <w:t xml:space="preserve">Panel </w:t>
      </w:r>
      <w:r w:rsidRPr="0068745C">
        <w:rPr>
          <w:b/>
        </w:rPr>
        <w:t>(A)</w:t>
      </w:r>
      <w:r>
        <w:t xml:space="preserve"> shows the</w:t>
      </w:r>
      <w:r w:rsidR="00380825">
        <w:t xml:space="preserve"> absolute number of GO terms that remain significantly co-</w:t>
      </w:r>
      <w:r w:rsidR="00C90C86">
        <w:t>expressed at varying levels of M</w:t>
      </w:r>
      <w:r w:rsidR="00380825">
        <w:t xml:space="preserve">CR in each network. Red curves show all GO terms with an initial co-expression </w:t>
      </w:r>
      <w:r w:rsidR="00380825" w:rsidRPr="0068745C">
        <w:rPr>
          <w:i/>
        </w:rPr>
        <w:t>p</w:t>
      </w:r>
      <w:r w:rsidR="00380825">
        <w:t xml:space="preserve">-value ≤ 0.05. Blue and </w:t>
      </w:r>
      <w:r w:rsidR="00145345">
        <w:t xml:space="preserve">violet </w:t>
      </w:r>
      <w:r w:rsidR="00380825">
        <w:t>curves show GO terms with either moderate or strong initial co-expression</w:t>
      </w:r>
      <w:r w:rsidR="00C90C86">
        <w:t xml:space="preserve"> (at MCR</w:t>
      </w:r>
      <w:r w:rsidR="00145345">
        <w:t xml:space="preserve"> </w:t>
      </w:r>
      <w:r w:rsidR="00C90C86">
        <w:t>=</w:t>
      </w:r>
      <w:r w:rsidR="00145345">
        <w:t xml:space="preserve"> </w:t>
      </w:r>
      <w:r w:rsidR="00C90C86">
        <w:t>0)</w:t>
      </w:r>
      <w:r w:rsidR="00380825">
        <w:t>. Panel</w:t>
      </w:r>
      <w:r w:rsidR="00E814FD">
        <w:t>s</w:t>
      </w:r>
      <w:r w:rsidR="00380825">
        <w:t xml:space="preserve"> </w:t>
      </w:r>
      <w:r w:rsidR="00380825" w:rsidRPr="0068745C">
        <w:rPr>
          <w:b/>
        </w:rPr>
        <w:t>(B</w:t>
      </w:r>
      <w:r w:rsidR="00E814FD" w:rsidRPr="0068745C">
        <w:rPr>
          <w:b/>
        </w:rPr>
        <w:t>-C</w:t>
      </w:r>
      <w:r w:rsidR="00380825" w:rsidRPr="0068745C">
        <w:rPr>
          <w:b/>
        </w:rPr>
        <w:t>)</w:t>
      </w:r>
      <w:r w:rsidR="00380825">
        <w:t xml:space="preserve"> show </w:t>
      </w:r>
      <w:r w:rsidR="00E814FD">
        <w:t xml:space="preserve">the percent and absolute number of GO terms that remain significantly co-expressed </w:t>
      </w:r>
      <w:r w:rsidR="00C90C86">
        <w:t>at varying levels of M</w:t>
      </w:r>
      <w:r w:rsidR="00E814FD">
        <w:t>CR. The red curves show small GO terms (50</w:t>
      </w:r>
      <w:r w:rsidR="00BA3A8E">
        <w:t xml:space="preserve"> ≤ </w:t>
      </w:r>
      <w:r w:rsidR="00E814FD" w:rsidRPr="0068745C">
        <w:rPr>
          <w:i/>
        </w:rPr>
        <w:t>n</w:t>
      </w:r>
      <w:r w:rsidR="00BA3A8E">
        <w:t xml:space="preserve"> </w:t>
      </w:r>
      <w:r w:rsidR="00E814FD">
        <w:t>&lt;</w:t>
      </w:r>
      <w:r w:rsidR="00BA3A8E">
        <w:t xml:space="preserve"> </w:t>
      </w:r>
      <w:r w:rsidR="00E814FD">
        <w:t>65), the blue curve</w:t>
      </w:r>
      <w:r w:rsidR="00CA5682">
        <w:t>s</w:t>
      </w:r>
      <w:r w:rsidR="00E814FD">
        <w:t xml:space="preserve"> show medium sized GO terms (65 </w:t>
      </w:r>
      <w:r w:rsidR="00BA3A8E">
        <w:t>≤</w:t>
      </w:r>
      <w:r w:rsidR="00E814FD">
        <w:t xml:space="preserve"> </w:t>
      </w:r>
      <w:r w:rsidR="00E814FD" w:rsidRPr="0068745C">
        <w:rPr>
          <w:i/>
        </w:rPr>
        <w:t>n</w:t>
      </w:r>
      <w:r w:rsidR="00E814FD">
        <w:t xml:space="preserve"> &lt; 80)</w:t>
      </w:r>
      <w:r w:rsidR="00CA5682">
        <w:t>,</w:t>
      </w:r>
      <w:r w:rsidR="00E814FD">
        <w:t xml:space="preserve"> and the </w:t>
      </w:r>
      <w:r w:rsidR="00CA5682">
        <w:t xml:space="preserve">violet </w:t>
      </w:r>
      <w:r w:rsidR="00E814FD">
        <w:t>curve</w:t>
      </w:r>
      <w:r w:rsidR="00CA5682">
        <w:t>s</w:t>
      </w:r>
      <w:r w:rsidR="00E814FD">
        <w:t xml:space="preserve"> show large terms (80 </w:t>
      </w:r>
      <w:r w:rsidR="00BA3A8E">
        <w:t>≤</w:t>
      </w:r>
      <w:r w:rsidR="00E814FD">
        <w:t xml:space="preserve"> </w:t>
      </w:r>
      <w:r w:rsidR="00E814FD" w:rsidRPr="0068745C">
        <w:rPr>
          <w:i/>
        </w:rPr>
        <w:t>n</w:t>
      </w:r>
      <w:r w:rsidR="00E814FD">
        <w:t xml:space="preserve"> &lt; 100).</w:t>
      </w:r>
    </w:p>
    <w:p w14:paraId="5F9766F8" w14:textId="654C5C2F" w:rsidR="00D83E5D" w:rsidRPr="00D83E5D" w:rsidRDefault="002002F7" w:rsidP="0067252E">
      <w:pPr>
        <w:pStyle w:val="Heading2"/>
      </w:pPr>
      <w:bookmarkStart w:id="166" w:name="_Ref470857301"/>
      <w:r>
        <w:t>Supp. Fig. 5</w:t>
      </w:r>
      <w:bookmarkEnd w:id="166"/>
    </w:p>
    <w:p w14:paraId="3F6BA565" w14:textId="77777777" w:rsidR="002002F7" w:rsidRDefault="00E814FD" w:rsidP="0067252E">
      <w:pPr>
        <w:pStyle w:val="Heading3"/>
      </w:pPr>
      <w:r>
        <w:t>FCR supplemental figure</w:t>
      </w:r>
    </w:p>
    <w:p w14:paraId="1FB4E1EB" w14:textId="1380257F" w:rsidR="00AC5717" w:rsidRDefault="00886E74" w:rsidP="0067252E">
      <w:pPr>
        <w:pStyle w:val="Subtitle"/>
      </w:pPr>
      <w:r>
        <w:t xml:space="preserve">Panel </w:t>
      </w:r>
      <w:r w:rsidRPr="0068745C">
        <w:rPr>
          <w:b/>
        </w:rPr>
        <w:t>(A)</w:t>
      </w:r>
      <w:r>
        <w:t xml:space="preserve"> shows the</w:t>
      </w:r>
      <w:r w:rsidR="00E814FD">
        <w:t xml:space="preserve"> absolute number of GO terms that remain significantly co-expressed at varying levels of FCR in each network. Red curves show all GO terms with an initial co-expression </w:t>
      </w:r>
      <w:r w:rsidR="00E814FD" w:rsidRPr="0068745C">
        <w:rPr>
          <w:i/>
        </w:rPr>
        <w:t>p</w:t>
      </w:r>
      <w:r w:rsidR="00E814FD">
        <w:t xml:space="preserve">-value ≤ 0.05. Blue and </w:t>
      </w:r>
      <w:r w:rsidR="00145345">
        <w:t xml:space="preserve">violet </w:t>
      </w:r>
      <w:r w:rsidR="00E814FD">
        <w:t xml:space="preserve">curves show GO terms with either moderate or strong initial co-expression. Panels </w:t>
      </w:r>
      <w:r w:rsidR="00E814FD" w:rsidRPr="0068745C">
        <w:rPr>
          <w:b/>
        </w:rPr>
        <w:t>(B-C)</w:t>
      </w:r>
      <w:r w:rsidR="00E814FD">
        <w:t xml:space="preserve"> show the percent and absolute number of GO terms that remain significantly co-expressed at varying levels of FCR. The red curves show small GO terms (</w:t>
      </w:r>
      <w:r w:rsidR="008D1BBA">
        <w:t xml:space="preserve">50 ≤ </w:t>
      </w:r>
      <w:r w:rsidR="00E814FD" w:rsidRPr="0068745C">
        <w:rPr>
          <w:i/>
        </w:rPr>
        <w:t>n</w:t>
      </w:r>
      <w:r w:rsidR="008D1BBA">
        <w:t xml:space="preserve"> </w:t>
      </w:r>
      <w:r w:rsidR="00E814FD">
        <w:t>&lt;</w:t>
      </w:r>
      <w:r w:rsidR="008D1BBA">
        <w:t xml:space="preserve"> </w:t>
      </w:r>
      <w:r w:rsidR="00E814FD">
        <w:t>65), the blue curve</w:t>
      </w:r>
      <w:r w:rsidR="00CA5682">
        <w:t>s</w:t>
      </w:r>
      <w:r w:rsidR="00E814FD">
        <w:t xml:space="preserve"> show medium sized GO terms (</w:t>
      </w:r>
      <w:r w:rsidR="008D1BBA">
        <w:t>65 ≤</w:t>
      </w:r>
      <w:r w:rsidR="00E814FD">
        <w:t xml:space="preserve"> </w:t>
      </w:r>
      <w:r w:rsidR="00E814FD" w:rsidRPr="0068745C">
        <w:rPr>
          <w:i/>
        </w:rPr>
        <w:t>n</w:t>
      </w:r>
      <w:r w:rsidR="00E814FD">
        <w:t xml:space="preserve"> &lt; 80) and the </w:t>
      </w:r>
      <w:r w:rsidR="00CA5682">
        <w:t xml:space="preserve">violet </w:t>
      </w:r>
      <w:r w:rsidR="00E814FD">
        <w:t>curve</w:t>
      </w:r>
      <w:r w:rsidR="00CA5682">
        <w:t>s</w:t>
      </w:r>
      <w:r w:rsidR="00E814FD">
        <w:t xml:space="preserve"> show large terms (</w:t>
      </w:r>
      <w:r w:rsidR="008D1BBA">
        <w:t>80 ≤</w:t>
      </w:r>
      <w:r w:rsidR="00E814FD">
        <w:t xml:space="preserve"> </w:t>
      </w:r>
      <w:r w:rsidR="00E814FD" w:rsidRPr="0068745C">
        <w:rPr>
          <w:i/>
        </w:rPr>
        <w:t>n</w:t>
      </w:r>
      <w:r w:rsidR="00E814FD">
        <w:t xml:space="preserve"> &lt; 100).</w:t>
      </w:r>
    </w:p>
    <w:p w14:paraId="0DE3D1EA" w14:textId="510031B6" w:rsidR="00803776" w:rsidRPr="00803776" w:rsidRDefault="00AC5717" w:rsidP="0067252E">
      <w:pPr>
        <w:pStyle w:val="Heading2"/>
      </w:pPr>
      <w:bookmarkStart w:id="167" w:name="_Ref481678956"/>
      <w:r>
        <w:lastRenderedPageBreak/>
        <w:t>Supp. Figure 6</w:t>
      </w:r>
      <w:bookmarkEnd w:id="167"/>
    </w:p>
    <w:p w14:paraId="6A16579A" w14:textId="6812681F" w:rsidR="000F3B6F" w:rsidRDefault="00EE4CCD" w:rsidP="0067252E">
      <w:pPr>
        <w:pStyle w:val="Heading3"/>
      </w:pPr>
      <w:r>
        <w:t>Distribution</w:t>
      </w:r>
      <w:r w:rsidR="000F3B6F">
        <w:t xml:space="preserve"> of Pearson correlation coefficients between gene</w:t>
      </w:r>
      <w:r w:rsidR="00145345">
        <w:t>-</w:t>
      </w:r>
      <w:r w:rsidR="000F3B6F">
        <w:t>specific density and locality</w:t>
      </w:r>
    </w:p>
    <w:p w14:paraId="762B8FF9" w14:textId="1BC03F56" w:rsidR="000E781A" w:rsidRDefault="007A0C38" w:rsidP="0067252E">
      <w:pPr>
        <w:pStyle w:val="Subtitle"/>
      </w:pPr>
      <w:r>
        <w:t>Pearson correlation was measured between gene</w:t>
      </w:r>
      <w:r w:rsidR="009B0CEA">
        <w:t>-</w:t>
      </w:r>
      <w:r w:rsidR="00F674F3">
        <w:t>specific density and locality in eac</w:t>
      </w:r>
      <w:r w:rsidR="00E724A9">
        <w:t>h network</w:t>
      </w:r>
      <w:r w:rsidR="009D205C">
        <w:t xml:space="preserve"> for both</w:t>
      </w:r>
      <w:r w:rsidR="001E7DCC">
        <w:t xml:space="preserve"> </w:t>
      </w:r>
      <w:proofErr w:type="spellStart"/>
      <w:r w:rsidR="001E7DCC">
        <w:t>ionome</w:t>
      </w:r>
      <w:proofErr w:type="spellEnd"/>
      <w:r w:rsidR="001E7DCC">
        <w:t xml:space="preserve"> elements </w:t>
      </w:r>
      <w:r w:rsidR="009B0CEA">
        <w:t>and</w:t>
      </w:r>
      <w:r w:rsidR="009D205C">
        <w:t xml:space="preserve"> GO terms</w:t>
      </w:r>
      <w:r w:rsidR="00E724A9">
        <w:t xml:space="preserve">. </w:t>
      </w:r>
      <w:r w:rsidR="008E52F5">
        <w:t>PC</w:t>
      </w:r>
      <w:r w:rsidR="00F15C77">
        <w:t>Cs between metrics were calculated</w:t>
      </w:r>
      <w:r w:rsidR="008E52F5">
        <w:t xml:space="preserve"> by grouping s</w:t>
      </w:r>
      <w:r w:rsidR="00E724A9">
        <w:t>ets of</w:t>
      </w:r>
      <w:r w:rsidR="008E52F5">
        <w:t xml:space="preserve"> genes in either </w:t>
      </w:r>
      <w:proofErr w:type="spellStart"/>
      <w:r w:rsidR="000C36C8">
        <w:t>ionome</w:t>
      </w:r>
      <w:proofErr w:type="spellEnd"/>
      <w:r w:rsidR="000C36C8">
        <w:t xml:space="preserve"> </w:t>
      </w:r>
      <w:r w:rsidR="008E52F5">
        <w:t>elements (e.g.</w:t>
      </w:r>
      <w:r w:rsidR="00145345">
        <w:t>,</w:t>
      </w:r>
      <w:r w:rsidR="008E52F5">
        <w:t xml:space="preserve"> Al, Fe) or </w:t>
      </w:r>
      <w:r w:rsidR="00A406E7">
        <w:t xml:space="preserve">GO </w:t>
      </w:r>
      <w:r w:rsidR="00145345">
        <w:t xml:space="preserve">terms </w:t>
      </w:r>
      <w:r w:rsidR="00A406E7">
        <w:t>at</w:t>
      </w:r>
      <w:r w:rsidR="00F70B35">
        <w:t xml:space="preserve"> the same</w:t>
      </w:r>
      <w:r w:rsidR="001B6D94">
        <w:t xml:space="preserve"> SNP-to-gene mapping parameters</w:t>
      </w:r>
      <w:r w:rsidR="00A406E7">
        <w:t xml:space="preserve"> </w:t>
      </w:r>
      <w:r w:rsidR="00F70B35">
        <w:t>(</w:t>
      </w:r>
      <w:r w:rsidR="00A406E7">
        <w:t>50</w:t>
      </w:r>
      <w:r w:rsidR="00145345">
        <w:t>-</w:t>
      </w:r>
      <w:r w:rsidR="00A406E7">
        <w:t>,</w:t>
      </w:r>
      <w:r w:rsidR="007E2277">
        <w:t xml:space="preserve"> </w:t>
      </w:r>
      <w:r w:rsidR="00A406E7">
        <w:t>100</w:t>
      </w:r>
      <w:r w:rsidR="00145345">
        <w:t>-,</w:t>
      </w:r>
      <w:r w:rsidR="00A406E7">
        <w:t xml:space="preserve"> and 500</w:t>
      </w:r>
      <w:r w:rsidR="00145345">
        <w:t>-</w:t>
      </w:r>
      <w:r w:rsidR="00A406E7">
        <w:t xml:space="preserve">kb </w:t>
      </w:r>
      <w:r w:rsidR="00145345">
        <w:t>window si</w:t>
      </w:r>
      <w:r w:rsidR="00A406E7">
        <w:t xml:space="preserve">ze and </w:t>
      </w:r>
      <w:r w:rsidR="000C36C8">
        <w:t>one</w:t>
      </w:r>
      <w:r w:rsidR="00A406E7">
        <w:t>,</w:t>
      </w:r>
      <w:r w:rsidR="00145345">
        <w:t xml:space="preserve"> </w:t>
      </w:r>
      <w:r w:rsidR="000C36C8">
        <w:t>two</w:t>
      </w:r>
      <w:r w:rsidR="00A406E7">
        <w:t xml:space="preserve">, and </w:t>
      </w:r>
      <w:r w:rsidR="000C36C8">
        <w:t>five</w:t>
      </w:r>
      <w:r w:rsidR="00A406E7">
        <w:t xml:space="preserve"> gene flank limits</w:t>
      </w:r>
      <w:r w:rsidR="00F70B35">
        <w:t>)</w:t>
      </w:r>
      <w:r w:rsidR="00A406E7">
        <w:t>.</w:t>
      </w:r>
      <w:r w:rsidR="001B6D94">
        <w:t xml:space="preserve"> The distribution shows the PCCs between the metrics aggregated across all SNP-to-gene mapping parameters.</w:t>
      </w:r>
    </w:p>
    <w:p w14:paraId="6CD419B6" w14:textId="77777777" w:rsidR="005F2ACB" w:rsidRDefault="005F2ACB" w:rsidP="0067252E">
      <w:pPr>
        <w:pStyle w:val="Heading1"/>
      </w:pPr>
      <w:r>
        <w:t>Supplementary Tables</w:t>
      </w:r>
    </w:p>
    <w:p w14:paraId="1FEB41FF" w14:textId="77777777" w:rsidR="00247FEC" w:rsidRDefault="00247FEC" w:rsidP="0067252E">
      <w:pPr>
        <w:pStyle w:val="Heading2"/>
      </w:pPr>
      <w:bookmarkStart w:id="168" w:name="_Ref479246505"/>
      <w:r>
        <w:t>Supp. Table 1</w:t>
      </w:r>
      <w:bookmarkEnd w:id="168"/>
    </w:p>
    <w:p w14:paraId="1F4F9640" w14:textId="77777777" w:rsidR="00247FEC" w:rsidRDefault="00301559" w:rsidP="0067252E">
      <w:pPr>
        <w:pStyle w:val="Heading3"/>
      </w:pPr>
      <w:r>
        <w:t>Full gene ontology term density and l</w:t>
      </w:r>
      <w:r w:rsidR="00247FEC">
        <w:t>ocality</w:t>
      </w:r>
      <w:r>
        <w:t xml:space="preserve"> </w:t>
      </w:r>
      <w:r w:rsidRPr="0068745C">
        <w:rPr>
          <w:i/>
        </w:rPr>
        <w:t>p</w:t>
      </w:r>
      <w:r>
        <w:t>-values</w:t>
      </w:r>
    </w:p>
    <w:p w14:paraId="4B43DB15" w14:textId="728F3F82" w:rsidR="00247FEC" w:rsidRDefault="00247FEC" w:rsidP="0067252E">
      <w:pPr>
        <w:pStyle w:val="Subtitle"/>
      </w:pPr>
      <w:r>
        <w:t xml:space="preserve">Density and locality scores were measured between genes within each GO </w:t>
      </w:r>
      <w:r w:rsidR="00C543F8">
        <w:t>t</w:t>
      </w:r>
      <w:r>
        <w:t xml:space="preserve">erm. </w:t>
      </w:r>
      <w:r w:rsidR="00B7587B">
        <w:t xml:space="preserve">Subnetwork </w:t>
      </w:r>
      <w:r w:rsidRPr="0068745C">
        <w:rPr>
          <w:i/>
        </w:rPr>
        <w:t>p</w:t>
      </w:r>
      <w:r>
        <w:t>-valu</w:t>
      </w:r>
      <w:r w:rsidR="00240B0D">
        <w:t>es were generated for both density and locality</w:t>
      </w:r>
      <w:r>
        <w:t xml:space="preserve"> by compa</w:t>
      </w:r>
      <w:r w:rsidR="00240B0D">
        <w:t xml:space="preserve">ring each term’s </w:t>
      </w:r>
      <w:r w:rsidR="006307DA">
        <w:t>metric</w:t>
      </w:r>
      <w:r>
        <w:t xml:space="preserve"> to 1</w:t>
      </w:r>
      <w:r w:rsidR="00C543F8">
        <w:t>,</w:t>
      </w:r>
      <w:r>
        <w:t xml:space="preserve">000 </w:t>
      </w:r>
      <w:r w:rsidR="00900C2E">
        <w:t>randomized gene sets of the same size</w:t>
      </w:r>
      <w:r>
        <w:t>.</w:t>
      </w:r>
    </w:p>
    <w:p w14:paraId="05389990" w14:textId="77777777" w:rsidR="00301559" w:rsidRDefault="00301559" w:rsidP="0067252E">
      <w:pPr>
        <w:pStyle w:val="Heading2"/>
      </w:pPr>
      <w:bookmarkStart w:id="169" w:name="_Ref483825641"/>
      <w:r>
        <w:t>Supp. Table 2</w:t>
      </w:r>
      <w:bookmarkEnd w:id="169"/>
    </w:p>
    <w:p w14:paraId="6767D020" w14:textId="77777777" w:rsidR="00301559" w:rsidRDefault="00301559" w:rsidP="0067252E">
      <w:pPr>
        <w:pStyle w:val="Heading3"/>
      </w:pPr>
      <w:r>
        <w:t>Network MCL cluster gene assignments</w:t>
      </w:r>
    </w:p>
    <w:p w14:paraId="14A838EA" w14:textId="3357E154" w:rsidR="00634DFC" w:rsidRDefault="002E7652" w:rsidP="0067252E">
      <w:pPr>
        <w:pStyle w:val="Subtitle"/>
      </w:pPr>
      <w:r>
        <w:t>Clusters in all three networks were identified</w:t>
      </w:r>
      <w:r w:rsidR="00634DFC">
        <w:t xml:space="preserve"> using the MCL algorithm. Genes in each network were assigned t</w:t>
      </w:r>
      <w:r w:rsidR="00504AAA">
        <w:t>o cluster IDs. Lower cluster IDs have a larger number of genes</w:t>
      </w:r>
      <w:r>
        <w:t>.</w:t>
      </w:r>
    </w:p>
    <w:p w14:paraId="51ADAF01" w14:textId="13579E72" w:rsidR="00976C8A" w:rsidRDefault="00976C8A" w:rsidP="0067252E">
      <w:pPr>
        <w:pStyle w:val="Heading2"/>
      </w:pPr>
      <w:bookmarkStart w:id="170" w:name="_Ref494793753"/>
      <w:r>
        <w:lastRenderedPageBreak/>
        <w:t>Supp. Table 3</w:t>
      </w:r>
      <w:bookmarkEnd w:id="170"/>
    </w:p>
    <w:p w14:paraId="23662C7F" w14:textId="117DED48" w:rsidR="00976C8A" w:rsidRDefault="00976C8A" w:rsidP="0067252E">
      <w:pPr>
        <w:pStyle w:val="Heading3"/>
      </w:pPr>
      <w:r>
        <w:t>Network MCL cluster GO enrichment</w:t>
      </w:r>
    </w:p>
    <w:p w14:paraId="2704907D" w14:textId="0A092ADD" w:rsidR="00976C8A" w:rsidRPr="00976C8A" w:rsidRDefault="00F31445" w:rsidP="0067252E">
      <w:pPr>
        <w:pStyle w:val="Subtitle"/>
        <w:jc w:val="left"/>
      </w:pPr>
      <w:r>
        <w:t>E</w:t>
      </w:r>
      <w:r w:rsidR="00976C8A">
        <w:t>nrichment of genes co-annotated for GO terms</w:t>
      </w:r>
      <w:r>
        <w:t xml:space="preserve"> in each MCL cluster</w:t>
      </w:r>
      <w:r w:rsidR="009C28B5">
        <w:t>.</w:t>
      </w:r>
      <w:r w:rsidR="00E27B3E">
        <w:t xml:space="preserve"> Significance of enrichment was calculated using</w:t>
      </w:r>
      <w:r w:rsidR="009500DD">
        <w:t xml:space="preserve"> the hypergeometric test</w:t>
      </w:r>
      <w:r w:rsidR="0068745C">
        <w:t xml:space="preserve"> with</w:t>
      </w:r>
      <w:r w:rsidR="00E27B3E">
        <w:t xml:space="preserve"> a Bon</w:t>
      </w:r>
      <w:r w:rsidR="009500DD">
        <w:t>ferroni corrected</w:t>
      </w:r>
      <w:r w:rsidR="00E27B3E">
        <w:t xml:space="preserve"> </w:t>
      </w:r>
      <w:r w:rsidR="00E27B3E" w:rsidRPr="0068745C">
        <w:rPr>
          <w:i/>
        </w:rPr>
        <w:t>p</w:t>
      </w:r>
      <w:r w:rsidR="00E27B3E">
        <w:t>-value of ≤ 0.05.</w:t>
      </w:r>
    </w:p>
    <w:p w14:paraId="149C21F5" w14:textId="4DE04DC2" w:rsidR="00573EC0" w:rsidRDefault="00573EC0" w:rsidP="0067252E">
      <w:pPr>
        <w:pStyle w:val="Heading2"/>
      </w:pPr>
      <w:bookmarkStart w:id="171" w:name="_Ref479248756"/>
      <w:r>
        <w:t>Supp. Table</w:t>
      </w:r>
      <w:r w:rsidR="00415A2E">
        <w:t xml:space="preserve"> 4</w:t>
      </w:r>
      <w:bookmarkEnd w:id="171"/>
    </w:p>
    <w:p w14:paraId="44CF6947" w14:textId="10082D5B" w:rsidR="00573EC0" w:rsidRDefault="00573EC0" w:rsidP="0067252E">
      <w:pPr>
        <w:pStyle w:val="Heading3"/>
      </w:pPr>
      <w:r>
        <w:t>Network signal of GO terms with various levels of MCR/FCR</w:t>
      </w:r>
    </w:p>
    <w:p w14:paraId="6406A840" w14:textId="71BB4297" w:rsidR="008A3B8C" w:rsidRPr="00256622" w:rsidRDefault="00DF2FBA" w:rsidP="0067252E">
      <w:pPr>
        <w:pStyle w:val="Subtitle"/>
      </w:pPr>
      <w:r>
        <w:t>C</w:t>
      </w:r>
      <w:r w:rsidR="008A3B8C" w:rsidRPr="00256622">
        <w:t xml:space="preserve">o-expression </w:t>
      </w:r>
      <w:r w:rsidR="00733C2F" w:rsidRPr="00256622">
        <w:t xml:space="preserve">among </w:t>
      </w:r>
      <w:r w:rsidR="009662CE">
        <w:t xml:space="preserve">genes </w:t>
      </w:r>
      <w:r w:rsidR="00733C2F" w:rsidRPr="00256622">
        <w:t xml:space="preserve">co-annotated </w:t>
      </w:r>
      <w:r w:rsidR="009662CE">
        <w:t xml:space="preserve">to </w:t>
      </w:r>
      <w:r w:rsidR="000F1579" w:rsidRPr="00256622">
        <w:t>GO terms</w:t>
      </w:r>
      <w:r w:rsidR="00C9257A" w:rsidRPr="00256622">
        <w:t xml:space="preserve"> </w:t>
      </w:r>
      <w:r w:rsidR="000F1579" w:rsidRPr="00256622">
        <w:t xml:space="preserve">was </w:t>
      </w:r>
      <w:r>
        <w:t>compared</w:t>
      </w:r>
      <w:r w:rsidR="008B4AD4">
        <w:t xml:space="preserve"> </w:t>
      </w:r>
      <w:r w:rsidR="00794C60">
        <w:t>to random</w:t>
      </w:r>
      <w:r w:rsidR="008B4AD4">
        <w:t xml:space="preserve"> gene sets</w:t>
      </w:r>
      <w:r w:rsidR="00794C60">
        <w:t xml:space="preserve"> of the same size</w:t>
      </w:r>
      <w:r w:rsidR="000736F6" w:rsidRPr="00256622">
        <w:t xml:space="preserve"> to generate </w:t>
      </w:r>
      <w:r w:rsidR="000736F6" w:rsidRPr="0068745C">
        <w:rPr>
          <w:i/>
        </w:rPr>
        <w:t>p</w:t>
      </w:r>
      <w:r w:rsidR="000736F6" w:rsidRPr="00256622">
        <w:t>-value</w:t>
      </w:r>
      <w:r w:rsidR="00733C2F" w:rsidRPr="00256622">
        <w:t>s</w:t>
      </w:r>
      <w:r w:rsidR="000F1579" w:rsidRPr="00256622">
        <w:t xml:space="preserve">. </w:t>
      </w:r>
      <w:r w:rsidR="00733C2F" w:rsidRPr="00256622">
        <w:t>Noise was introdu</w:t>
      </w:r>
      <w:r w:rsidR="00D125FE" w:rsidRPr="00256622">
        <w:t>ced by varying the missing candidate rate</w:t>
      </w:r>
      <w:r w:rsidR="00733C2F" w:rsidRPr="00256622">
        <w:t xml:space="preserve"> (MCR)</w:t>
      </w:r>
      <w:r w:rsidR="00D125FE" w:rsidRPr="00256622">
        <w:t xml:space="preserve"> or false candidate rate (FCR)</w:t>
      </w:r>
      <w:r w:rsidR="00836E56" w:rsidRPr="00256622">
        <w:t>. Missing candidates were removed in proportion to the values in the table, while fa</w:t>
      </w:r>
      <w:r w:rsidR="00193BFA" w:rsidRPr="00256622">
        <w:t xml:space="preserve">lse candidates were introduced using SNP-to-gene mapping values (see </w:t>
      </w:r>
      <w:proofErr w:type="spellStart"/>
      <w:r w:rsidR="00193BFA" w:rsidRPr="00256622">
        <w:t>WindowSize</w:t>
      </w:r>
      <w:proofErr w:type="spellEnd"/>
      <w:r w:rsidR="00193BFA" w:rsidRPr="00256622">
        <w:t xml:space="preserve"> and </w:t>
      </w:r>
      <w:proofErr w:type="spellStart"/>
      <w:r w:rsidR="00193BFA" w:rsidRPr="00256622">
        <w:t>FlankLimit</w:t>
      </w:r>
      <w:proofErr w:type="spellEnd"/>
      <w:r w:rsidR="000C36C8">
        <w:t xml:space="preserve"> columns</w:t>
      </w:r>
      <w:r w:rsidR="00193BFA" w:rsidRPr="00256622">
        <w:t>). FCR values are reported as</w:t>
      </w:r>
      <w:r w:rsidR="007A3184" w:rsidRPr="00256622">
        <w:t xml:space="preserve"> averages across 10</w:t>
      </w:r>
      <w:r w:rsidR="00145345">
        <w:t>%</w:t>
      </w:r>
      <w:r w:rsidR="007A3184" w:rsidRPr="00256622">
        <w:t xml:space="preserve"> quantiles</w:t>
      </w:r>
      <w:r w:rsidR="00B74EB9" w:rsidRPr="00256622">
        <w:t xml:space="preserve"> (see </w:t>
      </w:r>
      <w:r w:rsidR="00B74EB9" w:rsidRPr="00256622">
        <w:fldChar w:fldCharType="begin"/>
      </w:r>
      <w:r w:rsidR="00B74EB9" w:rsidRPr="00256622">
        <w:instrText xml:space="preserve"> REF _Ref458721156 \h </w:instrText>
      </w:r>
      <w:r w:rsidR="00256622" w:rsidRPr="00256622">
        <w:instrText xml:space="preserve"> \* MERGEFORMAT </w:instrText>
      </w:r>
      <w:r w:rsidR="00B74EB9" w:rsidRPr="00256622">
        <w:fldChar w:fldCharType="separate"/>
      </w:r>
      <w:r w:rsidR="00A76A79">
        <w:t>Figure 5</w:t>
      </w:r>
      <w:r w:rsidR="00B74EB9" w:rsidRPr="00256622">
        <w:fldChar w:fldCharType="end"/>
      </w:r>
      <w:r w:rsidR="00B74EB9" w:rsidRPr="00256622">
        <w:t>)</w:t>
      </w:r>
      <w:r w:rsidR="00193BFA" w:rsidRPr="00256622">
        <w:t>.</w:t>
      </w:r>
    </w:p>
    <w:p w14:paraId="6E7188D2" w14:textId="5C0643A1" w:rsidR="00301559" w:rsidRDefault="002D35B0" w:rsidP="0067252E">
      <w:pPr>
        <w:pStyle w:val="Heading2"/>
      </w:pPr>
      <w:bookmarkStart w:id="172" w:name="_Ref479162360"/>
      <w:bookmarkStart w:id="173" w:name="_Ref479250924"/>
      <w:r>
        <w:t>Supp. Table</w:t>
      </w:r>
      <w:r w:rsidR="00D419A5">
        <w:t xml:space="preserve"> 5</w:t>
      </w:r>
      <w:bookmarkEnd w:id="172"/>
      <w:bookmarkEnd w:id="173"/>
    </w:p>
    <w:p w14:paraId="149ADDDF" w14:textId="7F8A72C6" w:rsidR="00301559" w:rsidRDefault="00301559" w:rsidP="0067252E">
      <w:pPr>
        <w:pStyle w:val="Heading3"/>
      </w:pPr>
      <w:r>
        <w:t xml:space="preserve">Maize </w:t>
      </w:r>
      <w:r w:rsidR="00145345">
        <w:t xml:space="preserve">grain </w:t>
      </w:r>
      <w:proofErr w:type="spellStart"/>
      <w:r w:rsidR="00145345">
        <w:t>ion</w:t>
      </w:r>
      <w:r>
        <w:t>ome</w:t>
      </w:r>
      <w:proofErr w:type="spellEnd"/>
      <w:r>
        <w:t xml:space="preserve"> GWAS </w:t>
      </w:r>
      <w:r w:rsidR="00145345">
        <w:t>network overlap candidate ge</w:t>
      </w:r>
      <w:r>
        <w:t>nes</w:t>
      </w:r>
    </w:p>
    <w:p w14:paraId="143E77FA" w14:textId="681B4803" w:rsidR="00301559" w:rsidRDefault="00301559" w:rsidP="0067252E">
      <w:pPr>
        <w:pStyle w:val="Subtitle"/>
      </w:pPr>
      <w:r>
        <w:t>Candidate genes were identified in each co-expression network (</w:t>
      </w:r>
      <w:proofErr w:type="spellStart"/>
      <w:r>
        <w:t>ZmSAM</w:t>
      </w:r>
      <w:proofErr w:type="spellEnd"/>
      <w:r>
        <w:t xml:space="preserve">, </w:t>
      </w:r>
      <w:proofErr w:type="spellStart"/>
      <w:r>
        <w:t>ZmPAN</w:t>
      </w:r>
      <w:proofErr w:type="spellEnd"/>
      <w:r w:rsidR="00145345">
        <w:t>,</w:t>
      </w:r>
      <w:r>
        <w:t xml:space="preserve"> or </w:t>
      </w:r>
      <w:proofErr w:type="spellStart"/>
      <w:r>
        <w:t>ZmRoot</w:t>
      </w:r>
      <w:proofErr w:type="spellEnd"/>
      <w:r>
        <w:t xml:space="preserve">) using </w:t>
      </w:r>
      <w:r w:rsidR="00D04EE5">
        <w:t>SNP-to-gene</w:t>
      </w:r>
      <w:r>
        <w:t xml:space="preserve"> mapping for each </w:t>
      </w:r>
      <w:r w:rsidR="00145345">
        <w:t>e</w:t>
      </w:r>
      <w:r>
        <w:t xml:space="preserve">lement (using </w:t>
      </w:r>
      <w:proofErr w:type="spellStart"/>
      <w:r>
        <w:t>WindowSize</w:t>
      </w:r>
      <w:proofErr w:type="spellEnd"/>
      <w:r>
        <w:t xml:space="preserve"> and </w:t>
      </w:r>
      <w:proofErr w:type="spellStart"/>
      <w:r>
        <w:t>FlankLimit</w:t>
      </w:r>
      <w:proofErr w:type="spellEnd"/>
      <w:r>
        <w:t>). Co-expression</w:t>
      </w:r>
      <w:r w:rsidR="00C941FE">
        <w:t xml:space="preserve"> (density or locality)</w:t>
      </w:r>
      <w:r>
        <w:t xml:space="preserve"> among all genes within a </w:t>
      </w:r>
      <w:r w:rsidR="00C941FE">
        <w:t>subnetwork was compared</w:t>
      </w:r>
      <w:r>
        <w:t xml:space="preserve"> to </w:t>
      </w:r>
      <w:r w:rsidR="00C941FE">
        <w:t>randomized gene sets of the same size to establish</w:t>
      </w:r>
      <w:r w:rsidR="00C941FE" w:rsidRPr="0068745C">
        <w:rPr>
          <w:i/>
        </w:rPr>
        <w:t xml:space="preserve"> p</w:t>
      </w:r>
      <w:r w:rsidR="00C941FE">
        <w:t>-values</w:t>
      </w:r>
      <w:r>
        <w:t>. Gene</w:t>
      </w:r>
      <w:r w:rsidR="000C36C8">
        <w:t>-</w:t>
      </w:r>
      <w:r>
        <w:t>specific z-scores were computed by comparing the empirical gene-specific density (</w:t>
      </w:r>
      <w:r>
        <w:fldChar w:fldCharType="begin"/>
      </w:r>
      <w:r>
        <w:instrText xml:space="preserve"> REF _Ref464738379 \h  \* MERGEFORMAT </w:instrText>
      </w:r>
      <w:r>
        <w:fldChar w:fldCharType="separate"/>
      </w:r>
      <w:r w:rsidR="00A76A79" w:rsidRPr="0045686C">
        <w:t>Eq.</w:t>
      </w:r>
      <w:r w:rsidR="00A76A79">
        <w:t xml:space="preserve"> 3</w:t>
      </w:r>
      <w:r>
        <w:fldChar w:fldCharType="end"/>
      </w:r>
      <w:r>
        <w:t>) or locality (</w:t>
      </w:r>
      <w:r>
        <w:fldChar w:fldCharType="begin"/>
      </w:r>
      <w:r>
        <w:instrText xml:space="preserve"> REF _Ref447101571 \h  \* MERGEFORMAT </w:instrText>
      </w:r>
      <w:r>
        <w:fldChar w:fldCharType="separate"/>
      </w:r>
      <w:r w:rsidR="00A76A79">
        <w:t>Eq. 4</w:t>
      </w:r>
      <w:r>
        <w:fldChar w:fldCharType="end"/>
      </w:r>
      <w:r>
        <w:t>) to the average density or locality observed in</w:t>
      </w:r>
      <w:r w:rsidR="004D75EF">
        <w:t xml:space="preserve"> randomized gene sets</w:t>
      </w:r>
      <w:r>
        <w:t>, then correcting for standard deviation. False discovery rates (FDR</w:t>
      </w:r>
      <w:r w:rsidR="000C36C8">
        <w:t>s</w:t>
      </w:r>
      <w:r>
        <w:t xml:space="preserve">) were calculated for candidate genes with positive gene-specific co-expression values by </w:t>
      </w:r>
      <w:r>
        <w:lastRenderedPageBreak/>
        <w:t xml:space="preserve">comparing the number of genes discovered at a z-score cutoff to the </w:t>
      </w:r>
      <w:r w:rsidR="00120DF6">
        <w:t xml:space="preserve">average </w:t>
      </w:r>
      <w:r>
        <w:t>number of genes discovered</w:t>
      </w:r>
      <w:r w:rsidR="00120DF6">
        <w:t xml:space="preserve"> in randomized sets</w:t>
      </w:r>
      <w:r>
        <w:t>.</w:t>
      </w:r>
    </w:p>
    <w:p w14:paraId="3B8D5BA2" w14:textId="621E2D25" w:rsidR="00301559" w:rsidRDefault="0099107B" w:rsidP="0067252E">
      <w:pPr>
        <w:pStyle w:val="Heading2"/>
      </w:pPr>
      <w:bookmarkStart w:id="174" w:name="_Ref480187199"/>
      <w:r>
        <w:t>Supp. Table</w:t>
      </w:r>
      <w:r w:rsidR="00D419A5">
        <w:t xml:space="preserve"> 6</w:t>
      </w:r>
      <w:bookmarkEnd w:id="174"/>
    </w:p>
    <w:p w14:paraId="390116F7" w14:textId="64836F2B" w:rsidR="0099107B" w:rsidRDefault="0099107B" w:rsidP="0067252E">
      <w:pPr>
        <w:pStyle w:val="Heading3"/>
      </w:pPr>
      <w:r>
        <w:t xml:space="preserve">Maize </w:t>
      </w:r>
      <w:r w:rsidR="00145345">
        <w:t xml:space="preserve">grain </w:t>
      </w:r>
      <w:proofErr w:type="spellStart"/>
      <w:r w:rsidR="00145345">
        <w:t>iono</w:t>
      </w:r>
      <w:r>
        <w:t>me</w:t>
      </w:r>
      <w:proofErr w:type="spellEnd"/>
      <w:r>
        <w:t xml:space="preserve"> GWAS </w:t>
      </w:r>
      <w:r w:rsidR="00145345">
        <w:t>high-priority o</w:t>
      </w:r>
      <w:r>
        <w:t>verlap</w:t>
      </w:r>
      <w:r w:rsidR="0017480F">
        <w:t xml:space="preserve"> (HPO)</w:t>
      </w:r>
      <w:r>
        <w:t xml:space="preserve"> </w:t>
      </w:r>
      <w:r w:rsidR="00145345">
        <w:t>candidate ge</w:t>
      </w:r>
      <w:r>
        <w:t>nes</w:t>
      </w:r>
    </w:p>
    <w:p w14:paraId="79DAD5A6" w14:textId="73366483" w:rsidR="00DF5470" w:rsidRDefault="0017480F" w:rsidP="0067252E">
      <w:pPr>
        <w:pStyle w:val="Subtitle"/>
      </w:pPr>
      <w:r>
        <w:t>High</w:t>
      </w:r>
      <w:r w:rsidR="00145345">
        <w:t>-</w:t>
      </w:r>
      <w:r>
        <w:t xml:space="preserve">priority overlap (HPO) genes </w:t>
      </w:r>
      <w:r w:rsidR="00B34459">
        <w:t xml:space="preserve">were identified by </w:t>
      </w:r>
      <w:r w:rsidR="00E0307B">
        <w:t xml:space="preserve">calculating gene-specific density or locality (Method column) for each element at different </w:t>
      </w:r>
      <w:r w:rsidR="00D04EE5">
        <w:t>SNP-to-gene</w:t>
      </w:r>
      <w:r w:rsidR="00E0307B">
        <w:t xml:space="preserve"> mapping parameters</w:t>
      </w:r>
      <w:r w:rsidR="006955FE">
        <w:t xml:space="preserve"> (see </w:t>
      </w:r>
      <w:proofErr w:type="spellStart"/>
      <w:r w:rsidR="006955FE">
        <w:t>WindowSize</w:t>
      </w:r>
      <w:proofErr w:type="spellEnd"/>
      <w:r w:rsidR="006955FE">
        <w:t xml:space="preserve"> and </w:t>
      </w:r>
      <w:proofErr w:type="spellStart"/>
      <w:r w:rsidR="006955FE">
        <w:t>FlankLimit</w:t>
      </w:r>
      <w:proofErr w:type="spellEnd"/>
      <w:r w:rsidR="00B95386">
        <w:t xml:space="preserve"> columns</w:t>
      </w:r>
      <w:r w:rsidR="006955FE">
        <w:t>)</w:t>
      </w:r>
      <w:r w:rsidR="00E0307B">
        <w:t>.</w:t>
      </w:r>
      <w:r w:rsidR="002103A3">
        <w:t xml:space="preserve"> At</w:t>
      </w:r>
      <w:r w:rsidR="00A9081A">
        <w:t xml:space="preserve"> a</w:t>
      </w:r>
      <w:r w:rsidR="000C36C8">
        <w:t>n</w:t>
      </w:r>
      <w:r w:rsidR="00A9081A">
        <w:t xml:space="preserve"> FDR cuto</w:t>
      </w:r>
      <w:r w:rsidR="002103A3">
        <w:t>ff of 30%, genes were defined as HPO</w:t>
      </w:r>
      <w:r w:rsidR="00A9081A">
        <w:t xml:space="preserve"> if they were observed at two or more SNP-to-gene mapping parameters.</w:t>
      </w:r>
      <w:r w:rsidR="0002261A">
        <w:t xml:space="preserve"> </w:t>
      </w:r>
    </w:p>
    <w:p w14:paraId="5B432BED" w14:textId="4F4DA384" w:rsidR="003A4EB2" w:rsidRDefault="003A4EB2" w:rsidP="0067252E">
      <w:pPr>
        <w:pStyle w:val="Heading2"/>
      </w:pPr>
      <w:bookmarkStart w:id="175" w:name="_Ref486516422"/>
      <w:r>
        <w:t>Supp. Table</w:t>
      </w:r>
      <w:r w:rsidR="00D419A5">
        <w:t xml:space="preserve"> 7</w:t>
      </w:r>
      <w:bookmarkEnd w:id="175"/>
    </w:p>
    <w:p w14:paraId="3AF90F38" w14:textId="77777777" w:rsidR="003A4EB2" w:rsidRDefault="003A4EB2" w:rsidP="0067252E">
      <w:pPr>
        <w:pStyle w:val="Heading3"/>
      </w:pPr>
      <w:r>
        <w:t>HPO genes discovered with networks built from accessions subsets</w:t>
      </w:r>
    </w:p>
    <w:p w14:paraId="7FC9B54D" w14:textId="3483F94F" w:rsidR="003A4EB2" w:rsidRDefault="00871A6F" w:rsidP="0067252E">
      <w:pPr>
        <w:pStyle w:val="Subtitle"/>
      </w:pPr>
      <w:r>
        <w:t xml:space="preserve">The number of HPO genes discovered in full </w:t>
      </w:r>
      <w:proofErr w:type="spellStart"/>
      <w:r>
        <w:t>ZmPAN</w:t>
      </w:r>
      <w:proofErr w:type="spellEnd"/>
      <w:r>
        <w:t xml:space="preserve"> (503 accessions) and </w:t>
      </w:r>
      <w:proofErr w:type="spellStart"/>
      <w:r>
        <w:t>ZmRoot</w:t>
      </w:r>
      <w:proofErr w:type="spellEnd"/>
      <w:r>
        <w:t xml:space="preserve"> (46 accessions) networks </w:t>
      </w:r>
      <w:r w:rsidR="000C36C8">
        <w:t xml:space="preserve">was </w:t>
      </w:r>
      <w:r>
        <w:t xml:space="preserve">compared to networks built with a subset of accessions. </w:t>
      </w:r>
      <w:r w:rsidR="00D0395A">
        <w:t xml:space="preserve">Both </w:t>
      </w:r>
      <w:proofErr w:type="spellStart"/>
      <w:r w:rsidR="00D0395A">
        <w:t>ZmPAN</w:t>
      </w:r>
      <w:proofErr w:type="spellEnd"/>
      <w:r w:rsidR="00D0395A">
        <w:t xml:space="preserve"> and </w:t>
      </w:r>
      <w:proofErr w:type="spellStart"/>
      <w:r w:rsidR="00D0395A">
        <w:t>ZmRoot</w:t>
      </w:r>
      <w:proofErr w:type="spellEnd"/>
      <w:r w:rsidR="00D0395A">
        <w:t xml:space="preserve"> networks were re-built using a common set of 20 accessions. The </w:t>
      </w:r>
      <w:proofErr w:type="spellStart"/>
      <w:r w:rsidR="00D0395A">
        <w:t>ZmPAN</w:t>
      </w:r>
      <w:proofErr w:type="spellEnd"/>
      <w:r w:rsidR="00D0395A">
        <w:t xml:space="preserve"> network was re-built using 46 accessions consisting of the 20 common accessions and either 26 random or 26 </w:t>
      </w:r>
      <w:r w:rsidR="00D0395A" w:rsidRPr="00137934">
        <w:t>CML</w:t>
      </w:r>
      <w:r w:rsidR="000933D7">
        <w:t xml:space="preserve"> biased</w:t>
      </w:r>
      <w:r w:rsidR="00D0395A">
        <w:t xml:space="preserve"> accessions to simulate the number used in the full </w:t>
      </w:r>
      <w:r w:rsidR="007B1C5D">
        <w:t xml:space="preserve">46 accession </w:t>
      </w:r>
      <w:proofErr w:type="spellStart"/>
      <w:r w:rsidR="00D0395A">
        <w:t>ZmRoot</w:t>
      </w:r>
      <w:proofErr w:type="spellEnd"/>
      <w:r w:rsidR="00D0395A">
        <w:t xml:space="preserve"> network.</w:t>
      </w:r>
      <w:r w:rsidR="0079457F">
        <w:t xml:space="preserve"> Each network</w:t>
      </w:r>
      <w:r w:rsidR="0079457F" w:rsidRPr="00FF530B">
        <w:t xml:space="preserve"> </w:t>
      </w:r>
      <w:r w:rsidR="00300D86" w:rsidRPr="00FF530B">
        <w:t>was</w:t>
      </w:r>
      <w:r w:rsidR="0079457F">
        <w:t xml:space="preserve"> analyzed for HPO genes in the 17 GWAS elements.</w:t>
      </w:r>
    </w:p>
    <w:p w14:paraId="783D42A1" w14:textId="0E64F6F1" w:rsidR="002F7BB4" w:rsidRDefault="002F7BB4" w:rsidP="0067252E">
      <w:pPr>
        <w:pStyle w:val="Heading2"/>
      </w:pPr>
      <w:bookmarkStart w:id="176" w:name="_Ref486581168"/>
      <w:r>
        <w:t>Supp. Table</w:t>
      </w:r>
      <w:r w:rsidR="00D419A5">
        <w:t xml:space="preserve"> 8</w:t>
      </w:r>
      <w:bookmarkEnd w:id="176"/>
    </w:p>
    <w:p w14:paraId="61321DD6" w14:textId="4C51046D" w:rsidR="002F7BB4" w:rsidRDefault="002F7BB4" w:rsidP="0067252E">
      <w:pPr>
        <w:pStyle w:val="Heading3"/>
      </w:pPr>
      <w:r>
        <w:t xml:space="preserve">Multiple </w:t>
      </w:r>
      <w:r w:rsidR="00566BF8">
        <w:t>e</w:t>
      </w:r>
      <w:r>
        <w:t>lement HPO gene list</w:t>
      </w:r>
    </w:p>
    <w:p w14:paraId="5AAF849D" w14:textId="23F43FFA" w:rsidR="002F7BB4" w:rsidRPr="002F7BB4" w:rsidRDefault="002F7BB4" w:rsidP="0067252E">
      <w:pPr>
        <w:pStyle w:val="Subtitle"/>
      </w:pPr>
      <w:r>
        <w:t xml:space="preserve">The number </w:t>
      </w:r>
      <w:r w:rsidR="005852D4">
        <w:t xml:space="preserve">of </w:t>
      </w:r>
      <w:r>
        <w:t>commonly discovered HPO genes</w:t>
      </w:r>
      <w:r w:rsidR="006715A3">
        <w:t xml:space="preserve">, hypergeometric </w:t>
      </w:r>
      <w:r w:rsidR="006715A3" w:rsidRPr="000933D7">
        <w:rPr>
          <w:i/>
        </w:rPr>
        <w:t>p</w:t>
      </w:r>
      <w:r w:rsidR="006715A3">
        <w:t>-values</w:t>
      </w:r>
      <w:r w:rsidR="00F00AFE">
        <w:t xml:space="preserve"> of set overlap</w:t>
      </w:r>
      <w:r w:rsidR="006715A3">
        <w:t>,</w:t>
      </w:r>
      <w:r>
        <w:t xml:space="preserve"> and GRMZM IDs across multiple elements.</w:t>
      </w:r>
    </w:p>
    <w:p w14:paraId="1A7F6E21" w14:textId="600915C1" w:rsidR="00DF5470" w:rsidRDefault="00DF5470" w:rsidP="0067252E">
      <w:pPr>
        <w:pStyle w:val="Heading2"/>
      </w:pPr>
      <w:bookmarkStart w:id="177" w:name="_Ref479316734"/>
      <w:bookmarkStart w:id="178" w:name="_Ref486000980"/>
      <w:r>
        <w:lastRenderedPageBreak/>
        <w:t>Supp. Table</w:t>
      </w:r>
      <w:r w:rsidR="00D419A5">
        <w:t xml:space="preserve"> 9</w:t>
      </w:r>
      <w:bookmarkEnd w:id="177"/>
      <w:bookmarkEnd w:id="178"/>
    </w:p>
    <w:p w14:paraId="25B09B77" w14:textId="2E09F0F3" w:rsidR="00DF5470" w:rsidRDefault="00DF5470" w:rsidP="0067252E">
      <w:pPr>
        <w:pStyle w:val="Heading3"/>
      </w:pPr>
      <w:r>
        <w:t>Element</w:t>
      </w:r>
      <w:r w:rsidR="00566BF8">
        <w:t xml:space="preserve"> gene ontology enrich</w:t>
      </w:r>
      <w:r>
        <w:t>ment</w:t>
      </w:r>
    </w:p>
    <w:p w14:paraId="0348F5E8" w14:textId="0FD66258" w:rsidR="00D04EE5" w:rsidRDefault="00DF5470" w:rsidP="0067252E">
      <w:pPr>
        <w:pStyle w:val="Subtitle"/>
      </w:pPr>
      <w:r>
        <w:t xml:space="preserve">HPO genes for each element were tested for enrichment among genes co-annotated for </w:t>
      </w:r>
      <w:r w:rsidR="00566BF8">
        <w:t>gene onto</w:t>
      </w:r>
      <w:r>
        <w:t xml:space="preserve">logy (GO) terms (hypergeometric test). Bonferroni correction is included as a column, treating each </w:t>
      </w:r>
      <w:r w:rsidR="00BC096B">
        <w:t>GO term as an independent test.</w:t>
      </w:r>
    </w:p>
    <w:p w14:paraId="210E784F" w14:textId="0F73713B" w:rsidR="009C78B5" w:rsidRDefault="009C78B5" w:rsidP="0067252E">
      <w:pPr>
        <w:pStyle w:val="Heading2"/>
      </w:pPr>
      <w:bookmarkStart w:id="179" w:name="_Ref481755630"/>
      <w:bookmarkStart w:id="180" w:name="_Ref483912443"/>
      <w:bookmarkStart w:id="181" w:name="_Ref486581620"/>
      <w:r>
        <w:t>Supp. Table</w:t>
      </w:r>
      <w:r w:rsidR="00D419A5">
        <w:t xml:space="preserve"> 10</w:t>
      </w:r>
      <w:bookmarkEnd w:id="179"/>
      <w:bookmarkEnd w:id="180"/>
      <w:bookmarkEnd w:id="181"/>
    </w:p>
    <w:p w14:paraId="432A3CED" w14:textId="7F12F051" w:rsidR="009C78B5" w:rsidRDefault="009C78B5" w:rsidP="0067252E">
      <w:pPr>
        <w:pStyle w:val="Heading3"/>
      </w:pPr>
      <w:r>
        <w:t xml:space="preserve">HPO plus </w:t>
      </w:r>
      <w:proofErr w:type="gramStart"/>
      <w:r>
        <w:t>neighbors</w:t>
      </w:r>
      <w:proofErr w:type="gramEnd"/>
      <w:r>
        <w:t xml:space="preserve"> </w:t>
      </w:r>
      <w:r w:rsidR="00566BF8">
        <w:t>gene ontology enri</w:t>
      </w:r>
      <w:r>
        <w:t>chment</w:t>
      </w:r>
    </w:p>
    <w:p w14:paraId="595BBE78" w14:textId="2C5BE693" w:rsidR="009C78B5" w:rsidRPr="009C78B5" w:rsidRDefault="00515562" w:rsidP="0067252E">
      <w:pPr>
        <w:pStyle w:val="Subtitle"/>
      </w:pPr>
      <w:r>
        <w:t xml:space="preserve">Elemental HPO gene sets were supplemented with </w:t>
      </w:r>
      <w:r w:rsidR="006B4C2A">
        <w:t xml:space="preserve">an additional set of highly connected neighbors equal to the number of genes in the HPO set. These </w:t>
      </w:r>
      <w:r w:rsidR="00DC1F07">
        <w:t>HPO+</w:t>
      </w:r>
      <w:r w:rsidR="006B4C2A">
        <w:t xml:space="preserve"> gene</w:t>
      </w:r>
      <w:r w:rsidR="000230AE">
        <w:t xml:space="preserve"> </w:t>
      </w:r>
      <w:r w:rsidR="006B4C2A">
        <w:t>s</w:t>
      </w:r>
      <w:r w:rsidR="000230AE">
        <w:t>ets</w:t>
      </w:r>
      <w:r w:rsidR="006B4C2A">
        <w:t xml:space="preserve"> were tested for enrichment among genes annotated for </w:t>
      </w:r>
      <w:r w:rsidR="005852D4">
        <w:t>GO</w:t>
      </w:r>
      <w:r w:rsidR="006B4C2A">
        <w:t xml:space="preserve"> terms (hypergeometric test). </w:t>
      </w:r>
    </w:p>
    <w:sectPr w:rsidR="009C78B5" w:rsidRPr="009C78B5" w:rsidSect="00E26B1C">
      <w:headerReference w:type="default" r:id="rId27"/>
      <w:footerReference w:type="default" r:id="rId2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4" w:author="Microsoft Office User" w:date="2017-12-18T10:45:00Z" w:initials="Office">
    <w:p w14:paraId="185AB7FA" w14:textId="0D5E8C8B" w:rsidR="00331F97" w:rsidRDefault="00331F97">
      <w:pPr>
        <w:pStyle w:val="CommentText"/>
      </w:pPr>
      <w:r>
        <w:rPr>
          <w:rStyle w:val="CommentReference"/>
        </w:rPr>
        <w:annotationRef/>
      </w:r>
      <w:r>
        <w:t xml:space="preserve">Move to sup. </w:t>
      </w:r>
    </w:p>
  </w:comment>
  <w:comment w:id="27" w:author="Microsoft Office User" w:date="2017-12-18T10:57:00Z" w:initials="Office">
    <w:p w14:paraId="45644206" w14:textId="5EC7DA03" w:rsidR="000166ED" w:rsidRDefault="000166ED">
      <w:pPr>
        <w:pStyle w:val="CommentText"/>
      </w:pPr>
      <w:r>
        <w:rPr>
          <w:rStyle w:val="CommentReference"/>
        </w:rPr>
        <w:annotationRef/>
      </w:r>
      <w:r>
        <w:t xml:space="preserve">Move to sup.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5AB7FA" w15:done="0"/>
  <w15:commentEx w15:paraId="4564420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773387" w16cid:durableId="1D932FD2"/>
  <w16cid:commentId w16cid:paraId="2217C42A" w16cid:durableId="1D9330F9"/>
  <w16cid:commentId w16cid:paraId="5CD2EC41" w16cid:durableId="1D93313C"/>
  <w16cid:commentId w16cid:paraId="494EC495" w16cid:durableId="1D93315B"/>
  <w16cid:commentId w16cid:paraId="2D5625E5" w16cid:durableId="1D9331D5"/>
  <w16cid:commentId w16cid:paraId="76C27B68" w16cid:durableId="1D9331F2"/>
  <w16cid:commentId w16cid:paraId="5F228687" w16cid:durableId="1D93598A"/>
  <w16cid:commentId w16cid:paraId="2F832DD9" w16cid:durableId="1D935A31"/>
  <w16cid:commentId w16cid:paraId="50C9A815" w16cid:durableId="1D935C75"/>
  <w16cid:commentId w16cid:paraId="6A540469" w16cid:durableId="1D935C86"/>
  <w16cid:commentId w16cid:paraId="6E4ABC0C" w16cid:durableId="1D935CC2"/>
  <w16cid:commentId w16cid:paraId="5E92ED3F" w16cid:durableId="1D935D24"/>
  <w16cid:commentId w16cid:paraId="447B43A8" w16cid:durableId="1D935E75"/>
  <w16cid:commentId w16cid:paraId="7A0019BC" w16cid:durableId="1D935E32"/>
  <w16cid:commentId w16cid:paraId="610822E2" w16cid:durableId="1D932DF1"/>
  <w16cid:commentId w16cid:paraId="6BB881BD" w16cid:durableId="1D932DF2"/>
  <w16cid:commentId w16cid:paraId="16E0C816" w16cid:durableId="1D935E07"/>
  <w16cid:commentId w16cid:paraId="7191550D" w16cid:durableId="1D9360E8"/>
  <w16cid:commentId w16cid:paraId="07C47761" w16cid:durableId="1D9361EF"/>
  <w16cid:commentId w16cid:paraId="162B7403" w16cid:durableId="1D93617A"/>
  <w16cid:commentId w16cid:paraId="1D0C7E68" w16cid:durableId="1D989344"/>
  <w16cid:commentId w16cid:paraId="3EED3E1D" w16cid:durableId="1D9893B7"/>
  <w16cid:commentId w16cid:paraId="73254C62" w16cid:durableId="1D9362B2"/>
  <w16cid:commentId w16cid:paraId="4A765937" w16cid:durableId="1D9362D0"/>
  <w16cid:commentId w16cid:paraId="5EC186B3" w16cid:durableId="1D93642A"/>
  <w16cid:commentId w16cid:paraId="4C1AE9E8" w16cid:durableId="1D9364E3"/>
  <w16cid:commentId w16cid:paraId="50B8F689" w16cid:durableId="1D93658A"/>
  <w16cid:commentId w16cid:paraId="3748C8B8" w16cid:durableId="1D9365F0"/>
  <w16cid:commentId w16cid:paraId="44652F8C" w16cid:durableId="1D936675"/>
  <w16cid:commentId w16cid:paraId="79D4880E" w16cid:durableId="1D9367AE"/>
  <w16cid:commentId w16cid:paraId="669909AB" w16cid:durableId="1D9368D5"/>
  <w16cid:commentId w16cid:paraId="5FA2F049" w16cid:durableId="1D93698C"/>
  <w16cid:commentId w16cid:paraId="1544EC87" w16cid:durableId="1D9369B4"/>
  <w16cid:commentId w16cid:paraId="3A3E93A7" w16cid:durableId="1D936A05"/>
  <w16cid:commentId w16cid:paraId="298597C8" w16cid:durableId="1D936A2B"/>
  <w16cid:commentId w16cid:paraId="5437B560" w16cid:durableId="1D989696"/>
  <w16cid:commentId w16cid:paraId="07DC8CB6" w16cid:durableId="1D936A7F"/>
  <w16cid:commentId w16cid:paraId="265990A9" w16cid:durableId="1D9896B4"/>
  <w16cid:commentId w16cid:paraId="6C6C0CFF" w16cid:durableId="1D989718"/>
  <w16cid:commentId w16cid:paraId="75F28AAB" w16cid:durableId="1D936AC7"/>
  <w16cid:commentId w16cid:paraId="5B9C9598" w16cid:durableId="1D936ADC"/>
  <w16cid:commentId w16cid:paraId="510A3B1E" w16cid:durableId="1D936B12"/>
  <w16cid:commentId w16cid:paraId="057439D8" w16cid:durableId="1D989751"/>
  <w16cid:commentId w16cid:paraId="2121D502" w16cid:durableId="1D936B28"/>
  <w16cid:commentId w16cid:paraId="26474E49" w16cid:durableId="1D936BAA"/>
  <w16cid:commentId w16cid:paraId="51BCDA78" w16cid:durableId="1D936BC1"/>
  <w16cid:commentId w16cid:paraId="103721F0" w16cid:durableId="1D9850E3"/>
  <w16cid:commentId w16cid:paraId="61F3F90F" w16cid:durableId="1D98513C"/>
  <w16cid:commentId w16cid:paraId="6B57D37D" w16cid:durableId="1D98514F"/>
  <w16cid:commentId w16cid:paraId="60B4B683" w16cid:durableId="1D9851AC"/>
  <w16cid:commentId w16cid:paraId="186C90FA" w16cid:durableId="1D9851C4"/>
  <w16cid:commentId w16cid:paraId="59F58A71" w16cid:durableId="1D985250"/>
  <w16cid:commentId w16cid:paraId="2B8A1960" w16cid:durableId="1D9852C3"/>
  <w16cid:commentId w16cid:paraId="0757DCBC" w16cid:durableId="1D9852DF"/>
  <w16cid:commentId w16cid:paraId="3C955F26" w16cid:durableId="1D98533C"/>
  <w16cid:commentId w16cid:paraId="44C7D880" w16cid:durableId="1D9897B7"/>
  <w16cid:commentId w16cid:paraId="0B33A92E" w16cid:durableId="1D9853C0"/>
  <w16cid:commentId w16cid:paraId="2B8668B2" w16cid:durableId="1D9853D3"/>
  <w16cid:commentId w16cid:paraId="6F9B58C7" w16cid:durableId="1D9853F9"/>
  <w16cid:commentId w16cid:paraId="38148083" w16cid:durableId="1D98543B"/>
  <w16cid:commentId w16cid:paraId="0E6F998F" w16cid:durableId="1D985481"/>
  <w16cid:commentId w16cid:paraId="1F19C7C0" w16cid:durableId="1D985494"/>
  <w16cid:commentId w16cid:paraId="77D8095C" w16cid:durableId="1D9854F8"/>
  <w16cid:commentId w16cid:paraId="42EE5DAD" w16cid:durableId="1D985509"/>
  <w16cid:commentId w16cid:paraId="139A3970" w16cid:durableId="1D985580"/>
  <w16cid:commentId w16cid:paraId="7B4F2144" w16cid:durableId="1D9855D2"/>
  <w16cid:commentId w16cid:paraId="37B42F7E" w16cid:durableId="1D985626"/>
  <w16cid:commentId w16cid:paraId="207BF2AF" w16cid:durableId="1D985671"/>
  <w16cid:commentId w16cid:paraId="11211641" w16cid:durableId="1D9857DA"/>
  <w16cid:commentId w16cid:paraId="305FE9BF" w16cid:durableId="1D9857FD"/>
  <w16cid:commentId w16cid:paraId="3A7262D3" w16cid:durableId="1D985822"/>
  <w16cid:commentId w16cid:paraId="511C3059" w16cid:durableId="1D9858D6"/>
  <w16cid:commentId w16cid:paraId="510CF015" w16cid:durableId="1D932DF3"/>
  <w16cid:commentId w16cid:paraId="6730CEFD" w16cid:durableId="1D9858FC"/>
  <w16cid:commentId w16cid:paraId="2E47565E" w16cid:durableId="1D985955"/>
  <w16cid:commentId w16cid:paraId="7A56AC43" w16cid:durableId="1D932DF4"/>
  <w16cid:commentId w16cid:paraId="2E1E8A27" w16cid:durableId="1D9859CA"/>
  <w16cid:commentId w16cid:paraId="0A3D3F98" w16cid:durableId="1D9859F0"/>
  <w16cid:commentId w16cid:paraId="61E57578" w16cid:durableId="1D985BAA"/>
  <w16cid:commentId w16cid:paraId="4106B2A0" w16cid:durableId="1D985BD1"/>
  <w16cid:commentId w16cid:paraId="0FE1FC91" w16cid:durableId="1D985BD9"/>
  <w16cid:commentId w16cid:paraId="1F4759B1" w16cid:durableId="1D985BFA"/>
  <w16cid:commentId w16cid:paraId="2A69F056" w16cid:durableId="1D985C1A"/>
  <w16cid:commentId w16cid:paraId="7B507A50" w16cid:durableId="1D985C77"/>
  <w16cid:commentId w16cid:paraId="3345E172" w16cid:durableId="1D985C91"/>
  <w16cid:commentId w16cid:paraId="4B7DFDFC" w16cid:durableId="1D985D0E"/>
  <w16cid:commentId w16cid:paraId="41DCA764" w16cid:durableId="1D985D2F"/>
  <w16cid:commentId w16cid:paraId="0F35B678" w16cid:durableId="1D985D40"/>
  <w16cid:commentId w16cid:paraId="00B4D50A" w16cid:durableId="1D985D77"/>
  <w16cid:commentId w16cid:paraId="527FDB90" w16cid:durableId="1D985DAA"/>
  <w16cid:commentId w16cid:paraId="224B284B" w16cid:durableId="1D985DCF"/>
  <w16cid:commentId w16cid:paraId="177CC8A6" w16cid:durableId="1D985E0B"/>
  <w16cid:commentId w16cid:paraId="54273572" w16cid:durableId="1D985E2A"/>
  <w16cid:commentId w16cid:paraId="4C008FDC" w16cid:durableId="1D985E8C"/>
  <w16cid:commentId w16cid:paraId="0E2B4E88" w16cid:durableId="1D98799D"/>
  <w16cid:commentId w16cid:paraId="5F288DAA" w16cid:durableId="1D9879BB"/>
  <w16cid:commentId w16cid:paraId="55704FD7" w16cid:durableId="1D9879FA"/>
  <w16cid:commentId w16cid:paraId="24E80E4F" w16cid:durableId="1D987AA9"/>
  <w16cid:commentId w16cid:paraId="224D1C24" w16cid:durableId="1D987C6B"/>
  <w16cid:commentId w16cid:paraId="4C6689AA" w16cid:durableId="1D987D0E"/>
  <w16cid:commentId w16cid:paraId="3B525FAE" w16cid:durableId="1D987D55"/>
  <w16cid:commentId w16cid:paraId="1D85585E" w16cid:durableId="1D987FC3"/>
  <w16cid:commentId w16cid:paraId="681CC00C" w16cid:durableId="1D988199"/>
  <w16cid:commentId w16cid:paraId="70D7B735" w16cid:durableId="1D9881D1"/>
  <w16cid:commentId w16cid:paraId="32757722" w16cid:durableId="1D9881E7"/>
  <w16cid:commentId w16cid:paraId="131ECD53" w16cid:durableId="1D98827C"/>
  <w16cid:commentId w16cid:paraId="610FB3E1" w16cid:durableId="1D98828C"/>
  <w16cid:commentId w16cid:paraId="3951D717" w16cid:durableId="1D9882E2"/>
  <w16cid:commentId w16cid:paraId="5E0A9E13" w16cid:durableId="1D9882F1"/>
  <w16cid:commentId w16cid:paraId="51F40B23" w16cid:durableId="1D988302"/>
  <w16cid:commentId w16cid:paraId="729CB8E7" w16cid:durableId="1D988349"/>
  <w16cid:commentId w16cid:paraId="0CB0911E" w16cid:durableId="1D98833D"/>
  <w16cid:commentId w16cid:paraId="3C8EA3AF" w16cid:durableId="1D988361"/>
  <w16cid:commentId w16cid:paraId="70756D34" w16cid:durableId="1D98838A"/>
  <w16cid:commentId w16cid:paraId="699F0C6B" w16cid:durableId="1D9883A7"/>
  <w16cid:commentId w16cid:paraId="571FB30B" w16cid:durableId="1D9883CD"/>
  <w16cid:commentId w16cid:paraId="075B4B38" w16cid:durableId="1D9883F1"/>
  <w16cid:commentId w16cid:paraId="11CFA2FF" w16cid:durableId="1D988473"/>
  <w16cid:commentId w16cid:paraId="62C11CC7" w16cid:durableId="1D988541"/>
  <w16cid:commentId w16cid:paraId="558DED68" w16cid:durableId="1D988564"/>
  <w16cid:commentId w16cid:paraId="01ABE181" w16cid:durableId="1D9886AE"/>
  <w16cid:commentId w16cid:paraId="3E89F65E" w16cid:durableId="1D988797"/>
  <w16cid:commentId w16cid:paraId="44BD1CB8" w16cid:durableId="1D9887B0"/>
  <w16cid:commentId w16cid:paraId="7AB4B774" w16cid:durableId="1D9887CD"/>
  <w16cid:commentId w16cid:paraId="675A6959" w16cid:durableId="1D988816"/>
  <w16cid:commentId w16cid:paraId="5C0E2678" w16cid:durableId="1D988832"/>
  <w16cid:commentId w16cid:paraId="11DCD081" w16cid:durableId="1D988850"/>
  <w16cid:commentId w16cid:paraId="23127734" w16cid:durableId="1D988859"/>
  <w16cid:commentId w16cid:paraId="3DF608DE" w16cid:durableId="1D98888C"/>
  <w16cid:commentId w16cid:paraId="6A8CA32E" w16cid:durableId="1D9888DF"/>
  <w16cid:commentId w16cid:paraId="062D39C1" w16cid:durableId="1D988909"/>
  <w16cid:commentId w16cid:paraId="78506D6D" w16cid:durableId="1D988FC0"/>
  <w16cid:commentId w16cid:paraId="6618AD55" w16cid:durableId="1D988FE2"/>
  <w16cid:commentId w16cid:paraId="6DFA0273" w16cid:durableId="1D989016"/>
  <w16cid:commentId w16cid:paraId="671E8AA7" w16cid:durableId="1D98908B"/>
  <w16cid:commentId w16cid:paraId="253FEE4A" w16cid:durableId="1D9890C4"/>
  <w16cid:commentId w16cid:paraId="193DBD27" w16cid:durableId="1D9890DF"/>
  <w16cid:commentId w16cid:paraId="3F24E328" w16cid:durableId="1D98912A"/>
  <w16cid:commentId w16cid:paraId="5483C817" w16cid:durableId="1D989154"/>
  <w16cid:commentId w16cid:paraId="20A6EC36" w16cid:durableId="1D98917D"/>
  <w16cid:commentId w16cid:paraId="0302A1C2" w16cid:durableId="1D9891DC"/>
  <w16cid:commentId w16cid:paraId="78167385" w16cid:durableId="1D989200"/>
  <w16cid:commentId w16cid:paraId="41B4B9D3" w16cid:durableId="1D989210"/>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E09A49" w14:textId="77777777" w:rsidR="00B8518A" w:rsidRDefault="00B8518A" w:rsidP="006804EA">
      <w:r>
        <w:separator/>
      </w:r>
    </w:p>
  </w:endnote>
  <w:endnote w:type="continuationSeparator" w:id="0">
    <w:p w14:paraId="7FAA58F4" w14:textId="77777777" w:rsidR="00B8518A" w:rsidRDefault="00B8518A" w:rsidP="006804EA">
      <w:r>
        <w:continuationSeparator/>
      </w:r>
    </w:p>
  </w:endnote>
  <w:endnote w:type="continuationNotice" w:id="1">
    <w:p w14:paraId="7F31790B" w14:textId="77777777" w:rsidR="00B8518A" w:rsidRDefault="00B8518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游明朝">
    <w:charset w:val="80"/>
    <w:family w:val="roman"/>
    <w:pitch w:val="variable"/>
    <w:sig w:usb0="800002E7" w:usb1="2AC7FCFF" w:usb2="00000012" w:usb3="00000000" w:csb0="0002009F" w:csb1="00000000"/>
  </w:font>
  <w:font w:name="Segoe UI">
    <w:altName w:val="Calibri"/>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8506825"/>
      <w:docPartObj>
        <w:docPartGallery w:val="Page Numbers (Bottom of Page)"/>
        <w:docPartUnique/>
      </w:docPartObj>
    </w:sdtPr>
    <w:sdtEndPr>
      <w:rPr>
        <w:noProof/>
      </w:rPr>
    </w:sdtEndPr>
    <w:sdtContent>
      <w:p w14:paraId="176F1560" w14:textId="7DF4234F" w:rsidR="00F81F27" w:rsidRDefault="00F81F27" w:rsidP="006804EA">
        <w:pPr>
          <w:pStyle w:val="Footer"/>
        </w:pPr>
        <w:r>
          <w:fldChar w:fldCharType="begin"/>
        </w:r>
        <w:r w:rsidRPr="006A5509">
          <w:instrText xml:space="preserve"> PAGE   \* MERGEFORMAT </w:instrText>
        </w:r>
        <w:r>
          <w:fldChar w:fldCharType="separate"/>
        </w:r>
        <w:r w:rsidR="0092287D">
          <w:rPr>
            <w:noProof/>
          </w:rPr>
          <w:t>58</w:t>
        </w:r>
        <w:r>
          <w:rPr>
            <w:noProof/>
          </w:rPr>
          <w:fldChar w:fldCharType="end"/>
        </w:r>
      </w:p>
    </w:sdtContent>
  </w:sdt>
  <w:p w14:paraId="1B93D360" w14:textId="77777777" w:rsidR="00F81F27" w:rsidRDefault="00F81F27" w:rsidP="006804E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928CD1" w14:textId="77777777" w:rsidR="00B8518A" w:rsidRDefault="00B8518A" w:rsidP="006804EA">
      <w:r>
        <w:separator/>
      </w:r>
    </w:p>
  </w:footnote>
  <w:footnote w:type="continuationSeparator" w:id="0">
    <w:p w14:paraId="3AA406AB" w14:textId="77777777" w:rsidR="00B8518A" w:rsidRDefault="00B8518A" w:rsidP="006804EA">
      <w:r>
        <w:continuationSeparator/>
      </w:r>
    </w:p>
  </w:footnote>
  <w:footnote w:type="continuationNotice" w:id="1">
    <w:p w14:paraId="4AD6FFDC" w14:textId="77777777" w:rsidR="00B8518A" w:rsidRDefault="00B8518A">
      <w:pPr>
        <w:spacing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AA0808" w14:textId="77777777" w:rsidR="00F81F27" w:rsidRDefault="00F81F2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57165"/>
    <w:multiLevelType w:val="hybridMultilevel"/>
    <w:tmpl w:val="22B84FA6"/>
    <w:lvl w:ilvl="0" w:tplc="26E21A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8A3E66"/>
    <w:multiLevelType w:val="hybridMultilevel"/>
    <w:tmpl w:val="FA149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E806D2"/>
    <w:multiLevelType w:val="hybridMultilevel"/>
    <w:tmpl w:val="8D405F9A"/>
    <w:lvl w:ilvl="0" w:tplc="7AA46A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F811E2"/>
    <w:multiLevelType w:val="hybridMultilevel"/>
    <w:tmpl w:val="21E6BA82"/>
    <w:lvl w:ilvl="0" w:tplc="F2A670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A26DE2"/>
    <w:multiLevelType w:val="hybridMultilevel"/>
    <w:tmpl w:val="0102F5D6"/>
    <w:lvl w:ilvl="0" w:tplc="CC648E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7B7D31"/>
    <w:multiLevelType w:val="hybridMultilevel"/>
    <w:tmpl w:val="356E489A"/>
    <w:lvl w:ilvl="0" w:tplc="A81A8174">
      <w:start w:val="1"/>
      <w:numFmt w:val="decimal"/>
      <w:lvlText w:val="%1."/>
      <w:lvlJc w:val="left"/>
      <w:pPr>
        <w:ind w:left="720" w:hanging="360"/>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C27C0E"/>
    <w:multiLevelType w:val="hybridMultilevel"/>
    <w:tmpl w:val="0992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3E72F5"/>
    <w:multiLevelType w:val="hybridMultilevel"/>
    <w:tmpl w:val="B322A22C"/>
    <w:lvl w:ilvl="0" w:tplc="330496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D82F3B"/>
    <w:multiLevelType w:val="hybridMultilevel"/>
    <w:tmpl w:val="2806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0"/>
  </w:num>
  <w:num w:numId="4">
    <w:abstractNumId w:val="3"/>
  </w:num>
  <w:num w:numId="5">
    <w:abstractNumId w:val="4"/>
  </w:num>
  <w:num w:numId="6">
    <w:abstractNumId w:val="7"/>
  </w:num>
  <w:num w:numId="7">
    <w:abstractNumId w:val="6"/>
  </w:num>
  <w:num w:numId="8">
    <w:abstractNumId w:val="5"/>
  </w:num>
  <w:num w:numId="9">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oNotDisplayPageBoundarie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68D"/>
    <w:rsid w:val="00000171"/>
    <w:rsid w:val="000002A2"/>
    <w:rsid w:val="000002E9"/>
    <w:rsid w:val="00000311"/>
    <w:rsid w:val="000008AC"/>
    <w:rsid w:val="00000EC8"/>
    <w:rsid w:val="00001B0E"/>
    <w:rsid w:val="0000230A"/>
    <w:rsid w:val="000028B9"/>
    <w:rsid w:val="00002A0F"/>
    <w:rsid w:val="00003079"/>
    <w:rsid w:val="000037D3"/>
    <w:rsid w:val="00003F71"/>
    <w:rsid w:val="00004B2D"/>
    <w:rsid w:val="00004CA8"/>
    <w:rsid w:val="000053A5"/>
    <w:rsid w:val="000054F8"/>
    <w:rsid w:val="00005604"/>
    <w:rsid w:val="00005D22"/>
    <w:rsid w:val="00005D7D"/>
    <w:rsid w:val="00006069"/>
    <w:rsid w:val="000070EF"/>
    <w:rsid w:val="00007B48"/>
    <w:rsid w:val="00007E84"/>
    <w:rsid w:val="00010604"/>
    <w:rsid w:val="000106F2"/>
    <w:rsid w:val="00010C70"/>
    <w:rsid w:val="0001100A"/>
    <w:rsid w:val="0001157A"/>
    <w:rsid w:val="00011AFB"/>
    <w:rsid w:val="000123DF"/>
    <w:rsid w:val="00012680"/>
    <w:rsid w:val="000131BB"/>
    <w:rsid w:val="00013461"/>
    <w:rsid w:val="00013835"/>
    <w:rsid w:val="00013CDC"/>
    <w:rsid w:val="00013D18"/>
    <w:rsid w:val="000145CA"/>
    <w:rsid w:val="00014615"/>
    <w:rsid w:val="00014A81"/>
    <w:rsid w:val="00015762"/>
    <w:rsid w:val="00015A57"/>
    <w:rsid w:val="000165F7"/>
    <w:rsid w:val="000166ED"/>
    <w:rsid w:val="000168B5"/>
    <w:rsid w:val="00016EF9"/>
    <w:rsid w:val="000173DB"/>
    <w:rsid w:val="00017416"/>
    <w:rsid w:val="000178B0"/>
    <w:rsid w:val="000200ED"/>
    <w:rsid w:val="00020E0D"/>
    <w:rsid w:val="00021B8F"/>
    <w:rsid w:val="00021E19"/>
    <w:rsid w:val="000222A3"/>
    <w:rsid w:val="0002261A"/>
    <w:rsid w:val="000227D5"/>
    <w:rsid w:val="00022D1E"/>
    <w:rsid w:val="000230AE"/>
    <w:rsid w:val="0002382F"/>
    <w:rsid w:val="00023B30"/>
    <w:rsid w:val="00023C5E"/>
    <w:rsid w:val="00024087"/>
    <w:rsid w:val="000249BD"/>
    <w:rsid w:val="00024A8F"/>
    <w:rsid w:val="0002616A"/>
    <w:rsid w:val="000269ED"/>
    <w:rsid w:val="00027159"/>
    <w:rsid w:val="000272DE"/>
    <w:rsid w:val="00027634"/>
    <w:rsid w:val="00027815"/>
    <w:rsid w:val="00027E14"/>
    <w:rsid w:val="00027EFB"/>
    <w:rsid w:val="00030C61"/>
    <w:rsid w:val="00030D03"/>
    <w:rsid w:val="00030F16"/>
    <w:rsid w:val="00031D54"/>
    <w:rsid w:val="00032026"/>
    <w:rsid w:val="00032090"/>
    <w:rsid w:val="0003281D"/>
    <w:rsid w:val="000339B1"/>
    <w:rsid w:val="00033C66"/>
    <w:rsid w:val="00034079"/>
    <w:rsid w:val="00034106"/>
    <w:rsid w:val="000347CB"/>
    <w:rsid w:val="00034BE9"/>
    <w:rsid w:val="00034CF6"/>
    <w:rsid w:val="00035D41"/>
    <w:rsid w:val="000361E0"/>
    <w:rsid w:val="000366D8"/>
    <w:rsid w:val="000367EC"/>
    <w:rsid w:val="00036936"/>
    <w:rsid w:val="00036ACA"/>
    <w:rsid w:val="00037F55"/>
    <w:rsid w:val="000404C5"/>
    <w:rsid w:val="00040B40"/>
    <w:rsid w:val="00040F7E"/>
    <w:rsid w:val="000412AD"/>
    <w:rsid w:val="00042D28"/>
    <w:rsid w:val="000431F8"/>
    <w:rsid w:val="00043536"/>
    <w:rsid w:val="00043715"/>
    <w:rsid w:val="00043C61"/>
    <w:rsid w:val="00044064"/>
    <w:rsid w:val="00044FE7"/>
    <w:rsid w:val="00045287"/>
    <w:rsid w:val="00045A26"/>
    <w:rsid w:val="00045C62"/>
    <w:rsid w:val="0004624F"/>
    <w:rsid w:val="000462AD"/>
    <w:rsid w:val="000468E7"/>
    <w:rsid w:val="00046958"/>
    <w:rsid w:val="00047048"/>
    <w:rsid w:val="00047512"/>
    <w:rsid w:val="00047588"/>
    <w:rsid w:val="000475C5"/>
    <w:rsid w:val="00047BBE"/>
    <w:rsid w:val="00047C4E"/>
    <w:rsid w:val="00047CAD"/>
    <w:rsid w:val="00050886"/>
    <w:rsid w:val="00050BE8"/>
    <w:rsid w:val="00051005"/>
    <w:rsid w:val="000514AB"/>
    <w:rsid w:val="000523BA"/>
    <w:rsid w:val="000525A0"/>
    <w:rsid w:val="00052D84"/>
    <w:rsid w:val="00052FF5"/>
    <w:rsid w:val="0005308B"/>
    <w:rsid w:val="000532E7"/>
    <w:rsid w:val="000534C7"/>
    <w:rsid w:val="000537C5"/>
    <w:rsid w:val="00053C75"/>
    <w:rsid w:val="00054166"/>
    <w:rsid w:val="00054501"/>
    <w:rsid w:val="00054552"/>
    <w:rsid w:val="0005469E"/>
    <w:rsid w:val="000548F2"/>
    <w:rsid w:val="00055EE4"/>
    <w:rsid w:val="000561D7"/>
    <w:rsid w:val="000565B8"/>
    <w:rsid w:val="000565D6"/>
    <w:rsid w:val="00056788"/>
    <w:rsid w:val="00056987"/>
    <w:rsid w:val="000572EF"/>
    <w:rsid w:val="0005741C"/>
    <w:rsid w:val="00057F8B"/>
    <w:rsid w:val="0006124C"/>
    <w:rsid w:val="000616A6"/>
    <w:rsid w:val="00061C7D"/>
    <w:rsid w:val="00061C86"/>
    <w:rsid w:val="00061D22"/>
    <w:rsid w:val="00061FDD"/>
    <w:rsid w:val="0006268D"/>
    <w:rsid w:val="0006290B"/>
    <w:rsid w:val="000629DC"/>
    <w:rsid w:val="00062AFD"/>
    <w:rsid w:val="00063F15"/>
    <w:rsid w:val="00064906"/>
    <w:rsid w:val="0006497B"/>
    <w:rsid w:val="00064FEA"/>
    <w:rsid w:val="00065A66"/>
    <w:rsid w:val="00065B65"/>
    <w:rsid w:val="00065C7F"/>
    <w:rsid w:val="00066268"/>
    <w:rsid w:val="000664F2"/>
    <w:rsid w:val="00066CFC"/>
    <w:rsid w:val="00066E74"/>
    <w:rsid w:val="0006779C"/>
    <w:rsid w:val="00067825"/>
    <w:rsid w:val="00067B91"/>
    <w:rsid w:val="00070473"/>
    <w:rsid w:val="00070CC8"/>
    <w:rsid w:val="00070D29"/>
    <w:rsid w:val="00071397"/>
    <w:rsid w:val="00071B5D"/>
    <w:rsid w:val="000722DE"/>
    <w:rsid w:val="00072324"/>
    <w:rsid w:val="000723E2"/>
    <w:rsid w:val="0007245F"/>
    <w:rsid w:val="00072529"/>
    <w:rsid w:val="000733E9"/>
    <w:rsid w:val="000736F6"/>
    <w:rsid w:val="00073DA0"/>
    <w:rsid w:val="000741C2"/>
    <w:rsid w:val="00074512"/>
    <w:rsid w:val="00074DFA"/>
    <w:rsid w:val="00074E58"/>
    <w:rsid w:val="00074EEA"/>
    <w:rsid w:val="000756EF"/>
    <w:rsid w:val="00075B59"/>
    <w:rsid w:val="00075B75"/>
    <w:rsid w:val="00075EDE"/>
    <w:rsid w:val="0007635B"/>
    <w:rsid w:val="00076A96"/>
    <w:rsid w:val="00076C1C"/>
    <w:rsid w:val="00076C75"/>
    <w:rsid w:val="000770C6"/>
    <w:rsid w:val="00077185"/>
    <w:rsid w:val="00077515"/>
    <w:rsid w:val="0007792C"/>
    <w:rsid w:val="00077946"/>
    <w:rsid w:val="000801F9"/>
    <w:rsid w:val="0008030B"/>
    <w:rsid w:val="00080854"/>
    <w:rsid w:val="00080A4A"/>
    <w:rsid w:val="0008104C"/>
    <w:rsid w:val="000813D3"/>
    <w:rsid w:val="00081AF7"/>
    <w:rsid w:val="00081CE1"/>
    <w:rsid w:val="000827D5"/>
    <w:rsid w:val="0008296B"/>
    <w:rsid w:val="000829A0"/>
    <w:rsid w:val="000831E1"/>
    <w:rsid w:val="000832A9"/>
    <w:rsid w:val="000833C3"/>
    <w:rsid w:val="000836C3"/>
    <w:rsid w:val="000845E1"/>
    <w:rsid w:val="000853EA"/>
    <w:rsid w:val="00086EFB"/>
    <w:rsid w:val="00086F15"/>
    <w:rsid w:val="000872C5"/>
    <w:rsid w:val="00087866"/>
    <w:rsid w:val="00087DC9"/>
    <w:rsid w:val="00090417"/>
    <w:rsid w:val="00091644"/>
    <w:rsid w:val="00091669"/>
    <w:rsid w:val="00091B42"/>
    <w:rsid w:val="00091EBF"/>
    <w:rsid w:val="000925DA"/>
    <w:rsid w:val="00092892"/>
    <w:rsid w:val="00093372"/>
    <w:rsid w:val="000933D7"/>
    <w:rsid w:val="000939DF"/>
    <w:rsid w:val="000942CF"/>
    <w:rsid w:val="00094D01"/>
    <w:rsid w:val="0009516B"/>
    <w:rsid w:val="00095363"/>
    <w:rsid w:val="00095628"/>
    <w:rsid w:val="00096161"/>
    <w:rsid w:val="0009639C"/>
    <w:rsid w:val="00096DF7"/>
    <w:rsid w:val="00097760"/>
    <w:rsid w:val="00097BC0"/>
    <w:rsid w:val="00097E31"/>
    <w:rsid w:val="000A0083"/>
    <w:rsid w:val="000A0541"/>
    <w:rsid w:val="000A1021"/>
    <w:rsid w:val="000A1436"/>
    <w:rsid w:val="000A1FAD"/>
    <w:rsid w:val="000A1FF1"/>
    <w:rsid w:val="000A25E3"/>
    <w:rsid w:val="000A286F"/>
    <w:rsid w:val="000A29F0"/>
    <w:rsid w:val="000A2F0B"/>
    <w:rsid w:val="000A3075"/>
    <w:rsid w:val="000A3509"/>
    <w:rsid w:val="000A3D93"/>
    <w:rsid w:val="000A3EDD"/>
    <w:rsid w:val="000A41E2"/>
    <w:rsid w:val="000A4308"/>
    <w:rsid w:val="000A470F"/>
    <w:rsid w:val="000A4930"/>
    <w:rsid w:val="000A4BE3"/>
    <w:rsid w:val="000A5099"/>
    <w:rsid w:val="000A55DA"/>
    <w:rsid w:val="000A5B5F"/>
    <w:rsid w:val="000A615C"/>
    <w:rsid w:val="000A6953"/>
    <w:rsid w:val="000A71F2"/>
    <w:rsid w:val="000A757C"/>
    <w:rsid w:val="000A7C15"/>
    <w:rsid w:val="000A7CE0"/>
    <w:rsid w:val="000B05C3"/>
    <w:rsid w:val="000B0BA4"/>
    <w:rsid w:val="000B0D12"/>
    <w:rsid w:val="000B104B"/>
    <w:rsid w:val="000B10E1"/>
    <w:rsid w:val="000B1204"/>
    <w:rsid w:val="000B1860"/>
    <w:rsid w:val="000B21DB"/>
    <w:rsid w:val="000B24AB"/>
    <w:rsid w:val="000B2532"/>
    <w:rsid w:val="000B2E54"/>
    <w:rsid w:val="000B3CC5"/>
    <w:rsid w:val="000B49C3"/>
    <w:rsid w:val="000B49DA"/>
    <w:rsid w:val="000B4B3C"/>
    <w:rsid w:val="000B52B4"/>
    <w:rsid w:val="000B5314"/>
    <w:rsid w:val="000B5AB0"/>
    <w:rsid w:val="000B5F2F"/>
    <w:rsid w:val="000B6E8F"/>
    <w:rsid w:val="000B6EA4"/>
    <w:rsid w:val="000B6FDB"/>
    <w:rsid w:val="000B75AB"/>
    <w:rsid w:val="000B7C31"/>
    <w:rsid w:val="000B7D0F"/>
    <w:rsid w:val="000B7F01"/>
    <w:rsid w:val="000C0098"/>
    <w:rsid w:val="000C0210"/>
    <w:rsid w:val="000C0243"/>
    <w:rsid w:val="000C09CF"/>
    <w:rsid w:val="000C0BA1"/>
    <w:rsid w:val="000C0D64"/>
    <w:rsid w:val="000C1058"/>
    <w:rsid w:val="000C17B8"/>
    <w:rsid w:val="000C22C0"/>
    <w:rsid w:val="000C2567"/>
    <w:rsid w:val="000C34E2"/>
    <w:rsid w:val="000C36C8"/>
    <w:rsid w:val="000C3998"/>
    <w:rsid w:val="000C4883"/>
    <w:rsid w:val="000C582B"/>
    <w:rsid w:val="000C59EA"/>
    <w:rsid w:val="000C62F2"/>
    <w:rsid w:val="000C65EF"/>
    <w:rsid w:val="000C6B4B"/>
    <w:rsid w:val="000C6DCB"/>
    <w:rsid w:val="000C6F1D"/>
    <w:rsid w:val="000C7C75"/>
    <w:rsid w:val="000C7DFB"/>
    <w:rsid w:val="000C7EFF"/>
    <w:rsid w:val="000C7F4C"/>
    <w:rsid w:val="000D1150"/>
    <w:rsid w:val="000D171E"/>
    <w:rsid w:val="000D1D8D"/>
    <w:rsid w:val="000D226B"/>
    <w:rsid w:val="000D27EE"/>
    <w:rsid w:val="000D2D49"/>
    <w:rsid w:val="000D3204"/>
    <w:rsid w:val="000D32C4"/>
    <w:rsid w:val="000D3FBC"/>
    <w:rsid w:val="000D451E"/>
    <w:rsid w:val="000D50C2"/>
    <w:rsid w:val="000D5A01"/>
    <w:rsid w:val="000D6432"/>
    <w:rsid w:val="000D6801"/>
    <w:rsid w:val="000D6E7F"/>
    <w:rsid w:val="000D7009"/>
    <w:rsid w:val="000D71E4"/>
    <w:rsid w:val="000D7391"/>
    <w:rsid w:val="000D75BC"/>
    <w:rsid w:val="000D76C8"/>
    <w:rsid w:val="000D78CE"/>
    <w:rsid w:val="000D7C37"/>
    <w:rsid w:val="000D7E9E"/>
    <w:rsid w:val="000E0301"/>
    <w:rsid w:val="000E04CE"/>
    <w:rsid w:val="000E0901"/>
    <w:rsid w:val="000E13D5"/>
    <w:rsid w:val="000E1563"/>
    <w:rsid w:val="000E18F6"/>
    <w:rsid w:val="000E1BDE"/>
    <w:rsid w:val="000E2B91"/>
    <w:rsid w:val="000E3576"/>
    <w:rsid w:val="000E3684"/>
    <w:rsid w:val="000E4135"/>
    <w:rsid w:val="000E4247"/>
    <w:rsid w:val="000E52D8"/>
    <w:rsid w:val="000E5367"/>
    <w:rsid w:val="000E543C"/>
    <w:rsid w:val="000E56FE"/>
    <w:rsid w:val="000E620D"/>
    <w:rsid w:val="000E6473"/>
    <w:rsid w:val="000E6EA3"/>
    <w:rsid w:val="000E756C"/>
    <w:rsid w:val="000E781A"/>
    <w:rsid w:val="000E7B9A"/>
    <w:rsid w:val="000E7D1B"/>
    <w:rsid w:val="000E7DC2"/>
    <w:rsid w:val="000E7FEB"/>
    <w:rsid w:val="000F0631"/>
    <w:rsid w:val="000F1264"/>
    <w:rsid w:val="000F1579"/>
    <w:rsid w:val="000F17F8"/>
    <w:rsid w:val="000F2C19"/>
    <w:rsid w:val="000F2DE6"/>
    <w:rsid w:val="000F31B0"/>
    <w:rsid w:val="000F32EE"/>
    <w:rsid w:val="000F3622"/>
    <w:rsid w:val="000F3B6F"/>
    <w:rsid w:val="000F3BCF"/>
    <w:rsid w:val="000F4144"/>
    <w:rsid w:val="000F4B72"/>
    <w:rsid w:val="000F4CD2"/>
    <w:rsid w:val="000F52BC"/>
    <w:rsid w:val="000F52E3"/>
    <w:rsid w:val="000F5466"/>
    <w:rsid w:val="000F5B1A"/>
    <w:rsid w:val="000F5C42"/>
    <w:rsid w:val="000F5DEA"/>
    <w:rsid w:val="000F67AE"/>
    <w:rsid w:val="000F69D4"/>
    <w:rsid w:val="000F6BFC"/>
    <w:rsid w:val="000F6DE2"/>
    <w:rsid w:val="000F700B"/>
    <w:rsid w:val="000F7FC5"/>
    <w:rsid w:val="00100D3D"/>
    <w:rsid w:val="00100E74"/>
    <w:rsid w:val="00101EAA"/>
    <w:rsid w:val="001029DD"/>
    <w:rsid w:val="00102F3D"/>
    <w:rsid w:val="0010318A"/>
    <w:rsid w:val="00104343"/>
    <w:rsid w:val="001049E5"/>
    <w:rsid w:val="00105DA9"/>
    <w:rsid w:val="00105E07"/>
    <w:rsid w:val="00105FF9"/>
    <w:rsid w:val="00106272"/>
    <w:rsid w:val="00106461"/>
    <w:rsid w:val="0010669E"/>
    <w:rsid w:val="001069EA"/>
    <w:rsid w:val="00106C87"/>
    <w:rsid w:val="00107198"/>
    <w:rsid w:val="00107567"/>
    <w:rsid w:val="00107C6B"/>
    <w:rsid w:val="00107F6A"/>
    <w:rsid w:val="00110BBB"/>
    <w:rsid w:val="00110E2A"/>
    <w:rsid w:val="0011125B"/>
    <w:rsid w:val="0011248E"/>
    <w:rsid w:val="0011301D"/>
    <w:rsid w:val="001138B0"/>
    <w:rsid w:val="00114226"/>
    <w:rsid w:val="0011506B"/>
    <w:rsid w:val="0011532C"/>
    <w:rsid w:val="001158EE"/>
    <w:rsid w:val="00115C93"/>
    <w:rsid w:val="00115F88"/>
    <w:rsid w:val="0011686B"/>
    <w:rsid w:val="0011723C"/>
    <w:rsid w:val="00117375"/>
    <w:rsid w:val="00117876"/>
    <w:rsid w:val="001179EF"/>
    <w:rsid w:val="00117DF5"/>
    <w:rsid w:val="001203F8"/>
    <w:rsid w:val="001204BA"/>
    <w:rsid w:val="00120DF6"/>
    <w:rsid w:val="001216B4"/>
    <w:rsid w:val="001216C6"/>
    <w:rsid w:val="00121802"/>
    <w:rsid w:val="00121B50"/>
    <w:rsid w:val="00121B87"/>
    <w:rsid w:val="00121CEB"/>
    <w:rsid w:val="00122061"/>
    <w:rsid w:val="00122466"/>
    <w:rsid w:val="00123247"/>
    <w:rsid w:val="00123B20"/>
    <w:rsid w:val="00123FBC"/>
    <w:rsid w:val="001243AB"/>
    <w:rsid w:val="00125934"/>
    <w:rsid w:val="00125AAE"/>
    <w:rsid w:val="001260BB"/>
    <w:rsid w:val="001260C5"/>
    <w:rsid w:val="00126D2D"/>
    <w:rsid w:val="00126FBB"/>
    <w:rsid w:val="0012713E"/>
    <w:rsid w:val="001278C0"/>
    <w:rsid w:val="00127E76"/>
    <w:rsid w:val="00130E6C"/>
    <w:rsid w:val="00130FB2"/>
    <w:rsid w:val="001318BE"/>
    <w:rsid w:val="001322B8"/>
    <w:rsid w:val="00132CEC"/>
    <w:rsid w:val="00132EBC"/>
    <w:rsid w:val="001331FA"/>
    <w:rsid w:val="00133517"/>
    <w:rsid w:val="00133DDF"/>
    <w:rsid w:val="00134164"/>
    <w:rsid w:val="001345B8"/>
    <w:rsid w:val="00134655"/>
    <w:rsid w:val="00134E49"/>
    <w:rsid w:val="001359F3"/>
    <w:rsid w:val="00135D18"/>
    <w:rsid w:val="00135DED"/>
    <w:rsid w:val="00135F35"/>
    <w:rsid w:val="001366DA"/>
    <w:rsid w:val="00137934"/>
    <w:rsid w:val="00137A58"/>
    <w:rsid w:val="001414E1"/>
    <w:rsid w:val="00141C32"/>
    <w:rsid w:val="001424A7"/>
    <w:rsid w:val="00142E48"/>
    <w:rsid w:val="001443CB"/>
    <w:rsid w:val="001445C8"/>
    <w:rsid w:val="00144B3B"/>
    <w:rsid w:val="00144D79"/>
    <w:rsid w:val="00145345"/>
    <w:rsid w:val="00145395"/>
    <w:rsid w:val="00145C50"/>
    <w:rsid w:val="00146F28"/>
    <w:rsid w:val="001472B1"/>
    <w:rsid w:val="001476BD"/>
    <w:rsid w:val="00147FAA"/>
    <w:rsid w:val="00150231"/>
    <w:rsid w:val="0015044B"/>
    <w:rsid w:val="00150571"/>
    <w:rsid w:val="00150619"/>
    <w:rsid w:val="00150B69"/>
    <w:rsid w:val="00150D91"/>
    <w:rsid w:val="00151DF1"/>
    <w:rsid w:val="001524EF"/>
    <w:rsid w:val="001527AE"/>
    <w:rsid w:val="00152C85"/>
    <w:rsid w:val="00153092"/>
    <w:rsid w:val="0015347B"/>
    <w:rsid w:val="00153850"/>
    <w:rsid w:val="00153EAF"/>
    <w:rsid w:val="0015446F"/>
    <w:rsid w:val="0015467D"/>
    <w:rsid w:val="00154DDB"/>
    <w:rsid w:val="00155970"/>
    <w:rsid w:val="00155F5C"/>
    <w:rsid w:val="00156201"/>
    <w:rsid w:val="00156309"/>
    <w:rsid w:val="001564CE"/>
    <w:rsid w:val="00157B69"/>
    <w:rsid w:val="00157C33"/>
    <w:rsid w:val="00157D3F"/>
    <w:rsid w:val="00160028"/>
    <w:rsid w:val="00160E75"/>
    <w:rsid w:val="00160EDF"/>
    <w:rsid w:val="00160F8E"/>
    <w:rsid w:val="001614D4"/>
    <w:rsid w:val="00161548"/>
    <w:rsid w:val="001622CE"/>
    <w:rsid w:val="00162575"/>
    <w:rsid w:val="00162DC9"/>
    <w:rsid w:val="00162FAA"/>
    <w:rsid w:val="00163340"/>
    <w:rsid w:val="001634B8"/>
    <w:rsid w:val="00163DCD"/>
    <w:rsid w:val="00163F6F"/>
    <w:rsid w:val="00164372"/>
    <w:rsid w:val="001643A3"/>
    <w:rsid w:val="00164427"/>
    <w:rsid w:val="00164A38"/>
    <w:rsid w:val="00164B1D"/>
    <w:rsid w:val="00165871"/>
    <w:rsid w:val="00165A26"/>
    <w:rsid w:val="001665B0"/>
    <w:rsid w:val="0016670A"/>
    <w:rsid w:val="00166F09"/>
    <w:rsid w:val="00167378"/>
    <w:rsid w:val="001673DF"/>
    <w:rsid w:val="001674E9"/>
    <w:rsid w:val="001677D1"/>
    <w:rsid w:val="00167855"/>
    <w:rsid w:val="00167969"/>
    <w:rsid w:val="00167D5E"/>
    <w:rsid w:val="001701CE"/>
    <w:rsid w:val="00170A42"/>
    <w:rsid w:val="00170BC1"/>
    <w:rsid w:val="00171683"/>
    <w:rsid w:val="00172E14"/>
    <w:rsid w:val="001737EB"/>
    <w:rsid w:val="00173CFC"/>
    <w:rsid w:val="00173E06"/>
    <w:rsid w:val="00174303"/>
    <w:rsid w:val="0017442E"/>
    <w:rsid w:val="0017463A"/>
    <w:rsid w:val="0017480F"/>
    <w:rsid w:val="00174B41"/>
    <w:rsid w:val="00174CF3"/>
    <w:rsid w:val="00175215"/>
    <w:rsid w:val="001758A8"/>
    <w:rsid w:val="00176048"/>
    <w:rsid w:val="001770E3"/>
    <w:rsid w:val="0017733D"/>
    <w:rsid w:val="00177A2A"/>
    <w:rsid w:val="00177AF6"/>
    <w:rsid w:val="00177DC3"/>
    <w:rsid w:val="0018030E"/>
    <w:rsid w:val="0018071A"/>
    <w:rsid w:val="0018079F"/>
    <w:rsid w:val="0018098B"/>
    <w:rsid w:val="00181AE2"/>
    <w:rsid w:val="00181DDC"/>
    <w:rsid w:val="00181E05"/>
    <w:rsid w:val="001829EC"/>
    <w:rsid w:val="0018353F"/>
    <w:rsid w:val="00183D2E"/>
    <w:rsid w:val="00184071"/>
    <w:rsid w:val="001849AF"/>
    <w:rsid w:val="00185512"/>
    <w:rsid w:val="00185C53"/>
    <w:rsid w:val="0018603E"/>
    <w:rsid w:val="00186291"/>
    <w:rsid w:val="00186A5C"/>
    <w:rsid w:val="001874AA"/>
    <w:rsid w:val="00187B1C"/>
    <w:rsid w:val="00190408"/>
    <w:rsid w:val="0019068B"/>
    <w:rsid w:val="00191184"/>
    <w:rsid w:val="00191254"/>
    <w:rsid w:val="00191687"/>
    <w:rsid w:val="001925CC"/>
    <w:rsid w:val="00192BF0"/>
    <w:rsid w:val="001933DA"/>
    <w:rsid w:val="001937DF"/>
    <w:rsid w:val="00193BFA"/>
    <w:rsid w:val="00194065"/>
    <w:rsid w:val="001959AD"/>
    <w:rsid w:val="00195A6C"/>
    <w:rsid w:val="00196956"/>
    <w:rsid w:val="00196CB6"/>
    <w:rsid w:val="00196D9E"/>
    <w:rsid w:val="00196FCE"/>
    <w:rsid w:val="001970A2"/>
    <w:rsid w:val="001977AE"/>
    <w:rsid w:val="0019799E"/>
    <w:rsid w:val="00197E1C"/>
    <w:rsid w:val="001A0648"/>
    <w:rsid w:val="001A1DEA"/>
    <w:rsid w:val="001A2CA0"/>
    <w:rsid w:val="001A2D64"/>
    <w:rsid w:val="001A2E3A"/>
    <w:rsid w:val="001A2F48"/>
    <w:rsid w:val="001A35D6"/>
    <w:rsid w:val="001A4E01"/>
    <w:rsid w:val="001A50B4"/>
    <w:rsid w:val="001A50FE"/>
    <w:rsid w:val="001A512B"/>
    <w:rsid w:val="001A5692"/>
    <w:rsid w:val="001A58D8"/>
    <w:rsid w:val="001A5BB1"/>
    <w:rsid w:val="001A5BDA"/>
    <w:rsid w:val="001A61E0"/>
    <w:rsid w:val="001A6DBD"/>
    <w:rsid w:val="001A71E4"/>
    <w:rsid w:val="001A7232"/>
    <w:rsid w:val="001A7361"/>
    <w:rsid w:val="001A7705"/>
    <w:rsid w:val="001A7783"/>
    <w:rsid w:val="001B0872"/>
    <w:rsid w:val="001B0A54"/>
    <w:rsid w:val="001B0D8D"/>
    <w:rsid w:val="001B1541"/>
    <w:rsid w:val="001B19F3"/>
    <w:rsid w:val="001B23B4"/>
    <w:rsid w:val="001B292B"/>
    <w:rsid w:val="001B2C71"/>
    <w:rsid w:val="001B34B3"/>
    <w:rsid w:val="001B363D"/>
    <w:rsid w:val="001B3B6D"/>
    <w:rsid w:val="001B4C95"/>
    <w:rsid w:val="001B526D"/>
    <w:rsid w:val="001B5A30"/>
    <w:rsid w:val="001B5E24"/>
    <w:rsid w:val="001B6394"/>
    <w:rsid w:val="001B6530"/>
    <w:rsid w:val="001B663E"/>
    <w:rsid w:val="001B6948"/>
    <w:rsid w:val="001B6BF1"/>
    <w:rsid w:val="001B6D94"/>
    <w:rsid w:val="001C0237"/>
    <w:rsid w:val="001C046B"/>
    <w:rsid w:val="001C0928"/>
    <w:rsid w:val="001C0A29"/>
    <w:rsid w:val="001C0B1D"/>
    <w:rsid w:val="001C1D4A"/>
    <w:rsid w:val="001C28D1"/>
    <w:rsid w:val="001C2C84"/>
    <w:rsid w:val="001C2F18"/>
    <w:rsid w:val="001C3567"/>
    <w:rsid w:val="001C385E"/>
    <w:rsid w:val="001C3AAC"/>
    <w:rsid w:val="001C3F40"/>
    <w:rsid w:val="001C48F7"/>
    <w:rsid w:val="001C5406"/>
    <w:rsid w:val="001C5961"/>
    <w:rsid w:val="001C5C3D"/>
    <w:rsid w:val="001C5DF4"/>
    <w:rsid w:val="001C652C"/>
    <w:rsid w:val="001C710D"/>
    <w:rsid w:val="001C72B3"/>
    <w:rsid w:val="001C7908"/>
    <w:rsid w:val="001C7CFC"/>
    <w:rsid w:val="001D06E8"/>
    <w:rsid w:val="001D06EE"/>
    <w:rsid w:val="001D0956"/>
    <w:rsid w:val="001D09DD"/>
    <w:rsid w:val="001D1997"/>
    <w:rsid w:val="001D1E4B"/>
    <w:rsid w:val="001D1FDC"/>
    <w:rsid w:val="001D29D4"/>
    <w:rsid w:val="001D2C55"/>
    <w:rsid w:val="001D300F"/>
    <w:rsid w:val="001D3930"/>
    <w:rsid w:val="001D3B05"/>
    <w:rsid w:val="001D3BF2"/>
    <w:rsid w:val="001D3C28"/>
    <w:rsid w:val="001D3CBE"/>
    <w:rsid w:val="001D4DE4"/>
    <w:rsid w:val="001D6117"/>
    <w:rsid w:val="001D6527"/>
    <w:rsid w:val="001D7079"/>
    <w:rsid w:val="001D7331"/>
    <w:rsid w:val="001D7AAA"/>
    <w:rsid w:val="001D7C84"/>
    <w:rsid w:val="001E12C1"/>
    <w:rsid w:val="001E1711"/>
    <w:rsid w:val="001E1ABC"/>
    <w:rsid w:val="001E296A"/>
    <w:rsid w:val="001E2DD2"/>
    <w:rsid w:val="001E30CB"/>
    <w:rsid w:val="001E33B1"/>
    <w:rsid w:val="001E362C"/>
    <w:rsid w:val="001E3BD2"/>
    <w:rsid w:val="001E3F7D"/>
    <w:rsid w:val="001E4DCE"/>
    <w:rsid w:val="001E592F"/>
    <w:rsid w:val="001E6D0C"/>
    <w:rsid w:val="001E74B4"/>
    <w:rsid w:val="001E796F"/>
    <w:rsid w:val="001E7DCC"/>
    <w:rsid w:val="001E7E50"/>
    <w:rsid w:val="001E7F39"/>
    <w:rsid w:val="001F119B"/>
    <w:rsid w:val="001F196B"/>
    <w:rsid w:val="001F20B4"/>
    <w:rsid w:val="001F27D0"/>
    <w:rsid w:val="001F281D"/>
    <w:rsid w:val="001F2F9D"/>
    <w:rsid w:val="001F34DB"/>
    <w:rsid w:val="001F372D"/>
    <w:rsid w:val="001F47E3"/>
    <w:rsid w:val="001F53C7"/>
    <w:rsid w:val="001F62A5"/>
    <w:rsid w:val="001F6D09"/>
    <w:rsid w:val="001F7B5A"/>
    <w:rsid w:val="001F7C8B"/>
    <w:rsid w:val="002002F7"/>
    <w:rsid w:val="0020050D"/>
    <w:rsid w:val="00200C45"/>
    <w:rsid w:val="00201B81"/>
    <w:rsid w:val="00201BD5"/>
    <w:rsid w:val="00202FD1"/>
    <w:rsid w:val="002032D3"/>
    <w:rsid w:val="00203518"/>
    <w:rsid w:val="0020393B"/>
    <w:rsid w:val="00203D61"/>
    <w:rsid w:val="002048FA"/>
    <w:rsid w:val="00204D06"/>
    <w:rsid w:val="0020545E"/>
    <w:rsid w:val="002058DD"/>
    <w:rsid w:val="002059B2"/>
    <w:rsid w:val="00206A7F"/>
    <w:rsid w:val="00206CDC"/>
    <w:rsid w:val="00207010"/>
    <w:rsid w:val="0020783F"/>
    <w:rsid w:val="002078BB"/>
    <w:rsid w:val="002103A3"/>
    <w:rsid w:val="00210425"/>
    <w:rsid w:val="002108FD"/>
    <w:rsid w:val="002111E9"/>
    <w:rsid w:val="00211B66"/>
    <w:rsid w:val="00211B71"/>
    <w:rsid w:val="00211E26"/>
    <w:rsid w:val="00211F36"/>
    <w:rsid w:val="0021270E"/>
    <w:rsid w:val="00212927"/>
    <w:rsid w:val="00212DEC"/>
    <w:rsid w:val="0021359B"/>
    <w:rsid w:val="00213697"/>
    <w:rsid w:val="0021372C"/>
    <w:rsid w:val="00213D28"/>
    <w:rsid w:val="00214359"/>
    <w:rsid w:val="0021466E"/>
    <w:rsid w:val="002156E1"/>
    <w:rsid w:val="0021575E"/>
    <w:rsid w:val="00216459"/>
    <w:rsid w:val="00216CCB"/>
    <w:rsid w:val="0021714E"/>
    <w:rsid w:val="002172E7"/>
    <w:rsid w:val="0021784E"/>
    <w:rsid w:val="00217973"/>
    <w:rsid w:val="00217AD0"/>
    <w:rsid w:val="00220955"/>
    <w:rsid w:val="002209C7"/>
    <w:rsid w:val="0022195B"/>
    <w:rsid w:val="00221F39"/>
    <w:rsid w:val="0022220D"/>
    <w:rsid w:val="002222D2"/>
    <w:rsid w:val="0022246A"/>
    <w:rsid w:val="00222679"/>
    <w:rsid w:val="00222711"/>
    <w:rsid w:val="002235FA"/>
    <w:rsid w:val="00223F9C"/>
    <w:rsid w:val="002245D7"/>
    <w:rsid w:val="002248CB"/>
    <w:rsid w:val="00225499"/>
    <w:rsid w:val="0022570D"/>
    <w:rsid w:val="00225A44"/>
    <w:rsid w:val="00225B5A"/>
    <w:rsid w:val="00225BC1"/>
    <w:rsid w:val="00226170"/>
    <w:rsid w:val="00226670"/>
    <w:rsid w:val="002266D0"/>
    <w:rsid w:val="00226C70"/>
    <w:rsid w:val="00226D5C"/>
    <w:rsid w:val="00227CCB"/>
    <w:rsid w:val="00227ED2"/>
    <w:rsid w:val="002307C6"/>
    <w:rsid w:val="00230BB6"/>
    <w:rsid w:val="00231116"/>
    <w:rsid w:val="002316F5"/>
    <w:rsid w:val="002319EE"/>
    <w:rsid w:val="00232BAF"/>
    <w:rsid w:val="00232EE1"/>
    <w:rsid w:val="002338CB"/>
    <w:rsid w:val="00233FCA"/>
    <w:rsid w:val="00234284"/>
    <w:rsid w:val="0023461E"/>
    <w:rsid w:val="00234742"/>
    <w:rsid w:val="00234CCE"/>
    <w:rsid w:val="00235972"/>
    <w:rsid w:val="0023599B"/>
    <w:rsid w:val="00235BD5"/>
    <w:rsid w:val="00236B57"/>
    <w:rsid w:val="002373A3"/>
    <w:rsid w:val="002374BF"/>
    <w:rsid w:val="00237FA8"/>
    <w:rsid w:val="00240413"/>
    <w:rsid w:val="00240B0D"/>
    <w:rsid w:val="00241FD8"/>
    <w:rsid w:val="002428A7"/>
    <w:rsid w:val="002435DC"/>
    <w:rsid w:val="00243A41"/>
    <w:rsid w:val="00243D5C"/>
    <w:rsid w:val="00243FD7"/>
    <w:rsid w:val="0024415A"/>
    <w:rsid w:val="002443A0"/>
    <w:rsid w:val="002444A7"/>
    <w:rsid w:val="002444B3"/>
    <w:rsid w:val="0024476A"/>
    <w:rsid w:val="00244BC9"/>
    <w:rsid w:val="00244C91"/>
    <w:rsid w:val="00244EF4"/>
    <w:rsid w:val="00245F6C"/>
    <w:rsid w:val="00247682"/>
    <w:rsid w:val="00247BB2"/>
    <w:rsid w:val="00247FEC"/>
    <w:rsid w:val="002501CE"/>
    <w:rsid w:val="00250317"/>
    <w:rsid w:val="002503F4"/>
    <w:rsid w:val="00250555"/>
    <w:rsid w:val="002506BC"/>
    <w:rsid w:val="002508C5"/>
    <w:rsid w:val="00250B23"/>
    <w:rsid w:val="00251ECA"/>
    <w:rsid w:val="00252029"/>
    <w:rsid w:val="0025225C"/>
    <w:rsid w:val="002524D3"/>
    <w:rsid w:val="002526FE"/>
    <w:rsid w:val="00253311"/>
    <w:rsid w:val="00253B59"/>
    <w:rsid w:val="00253B83"/>
    <w:rsid w:val="00253B90"/>
    <w:rsid w:val="00253C75"/>
    <w:rsid w:val="002543C7"/>
    <w:rsid w:val="00254747"/>
    <w:rsid w:val="00254ACE"/>
    <w:rsid w:val="00254F61"/>
    <w:rsid w:val="002554FF"/>
    <w:rsid w:val="0025557F"/>
    <w:rsid w:val="00255987"/>
    <w:rsid w:val="00255C35"/>
    <w:rsid w:val="00256622"/>
    <w:rsid w:val="002567FD"/>
    <w:rsid w:val="00257561"/>
    <w:rsid w:val="0025768E"/>
    <w:rsid w:val="0026078F"/>
    <w:rsid w:val="002607DF"/>
    <w:rsid w:val="0026085C"/>
    <w:rsid w:val="002613B6"/>
    <w:rsid w:val="0026185D"/>
    <w:rsid w:val="00261E80"/>
    <w:rsid w:val="00262251"/>
    <w:rsid w:val="00262B1A"/>
    <w:rsid w:val="00264DD7"/>
    <w:rsid w:val="00266EF8"/>
    <w:rsid w:val="002670AF"/>
    <w:rsid w:val="00267263"/>
    <w:rsid w:val="002677E6"/>
    <w:rsid w:val="00267A6E"/>
    <w:rsid w:val="00267F2B"/>
    <w:rsid w:val="0027012F"/>
    <w:rsid w:val="00270F9B"/>
    <w:rsid w:val="0027128D"/>
    <w:rsid w:val="00271520"/>
    <w:rsid w:val="00271E79"/>
    <w:rsid w:val="00272638"/>
    <w:rsid w:val="00273E69"/>
    <w:rsid w:val="00273E6E"/>
    <w:rsid w:val="00274079"/>
    <w:rsid w:val="002742CB"/>
    <w:rsid w:val="00274405"/>
    <w:rsid w:val="002745B9"/>
    <w:rsid w:val="00274970"/>
    <w:rsid w:val="002756AB"/>
    <w:rsid w:val="002757D3"/>
    <w:rsid w:val="0027599B"/>
    <w:rsid w:val="0027663E"/>
    <w:rsid w:val="002771CE"/>
    <w:rsid w:val="002776E4"/>
    <w:rsid w:val="0028033C"/>
    <w:rsid w:val="0028079D"/>
    <w:rsid w:val="00281A27"/>
    <w:rsid w:val="00282144"/>
    <w:rsid w:val="00282935"/>
    <w:rsid w:val="00282E46"/>
    <w:rsid w:val="002832EF"/>
    <w:rsid w:val="00284354"/>
    <w:rsid w:val="00284826"/>
    <w:rsid w:val="00284D81"/>
    <w:rsid w:val="002850A4"/>
    <w:rsid w:val="002851CD"/>
    <w:rsid w:val="002854D5"/>
    <w:rsid w:val="0028569C"/>
    <w:rsid w:val="00285BD4"/>
    <w:rsid w:val="0028617C"/>
    <w:rsid w:val="002864AA"/>
    <w:rsid w:val="00286661"/>
    <w:rsid w:val="00286726"/>
    <w:rsid w:val="002868BE"/>
    <w:rsid w:val="00286A02"/>
    <w:rsid w:val="00286B9D"/>
    <w:rsid w:val="00286BB4"/>
    <w:rsid w:val="002877E1"/>
    <w:rsid w:val="00287ECF"/>
    <w:rsid w:val="00290138"/>
    <w:rsid w:val="002903B1"/>
    <w:rsid w:val="002904EB"/>
    <w:rsid w:val="00290515"/>
    <w:rsid w:val="00290565"/>
    <w:rsid w:val="00290C70"/>
    <w:rsid w:val="00290FB4"/>
    <w:rsid w:val="00291A37"/>
    <w:rsid w:val="002927D7"/>
    <w:rsid w:val="002927F7"/>
    <w:rsid w:val="00292E06"/>
    <w:rsid w:val="00293257"/>
    <w:rsid w:val="002932A4"/>
    <w:rsid w:val="002933C8"/>
    <w:rsid w:val="002935F5"/>
    <w:rsid w:val="00293676"/>
    <w:rsid w:val="00293D91"/>
    <w:rsid w:val="00294A97"/>
    <w:rsid w:val="002951FA"/>
    <w:rsid w:val="00295418"/>
    <w:rsid w:val="00295BF5"/>
    <w:rsid w:val="00296448"/>
    <w:rsid w:val="00296603"/>
    <w:rsid w:val="0029661C"/>
    <w:rsid w:val="002966F2"/>
    <w:rsid w:val="00296A02"/>
    <w:rsid w:val="002975E6"/>
    <w:rsid w:val="0029761B"/>
    <w:rsid w:val="0029783B"/>
    <w:rsid w:val="002A0641"/>
    <w:rsid w:val="002A08A9"/>
    <w:rsid w:val="002A0B2A"/>
    <w:rsid w:val="002A10E6"/>
    <w:rsid w:val="002A149B"/>
    <w:rsid w:val="002A1D34"/>
    <w:rsid w:val="002A1D73"/>
    <w:rsid w:val="002A1D90"/>
    <w:rsid w:val="002A1F54"/>
    <w:rsid w:val="002A1F91"/>
    <w:rsid w:val="002A24C6"/>
    <w:rsid w:val="002A26B7"/>
    <w:rsid w:val="002A2B17"/>
    <w:rsid w:val="002A34B2"/>
    <w:rsid w:val="002A41DF"/>
    <w:rsid w:val="002A4BD1"/>
    <w:rsid w:val="002A4F2A"/>
    <w:rsid w:val="002A4F46"/>
    <w:rsid w:val="002A5071"/>
    <w:rsid w:val="002A527A"/>
    <w:rsid w:val="002A547F"/>
    <w:rsid w:val="002A55CF"/>
    <w:rsid w:val="002A665C"/>
    <w:rsid w:val="002A69C9"/>
    <w:rsid w:val="002A6ABB"/>
    <w:rsid w:val="002A754D"/>
    <w:rsid w:val="002A7856"/>
    <w:rsid w:val="002B0996"/>
    <w:rsid w:val="002B0E34"/>
    <w:rsid w:val="002B131F"/>
    <w:rsid w:val="002B1DB8"/>
    <w:rsid w:val="002B2056"/>
    <w:rsid w:val="002B2214"/>
    <w:rsid w:val="002B2737"/>
    <w:rsid w:val="002B2A60"/>
    <w:rsid w:val="002B3863"/>
    <w:rsid w:val="002B3D2D"/>
    <w:rsid w:val="002B3D5A"/>
    <w:rsid w:val="002B4849"/>
    <w:rsid w:val="002B5295"/>
    <w:rsid w:val="002B5CBF"/>
    <w:rsid w:val="002B5E22"/>
    <w:rsid w:val="002B61AC"/>
    <w:rsid w:val="002B68E1"/>
    <w:rsid w:val="002B6A8A"/>
    <w:rsid w:val="002B7678"/>
    <w:rsid w:val="002B76B0"/>
    <w:rsid w:val="002B7755"/>
    <w:rsid w:val="002C0071"/>
    <w:rsid w:val="002C04A3"/>
    <w:rsid w:val="002C0581"/>
    <w:rsid w:val="002C05D9"/>
    <w:rsid w:val="002C0618"/>
    <w:rsid w:val="002C074C"/>
    <w:rsid w:val="002C0CDA"/>
    <w:rsid w:val="002C113D"/>
    <w:rsid w:val="002C1434"/>
    <w:rsid w:val="002C180B"/>
    <w:rsid w:val="002C19B0"/>
    <w:rsid w:val="002C22EA"/>
    <w:rsid w:val="002C245C"/>
    <w:rsid w:val="002C281A"/>
    <w:rsid w:val="002C3A8D"/>
    <w:rsid w:val="002C3E70"/>
    <w:rsid w:val="002C3ED2"/>
    <w:rsid w:val="002C3F7F"/>
    <w:rsid w:val="002C4AD4"/>
    <w:rsid w:val="002C5568"/>
    <w:rsid w:val="002C5586"/>
    <w:rsid w:val="002C598E"/>
    <w:rsid w:val="002C6CFA"/>
    <w:rsid w:val="002D17F9"/>
    <w:rsid w:val="002D1E0D"/>
    <w:rsid w:val="002D1FB1"/>
    <w:rsid w:val="002D2173"/>
    <w:rsid w:val="002D2305"/>
    <w:rsid w:val="002D25BD"/>
    <w:rsid w:val="002D2792"/>
    <w:rsid w:val="002D2C7A"/>
    <w:rsid w:val="002D35B0"/>
    <w:rsid w:val="002D3842"/>
    <w:rsid w:val="002D396F"/>
    <w:rsid w:val="002D44AC"/>
    <w:rsid w:val="002D47EC"/>
    <w:rsid w:val="002D48B3"/>
    <w:rsid w:val="002D4A3C"/>
    <w:rsid w:val="002D4D45"/>
    <w:rsid w:val="002D5641"/>
    <w:rsid w:val="002D5B64"/>
    <w:rsid w:val="002D5D6E"/>
    <w:rsid w:val="002D5ED6"/>
    <w:rsid w:val="002D6558"/>
    <w:rsid w:val="002D66CF"/>
    <w:rsid w:val="002D695A"/>
    <w:rsid w:val="002D71AC"/>
    <w:rsid w:val="002D75A0"/>
    <w:rsid w:val="002D76E2"/>
    <w:rsid w:val="002D78C9"/>
    <w:rsid w:val="002D7A92"/>
    <w:rsid w:val="002D7E86"/>
    <w:rsid w:val="002E03E1"/>
    <w:rsid w:val="002E05D1"/>
    <w:rsid w:val="002E18B6"/>
    <w:rsid w:val="002E19B8"/>
    <w:rsid w:val="002E1EE6"/>
    <w:rsid w:val="002E22B4"/>
    <w:rsid w:val="002E2686"/>
    <w:rsid w:val="002E27D8"/>
    <w:rsid w:val="002E2926"/>
    <w:rsid w:val="002E31AC"/>
    <w:rsid w:val="002E4050"/>
    <w:rsid w:val="002E456B"/>
    <w:rsid w:val="002E4710"/>
    <w:rsid w:val="002E4CF7"/>
    <w:rsid w:val="002E4DCD"/>
    <w:rsid w:val="002E5159"/>
    <w:rsid w:val="002E5336"/>
    <w:rsid w:val="002E6613"/>
    <w:rsid w:val="002E684F"/>
    <w:rsid w:val="002E74B3"/>
    <w:rsid w:val="002E753C"/>
    <w:rsid w:val="002E7652"/>
    <w:rsid w:val="002E7664"/>
    <w:rsid w:val="002E779B"/>
    <w:rsid w:val="002E7ACB"/>
    <w:rsid w:val="002E7C85"/>
    <w:rsid w:val="002E7DDF"/>
    <w:rsid w:val="002F04B2"/>
    <w:rsid w:val="002F0734"/>
    <w:rsid w:val="002F0C65"/>
    <w:rsid w:val="002F1453"/>
    <w:rsid w:val="002F1492"/>
    <w:rsid w:val="002F14F5"/>
    <w:rsid w:val="002F17DF"/>
    <w:rsid w:val="002F1B08"/>
    <w:rsid w:val="002F2072"/>
    <w:rsid w:val="002F23D7"/>
    <w:rsid w:val="002F24F7"/>
    <w:rsid w:val="002F25DE"/>
    <w:rsid w:val="002F2DF5"/>
    <w:rsid w:val="002F2ECC"/>
    <w:rsid w:val="002F2F66"/>
    <w:rsid w:val="002F3C01"/>
    <w:rsid w:val="002F3C02"/>
    <w:rsid w:val="002F422B"/>
    <w:rsid w:val="002F50CE"/>
    <w:rsid w:val="002F548A"/>
    <w:rsid w:val="002F5767"/>
    <w:rsid w:val="002F5AC1"/>
    <w:rsid w:val="002F5C40"/>
    <w:rsid w:val="002F5C76"/>
    <w:rsid w:val="002F5FCE"/>
    <w:rsid w:val="002F63E0"/>
    <w:rsid w:val="002F64CA"/>
    <w:rsid w:val="002F705F"/>
    <w:rsid w:val="002F71D4"/>
    <w:rsid w:val="002F7923"/>
    <w:rsid w:val="002F7BB4"/>
    <w:rsid w:val="00300155"/>
    <w:rsid w:val="003005F7"/>
    <w:rsid w:val="00300B7C"/>
    <w:rsid w:val="00300D86"/>
    <w:rsid w:val="003011DE"/>
    <w:rsid w:val="003012A2"/>
    <w:rsid w:val="00301559"/>
    <w:rsid w:val="00301C69"/>
    <w:rsid w:val="0030228B"/>
    <w:rsid w:val="00302334"/>
    <w:rsid w:val="00302678"/>
    <w:rsid w:val="00302818"/>
    <w:rsid w:val="00302E70"/>
    <w:rsid w:val="00303515"/>
    <w:rsid w:val="0030379C"/>
    <w:rsid w:val="003037C6"/>
    <w:rsid w:val="0030398E"/>
    <w:rsid w:val="00304598"/>
    <w:rsid w:val="003045D8"/>
    <w:rsid w:val="0030483D"/>
    <w:rsid w:val="00304E86"/>
    <w:rsid w:val="00304F72"/>
    <w:rsid w:val="00305A2F"/>
    <w:rsid w:val="00305EDD"/>
    <w:rsid w:val="00306859"/>
    <w:rsid w:val="003072BB"/>
    <w:rsid w:val="003075BF"/>
    <w:rsid w:val="00310BDB"/>
    <w:rsid w:val="00310D84"/>
    <w:rsid w:val="003112DD"/>
    <w:rsid w:val="00311FC3"/>
    <w:rsid w:val="00312144"/>
    <w:rsid w:val="003122A1"/>
    <w:rsid w:val="00312763"/>
    <w:rsid w:val="003128FD"/>
    <w:rsid w:val="00312C3B"/>
    <w:rsid w:val="00313BDB"/>
    <w:rsid w:val="0031432E"/>
    <w:rsid w:val="003145F8"/>
    <w:rsid w:val="00314C5A"/>
    <w:rsid w:val="00314DBB"/>
    <w:rsid w:val="00315745"/>
    <w:rsid w:val="0031575C"/>
    <w:rsid w:val="003157DD"/>
    <w:rsid w:val="00315EE1"/>
    <w:rsid w:val="00316C03"/>
    <w:rsid w:val="0031705A"/>
    <w:rsid w:val="0031753B"/>
    <w:rsid w:val="0031757E"/>
    <w:rsid w:val="00317902"/>
    <w:rsid w:val="0032018A"/>
    <w:rsid w:val="00320C90"/>
    <w:rsid w:val="00320D4E"/>
    <w:rsid w:val="00320FC5"/>
    <w:rsid w:val="00321694"/>
    <w:rsid w:val="00321863"/>
    <w:rsid w:val="00321ED5"/>
    <w:rsid w:val="00321F88"/>
    <w:rsid w:val="00322409"/>
    <w:rsid w:val="00322436"/>
    <w:rsid w:val="00322EAE"/>
    <w:rsid w:val="00323165"/>
    <w:rsid w:val="00323487"/>
    <w:rsid w:val="003235DF"/>
    <w:rsid w:val="0032374C"/>
    <w:rsid w:val="00323ED2"/>
    <w:rsid w:val="003246AF"/>
    <w:rsid w:val="00324E16"/>
    <w:rsid w:val="00325376"/>
    <w:rsid w:val="00325AD5"/>
    <w:rsid w:val="00326566"/>
    <w:rsid w:val="00326640"/>
    <w:rsid w:val="00326F55"/>
    <w:rsid w:val="0032776F"/>
    <w:rsid w:val="00327B8B"/>
    <w:rsid w:val="00327BCB"/>
    <w:rsid w:val="00330340"/>
    <w:rsid w:val="00330666"/>
    <w:rsid w:val="00330ED2"/>
    <w:rsid w:val="00331116"/>
    <w:rsid w:val="00331207"/>
    <w:rsid w:val="0033134C"/>
    <w:rsid w:val="003317D6"/>
    <w:rsid w:val="00331862"/>
    <w:rsid w:val="00331F97"/>
    <w:rsid w:val="00332B7B"/>
    <w:rsid w:val="00333516"/>
    <w:rsid w:val="00333FD3"/>
    <w:rsid w:val="00333FD6"/>
    <w:rsid w:val="00334912"/>
    <w:rsid w:val="00334D14"/>
    <w:rsid w:val="00335009"/>
    <w:rsid w:val="00335814"/>
    <w:rsid w:val="00335A6D"/>
    <w:rsid w:val="00335D1C"/>
    <w:rsid w:val="00335FB6"/>
    <w:rsid w:val="003363AF"/>
    <w:rsid w:val="0033644C"/>
    <w:rsid w:val="00336DD1"/>
    <w:rsid w:val="00336DEA"/>
    <w:rsid w:val="00336E09"/>
    <w:rsid w:val="003373EF"/>
    <w:rsid w:val="003374CD"/>
    <w:rsid w:val="0033787A"/>
    <w:rsid w:val="003378EC"/>
    <w:rsid w:val="00337948"/>
    <w:rsid w:val="0034029C"/>
    <w:rsid w:val="00340496"/>
    <w:rsid w:val="003407DD"/>
    <w:rsid w:val="003409B3"/>
    <w:rsid w:val="00341416"/>
    <w:rsid w:val="003415A7"/>
    <w:rsid w:val="003426E6"/>
    <w:rsid w:val="00342B07"/>
    <w:rsid w:val="00342DA1"/>
    <w:rsid w:val="003437B8"/>
    <w:rsid w:val="00344813"/>
    <w:rsid w:val="003448F4"/>
    <w:rsid w:val="003456DB"/>
    <w:rsid w:val="003457D4"/>
    <w:rsid w:val="00345B20"/>
    <w:rsid w:val="0034613C"/>
    <w:rsid w:val="003473EF"/>
    <w:rsid w:val="00347B43"/>
    <w:rsid w:val="00347D4E"/>
    <w:rsid w:val="00350078"/>
    <w:rsid w:val="00350B28"/>
    <w:rsid w:val="00351623"/>
    <w:rsid w:val="003518C8"/>
    <w:rsid w:val="0035285B"/>
    <w:rsid w:val="00352B46"/>
    <w:rsid w:val="00353325"/>
    <w:rsid w:val="0035420E"/>
    <w:rsid w:val="003546D8"/>
    <w:rsid w:val="00354A52"/>
    <w:rsid w:val="00354DA0"/>
    <w:rsid w:val="00354ED4"/>
    <w:rsid w:val="00354FCE"/>
    <w:rsid w:val="0035508A"/>
    <w:rsid w:val="00355692"/>
    <w:rsid w:val="00355C3F"/>
    <w:rsid w:val="00356032"/>
    <w:rsid w:val="003569FF"/>
    <w:rsid w:val="0035749F"/>
    <w:rsid w:val="003579D6"/>
    <w:rsid w:val="003603AB"/>
    <w:rsid w:val="003603D7"/>
    <w:rsid w:val="00360A0B"/>
    <w:rsid w:val="00360F64"/>
    <w:rsid w:val="003611E8"/>
    <w:rsid w:val="00361669"/>
    <w:rsid w:val="0036171F"/>
    <w:rsid w:val="003625D1"/>
    <w:rsid w:val="0036351D"/>
    <w:rsid w:val="0036374C"/>
    <w:rsid w:val="00363CBA"/>
    <w:rsid w:val="00364A8A"/>
    <w:rsid w:val="00364D33"/>
    <w:rsid w:val="00364EE3"/>
    <w:rsid w:val="00364F3A"/>
    <w:rsid w:val="0036558F"/>
    <w:rsid w:val="0036589A"/>
    <w:rsid w:val="00366185"/>
    <w:rsid w:val="003661C6"/>
    <w:rsid w:val="0036631A"/>
    <w:rsid w:val="003668DD"/>
    <w:rsid w:val="00366981"/>
    <w:rsid w:val="00371F3F"/>
    <w:rsid w:val="00371FDE"/>
    <w:rsid w:val="003721D9"/>
    <w:rsid w:val="003724D2"/>
    <w:rsid w:val="00372625"/>
    <w:rsid w:val="00372A40"/>
    <w:rsid w:val="00372C73"/>
    <w:rsid w:val="00372CF2"/>
    <w:rsid w:val="00372D40"/>
    <w:rsid w:val="00373C37"/>
    <w:rsid w:val="00373C4A"/>
    <w:rsid w:val="003740B9"/>
    <w:rsid w:val="0037414A"/>
    <w:rsid w:val="00374724"/>
    <w:rsid w:val="00374F73"/>
    <w:rsid w:val="0037515E"/>
    <w:rsid w:val="0037529B"/>
    <w:rsid w:val="00375CE6"/>
    <w:rsid w:val="0037619E"/>
    <w:rsid w:val="0037648F"/>
    <w:rsid w:val="00376EC9"/>
    <w:rsid w:val="00377114"/>
    <w:rsid w:val="003778BF"/>
    <w:rsid w:val="0037793F"/>
    <w:rsid w:val="00377947"/>
    <w:rsid w:val="0038045D"/>
    <w:rsid w:val="00380825"/>
    <w:rsid w:val="0038274B"/>
    <w:rsid w:val="0038282A"/>
    <w:rsid w:val="00382E9B"/>
    <w:rsid w:val="003830A7"/>
    <w:rsid w:val="003831C8"/>
    <w:rsid w:val="00383343"/>
    <w:rsid w:val="00383478"/>
    <w:rsid w:val="00383952"/>
    <w:rsid w:val="00383E5E"/>
    <w:rsid w:val="00384CA8"/>
    <w:rsid w:val="00385076"/>
    <w:rsid w:val="003857C1"/>
    <w:rsid w:val="00385D3C"/>
    <w:rsid w:val="00386733"/>
    <w:rsid w:val="003867C9"/>
    <w:rsid w:val="00387985"/>
    <w:rsid w:val="0039027B"/>
    <w:rsid w:val="00390B8B"/>
    <w:rsid w:val="00390EB6"/>
    <w:rsid w:val="00391088"/>
    <w:rsid w:val="003918AF"/>
    <w:rsid w:val="00391E2C"/>
    <w:rsid w:val="00392602"/>
    <w:rsid w:val="00393505"/>
    <w:rsid w:val="00393ABF"/>
    <w:rsid w:val="003940D2"/>
    <w:rsid w:val="003942A2"/>
    <w:rsid w:val="003950FD"/>
    <w:rsid w:val="00395109"/>
    <w:rsid w:val="0039535A"/>
    <w:rsid w:val="003962B7"/>
    <w:rsid w:val="003964FE"/>
    <w:rsid w:val="00396956"/>
    <w:rsid w:val="00396B17"/>
    <w:rsid w:val="003976B0"/>
    <w:rsid w:val="003976C8"/>
    <w:rsid w:val="00397C62"/>
    <w:rsid w:val="00397D5C"/>
    <w:rsid w:val="00397FBD"/>
    <w:rsid w:val="003A010C"/>
    <w:rsid w:val="003A0851"/>
    <w:rsid w:val="003A251F"/>
    <w:rsid w:val="003A2A02"/>
    <w:rsid w:val="003A2CA1"/>
    <w:rsid w:val="003A2DDF"/>
    <w:rsid w:val="003A30CA"/>
    <w:rsid w:val="003A35F0"/>
    <w:rsid w:val="003A3FC1"/>
    <w:rsid w:val="003A4019"/>
    <w:rsid w:val="003A4304"/>
    <w:rsid w:val="003A4844"/>
    <w:rsid w:val="003A4ABF"/>
    <w:rsid w:val="003A4B4B"/>
    <w:rsid w:val="003A4EB2"/>
    <w:rsid w:val="003A4FB2"/>
    <w:rsid w:val="003A57A9"/>
    <w:rsid w:val="003A686A"/>
    <w:rsid w:val="003A6937"/>
    <w:rsid w:val="003A693D"/>
    <w:rsid w:val="003A69A1"/>
    <w:rsid w:val="003A6A78"/>
    <w:rsid w:val="003A6DD3"/>
    <w:rsid w:val="003A7813"/>
    <w:rsid w:val="003B0547"/>
    <w:rsid w:val="003B0752"/>
    <w:rsid w:val="003B155A"/>
    <w:rsid w:val="003B1C09"/>
    <w:rsid w:val="003B1DEA"/>
    <w:rsid w:val="003B21EA"/>
    <w:rsid w:val="003B23FD"/>
    <w:rsid w:val="003B245C"/>
    <w:rsid w:val="003B335A"/>
    <w:rsid w:val="003B35DF"/>
    <w:rsid w:val="003B38CF"/>
    <w:rsid w:val="003B4778"/>
    <w:rsid w:val="003B47C8"/>
    <w:rsid w:val="003B5A6B"/>
    <w:rsid w:val="003B5C94"/>
    <w:rsid w:val="003B620D"/>
    <w:rsid w:val="003B622D"/>
    <w:rsid w:val="003B6861"/>
    <w:rsid w:val="003B6B24"/>
    <w:rsid w:val="003B6F65"/>
    <w:rsid w:val="003C0530"/>
    <w:rsid w:val="003C06B8"/>
    <w:rsid w:val="003C0798"/>
    <w:rsid w:val="003C16CC"/>
    <w:rsid w:val="003C1804"/>
    <w:rsid w:val="003C1D52"/>
    <w:rsid w:val="003C1D86"/>
    <w:rsid w:val="003C21FD"/>
    <w:rsid w:val="003C23BD"/>
    <w:rsid w:val="003C25B0"/>
    <w:rsid w:val="003C2B1E"/>
    <w:rsid w:val="003C2F63"/>
    <w:rsid w:val="003C39D3"/>
    <w:rsid w:val="003C4292"/>
    <w:rsid w:val="003C4390"/>
    <w:rsid w:val="003C44F6"/>
    <w:rsid w:val="003C467C"/>
    <w:rsid w:val="003C47CE"/>
    <w:rsid w:val="003C492C"/>
    <w:rsid w:val="003C494A"/>
    <w:rsid w:val="003C50A3"/>
    <w:rsid w:val="003C57D9"/>
    <w:rsid w:val="003C5DD4"/>
    <w:rsid w:val="003C65E8"/>
    <w:rsid w:val="003C6798"/>
    <w:rsid w:val="003C6FC8"/>
    <w:rsid w:val="003C73EA"/>
    <w:rsid w:val="003C7B9D"/>
    <w:rsid w:val="003D04E0"/>
    <w:rsid w:val="003D057C"/>
    <w:rsid w:val="003D08D2"/>
    <w:rsid w:val="003D127A"/>
    <w:rsid w:val="003D23A9"/>
    <w:rsid w:val="003D269F"/>
    <w:rsid w:val="003D2789"/>
    <w:rsid w:val="003D2D91"/>
    <w:rsid w:val="003D2E7D"/>
    <w:rsid w:val="003D308F"/>
    <w:rsid w:val="003D33B2"/>
    <w:rsid w:val="003D3A3A"/>
    <w:rsid w:val="003D48C0"/>
    <w:rsid w:val="003D48F9"/>
    <w:rsid w:val="003D52F0"/>
    <w:rsid w:val="003D5AD7"/>
    <w:rsid w:val="003D695C"/>
    <w:rsid w:val="003D6C65"/>
    <w:rsid w:val="003D717B"/>
    <w:rsid w:val="003D79DD"/>
    <w:rsid w:val="003D7ED4"/>
    <w:rsid w:val="003E02C0"/>
    <w:rsid w:val="003E0B66"/>
    <w:rsid w:val="003E0D1E"/>
    <w:rsid w:val="003E1321"/>
    <w:rsid w:val="003E1EA5"/>
    <w:rsid w:val="003E2104"/>
    <w:rsid w:val="003E2145"/>
    <w:rsid w:val="003E2154"/>
    <w:rsid w:val="003E22F8"/>
    <w:rsid w:val="003E2480"/>
    <w:rsid w:val="003E286D"/>
    <w:rsid w:val="003E29E6"/>
    <w:rsid w:val="003E2C5F"/>
    <w:rsid w:val="003E2EAC"/>
    <w:rsid w:val="003E35A6"/>
    <w:rsid w:val="003E3BB8"/>
    <w:rsid w:val="003E3C1F"/>
    <w:rsid w:val="003E42E2"/>
    <w:rsid w:val="003E4320"/>
    <w:rsid w:val="003E4F19"/>
    <w:rsid w:val="003E55D7"/>
    <w:rsid w:val="003E56D1"/>
    <w:rsid w:val="003E575C"/>
    <w:rsid w:val="003E601F"/>
    <w:rsid w:val="003E612A"/>
    <w:rsid w:val="003E666C"/>
    <w:rsid w:val="003E6D1F"/>
    <w:rsid w:val="003E6DD8"/>
    <w:rsid w:val="003E6EA8"/>
    <w:rsid w:val="003E79AA"/>
    <w:rsid w:val="003E7EB9"/>
    <w:rsid w:val="003F019A"/>
    <w:rsid w:val="003F01CE"/>
    <w:rsid w:val="003F0355"/>
    <w:rsid w:val="003F0C65"/>
    <w:rsid w:val="003F0DEB"/>
    <w:rsid w:val="003F1192"/>
    <w:rsid w:val="003F1336"/>
    <w:rsid w:val="003F182C"/>
    <w:rsid w:val="003F1C30"/>
    <w:rsid w:val="003F2435"/>
    <w:rsid w:val="003F25C5"/>
    <w:rsid w:val="003F2C9E"/>
    <w:rsid w:val="003F2F0D"/>
    <w:rsid w:val="003F3090"/>
    <w:rsid w:val="003F34C7"/>
    <w:rsid w:val="003F3F60"/>
    <w:rsid w:val="003F3FA6"/>
    <w:rsid w:val="003F4242"/>
    <w:rsid w:val="003F45B1"/>
    <w:rsid w:val="003F4C43"/>
    <w:rsid w:val="003F583F"/>
    <w:rsid w:val="003F58C0"/>
    <w:rsid w:val="003F5E57"/>
    <w:rsid w:val="003F603B"/>
    <w:rsid w:val="003F6D3D"/>
    <w:rsid w:val="003F6E01"/>
    <w:rsid w:val="003F70F3"/>
    <w:rsid w:val="004006A4"/>
    <w:rsid w:val="00400A66"/>
    <w:rsid w:val="00400F17"/>
    <w:rsid w:val="00400FC8"/>
    <w:rsid w:val="00401704"/>
    <w:rsid w:val="00401FE1"/>
    <w:rsid w:val="00402BBA"/>
    <w:rsid w:val="00402D95"/>
    <w:rsid w:val="00404640"/>
    <w:rsid w:val="004047D8"/>
    <w:rsid w:val="00404981"/>
    <w:rsid w:val="00404A9B"/>
    <w:rsid w:val="00404F18"/>
    <w:rsid w:val="004052C4"/>
    <w:rsid w:val="0040576C"/>
    <w:rsid w:val="00406CF8"/>
    <w:rsid w:val="00406FDD"/>
    <w:rsid w:val="00407B12"/>
    <w:rsid w:val="00407B43"/>
    <w:rsid w:val="00407DA2"/>
    <w:rsid w:val="00407DDC"/>
    <w:rsid w:val="0041029B"/>
    <w:rsid w:val="0041034E"/>
    <w:rsid w:val="004105E4"/>
    <w:rsid w:val="0041080A"/>
    <w:rsid w:val="004108E6"/>
    <w:rsid w:val="0041098A"/>
    <w:rsid w:val="00410CD4"/>
    <w:rsid w:val="00410D74"/>
    <w:rsid w:val="00410E6F"/>
    <w:rsid w:val="00411134"/>
    <w:rsid w:val="00411F34"/>
    <w:rsid w:val="00412AFA"/>
    <w:rsid w:val="00412F0B"/>
    <w:rsid w:val="0041320B"/>
    <w:rsid w:val="00413505"/>
    <w:rsid w:val="0041380F"/>
    <w:rsid w:val="00413E80"/>
    <w:rsid w:val="004143F8"/>
    <w:rsid w:val="00414E0B"/>
    <w:rsid w:val="00415621"/>
    <w:rsid w:val="00415910"/>
    <w:rsid w:val="00415A07"/>
    <w:rsid w:val="00415A2E"/>
    <w:rsid w:val="00415C99"/>
    <w:rsid w:val="00415E0E"/>
    <w:rsid w:val="0041613D"/>
    <w:rsid w:val="004167E8"/>
    <w:rsid w:val="0041685D"/>
    <w:rsid w:val="0041693D"/>
    <w:rsid w:val="00416C51"/>
    <w:rsid w:val="0041768B"/>
    <w:rsid w:val="00417DA8"/>
    <w:rsid w:val="0042047B"/>
    <w:rsid w:val="004205BF"/>
    <w:rsid w:val="00420F45"/>
    <w:rsid w:val="00420FD6"/>
    <w:rsid w:val="00421203"/>
    <w:rsid w:val="00421800"/>
    <w:rsid w:val="00422E3C"/>
    <w:rsid w:val="00422E90"/>
    <w:rsid w:val="00422EE0"/>
    <w:rsid w:val="00422FAE"/>
    <w:rsid w:val="004232A1"/>
    <w:rsid w:val="00423A57"/>
    <w:rsid w:val="00425147"/>
    <w:rsid w:val="00425493"/>
    <w:rsid w:val="004257FA"/>
    <w:rsid w:val="00425B03"/>
    <w:rsid w:val="0042760D"/>
    <w:rsid w:val="00427750"/>
    <w:rsid w:val="0043058F"/>
    <w:rsid w:val="0043176D"/>
    <w:rsid w:val="00431848"/>
    <w:rsid w:val="00431DC1"/>
    <w:rsid w:val="00432089"/>
    <w:rsid w:val="00432471"/>
    <w:rsid w:val="0043296A"/>
    <w:rsid w:val="00433466"/>
    <w:rsid w:val="004334C9"/>
    <w:rsid w:val="00433DA9"/>
    <w:rsid w:val="00435398"/>
    <w:rsid w:val="00437175"/>
    <w:rsid w:val="004374CB"/>
    <w:rsid w:val="00437A3D"/>
    <w:rsid w:val="004410FD"/>
    <w:rsid w:val="0044117F"/>
    <w:rsid w:val="00441B06"/>
    <w:rsid w:val="00441B78"/>
    <w:rsid w:val="00441F87"/>
    <w:rsid w:val="004425E7"/>
    <w:rsid w:val="00442E3B"/>
    <w:rsid w:val="00443FD1"/>
    <w:rsid w:val="004441CE"/>
    <w:rsid w:val="00444626"/>
    <w:rsid w:val="00444938"/>
    <w:rsid w:val="004449D0"/>
    <w:rsid w:val="00446834"/>
    <w:rsid w:val="00446B51"/>
    <w:rsid w:val="004479AE"/>
    <w:rsid w:val="004502BE"/>
    <w:rsid w:val="00450ACB"/>
    <w:rsid w:val="00452089"/>
    <w:rsid w:val="00452442"/>
    <w:rsid w:val="00452484"/>
    <w:rsid w:val="00452B74"/>
    <w:rsid w:val="00453439"/>
    <w:rsid w:val="004537E6"/>
    <w:rsid w:val="00453946"/>
    <w:rsid w:val="00453A36"/>
    <w:rsid w:val="00453DBD"/>
    <w:rsid w:val="00453FD0"/>
    <w:rsid w:val="00454136"/>
    <w:rsid w:val="004541ED"/>
    <w:rsid w:val="00454711"/>
    <w:rsid w:val="00454C81"/>
    <w:rsid w:val="00455551"/>
    <w:rsid w:val="00455756"/>
    <w:rsid w:val="0045607D"/>
    <w:rsid w:val="0045686C"/>
    <w:rsid w:val="00456B26"/>
    <w:rsid w:val="00456CBF"/>
    <w:rsid w:val="004578A6"/>
    <w:rsid w:val="00460518"/>
    <w:rsid w:val="00460818"/>
    <w:rsid w:val="00461035"/>
    <w:rsid w:val="004610E6"/>
    <w:rsid w:val="00461E19"/>
    <w:rsid w:val="00462918"/>
    <w:rsid w:val="00462B1E"/>
    <w:rsid w:val="00462F47"/>
    <w:rsid w:val="004633B5"/>
    <w:rsid w:val="0046392B"/>
    <w:rsid w:val="00463E3C"/>
    <w:rsid w:val="0046419C"/>
    <w:rsid w:val="004645C0"/>
    <w:rsid w:val="0046474E"/>
    <w:rsid w:val="004647EF"/>
    <w:rsid w:val="00464A2C"/>
    <w:rsid w:val="00465289"/>
    <w:rsid w:val="00465598"/>
    <w:rsid w:val="00466850"/>
    <w:rsid w:val="00467135"/>
    <w:rsid w:val="004702A5"/>
    <w:rsid w:val="00470548"/>
    <w:rsid w:val="00470755"/>
    <w:rsid w:val="004719BA"/>
    <w:rsid w:val="00471A09"/>
    <w:rsid w:val="00471EF3"/>
    <w:rsid w:val="0047253E"/>
    <w:rsid w:val="004727BA"/>
    <w:rsid w:val="00472F34"/>
    <w:rsid w:val="004739CA"/>
    <w:rsid w:val="0047527E"/>
    <w:rsid w:val="0047593C"/>
    <w:rsid w:val="00475EC4"/>
    <w:rsid w:val="004764DC"/>
    <w:rsid w:val="00476FC0"/>
    <w:rsid w:val="0047716F"/>
    <w:rsid w:val="00477499"/>
    <w:rsid w:val="00477A35"/>
    <w:rsid w:val="00477CC5"/>
    <w:rsid w:val="004802BE"/>
    <w:rsid w:val="00480561"/>
    <w:rsid w:val="00480922"/>
    <w:rsid w:val="004809C2"/>
    <w:rsid w:val="004815FE"/>
    <w:rsid w:val="00481769"/>
    <w:rsid w:val="004819B2"/>
    <w:rsid w:val="00481AB7"/>
    <w:rsid w:val="00481F8C"/>
    <w:rsid w:val="00482035"/>
    <w:rsid w:val="00482E60"/>
    <w:rsid w:val="004830CA"/>
    <w:rsid w:val="004848FD"/>
    <w:rsid w:val="00484B9A"/>
    <w:rsid w:val="004858F5"/>
    <w:rsid w:val="00485A86"/>
    <w:rsid w:val="00485CC6"/>
    <w:rsid w:val="004860F6"/>
    <w:rsid w:val="00486215"/>
    <w:rsid w:val="00486D6A"/>
    <w:rsid w:val="00487B47"/>
    <w:rsid w:val="0049012B"/>
    <w:rsid w:val="004904F4"/>
    <w:rsid w:val="00490641"/>
    <w:rsid w:val="00490B9A"/>
    <w:rsid w:val="00490C3E"/>
    <w:rsid w:val="00490D9F"/>
    <w:rsid w:val="00491ABE"/>
    <w:rsid w:val="00492345"/>
    <w:rsid w:val="0049242C"/>
    <w:rsid w:val="004927F7"/>
    <w:rsid w:val="00492E24"/>
    <w:rsid w:val="00493245"/>
    <w:rsid w:val="00493505"/>
    <w:rsid w:val="004936AB"/>
    <w:rsid w:val="0049373D"/>
    <w:rsid w:val="0049388E"/>
    <w:rsid w:val="004938D6"/>
    <w:rsid w:val="004939AB"/>
    <w:rsid w:val="00493D15"/>
    <w:rsid w:val="00493E27"/>
    <w:rsid w:val="00493EDC"/>
    <w:rsid w:val="00494ECD"/>
    <w:rsid w:val="00495486"/>
    <w:rsid w:val="00495A4F"/>
    <w:rsid w:val="00495D57"/>
    <w:rsid w:val="00495DF3"/>
    <w:rsid w:val="004963D2"/>
    <w:rsid w:val="0049653C"/>
    <w:rsid w:val="00496CCF"/>
    <w:rsid w:val="00497B35"/>
    <w:rsid w:val="00497F8F"/>
    <w:rsid w:val="004A07D1"/>
    <w:rsid w:val="004A0A39"/>
    <w:rsid w:val="004A0B51"/>
    <w:rsid w:val="004A0E67"/>
    <w:rsid w:val="004A0F3B"/>
    <w:rsid w:val="004A0FD4"/>
    <w:rsid w:val="004A10FE"/>
    <w:rsid w:val="004A12E8"/>
    <w:rsid w:val="004A1A9B"/>
    <w:rsid w:val="004A1B34"/>
    <w:rsid w:val="004A200A"/>
    <w:rsid w:val="004A20B4"/>
    <w:rsid w:val="004A2622"/>
    <w:rsid w:val="004A281A"/>
    <w:rsid w:val="004A2CB3"/>
    <w:rsid w:val="004A3458"/>
    <w:rsid w:val="004A37A2"/>
    <w:rsid w:val="004A3B90"/>
    <w:rsid w:val="004A497C"/>
    <w:rsid w:val="004A4F04"/>
    <w:rsid w:val="004A58D6"/>
    <w:rsid w:val="004A58F6"/>
    <w:rsid w:val="004A678F"/>
    <w:rsid w:val="004A687F"/>
    <w:rsid w:val="004A766D"/>
    <w:rsid w:val="004A7CF1"/>
    <w:rsid w:val="004B02B7"/>
    <w:rsid w:val="004B0328"/>
    <w:rsid w:val="004B108E"/>
    <w:rsid w:val="004B197B"/>
    <w:rsid w:val="004B19AA"/>
    <w:rsid w:val="004B21B7"/>
    <w:rsid w:val="004B2281"/>
    <w:rsid w:val="004B2B80"/>
    <w:rsid w:val="004B4724"/>
    <w:rsid w:val="004B4BFD"/>
    <w:rsid w:val="004B5885"/>
    <w:rsid w:val="004B58B8"/>
    <w:rsid w:val="004B5D31"/>
    <w:rsid w:val="004B6A4A"/>
    <w:rsid w:val="004B6EA7"/>
    <w:rsid w:val="004B7D5A"/>
    <w:rsid w:val="004B7FF2"/>
    <w:rsid w:val="004C034B"/>
    <w:rsid w:val="004C07A6"/>
    <w:rsid w:val="004C0986"/>
    <w:rsid w:val="004C123B"/>
    <w:rsid w:val="004C1A47"/>
    <w:rsid w:val="004C1D02"/>
    <w:rsid w:val="004C1DF1"/>
    <w:rsid w:val="004C22ED"/>
    <w:rsid w:val="004C2F24"/>
    <w:rsid w:val="004C3171"/>
    <w:rsid w:val="004C34C5"/>
    <w:rsid w:val="004C35C1"/>
    <w:rsid w:val="004C3F00"/>
    <w:rsid w:val="004C4530"/>
    <w:rsid w:val="004C4CFB"/>
    <w:rsid w:val="004C5544"/>
    <w:rsid w:val="004C572B"/>
    <w:rsid w:val="004C6071"/>
    <w:rsid w:val="004C7195"/>
    <w:rsid w:val="004C766C"/>
    <w:rsid w:val="004C7C70"/>
    <w:rsid w:val="004C7F14"/>
    <w:rsid w:val="004D01D5"/>
    <w:rsid w:val="004D01EA"/>
    <w:rsid w:val="004D0B80"/>
    <w:rsid w:val="004D19AC"/>
    <w:rsid w:val="004D2209"/>
    <w:rsid w:val="004D2ED8"/>
    <w:rsid w:val="004D2FDB"/>
    <w:rsid w:val="004D3E95"/>
    <w:rsid w:val="004D5327"/>
    <w:rsid w:val="004D5AC5"/>
    <w:rsid w:val="004D5CCE"/>
    <w:rsid w:val="004D67D5"/>
    <w:rsid w:val="004D7022"/>
    <w:rsid w:val="004D738A"/>
    <w:rsid w:val="004D74CD"/>
    <w:rsid w:val="004D75EF"/>
    <w:rsid w:val="004D7899"/>
    <w:rsid w:val="004D7C7C"/>
    <w:rsid w:val="004E0112"/>
    <w:rsid w:val="004E0511"/>
    <w:rsid w:val="004E4742"/>
    <w:rsid w:val="004E4EB5"/>
    <w:rsid w:val="004E612F"/>
    <w:rsid w:val="004E61A0"/>
    <w:rsid w:val="004E66AD"/>
    <w:rsid w:val="004E6A56"/>
    <w:rsid w:val="004E6E68"/>
    <w:rsid w:val="004E6EBB"/>
    <w:rsid w:val="004E7296"/>
    <w:rsid w:val="004E7566"/>
    <w:rsid w:val="004E79F7"/>
    <w:rsid w:val="004E7C60"/>
    <w:rsid w:val="004F010A"/>
    <w:rsid w:val="004F05A5"/>
    <w:rsid w:val="004F0FE1"/>
    <w:rsid w:val="004F118D"/>
    <w:rsid w:val="004F2119"/>
    <w:rsid w:val="004F243E"/>
    <w:rsid w:val="004F247B"/>
    <w:rsid w:val="004F2EFF"/>
    <w:rsid w:val="004F33CF"/>
    <w:rsid w:val="004F3BDC"/>
    <w:rsid w:val="004F3C8A"/>
    <w:rsid w:val="004F3DBB"/>
    <w:rsid w:val="004F3E27"/>
    <w:rsid w:val="004F48A4"/>
    <w:rsid w:val="004F4C6D"/>
    <w:rsid w:val="004F4E8C"/>
    <w:rsid w:val="004F5594"/>
    <w:rsid w:val="004F68F3"/>
    <w:rsid w:val="004F6C50"/>
    <w:rsid w:val="004F6D59"/>
    <w:rsid w:val="004F6E35"/>
    <w:rsid w:val="004F701A"/>
    <w:rsid w:val="004F7292"/>
    <w:rsid w:val="004F7366"/>
    <w:rsid w:val="004F7E99"/>
    <w:rsid w:val="005000F1"/>
    <w:rsid w:val="0050011C"/>
    <w:rsid w:val="00500DB8"/>
    <w:rsid w:val="005010D5"/>
    <w:rsid w:val="005014B7"/>
    <w:rsid w:val="00502688"/>
    <w:rsid w:val="00502CDE"/>
    <w:rsid w:val="00503064"/>
    <w:rsid w:val="005038AA"/>
    <w:rsid w:val="00504AAA"/>
    <w:rsid w:val="00504BFA"/>
    <w:rsid w:val="00505220"/>
    <w:rsid w:val="005055E5"/>
    <w:rsid w:val="00505DEF"/>
    <w:rsid w:val="005063A3"/>
    <w:rsid w:val="0050694A"/>
    <w:rsid w:val="00506D36"/>
    <w:rsid w:val="00507083"/>
    <w:rsid w:val="005074A6"/>
    <w:rsid w:val="00507696"/>
    <w:rsid w:val="005076AF"/>
    <w:rsid w:val="005078AD"/>
    <w:rsid w:val="0051041E"/>
    <w:rsid w:val="00510A31"/>
    <w:rsid w:val="00511337"/>
    <w:rsid w:val="00511984"/>
    <w:rsid w:val="005122BA"/>
    <w:rsid w:val="00512372"/>
    <w:rsid w:val="00512587"/>
    <w:rsid w:val="00512867"/>
    <w:rsid w:val="00512D82"/>
    <w:rsid w:val="00512F77"/>
    <w:rsid w:val="00513279"/>
    <w:rsid w:val="00513D72"/>
    <w:rsid w:val="00514001"/>
    <w:rsid w:val="00514CFC"/>
    <w:rsid w:val="005154D9"/>
    <w:rsid w:val="00515562"/>
    <w:rsid w:val="0051580D"/>
    <w:rsid w:val="00516830"/>
    <w:rsid w:val="00516C88"/>
    <w:rsid w:val="005172D1"/>
    <w:rsid w:val="005172E7"/>
    <w:rsid w:val="00517733"/>
    <w:rsid w:val="00517B7E"/>
    <w:rsid w:val="00517C9A"/>
    <w:rsid w:val="005200DF"/>
    <w:rsid w:val="0052020C"/>
    <w:rsid w:val="00520989"/>
    <w:rsid w:val="005216D0"/>
    <w:rsid w:val="00521D58"/>
    <w:rsid w:val="0052220F"/>
    <w:rsid w:val="00522960"/>
    <w:rsid w:val="005241AD"/>
    <w:rsid w:val="0052435D"/>
    <w:rsid w:val="00524786"/>
    <w:rsid w:val="00524E7D"/>
    <w:rsid w:val="00525D8E"/>
    <w:rsid w:val="00525EE5"/>
    <w:rsid w:val="00527DC9"/>
    <w:rsid w:val="00530BEF"/>
    <w:rsid w:val="00531D14"/>
    <w:rsid w:val="00531DB1"/>
    <w:rsid w:val="005326BA"/>
    <w:rsid w:val="005329BA"/>
    <w:rsid w:val="00533333"/>
    <w:rsid w:val="00533478"/>
    <w:rsid w:val="00533578"/>
    <w:rsid w:val="005335FD"/>
    <w:rsid w:val="005338E9"/>
    <w:rsid w:val="00533BD1"/>
    <w:rsid w:val="00534074"/>
    <w:rsid w:val="00534295"/>
    <w:rsid w:val="00534444"/>
    <w:rsid w:val="0053445E"/>
    <w:rsid w:val="0053470B"/>
    <w:rsid w:val="00534B30"/>
    <w:rsid w:val="00535094"/>
    <w:rsid w:val="005350CB"/>
    <w:rsid w:val="00535EA4"/>
    <w:rsid w:val="00536352"/>
    <w:rsid w:val="005364E4"/>
    <w:rsid w:val="005365A7"/>
    <w:rsid w:val="00536B23"/>
    <w:rsid w:val="00536E7A"/>
    <w:rsid w:val="00537F3E"/>
    <w:rsid w:val="00540064"/>
    <w:rsid w:val="00540D35"/>
    <w:rsid w:val="0054136E"/>
    <w:rsid w:val="00542725"/>
    <w:rsid w:val="00542EDD"/>
    <w:rsid w:val="0054327F"/>
    <w:rsid w:val="0054392F"/>
    <w:rsid w:val="00543D15"/>
    <w:rsid w:val="0054589B"/>
    <w:rsid w:val="005466EC"/>
    <w:rsid w:val="0054740C"/>
    <w:rsid w:val="0054741A"/>
    <w:rsid w:val="00547481"/>
    <w:rsid w:val="00547BAB"/>
    <w:rsid w:val="00547FB3"/>
    <w:rsid w:val="00547FCA"/>
    <w:rsid w:val="00550246"/>
    <w:rsid w:val="005510A7"/>
    <w:rsid w:val="005512E3"/>
    <w:rsid w:val="0055150D"/>
    <w:rsid w:val="00551BE0"/>
    <w:rsid w:val="0055241E"/>
    <w:rsid w:val="005526FF"/>
    <w:rsid w:val="00552F52"/>
    <w:rsid w:val="00554159"/>
    <w:rsid w:val="00554E02"/>
    <w:rsid w:val="005552A3"/>
    <w:rsid w:val="00555A68"/>
    <w:rsid w:val="005562F1"/>
    <w:rsid w:val="005565EC"/>
    <w:rsid w:val="00556982"/>
    <w:rsid w:val="0055784A"/>
    <w:rsid w:val="00557C03"/>
    <w:rsid w:val="00557E64"/>
    <w:rsid w:val="00560203"/>
    <w:rsid w:val="0056086D"/>
    <w:rsid w:val="005609E9"/>
    <w:rsid w:val="00560C52"/>
    <w:rsid w:val="005613DB"/>
    <w:rsid w:val="0056169A"/>
    <w:rsid w:val="005618A4"/>
    <w:rsid w:val="005619D7"/>
    <w:rsid w:val="005633D5"/>
    <w:rsid w:val="00563472"/>
    <w:rsid w:val="005637BF"/>
    <w:rsid w:val="0056390E"/>
    <w:rsid w:val="00564736"/>
    <w:rsid w:val="0056495B"/>
    <w:rsid w:val="00565108"/>
    <w:rsid w:val="00565DE5"/>
    <w:rsid w:val="00566221"/>
    <w:rsid w:val="00566540"/>
    <w:rsid w:val="00566BF8"/>
    <w:rsid w:val="0056750D"/>
    <w:rsid w:val="00567D0E"/>
    <w:rsid w:val="00567F8C"/>
    <w:rsid w:val="00570CDD"/>
    <w:rsid w:val="005717EC"/>
    <w:rsid w:val="00571A97"/>
    <w:rsid w:val="00571BAE"/>
    <w:rsid w:val="00571BF0"/>
    <w:rsid w:val="00571BF7"/>
    <w:rsid w:val="005721AF"/>
    <w:rsid w:val="0057252A"/>
    <w:rsid w:val="00572E45"/>
    <w:rsid w:val="00572E9A"/>
    <w:rsid w:val="005730BB"/>
    <w:rsid w:val="00573E18"/>
    <w:rsid w:val="00573EC0"/>
    <w:rsid w:val="0057418A"/>
    <w:rsid w:val="005749DE"/>
    <w:rsid w:val="005755E5"/>
    <w:rsid w:val="0057565D"/>
    <w:rsid w:val="00576E13"/>
    <w:rsid w:val="00576E88"/>
    <w:rsid w:val="00577213"/>
    <w:rsid w:val="00577A2F"/>
    <w:rsid w:val="00577AB9"/>
    <w:rsid w:val="00580055"/>
    <w:rsid w:val="0058012A"/>
    <w:rsid w:val="00580A65"/>
    <w:rsid w:val="00581377"/>
    <w:rsid w:val="00581451"/>
    <w:rsid w:val="00581C5F"/>
    <w:rsid w:val="00581EEF"/>
    <w:rsid w:val="00582037"/>
    <w:rsid w:val="00582137"/>
    <w:rsid w:val="005822E6"/>
    <w:rsid w:val="005823AB"/>
    <w:rsid w:val="00582DC9"/>
    <w:rsid w:val="00582F5F"/>
    <w:rsid w:val="005832BD"/>
    <w:rsid w:val="005839BA"/>
    <w:rsid w:val="00584799"/>
    <w:rsid w:val="0058485E"/>
    <w:rsid w:val="005849AC"/>
    <w:rsid w:val="00585096"/>
    <w:rsid w:val="005851B2"/>
    <w:rsid w:val="005852D4"/>
    <w:rsid w:val="00585644"/>
    <w:rsid w:val="00585D4C"/>
    <w:rsid w:val="00585DFC"/>
    <w:rsid w:val="0058622B"/>
    <w:rsid w:val="005869B7"/>
    <w:rsid w:val="005869FC"/>
    <w:rsid w:val="00587619"/>
    <w:rsid w:val="0059002E"/>
    <w:rsid w:val="00590058"/>
    <w:rsid w:val="00591219"/>
    <w:rsid w:val="00592318"/>
    <w:rsid w:val="0059247E"/>
    <w:rsid w:val="005924F5"/>
    <w:rsid w:val="005925EF"/>
    <w:rsid w:val="00592D35"/>
    <w:rsid w:val="00592F41"/>
    <w:rsid w:val="00592F9E"/>
    <w:rsid w:val="005936F2"/>
    <w:rsid w:val="00593989"/>
    <w:rsid w:val="005940C2"/>
    <w:rsid w:val="0059432F"/>
    <w:rsid w:val="00594464"/>
    <w:rsid w:val="00594F23"/>
    <w:rsid w:val="00595579"/>
    <w:rsid w:val="00595FD7"/>
    <w:rsid w:val="005961A6"/>
    <w:rsid w:val="005965CB"/>
    <w:rsid w:val="00596EAA"/>
    <w:rsid w:val="00597166"/>
    <w:rsid w:val="00597235"/>
    <w:rsid w:val="00597259"/>
    <w:rsid w:val="00597826"/>
    <w:rsid w:val="00597D0F"/>
    <w:rsid w:val="005A0A81"/>
    <w:rsid w:val="005A162D"/>
    <w:rsid w:val="005A1A7C"/>
    <w:rsid w:val="005A21C7"/>
    <w:rsid w:val="005A3DE3"/>
    <w:rsid w:val="005A3E55"/>
    <w:rsid w:val="005A3EDE"/>
    <w:rsid w:val="005A419E"/>
    <w:rsid w:val="005A49F6"/>
    <w:rsid w:val="005A4C13"/>
    <w:rsid w:val="005A51F3"/>
    <w:rsid w:val="005A536B"/>
    <w:rsid w:val="005A569A"/>
    <w:rsid w:val="005A5DDF"/>
    <w:rsid w:val="005A6008"/>
    <w:rsid w:val="005A655F"/>
    <w:rsid w:val="005A68CF"/>
    <w:rsid w:val="005A6FE9"/>
    <w:rsid w:val="005A7F54"/>
    <w:rsid w:val="005B088B"/>
    <w:rsid w:val="005B0B49"/>
    <w:rsid w:val="005B0E63"/>
    <w:rsid w:val="005B1544"/>
    <w:rsid w:val="005B15E2"/>
    <w:rsid w:val="005B21B6"/>
    <w:rsid w:val="005B2A3E"/>
    <w:rsid w:val="005B37A1"/>
    <w:rsid w:val="005B467F"/>
    <w:rsid w:val="005B49B9"/>
    <w:rsid w:val="005B5BAE"/>
    <w:rsid w:val="005B6CA6"/>
    <w:rsid w:val="005B6F9E"/>
    <w:rsid w:val="005B7095"/>
    <w:rsid w:val="005B7B7B"/>
    <w:rsid w:val="005C01EA"/>
    <w:rsid w:val="005C098F"/>
    <w:rsid w:val="005C0C02"/>
    <w:rsid w:val="005C0E54"/>
    <w:rsid w:val="005C0F98"/>
    <w:rsid w:val="005C16C6"/>
    <w:rsid w:val="005C18CA"/>
    <w:rsid w:val="005C1D6D"/>
    <w:rsid w:val="005C234B"/>
    <w:rsid w:val="005C2E92"/>
    <w:rsid w:val="005C2EAE"/>
    <w:rsid w:val="005C3122"/>
    <w:rsid w:val="005C3AE1"/>
    <w:rsid w:val="005C3CFB"/>
    <w:rsid w:val="005C46E9"/>
    <w:rsid w:val="005C48A6"/>
    <w:rsid w:val="005C499D"/>
    <w:rsid w:val="005C4E26"/>
    <w:rsid w:val="005C59D7"/>
    <w:rsid w:val="005C5EA9"/>
    <w:rsid w:val="005C60D5"/>
    <w:rsid w:val="005C6153"/>
    <w:rsid w:val="005C64C0"/>
    <w:rsid w:val="005C6867"/>
    <w:rsid w:val="005C729C"/>
    <w:rsid w:val="005C7735"/>
    <w:rsid w:val="005C7FF3"/>
    <w:rsid w:val="005D0C2C"/>
    <w:rsid w:val="005D11EB"/>
    <w:rsid w:val="005D174E"/>
    <w:rsid w:val="005D1859"/>
    <w:rsid w:val="005D1BD9"/>
    <w:rsid w:val="005D2030"/>
    <w:rsid w:val="005D204C"/>
    <w:rsid w:val="005D2F9C"/>
    <w:rsid w:val="005D3942"/>
    <w:rsid w:val="005D495E"/>
    <w:rsid w:val="005D572D"/>
    <w:rsid w:val="005D57AC"/>
    <w:rsid w:val="005D5B9C"/>
    <w:rsid w:val="005D6663"/>
    <w:rsid w:val="005D698E"/>
    <w:rsid w:val="005D6CFC"/>
    <w:rsid w:val="005D6E25"/>
    <w:rsid w:val="005D70F7"/>
    <w:rsid w:val="005D7365"/>
    <w:rsid w:val="005D73F6"/>
    <w:rsid w:val="005D741B"/>
    <w:rsid w:val="005D75CC"/>
    <w:rsid w:val="005D7978"/>
    <w:rsid w:val="005E0212"/>
    <w:rsid w:val="005E0894"/>
    <w:rsid w:val="005E119F"/>
    <w:rsid w:val="005E1342"/>
    <w:rsid w:val="005E1DAE"/>
    <w:rsid w:val="005E22DA"/>
    <w:rsid w:val="005E26BD"/>
    <w:rsid w:val="005E3576"/>
    <w:rsid w:val="005E3740"/>
    <w:rsid w:val="005E39F8"/>
    <w:rsid w:val="005E4109"/>
    <w:rsid w:val="005E4CAC"/>
    <w:rsid w:val="005E4FC7"/>
    <w:rsid w:val="005E534A"/>
    <w:rsid w:val="005E5D6C"/>
    <w:rsid w:val="005E735D"/>
    <w:rsid w:val="005F02FD"/>
    <w:rsid w:val="005F0382"/>
    <w:rsid w:val="005F0C68"/>
    <w:rsid w:val="005F0D97"/>
    <w:rsid w:val="005F1805"/>
    <w:rsid w:val="005F1873"/>
    <w:rsid w:val="005F1B6B"/>
    <w:rsid w:val="005F1D47"/>
    <w:rsid w:val="005F228A"/>
    <w:rsid w:val="005F2689"/>
    <w:rsid w:val="005F2A78"/>
    <w:rsid w:val="005F2ACB"/>
    <w:rsid w:val="005F2EFB"/>
    <w:rsid w:val="005F326A"/>
    <w:rsid w:val="005F38FF"/>
    <w:rsid w:val="005F3CD3"/>
    <w:rsid w:val="005F41BD"/>
    <w:rsid w:val="005F4351"/>
    <w:rsid w:val="005F4914"/>
    <w:rsid w:val="005F4F4B"/>
    <w:rsid w:val="005F5037"/>
    <w:rsid w:val="005F52BB"/>
    <w:rsid w:val="005F5800"/>
    <w:rsid w:val="005F596C"/>
    <w:rsid w:val="005F6704"/>
    <w:rsid w:val="005F6BC5"/>
    <w:rsid w:val="005F7200"/>
    <w:rsid w:val="005F772D"/>
    <w:rsid w:val="0060147A"/>
    <w:rsid w:val="006017AB"/>
    <w:rsid w:val="006019CC"/>
    <w:rsid w:val="00602412"/>
    <w:rsid w:val="00602DBF"/>
    <w:rsid w:val="00602EBD"/>
    <w:rsid w:val="00603135"/>
    <w:rsid w:val="0060335D"/>
    <w:rsid w:val="00604619"/>
    <w:rsid w:val="006048F5"/>
    <w:rsid w:val="00604944"/>
    <w:rsid w:val="00604D61"/>
    <w:rsid w:val="006053F5"/>
    <w:rsid w:val="0060552E"/>
    <w:rsid w:val="006058C8"/>
    <w:rsid w:val="00605BF5"/>
    <w:rsid w:val="00605ECF"/>
    <w:rsid w:val="00606868"/>
    <w:rsid w:val="00606A09"/>
    <w:rsid w:val="00606D6B"/>
    <w:rsid w:val="006072A8"/>
    <w:rsid w:val="006075D2"/>
    <w:rsid w:val="006076E4"/>
    <w:rsid w:val="0060792C"/>
    <w:rsid w:val="00607D02"/>
    <w:rsid w:val="00607EAD"/>
    <w:rsid w:val="0061003F"/>
    <w:rsid w:val="006114E0"/>
    <w:rsid w:val="00611B3F"/>
    <w:rsid w:val="00611B9C"/>
    <w:rsid w:val="006124A4"/>
    <w:rsid w:val="0061280B"/>
    <w:rsid w:val="00613047"/>
    <w:rsid w:val="00613A06"/>
    <w:rsid w:val="00613C5B"/>
    <w:rsid w:val="00614ACB"/>
    <w:rsid w:val="0061500D"/>
    <w:rsid w:val="006151DF"/>
    <w:rsid w:val="0061641F"/>
    <w:rsid w:val="00616577"/>
    <w:rsid w:val="0061690A"/>
    <w:rsid w:val="00616CDD"/>
    <w:rsid w:val="006201C1"/>
    <w:rsid w:val="0062107A"/>
    <w:rsid w:val="00621242"/>
    <w:rsid w:val="00621FD9"/>
    <w:rsid w:val="00623216"/>
    <w:rsid w:val="006243DE"/>
    <w:rsid w:val="00624876"/>
    <w:rsid w:val="00624A03"/>
    <w:rsid w:val="00624BC1"/>
    <w:rsid w:val="0062580A"/>
    <w:rsid w:val="00625949"/>
    <w:rsid w:val="00626B97"/>
    <w:rsid w:val="00626F24"/>
    <w:rsid w:val="0062730C"/>
    <w:rsid w:val="00627909"/>
    <w:rsid w:val="00627F75"/>
    <w:rsid w:val="0063012B"/>
    <w:rsid w:val="006307DA"/>
    <w:rsid w:val="006313A2"/>
    <w:rsid w:val="006314B3"/>
    <w:rsid w:val="00631D8C"/>
    <w:rsid w:val="00631DA8"/>
    <w:rsid w:val="00632B41"/>
    <w:rsid w:val="0063339F"/>
    <w:rsid w:val="00633FC5"/>
    <w:rsid w:val="00634C65"/>
    <w:rsid w:val="00634DFC"/>
    <w:rsid w:val="0063516E"/>
    <w:rsid w:val="00635B9A"/>
    <w:rsid w:val="00635C79"/>
    <w:rsid w:val="00635F0D"/>
    <w:rsid w:val="006367F9"/>
    <w:rsid w:val="00636B92"/>
    <w:rsid w:val="00636BAF"/>
    <w:rsid w:val="00637262"/>
    <w:rsid w:val="006377C2"/>
    <w:rsid w:val="00640DAC"/>
    <w:rsid w:val="006413FA"/>
    <w:rsid w:val="00641852"/>
    <w:rsid w:val="006421B3"/>
    <w:rsid w:val="006427B6"/>
    <w:rsid w:val="0064292F"/>
    <w:rsid w:val="00642E15"/>
    <w:rsid w:val="00643C15"/>
    <w:rsid w:val="00644366"/>
    <w:rsid w:val="00644C0B"/>
    <w:rsid w:val="006454D8"/>
    <w:rsid w:val="00645D3E"/>
    <w:rsid w:val="0064632D"/>
    <w:rsid w:val="00646361"/>
    <w:rsid w:val="0064661C"/>
    <w:rsid w:val="00647E25"/>
    <w:rsid w:val="0065007C"/>
    <w:rsid w:val="00650BFF"/>
    <w:rsid w:val="00650E41"/>
    <w:rsid w:val="00651032"/>
    <w:rsid w:val="00651250"/>
    <w:rsid w:val="00651505"/>
    <w:rsid w:val="00651AA8"/>
    <w:rsid w:val="00651B1D"/>
    <w:rsid w:val="00652339"/>
    <w:rsid w:val="0065247B"/>
    <w:rsid w:val="006529BE"/>
    <w:rsid w:val="00652BD0"/>
    <w:rsid w:val="00653341"/>
    <w:rsid w:val="00653691"/>
    <w:rsid w:val="006539B9"/>
    <w:rsid w:val="006540D1"/>
    <w:rsid w:val="006541F1"/>
    <w:rsid w:val="00654239"/>
    <w:rsid w:val="0065498A"/>
    <w:rsid w:val="00654A4C"/>
    <w:rsid w:val="00654FBB"/>
    <w:rsid w:val="0065523C"/>
    <w:rsid w:val="00655547"/>
    <w:rsid w:val="00655A2D"/>
    <w:rsid w:val="00656B78"/>
    <w:rsid w:val="006575E3"/>
    <w:rsid w:val="00657CE5"/>
    <w:rsid w:val="006602CA"/>
    <w:rsid w:val="00660401"/>
    <w:rsid w:val="0066091C"/>
    <w:rsid w:val="00661670"/>
    <w:rsid w:val="0066169A"/>
    <w:rsid w:val="00661A4C"/>
    <w:rsid w:val="00661AFB"/>
    <w:rsid w:val="006621D0"/>
    <w:rsid w:val="00662B41"/>
    <w:rsid w:val="006630EF"/>
    <w:rsid w:val="00663C67"/>
    <w:rsid w:val="00663F3E"/>
    <w:rsid w:val="00663F8F"/>
    <w:rsid w:val="006655D5"/>
    <w:rsid w:val="00667835"/>
    <w:rsid w:val="006679A9"/>
    <w:rsid w:val="00670549"/>
    <w:rsid w:val="00670A3B"/>
    <w:rsid w:val="006714BB"/>
    <w:rsid w:val="006715A3"/>
    <w:rsid w:val="00672043"/>
    <w:rsid w:val="0067206C"/>
    <w:rsid w:val="006724ED"/>
    <w:rsid w:val="0067252E"/>
    <w:rsid w:val="006733E9"/>
    <w:rsid w:val="006734E5"/>
    <w:rsid w:val="00673874"/>
    <w:rsid w:val="006739B3"/>
    <w:rsid w:val="00673AFD"/>
    <w:rsid w:val="00673E11"/>
    <w:rsid w:val="00673F4B"/>
    <w:rsid w:val="006744A5"/>
    <w:rsid w:val="00674ACD"/>
    <w:rsid w:val="00674C1A"/>
    <w:rsid w:val="00674E7B"/>
    <w:rsid w:val="0067564D"/>
    <w:rsid w:val="0067569C"/>
    <w:rsid w:val="00675CBA"/>
    <w:rsid w:val="0067601E"/>
    <w:rsid w:val="006766AD"/>
    <w:rsid w:val="00676BB2"/>
    <w:rsid w:val="00677048"/>
    <w:rsid w:val="00677482"/>
    <w:rsid w:val="00677E21"/>
    <w:rsid w:val="00677E9C"/>
    <w:rsid w:val="0068039F"/>
    <w:rsid w:val="00680409"/>
    <w:rsid w:val="006804EA"/>
    <w:rsid w:val="006809FD"/>
    <w:rsid w:val="00680DD9"/>
    <w:rsid w:val="006812E6"/>
    <w:rsid w:val="00681516"/>
    <w:rsid w:val="00681884"/>
    <w:rsid w:val="006838D1"/>
    <w:rsid w:val="00683B1B"/>
    <w:rsid w:val="00683F41"/>
    <w:rsid w:val="006847D7"/>
    <w:rsid w:val="00684A68"/>
    <w:rsid w:val="00684DCA"/>
    <w:rsid w:val="006856C0"/>
    <w:rsid w:val="00685793"/>
    <w:rsid w:val="006859CA"/>
    <w:rsid w:val="00685F18"/>
    <w:rsid w:val="0068628F"/>
    <w:rsid w:val="006867E7"/>
    <w:rsid w:val="006868B1"/>
    <w:rsid w:val="0068692B"/>
    <w:rsid w:val="0068745C"/>
    <w:rsid w:val="006879BC"/>
    <w:rsid w:val="00687C3C"/>
    <w:rsid w:val="00687DE6"/>
    <w:rsid w:val="006908AD"/>
    <w:rsid w:val="00691450"/>
    <w:rsid w:val="0069146D"/>
    <w:rsid w:val="006916FC"/>
    <w:rsid w:val="00691DA0"/>
    <w:rsid w:val="006928C5"/>
    <w:rsid w:val="00692AE0"/>
    <w:rsid w:val="00692D58"/>
    <w:rsid w:val="00693669"/>
    <w:rsid w:val="006936FF"/>
    <w:rsid w:val="00693947"/>
    <w:rsid w:val="00693D71"/>
    <w:rsid w:val="0069415F"/>
    <w:rsid w:val="00694505"/>
    <w:rsid w:val="006946E5"/>
    <w:rsid w:val="006948D2"/>
    <w:rsid w:val="00694C43"/>
    <w:rsid w:val="00694DEF"/>
    <w:rsid w:val="0069512D"/>
    <w:rsid w:val="006955FE"/>
    <w:rsid w:val="00695994"/>
    <w:rsid w:val="00695F7F"/>
    <w:rsid w:val="00696767"/>
    <w:rsid w:val="00696B2B"/>
    <w:rsid w:val="006A0089"/>
    <w:rsid w:val="006A0648"/>
    <w:rsid w:val="006A1367"/>
    <w:rsid w:val="006A145E"/>
    <w:rsid w:val="006A16BC"/>
    <w:rsid w:val="006A1D2E"/>
    <w:rsid w:val="006A1DF4"/>
    <w:rsid w:val="006A2220"/>
    <w:rsid w:val="006A24BA"/>
    <w:rsid w:val="006A27D1"/>
    <w:rsid w:val="006A3A6E"/>
    <w:rsid w:val="006A4913"/>
    <w:rsid w:val="006A4C95"/>
    <w:rsid w:val="006A521C"/>
    <w:rsid w:val="006A5509"/>
    <w:rsid w:val="006B0E4C"/>
    <w:rsid w:val="006B0E79"/>
    <w:rsid w:val="006B0F7A"/>
    <w:rsid w:val="006B0FC5"/>
    <w:rsid w:val="006B15E9"/>
    <w:rsid w:val="006B1C9D"/>
    <w:rsid w:val="006B202B"/>
    <w:rsid w:val="006B2781"/>
    <w:rsid w:val="006B33EA"/>
    <w:rsid w:val="006B43A0"/>
    <w:rsid w:val="006B4B17"/>
    <w:rsid w:val="006B4C2A"/>
    <w:rsid w:val="006B605C"/>
    <w:rsid w:val="006B622E"/>
    <w:rsid w:val="006B6473"/>
    <w:rsid w:val="006B68A6"/>
    <w:rsid w:val="006B7F08"/>
    <w:rsid w:val="006C0B6F"/>
    <w:rsid w:val="006C0F75"/>
    <w:rsid w:val="006C0FD3"/>
    <w:rsid w:val="006C1567"/>
    <w:rsid w:val="006C1814"/>
    <w:rsid w:val="006C2881"/>
    <w:rsid w:val="006C2AD9"/>
    <w:rsid w:val="006C3871"/>
    <w:rsid w:val="006C4241"/>
    <w:rsid w:val="006C446F"/>
    <w:rsid w:val="006C4ECD"/>
    <w:rsid w:val="006C545B"/>
    <w:rsid w:val="006C57A4"/>
    <w:rsid w:val="006C5877"/>
    <w:rsid w:val="006C58E2"/>
    <w:rsid w:val="006C5B94"/>
    <w:rsid w:val="006C63B4"/>
    <w:rsid w:val="006C6592"/>
    <w:rsid w:val="006C6D2C"/>
    <w:rsid w:val="006C7B1B"/>
    <w:rsid w:val="006D0537"/>
    <w:rsid w:val="006D0C41"/>
    <w:rsid w:val="006D0EED"/>
    <w:rsid w:val="006D0F06"/>
    <w:rsid w:val="006D108A"/>
    <w:rsid w:val="006D1E44"/>
    <w:rsid w:val="006D25F0"/>
    <w:rsid w:val="006D2665"/>
    <w:rsid w:val="006D3023"/>
    <w:rsid w:val="006D34E1"/>
    <w:rsid w:val="006D491A"/>
    <w:rsid w:val="006D4E49"/>
    <w:rsid w:val="006D51F7"/>
    <w:rsid w:val="006D58D8"/>
    <w:rsid w:val="006D630E"/>
    <w:rsid w:val="006D71B1"/>
    <w:rsid w:val="006D7ADE"/>
    <w:rsid w:val="006E0461"/>
    <w:rsid w:val="006E1136"/>
    <w:rsid w:val="006E1751"/>
    <w:rsid w:val="006E197F"/>
    <w:rsid w:val="006E1CA7"/>
    <w:rsid w:val="006E1D60"/>
    <w:rsid w:val="006E1DB2"/>
    <w:rsid w:val="006E27C8"/>
    <w:rsid w:val="006E2D30"/>
    <w:rsid w:val="006E322F"/>
    <w:rsid w:val="006E3C50"/>
    <w:rsid w:val="006E3C6A"/>
    <w:rsid w:val="006E4ADE"/>
    <w:rsid w:val="006E4EBF"/>
    <w:rsid w:val="006E5B59"/>
    <w:rsid w:val="006E5CFF"/>
    <w:rsid w:val="006E5FCC"/>
    <w:rsid w:val="006E6082"/>
    <w:rsid w:val="006E6C72"/>
    <w:rsid w:val="006E72A4"/>
    <w:rsid w:val="006E74B3"/>
    <w:rsid w:val="006E7845"/>
    <w:rsid w:val="006F0230"/>
    <w:rsid w:val="006F02B9"/>
    <w:rsid w:val="006F036D"/>
    <w:rsid w:val="006F08C2"/>
    <w:rsid w:val="006F0A90"/>
    <w:rsid w:val="006F1358"/>
    <w:rsid w:val="006F152F"/>
    <w:rsid w:val="006F16B1"/>
    <w:rsid w:val="006F1B15"/>
    <w:rsid w:val="006F2573"/>
    <w:rsid w:val="006F3064"/>
    <w:rsid w:val="006F34FF"/>
    <w:rsid w:val="006F36A4"/>
    <w:rsid w:val="006F3FCF"/>
    <w:rsid w:val="006F45D4"/>
    <w:rsid w:val="006F47A1"/>
    <w:rsid w:val="006F54A9"/>
    <w:rsid w:val="006F5995"/>
    <w:rsid w:val="006F5D78"/>
    <w:rsid w:val="006F635B"/>
    <w:rsid w:val="006F6720"/>
    <w:rsid w:val="006F7438"/>
    <w:rsid w:val="006F7A19"/>
    <w:rsid w:val="007000CC"/>
    <w:rsid w:val="00700376"/>
    <w:rsid w:val="00700588"/>
    <w:rsid w:val="007007C9"/>
    <w:rsid w:val="007017F0"/>
    <w:rsid w:val="007018AE"/>
    <w:rsid w:val="0070199A"/>
    <w:rsid w:val="00702A93"/>
    <w:rsid w:val="00704C34"/>
    <w:rsid w:val="00705054"/>
    <w:rsid w:val="00705253"/>
    <w:rsid w:val="00705548"/>
    <w:rsid w:val="00706219"/>
    <w:rsid w:val="007063CF"/>
    <w:rsid w:val="00706BCD"/>
    <w:rsid w:val="00707B17"/>
    <w:rsid w:val="00710CD8"/>
    <w:rsid w:val="007110AB"/>
    <w:rsid w:val="00711FC0"/>
    <w:rsid w:val="007121E9"/>
    <w:rsid w:val="0071229A"/>
    <w:rsid w:val="007124DE"/>
    <w:rsid w:val="0071263B"/>
    <w:rsid w:val="00712A6F"/>
    <w:rsid w:val="00712AF9"/>
    <w:rsid w:val="0071309D"/>
    <w:rsid w:val="007130AC"/>
    <w:rsid w:val="007134FE"/>
    <w:rsid w:val="00713697"/>
    <w:rsid w:val="007137C5"/>
    <w:rsid w:val="0071500D"/>
    <w:rsid w:val="00715731"/>
    <w:rsid w:val="00715D50"/>
    <w:rsid w:val="00715EC2"/>
    <w:rsid w:val="0071659D"/>
    <w:rsid w:val="00716F36"/>
    <w:rsid w:val="007202E9"/>
    <w:rsid w:val="0072063B"/>
    <w:rsid w:val="0072070D"/>
    <w:rsid w:val="007216DF"/>
    <w:rsid w:val="00721D01"/>
    <w:rsid w:val="00722199"/>
    <w:rsid w:val="007226C1"/>
    <w:rsid w:val="00722ECB"/>
    <w:rsid w:val="00722F96"/>
    <w:rsid w:val="00722FF9"/>
    <w:rsid w:val="00723303"/>
    <w:rsid w:val="00723309"/>
    <w:rsid w:val="00723893"/>
    <w:rsid w:val="00723A26"/>
    <w:rsid w:val="00724421"/>
    <w:rsid w:val="00724685"/>
    <w:rsid w:val="007251B3"/>
    <w:rsid w:val="007255FD"/>
    <w:rsid w:val="00725648"/>
    <w:rsid w:val="007256FD"/>
    <w:rsid w:val="00725AA4"/>
    <w:rsid w:val="00725F91"/>
    <w:rsid w:val="0072639F"/>
    <w:rsid w:val="00726896"/>
    <w:rsid w:val="00727EAC"/>
    <w:rsid w:val="00730855"/>
    <w:rsid w:val="00731913"/>
    <w:rsid w:val="00731A6A"/>
    <w:rsid w:val="007324F2"/>
    <w:rsid w:val="00732500"/>
    <w:rsid w:val="00732E5C"/>
    <w:rsid w:val="007336FC"/>
    <w:rsid w:val="00733C2F"/>
    <w:rsid w:val="00734260"/>
    <w:rsid w:val="007349D2"/>
    <w:rsid w:val="007366BA"/>
    <w:rsid w:val="0073753E"/>
    <w:rsid w:val="00737D75"/>
    <w:rsid w:val="007402A9"/>
    <w:rsid w:val="00740554"/>
    <w:rsid w:val="00740F3C"/>
    <w:rsid w:val="0074143C"/>
    <w:rsid w:val="00741B7B"/>
    <w:rsid w:val="0074218A"/>
    <w:rsid w:val="007422C9"/>
    <w:rsid w:val="0074237F"/>
    <w:rsid w:val="0074265B"/>
    <w:rsid w:val="00742C08"/>
    <w:rsid w:val="0074315E"/>
    <w:rsid w:val="00744034"/>
    <w:rsid w:val="00744056"/>
    <w:rsid w:val="007447CB"/>
    <w:rsid w:val="007449F7"/>
    <w:rsid w:val="00744CB3"/>
    <w:rsid w:val="00744D68"/>
    <w:rsid w:val="00744D8C"/>
    <w:rsid w:val="0074570E"/>
    <w:rsid w:val="007460B0"/>
    <w:rsid w:val="00746701"/>
    <w:rsid w:val="0074680E"/>
    <w:rsid w:val="00746A22"/>
    <w:rsid w:val="00746B7C"/>
    <w:rsid w:val="00746F96"/>
    <w:rsid w:val="007475CB"/>
    <w:rsid w:val="00747985"/>
    <w:rsid w:val="00750130"/>
    <w:rsid w:val="00750A08"/>
    <w:rsid w:val="00750D95"/>
    <w:rsid w:val="00751692"/>
    <w:rsid w:val="00752062"/>
    <w:rsid w:val="007525A8"/>
    <w:rsid w:val="007529A1"/>
    <w:rsid w:val="00753C89"/>
    <w:rsid w:val="00753FB9"/>
    <w:rsid w:val="007549F6"/>
    <w:rsid w:val="007549FD"/>
    <w:rsid w:val="00754AC7"/>
    <w:rsid w:val="00754FB9"/>
    <w:rsid w:val="00757545"/>
    <w:rsid w:val="007579D2"/>
    <w:rsid w:val="00757D1C"/>
    <w:rsid w:val="007605F7"/>
    <w:rsid w:val="00760BC6"/>
    <w:rsid w:val="007610B5"/>
    <w:rsid w:val="007614D0"/>
    <w:rsid w:val="007618E6"/>
    <w:rsid w:val="00761BC9"/>
    <w:rsid w:val="00763090"/>
    <w:rsid w:val="007645A0"/>
    <w:rsid w:val="007650EE"/>
    <w:rsid w:val="00765201"/>
    <w:rsid w:val="00765696"/>
    <w:rsid w:val="00765770"/>
    <w:rsid w:val="0076598A"/>
    <w:rsid w:val="00765ADC"/>
    <w:rsid w:val="0076606D"/>
    <w:rsid w:val="0076609A"/>
    <w:rsid w:val="00766202"/>
    <w:rsid w:val="0076624C"/>
    <w:rsid w:val="00766402"/>
    <w:rsid w:val="00767FFC"/>
    <w:rsid w:val="0077064F"/>
    <w:rsid w:val="0077072E"/>
    <w:rsid w:val="00770CFD"/>
    <w:rsid w:val="00770FB6"/>
    <w:rsid w:val="00771E1A"/>
    <w:rsid w:val="00772000"/>
    <w:rsid w:val="00772016"/>
    <w:rsid w:val="007724CD"/>
    <w:rsid w:val="00773281"/>
    <w:rsid w:val="0077354C"/>
    <w:rsid w:val="007737FD"/>
    <w:rsid w:val="0077413A"/>
    <w:rsid w:val="007755B2"/>
    <w:rsid w:val="00775A30"/>
    <w:rsid w:val="00775D9F"/>
    <w:rsid w:val="00776202"/>
    <w:rsid w:val="0077751E"/>
    <w:rsid w:val="0077779C"/>
    <w:rsid w:val="007777C4"/>
    <w:rsid w:val="0077791D"/>
    <w:rsid w:val="00777A81"/>
    <w:rsid w:val="00777D21"/>
    <w:rsid w:val="00780438"/>
    <w:rsid w:val="0078083A"/>
    <w:rsid w:val="00780965"/>
    <w:rsid w:val="007812AA"/>
    <w:rsid w:val="0078184A"/>
    <w:rsid w:val="00781B87"/>
    <w:rsid w:val="00781DF9"/>
    <w:rsid w:val="00782078"/>
    <w:rsid w:val="007820F9"/>
    <w:rsid w:val="0078237E"/>
    <w:rsid w:val="007831E2"/>
    <w:rsid w:val="007833AD"/>
    <w:rsid w:val="00784446"/>
    <w:rsid w:val="007847BD"/>
    <w:rsid w:val="00785312"/>
    <w:rsid w:val="007854BF"/>
    <w:rsid w:val="0078578D"/>
    <w:rsid w:val="0078619C"/>
    <w:rsid w:val="00786917"/>
    <w:rsid w:val="00786CF8"/>
    <w:rsid w:val="0078789A"/>
    <w:rsid w:val="00787FAA"/>
    <w:rsid w:val="00790471"/>
    <w:rsid w:val="00791B88"/>
    <w:rsid w:val="00791C82"/>
    <w:rsid w:val="00792716"/>
    <w:rsid w:val="0079279A"/>
    <w:rsid w:val="007928DE"/>
    <w:rsid w:val="00792D36"/>
    <w:rsid w:val="00792ECB"/>
    <w:rsid w:val="00792EDB"/>
    <w:rsid w:val="00793487"/>
    <w:rsid w:val="00793E36"/>
    <w:rsid w:val="0079417A"/>
    <w:rsid w:val="00794229"/>
    <w:rsid w:val="0079457F"/>
    <w:rsid w:val="007945D8"/>
    <w:rsid w:val="00794C60"/>
    <w:rsid w:val="00795093"/>
    <w:rsid w:val="007951AF"/>
    <w:rsid w:val="00795D59"/>
    <w:rsid w:val="00796370"/>
    <w:rsid w:val="00797003"/>
    <w:rsid w:val="00797B22"/>
    <w:rsid w:val="007A01E1"/>
    <w:rsid w:val="007A0C38"/>
    <w:rsid w:val="007A10CF"/>
    <w:rsid w:val="007A118D"/>
    <w:rsid w:val="007A1479"/>
    <w:rsid w:val="007A1A6F"/>
    <w:rsid w:val="007A1F83"/>
    <w:rsid w:val="007A20E0"/>
    <w:rsid w:val="007A2444"/>
    <w:rsid w:val="007A27DF"/>
    <w:rsid w:val="007A2B1D"/>
    <w:rsid w:val="007A3184"/>
    <w:rsid w:val="007A3422"/>
    <w:rsid w:val="007A37BC"/>
    <w:rsid w:val="007A3AFF"/>
    <w:rsid w:val="007A443C"/>
    <w:rsid w:val="007A46A3"/>
    <w:rsid w:val="007A46FD"/>
    <w:rsid w:val="007A4AAC"/>
    <w:rsid w:val="007A5641"/>
    <w:rsid w:val="007A57F6"/>
    <w:rsid w:val="007A5888"/>
    <w:rsid w:val="007A5D68"/>
    <w:rsid w:val="007A6083"/>
    <w:rsid w:val="007A64C3"/>
    <w:rsid w:val="007A6804"/>
    <w:rsid w:val="007A6880"/>
    <w:rsid w:val="007A6B38"/>
    <w:rsid w:val="007A7737"/>
    <w:rsid w:val="007B0ED1"/>
    <w:rsid w:val="007B1098"/>
    <w:rsid w:val="007B162B"/>
    <w:rsid w:val="007B176D"/>
    <w:rsid w:val="007B1AB0"/>
    <w:rsid w:val="007B1C5D"/>
    <w:rsid w:val="007B1CB5"/>
    <w:rsid w:val="007B1ED4"/>
    <w:rsid w:val="007B27E5"/>
    <w:rsid w:val="007B280A"/>
    <w:rsid w:val="007B3040"/>
    <w:rsid w:val="007B3F33"/>
    <w:rsid w:val="007B42A1"/>
    <w:rsid w:val="007B4617"/>
    <w:rsid w:val="007B4E89"/>
    <w:rsid w:val="007B5204"/>
    <w:rsid w:val="007B520B"/>
    <w:rsid w:val="007B5225"/>
    <w:rsid w:val="007B5301"/>
    <w:rsid w:val="007B5942"/>
    <w:rsid w:val="007B5AAD"/>
    <w:rsid w:val="007B5F22"/>
    <w:rsid w:val="007B6F4F"/>
    <w:rsid w:val="007B719D"/>
    <w:rsid w:val="007B7880"/>
    <w:rsid w:val="007B7B1F"/>
    <w:rsid w:val="007C06A9"/>
    <w:rsid w:val="007C16C1"/>
    <w:rsid w:val="007C1F74"/>
    <w:rsid w:val="007C307B"/>
    <w:rsid w:val="007C34C6"/>
    <w:rsid w:val="007C4FDA"/>
    <w:rsid w:val="007C5904"/>
    <w:rsid w:val="007C5ABE"/>
    <w:rsid w:val="007C7301"/>
    <w:rsid w:val="007C7399"/>
    <w:rsid w:val="007C768D"/>
    <w:rsid w:val="007C7E34"/>
    <w:rsid w:val="007D13AD"/>
    <w:rsid w:val="007D1427"/>
    <w:rsid w:val="007D17A2"/>
    <w:rsid w:val="007D1A99"/>
    <w:rsid w:val="007D27F7"/>
    <w:rsid w:val="007D28EB"/>
    <w:rsid w:val="007D29CF"/>
    <w:rsid w:val="007D2C53"/>
    <w:rsid w:val="007D2C8A"/>
    <w:rsid w:val="007D391A"/>
    <w:rsid w:val="007D3E20"/>
    <w:rsid w:val="007D54BE"/>
    <w:rsid w:val="007D6510"/>
    <w:rsid w:val="007D693A"/>
    <w:rsid w:val="007D733D"/>
    <w:rsid w:val="007D7471"/>
    <w:rsid w:val="007D7DBD"/>
    <w:rsid w:val="007E057B"/>
    <w:rsid w:val="007E05BD"/>
    <w:rsid w:val="007E08F8"/>
    <w:rsid w:val="007E112D"/>
    <w:rsid w:val="007E18D7"/>
    <w:rsid w:val="007E1ECD"/>
    <w:rsid w:val="007E1F8C"/>
    <w:rsid w:val="007E2223"/>
    <w:rsid w:val="007E2277"/>
    <w:rsid w:val="007E23BC"/>
    <w:rsid w:val="007E26B5"/>
    <w:rsid w:val="007E2CD7"/>
    <w:rsid w:val="007E3561"/>
    <w:rsid w:val="007E3D77"/>
    <w:rsid w:val="007E457F"/>
    <w:rsid w:val="007E48E1"/>
    <w:rsid w:val="007E48F3"/>
    <w:rsid w:val="007E5923"/>
    <w:rsid w:val="007E5B35"/>
    <w:rsid w:val="007E621D"/>
    <w:rsid w:val="007E6222"/>
    <w:rsid w:val="007E6828"/>
    <w:rsid w:val="007E7048"/>
    <w:rsid w:val="007E7323"/>
    <w:rsid w:val="007E7573"/>
    <w:rsid w:val="007E7831"/>
    <w:rsid w:val="007E78BF"/>
    <w:rsid w:val="007F0396"/>
    <w:rsid w:val="007F14A3"/>
    <w:rsid w:val="007F1F1F"/>
    <w:rsid w:val="007F1F30"/>
    <w:rsid w:val="007F2C2F"/>
    <w:rsid w:val="007F3003"/>
    <w:rsid w:val="007F3A7E"/>
    <w:rsid w:val="007F3FC9"/>
    <w:rsid w:val="007F45E3"/>
    <w:rsid w:val="007F46C6"/>
    <w:rsid w:val="007F4B8F"/>
    <w:rsid w:val="007F4EAC"/>
    <w:rsid w:val="007F556D"/>
    <w:rsid w:val="007F563C"/>
    <w:rsid w:val="007F583E"/>
    <w:rsid w:val="007F733E"/>
    <w:rsid w:val="007F7B29"/>
    <w:rsid w:val="008001F6"/>
    <w:rsid w:val="00800A0A"/>
    <w:rsid w:val="0080112C"/>
    <w:rsid w:val="008012E7"/>
    <w:rsid w:val="00801AB9"/>
    <w:rsid w:val="00801D6B"/>
    <w:rsid w:val="00802B3A"/>
    <w:rsid w:val="00802FA5"/>
    <w:rsid w:val="0080331D"/>
    <w:rsid w:val="0080343C"/>
    <w:rsid w:val="0080365F"/>
    <w:rsid w:val="00803776"/>
    <w:rsid w:val="00803C86"/>
    <w:rsid w:val="00804166"/>
    <w:rsid w:val="008044C2"/>
    <w:rsid w:val="008045A1"/>
    <w:rsid w:val="008049D7"/>
    <w:rsid w:val="00804A79"/>
    <w:rsid w:val="00805487"/>
    <w:rsid w:val="00805A08"/>
    <w:rsid w:val="00806A98"/>
    <w:rsid w:val="00806BA3"/>
    <w:rsid w:val="00807188"/>
    <w:rsid w:val="008072A0"/>
    <w:rsid w:val="00807680"/>
    <w:rsid w:val="00807CAD"/>
    <w:rsid w:val="008104F9"/>
    <w:rsid w:val="0081053D"/>
    <w:rsid w:val="008105DF"/>
    <w:rsid w:val="008109D4"/>
    <w:rsid w:val="00810B9C"/>
    <w:rsid w:val="00810EEA"/>
    <w:rsid w:val="00810F27"/>
    <w:rsid w:val="008115B2"/>
    <w:rsid w:val="00811C05"/>
    <w:rsid w:val="008131C1"/>
    <w:rsid w:val="00813325"/>
    <w:rsid w:val="008134F4"/>
    <w:rsid w:val="00814415"/>
    <w:rsid w:val="00814F17"/>
    <w:rsid w:val="008152F6"/>
    <w:rsid w:val="00815745"/>
    <w:rsid w:val="008165F9"/>
    <w:rsid w:val="00816A7D"/>
    <w:rsid w:val="00816A8F"/>
    <w:rsid w:val="00816B6D"/>
    <w:rsid w:val="00816E86"/>
    <w:rsid w:val="008205F9"/>
    <w:rsid w:val="0082085C"/>
    <w:rsid w:val="00821677"/>
    <w:rsid w:val="00821740"/>
    <w:rsid w:val="00821821"/>
    <w:rsid w:val="0082193C"/>
    <w:rsid w:val="00821D92"/>
    <w:rsid w:val="0082250B"/>
    <w:rsid w:val="008228CA"/>
    <w:rsid w:val="00822F48"/>
    <w:rsid w:val="00823087"/>
    <w:rsid w:val="008232C0"/>
    <w:rsid w:val="00823BEB"/>
    <w:rsid w:val="00824C17"/>
    <w:rsid w:val="00824D2B"/>
    <w:rsid w:val="00825183"/>
    <w:rsid w:val="008255B1"/>
    <w:rsid w:val="008259D0"/>
    <w:rsid w:val="008260C3"/>
    <w:rsid w:val="00826BBB"/>
    <w:rsid w:val="00826BE1"/>
    <w:rsid w:val="00826C26"/>
    <w:rsid w:val="00827378"/>
    <w:rsid w:val="0082771D"/>
    <w:rsid w:val="00827934"/>
    <w:rsid w:val="00827CE3"/>
    <w:rsid w:val="0083040A"/>
    <w:rsid w:val="008305A7"/>
    <w:rsid w:val="008306B2"/>
    <w:rsid w:val="00830A2E"/>
    <w:rsid w:val="00830FF4"/>
    <w:rsid w:val="00831377"/>
    <w:rsid w:val="00831A27"/>
    <w:rsid w:val="00832367"/>
    <w:rsid w:val="00832794"/>
    <w:rsid w:val="00832A5C"/>
    <w:rsid w:val="008332B2"/>
    <w:rsid w:val="0083335D"/>
    <w:rsid w:val="00833A48"/>
    <w:rsid w:val="00834339"/>
    <w:rsid w:val="0083433C"/>
    <w:rsid w:val="0083582C"/>
    <w:rsid w:val="0083598C"/>
    <w:rsid w:val="00835CC2"/>
    <w:rsid w:val="008363C2"/>
    <w:rsid w:val="008368DE"/>
    <w:rsid w:val="00836E56"/>
    <w:rsid w:val="0084012C"/>
    <w:rsid w:val="008403FE"/>
    <w:rsid w:val="00841F6E"/>
    <w:rsid w:val="00843273"/>
    <w:rsid w:val="008437DE"/>
    <w:rsid w:val="008446EC"/>
    <w:rsid w:val="00844A39"/>
    <w:rsid w:val="00844AFF"/>
    <w:rsid w:val="00844CA3"/>
    <w:rsid w:val="0084520E"/>
    <w:rsid w:val="008455EC"/>
    <w:rsid w:val="008458B3"/>
    <w:rsid w:val="008458B7"/>
    <w:rsid w:val="00845B53"/>
    <w:rsid w:val="00846095"/>
    <w:rsid w:val="00846207"/>
    <w:rsid w:val="00846958"/>
    <w:rsid w:val="00846C40"/>
    <w:rsid w:val="0084719D"/>
    <w:rsid w:val="00847AC3"/>
    <w:rsid w:val="00847F34"/>
    <w:rsid w:val="00850126"/>
    <w:rsid w:val="00850397"/>
    <w:rsid w:val="00850550"/>
    <w:rsid w:val="00850F45"/>
    <w:rsid w:val="00851452"/>
    <w:rsid w:val="00852134"/>
    <w:rsid w:val="0085253C"/>
    <w:rsid w:val="00852BDB"/>
    <w:rsid w:val="00852F68"/>
    <w:rsid w:val="0085320B"/>
    <w:rsid w:val="008533FD"/>
    <w:rsid w:val="008535B8"/>
    <w:rsid w:val="0085379A"/>
    <w:rsid w:val="0085396D"/>
    <w:rsid w:val="00853E60"/>
    <w:rsid w:val="008545AE"/>
    <w:rsid w:val="00854689"/>
    <w:rsid w:val="0085484E"/>
    <w:rsid w:val="00854A3B"/>
    <w:rsid w:val="00855179"/>
    <w:rsid w:val="00855360"/>
    <w:rsid w:val="008555EB"/>
    <w:rsid w:val="008562A7"/>
    <w:rsid w:val="00856789"/>
    <w:rsid w:val="008569BD"/>
    <w:rsid w:val="00856E51"/>
    <w:rsid w:val="00857489"/>
    <w:rsid w:val="00857FF2"/>
    <w:rsid w:val="00860A2F"/>
    <w:rsid w:val="00860B29"/>
    <w:rsid w:val="0086151A"/>
    <w:rsid w:val="00861C5C"/>
    <w:rsid w:val="008620E3"/>
    <w:rsid w:val="00862348"/>
    <w:rsid w:val="00862448"/>
    <w:rsid w:val="008628A8"/>
    <w:rsid w:val="0086297B"/>
    <w:rsid w:val="00862FF2"/>
    <w:rsid w:val="00863505"/>
    <w:rsid w:val="0086383F"/>
    <w:rsid w:val="0086474A"/>
    <w:rsid w:val="008648E0"/>
    <w:rsid w:val="00864981"/>
    <w:rsid w:val="00864D2F"/>
    <w:rsid w:val="008653BB"/>
    <w:rsid w:val="0086573B"/>
    <w:rsid w:val="00867297"/>
    <w:rsid w:val="00867AB2"/>
    <w:rsid w:val="008700CA"/>
    <w:rsid w:val="0087051F"/>
    <w:rsid w:val="00871228"/>
    <w:rsid w:val="00871505"/>
    <w:rsid w:val="00871A6F"/>
    <w:rsid w:val="008720EA"/>
    <w:rsid w:val="00872C1C"/>
    <w:rsid w:val="008730B1"/>
    <w:rsid w:val="008738E3"/>
    <w:rsid w:val="008740F0"/>
    <w:rsid w:val="008754E5"/>
    <w:rsid w:val="00875949"/>
    <w:rsid w:val="00876965"/>
    <w:rsid w:val="00876BA6"/>
    <w:rsid w:val="0087713A"/>
    <w:rsid w:val="00877DF9"/>
    <w:rsid w:val="00880338"/>
    <w:rsid w:val="008837BC"/>
    <w:rsid w:val="0088396D"/>
    <w:rsid w:val="00884039"/>
    <w:rsid w:val="00884279"/>
    <w:rsid w:val="0088519F"/>
    <w:rsid w:val="008854FA"/>
    <w:rsid w:val="00885AAA"/>
    <w:rsid w:val="00886122"/>
    <w:rsid w:val="008862C8"/>
    <w:rsid w:val="00886D4A"/>
    <w:rsid w:val="00886E37"/>
    <w:rsid w:val="00886E74"/>
    <w:rsid w:val="008873F6"/>
    <w:rsid w:val="00887517"/>
    <w:rsid w:val="00887A2C"/>
    <w:rsid w:val="00890053"/>
    <w:rsid w:val="00890B01"/>
    <w:rsid w:val="0089124A"/>
    <w:rsid w:val="00891C4A"/>
    <w:rsid w:val="008925F4"/>
    <w:rsid w:val="0089290A"/>
    <w:rsid w:val="00892DE2"/>
    <w:rsid w:val="00892F62"/>
    <w:rsid w:val="008937AB"/>
    <w:rsid w:val="0089389D"/>
    <w:rsid w:val="00893C08"/>
    <w:rsid w:val="00893FF8"/>
    <w:rsid w:val="0089406F"/>
    <w:rsid w:val="008942C4"/>
    <w:rsid w:val="00894739"/>
    <w:rsid w:val="0089474B"/>
    <w:rsid w:val="00894933"/>
    <w:rsid w:val="00894AFE"/>
    <w:rsid w:val="00894E11"/>
    <w:rsid w:val="00894FFD"/>
    <w:rsid w:val="00895024"/>
    <w:rsid w:val="00895942"/>
    <w:rsid w:val="008967F3"/>
    <w:rsid w:val="00896A3D"/>
    <w:rsid w:val="00896B36"/>
    <w:rsid w:val="00896B7C"/>
    <w:rsid w:val="00897359"/>
    <w:rsid w:val="0089736C"/>
    <w:rsid w:val="00897575"/>
    <w:rsid w:val="00897862"/>
    <w:rsid w:val="00897FDF"/>
    <w:rsid w:val="008A02C6"/>
    <w:rsid w:val="008A045A"/>
    <w:rsid w:val="008A1129"/>
    <w:rsid w:val="008A167A"/>
    <w:rsid w:val="008A19B9"/>
    <w:rsid w:val="008A1E57"/>
    <w:rsid w:val="008A2447"/>
    <w:rsid w:val="008A2971"/>
    <w:rsid w:val="008A2B44"/>
    <w:rsid w:val="008A366A"/>
    <w:rsid w:val="008A39C6"/>
    <w:rsid w:val="008A3B8C"/>
    <w:rsid w:val="008A46D6"/>
    <w:rsid w:val="008A47BE"/>
    <w:rsid w:val="008A4A16"/>
    <w:rsid w:val="008A51B1"/>
    <w:rsid w:val="008A51BF"/>
    <w:rsid w:val="008A583C"/>
    <w:rsid w:val="008A5A71"/>
    <w:rsid w:val="008A62FD"/>
    <w:rsid w:val="008A6534"/>
    <w:rsid w:val="008A65F9"/>
    <w:rsid w:val="008A666C"/>
    <w:rsid w:val="008A6687"/>
    <w:rsid w:val="008A670C"/>
    <w:rsid w:val="008A677B"/>
    <w:rsid w:val="008A745D"/>
    <w:rsid w:val="008B069A"/>
    <w:rsid w:val="008B0E51"/>
    <w:rsid w:val="008B0EBA"/>
    <w:rsid w:val="008B0F95"/>
    <w:rsid w:val="008B1601"/>
    <w:rsid w:val="008B1F58"/>
    <w:rsid w:val="008B2203"/>
    <w:rsid w:val="008B2765"/>
    <w:rsid w:val="008B2882"/>
    <w:rsid w:val="008B2A55"/>
    <w:rsid w:val="008B2E5C"/>
    <w:rsid w:val="008B39B8"/>
    <w:rsid w:val="008B3B18"/>
    <w:rsid w:val="008B45E6"/>
    <w:rsid w:val="008B4AD4"/>
    <w:rsid w:val="008B517D"/>
    <w:rsid w:val="008B5285"/>
    <w:rsid w:val="008B6200"/>
    <w:rsid w:val="008B7863"/>
    <w:rsid w:val="008B78EE"/>
    <w:rsid w:val="008B7904"/>
    <w:rsid w:val="008B7C13"/>
    <w:rsid w:val="008C0013"/>
    <w:rsid w:val="008C00DF"/>
    <w:rsid w:val="008C083D"/>
    <w:rsid w:val="008C0BD8"/>
    <w:rsid w:val="008C0D6D"/>
    <w:rsid w:val="008C1025"/>
    <w:rsid w:val="008C165F"/>
    <w:rsid w:val="008C22D3"/>
    <w:rsid w:val="008C2A7E"/>
    <w:rsid w:val="008C2D20"/>
    <w:rsid w:val="008C38D1"/>
    <w:rsid w:val="008C3959"/>
    <w:rsid w:val="008C43D6"/>
    <w:rsid w:val="008C460B"/>
    <w:rsid w:val="008C5D74"/>
    <w:rsid w:val="008C61BC"/>
    <w:rsid w:val="008C7982"/>
    <w:rsid w:val="008D0999"/>
    <w:rsid w:val="008D1BBA"/>
    <w:rsid w:val="008D22A9"/>
    <w:rsid w:val="008D2309"/>
    <w:rsid w:val="008D2BA7"/>
    <w:rsid w:val="008D2C63"/>
    <w:rsid w:val="008D3184"/>
    <w:rsid w:val="008D32D9"/>
    <w:rsid w:val="008D33AC"/>
    <w:rsid w:val="008D35A1"/>
    <w:rsid w:val="008D3842"/>
    <w:rsid w:val="008D39B3"/>
    <w:rsid w:val="008D417E"/>
    <w:rsid w:val="008D41DC"/>
    <w:rsid w:val="008D4B3E"/>
    <w:rsid w:val="008D4DAB"/>
    <w:rsid w:val="008D51F6"/>
    <w:rsid w:val="008D5A05"/>
    <w:rsid w:val="008D61F9"/>
    <w:rsid w:val="008D7913"/>
    <w:rsid w:val="008D7D33"/>
    <w:rsid w:val="008D7DFA"/>
    <w:rsid w:val="008D7F45"/>
    <w:rsid w:val="008E07D6"/>
    <w:rsid w:val="008E0CC5"/>
    <w:rsid w:val="008E0E3F"/>
    <w:rsid w:val="008E14BC"/>
    <w:rsid w:val="008E1513"/>
    <w:rsid w:val="008E22CE"/>
    <w:rsid w:val="008E2A00"/>
    <w:rsid w:val="008E305C"/>
    <w:rsid w:val="008E3541"/>
    <w:rsid w:val="008E3D02"/>
    <w:rsid w:val="008E42C4"/>
    <w:rsid w:val="008E42EF"/>
    <w:rsid w:val="008E4DF9"/>
    <w:rsid w:val="008E4FEF"/>
    <w:rsid w:val="008E51DB"/>
    <w:rsid w:val="008E5234"/>
    <w:rsid w:val="008E52F5"/>
    <w:rsid w:val="008E5527"/>
    <w:rsid w:val="008E559C"/>
    <w:rsid w:val="008E5EF5"/>
    <w:rsid w:val="008E61C9"/>
    <w:rsid w:val="008E6688"/>
    <w:rsid w:val="008E6B05"/>
    <w:rsid w:val="008E6F4B"/>
    <w:rsid w:val="008E78DB"/>
    <w:rsid w:val="008E7E0E"/>
    <w:rsid w:val="008F0558"/>
    <w:rsid w:val="008F0C0C"/>
    <w:rsid w:val="008F11CD"/>
    <w:rsid w:val="008F18F7"/>
    <w:rsid w:val="008F1EA0"/>
    <w:rsid w:val="008F2989"/>
    <w:rsid w:val="008F310D"/>
    <w:rsid w:val="008F3125"/>
    <w:rsid w:val="008F331C"/>
    <w:rsid w:val="008F3B2B"/>
    <w:rsid w:val="008F3DAF"/>
    <w:rsid w:val="008F3F30"/>
    <w:rsid w:val="008F4203"/>
    <w:rsid w:val="008F4277"/>
    <w:rsid w:val="008F4971"/>
    <w:rsid w:val="008F49ED"/>
    <w:rsid w:val="008F5053"/>
    <w:rsid w:val="008F5200"/>
    <w:rsid w:val="008F5250"/>
    <w:rsid w:val="008F5E8F"/>
    <w:rsid w:val="008F6FE3"/>
    <w:rsid w:val="008F71DC"/>
    <w:rsid w:val="008F73F5"/>
    <w:rsid w:val="00900C2E"/>
    <w:rsid w:val="00900D8F"/>
    <w:rsid w:val="00900DF9"/>
    <w:rsid w:val="0090124B"/>
    <w:rsid w:val="009015EC"/>
    <w:rsid w:val="009018BE"/>
    <w:rsid w:val="0090234A"/>
    <w:rsid w:val="009029D0"/>
    <w:rsid w:val="00902B78"/>
    <w:rsid w:val="00903E36"/>
    <w:rsid w:val="00904378"/>
    <w:rsid w:val="00904616"/>
    <w:rsid w:val="00904EF0"/>
    <w:rsid w:val="00904FA4"/>
    <w:rsid w:val="00905AFF"/>
    <w:rsid w:val="00906322"/>
    <w:rsid w:val="0090637E"/>
    <w:rsid w:val="009069D9"/>
    <w:rsid w:val="00907544"/>
    <w:rsid w:val="00907CA6"/>
    <w:rsid w:val="00910204"/>
    <w:rsid w:val="00910373"/>
    <w:rsid w:val="0091096C"/>
    <w:rsid w:val="00910B0F"/>
    <w:rsid w:val="00910B54"/>
    <w:rsid w:val="00910FBC"/>
    <w:rsid w:val="009112DC"/>
    <w:rsid w:val="0091180A"/>
    <w:rsid w:val="0091247C"/>
    <w:rsid w:val="009124A5"/>
    <w:rsid w:val="0091279D"/>
    <w:rsid w:val="009138FC"/>
    <w:rsid w:val="00914BDD"/>
    <w:rsid w:val="00914DA7"/>
    <w:rsid w:val="0091541B"/>
    <w:rsid w:val="009158C3"/>
    <w:rsid w:val="00915AD3"/>
    <w:rsid w:val="00915DAD"/>
    <w:rsid w:val="009162B4"/>
    <w:rsid w:val="00916A8C"/>
    <w:rsid w:val="00917021"/>
    <w:rsid w:val="0091760F"/>
    <w:rsid w:val="00917AD0"/>
    <w:rsid w:val="00917FCE"/>
    <w:rsid w:val="009205AD"/>
    <w:rsid w:val="009205AE"/>
    <w:rsid w:val="009213AE"/>
    <w:rsid w:val="009215C1"/>
    <w:rsid w:val="00921BD5"/>
    <w:rsid w:val="00921EBF"/>
    <w:rsid w:val="0092287D"/>
    <w:rsid w:val="00923184"/>
    <w:rsid w:val="00923628"/>
    <w:rsid w:val="00923766"/>
    <w:rsid w:val="00923BC8"/>
    <w:rsid w:val="00923CDA"/>
    <w:rsid w:val="00923EA1"/>
    <w:rsid w:val="00924408"/>
    <w:rsid w:val="00924688"/>
    <w:rsid w:val="00924AF7"/>
    <w:rsid w:val="00925542"/>
    <w:rsid w:val="00925570"/>
    <w:rsid w:val="0092598E"/>
    <w:rsid w:val="00925E00"/>
    <w:rsid w:val="00926AAA"/>
    <w:rsid w:val="00927E57"/>
    <w:rsid w:val="00930830"/>
    <w:rsid w:val="009309E4"/>
    <w:rsid w:val="00930BBB"/>
    <w:rsid w:val="00930D2E"/>
    <w:rsid w:val="009311F3"/>
    <w:rsid w:val="009318C1"/>
    <w:rsid w:val="00931901"/>
    <w:rsid w:val="00931BA8"/>
    <w:rsid w:val="00931CD7"/>
    <w:rsid w:val="0093253C"/>
    <w:rsid w:val="00932861"/>
    <w:rsid w:val="00933132"/>
    <w:rsid w:val="009331B7"/>
    <w:rsid w:val="00933596"/>
    <w:rsid w:val="00933AC1"/>
    <w:rsid w:val="00933B18"/>
    <w:rsid w:val="0093403B"/>
    <w:rsid w:val="009345FD"/>
    <w:rsid w:val="009347FF"/>
    <w:rsid w:val="009349DE"/>
    <w:rsid w:val="00934F65"/>
    <w:rsid w:val="00934F73"/>
    <w:rsid w:val="00935FB7"/>
    <w:rsid w:val="009362D0"/>
    <w:rsid w:val="00936E26"/>
    <w:rsid w:val="009376EB"/>
    <w:rsid w:val="00937C58"/>
    <w:rsid w:val="00937DB1"/>
    <w:rsid w:val="00940164"/>
    <w:rsid w:val="009406B6"/>
    <w:rsid w:val="00940F5F"/>
    <w:rsid w:val="00941AAF"/>
    <w:rsid w:val="00942174"/>
    <w:rsid w:val="0094256D"/>
    <w:rsid w:val="00942972"/>
    <w:rsid w:val="00942F50"/>
    <w:rsid w:val="00942FBD"/>
    <w:rsid w:val="009430C5"/>
    <w:rsid w:val="009430F6"/>
    <w:rsid w:val="00943733"/>
    <w:rsid w:val="009438A4"/>
    <w:rsid w:val="009438C3"/>
    <w:rsid w:val="00945665"/>
    <w:rsid w:val="009456A0"/>
    <w:rsid w:val="00945799"/>
    <w:rsid w:val="00945D14"/>
    <w:rsid w:val="00946605"/>
    <w:rsid w:val="00946C40"/>
    <w:rsid w:val="00946ED5"/>
    <w:rsid w:val="00946FF7"/>
    <w:rsid w:val="009471E9"/>
    <w:rsid w:val="009500DD"/>
    <w:rsid w:val="00950217"/>
    <w:rsid w:val="009506DB"/>
    <w:rsid w:val="00950B61"/>
    <w:rsid w:val="00950CE4"/>
    <w:rsid w:val="00950E16"/>
    <w:rsid w:val="009516E9"/>
    <w:rsid w:val="00952128"/>
    <w:rsid w:val="009533C1"/>
    <w:rsid w:val="00953845"/>
    <w:rsid w:val="00953A00"/>
    <w:rsid w:val="00953C74"/>
    <w:rsid w:val="00954867"/>
    <w:rsid w:val="00955454"/>
    <w:rsid w:val="00955503"/>
    <w:rsid w:val="009558EE"/>
    <w:rsid w:val="00955F92"/>
    <w:rsid w:val="00955FB7"/>
    <w:rsid w:val="009560E8"/>
    <w:rsid w:val="00956504"/>
    <w:rsid w:val="0095678C"/>
    <w:rsid w:val="00956B0A"/>
    <w:rsid w:val="00957ADC"/>
    <w:rsid w:val="009601F2"/>
    <w:rsid w:val="00960353"/>
    <w:rsid w:val="0096081D"/>
    <w:rsid w:val="00961027"/>
    <w:rsid w:val="009616A5"/>
    <w:rsid w:val="0096170A"/>
    <w:rsid w:val="0096174A"/>
    <w:rsid w:val="009618F0"/>
    <w:rsid w:val="00962236"/>
    <w:rsid w:val="009628B8"/>
    <w:rsid w:val="00962EED"/>
    <w:rsid w:val="0096300D"/>
    <w:rsid w:val="009635CB"/>
    <w:rsid w:val="00963777"/>
    <w:rsid w:val="00963B34"/>
    <w:rsid w:val="0096463B"/>
    <w:rsid w:val="00964A92"/>
    <w:rsid w:val="00965248"/>
    <w:rsid w:val="009654B8"/>
    <w:rsid w:val="009654EB"/>
    <w:rsid w:val="00966002"/>
    <w:rsid w:val="009662CE"/>
    <w:rsid w:val="009669F2"/>
    <w:rsid w:val="00966D0B"/>
    <w:rsid w:val="0096703C"/>
    <w:rsid w:val="00967056"/>
    <w:rsid w:val="00967571"/>
    <w:rsid w:val="00967A72"/>
    <w:rsid w:val="00970AA0"/>
    <w:rsid w:val="009716A3"/>
    <w:rsid w:val="00971C2B"/>
    <w:rsid w:val="009720E7"/>
    <w:rsid w:val="00972261"/>
    <w:rsid w:val="0097229F"/>
    <w:rsid w:val="00972CDF"/>
    <w:rsid w:val="00972DE5"/>
    <w:rsid w:val="0097319F"/>
    <w:rsid w:val="0097375B"/>
    <w:rsid w:val="00973899"/>
    <w:rsid w:val="009739BD"/>
    <w:rsid w:val="00973ACC"/>
    <w:rsid w:val="0097431F"/>
    <w:rsid w:val="009743C4"/>
    <w:rsid w:val="0097551A"/>
    <w:rsid w:val="00975596"/>
    <w:rsid w:val="009756C7"/>
    <w:rsid w:val="00975A23"/>
    <w:rsid w:val="00975B9E"/>
    <w:rsid w:val="00975FFB"/>
    <w:rsid w:val="00976372"/>
    <w:rsid w:val="00976C8A"/>
    <w:rsid w:val="009773A4"/>
    <w:rsid w:val="00977E0B"/>
    <w:rsid w:val="00981FD2"/>
    <w:rsid w:val="0098262D"/>
    <w:rsid w:val="00982754"/>
    <w:rsid w:val="00982A17"/>
    <w:rsid w:val="00983173"/>
    <w:rsid w:val="009833DF"/>
    <w:rsid w:val="009838D1"/>
    <w:rsid w:val="00983C68"/>
    <w:rsid w:val="0098478B"/>
    <w:rsid w:val="009849B0"/>
    <w:rsid w:val="00984F3F"/>
    <w:rsid w:val="0098537C"/>
    <w:rsid w:val="009853C9"/>
    <w:rsid w:val="009854C1"/>
    <w:rsid w:val="009858D8"/>
    <w:rsid w:val="0098593D"/>
    <w:rsid w:val="00985E44"/>
    <w:rsid w:val="00986043"/>
    <w:rsid w:val="0098675C"/>
    <w:rsid w:val="00986917"/>
    <w:rsid w:val="00986C4D"/>
    <w:rsid w:val="00987714"/>
    <w:rsid w:val="00987871"/>
    <w:rsid w:val="00987A67"/>
    <w:rsid w:val="00987DF9"/>
    <w:rsid w:val="00990A8B"/>
    <w:rsid w:val="00990ACD"/>
    <w:rsid w:val="0099107B"/>
    <w:rsid w:val="009910C3"/>
    <w:rsid w:val="0099171C"/>
    <w:rsid w:val="00991902"/>
    <w:rsid w:val="00991DCD"/>
    <w:rsid w:val="009923B4"/>
    <w:rsid w:val="00992997"/>
    <w:rsid w:val="00993D8D"/>
    <w:rsid w:val="00993DE4"/>
    <w:rsid w:val="00994F7C"/>
    <w:rsid w:val="009950B3"/>
    <w:rsid w:val="009958E7"/>
    <w:rsid w:val="00995C5E"/>
    <w:rsid w:val="00995CDF"/>
    <w:rsid w:val="00996B99"/>
    <w:rsid w:val="00996E70"/>
    <w:rsid w:val="00996F37"/>
    <w:rsid w:val="0099716F"/>
    <w:rsid w:val="00997350"/>
    <w:rsid w:val="0099736B"/>
    <w:rsid w:val="0099776F"/>
    <w:rsid w:val="00997A48"/>
    <w:rsid w:val="00997A9A"/>
    <w:rsid w:val="009A0805"/>
    <w:rsid w:val="009A099F"/>
    <w:rsid w:val="009A1BE5"/>
    <w:rsid w:val="009A275D"/>
    <w:rsid w:val="009A2AEB"/>
    <w:rsid w:val="009A2FF5"/>
    <w:rsid w:val="009A316D"/>
    <w:rsid w:val="009A329F"/>
    <w:rsid w:val="009A3BB5"/>
    <w:rsid w:val="009A3DDE"/>
    <w:rsid w:val="009A4031"/>
    <w:rsid w:val="009A42CA"/>
    <w:rsid w:val="009A4C87"/>
    <w:rsid w:val="009A586F"/>
    <w:rsid w:val="009A63D9"/>
    <w:rsid w:val="009A6409"/>
    <w:rsid w:val="009A643A"/>
    <w:rsid w:val="009A668F"/>
    <w:rsid w:val="009A6E69"/>
    <w:rsid w:val="009A6F8A"/>
    <w:rsid w:val="009A727C"/>
    <w:rsid w:val="009A734A"/>
    <w:rsid w:val="009A74CB"/>
    <w:rsid w:val="009B0302"/>
    <w:rsid w:val="009B0771"/>
    <w:rsid w:val="009B0CEA"/>
    <w:rsid w:val="009B0DD7"/>
    <w:rsid w:val="009B0F6B"/>
    <w:rsid w:val="009B12F1"/>
    <w:rsid w:val="009B16B6"/>
    <w:rsid w:val="009B177D"/>
    <w:rsid w:val="009B1850"/>
    <w:rsid w:val="009B1950"/>
    <w:rsid w:val="009B1C32"/>
    <w:rsid w:val="009B2100"/>
    <w:rsid w:val="009B2388"/>
    <w:rsid w:val="009B24D8"/>
    <w:rsid w:val="009B2B7E"/>
    <w:rsid w:val="009B2C23"/>
    <w:rsid w:val="009B30DC"/>
    <w:rsid w:val="009B3590"/>
    <w:rsid w:val="009B3D14"/>
    <w:rsid w:val="009B4725"/>
    <w:rsid w:val="009B5ED7"/>
    <w:rsid w:val="009B65A4"/>
    <w:rsid w:val="009B6C5A"/>
    <w:rsid w:val="009B716E"/>
    <w:rsid w:val="009B7EA4"/>
    <w:rsid w:val="009C0071"/>
    <w:rsid w:val="009C0B25"/>
    <w:rsid w:val="009C11E8"/>
    <w:rsid w:val="009C1A67"/>
    <w:rsid w:val="009C22EE"/>
    <w:rsid w:val="009C24B2"/>
    <w:rsid w:val="009C28B5"/>
    <w:rsid w:val="009C2CAC"/>
    <w:rsid w:val="009C33F0"/>
    <w:rsid w:val="009C3A81"/>
    <w:rsid w:val="009C40AE"/>
    <w:rsid w:val="009C435E"/>
    <w:rsid w:val="009C4938"/>
    <w:rsid w:val="009C4F5F"/>
    <w:rsid w:val="009C5059"/>
    <w:rsid w:val="009C5832"/>
    <w:rsid w:val="009C583B"/>
    <w:rsid w:val="009C5BD9"/>
    <w:rsid w:val="009C5D88"/>
    <w:rsid w:val="009C6166"/>
    <w:rsid w:val="009C6552"/>
    <w:rsid w:val="009C6554"/>
    <w:rsid w:val="009C65DF"/>
    <w:rsid w:val="009C6CEA"/>
    <w:rsid w:val="009C7157"/>
    <w:rsid w:val="009C72B9"/>
    <w:rsid w:val="009C746A"/>
    <w:rsid w:val="009C7576"/>
    <w:rsid w:val="009C78B5"/>
    <w:rsid w:val="009C7D16"/>
    <w:rsid w:val="009D0A86"/>
    <w:rsid w:val="009D0B21"/>
    <w:rsid w:val="009D19CB"/>
    <w:rsid w:val="009D205C"/>
    <w:rsid w:val="009D2238"/>
    <w:rsid w:val="009D25A2"/>
    <w:rsid w:val="009D3B04"/>
    <w:rsid w:val="009D3CFA"/>
    <w:rsid w:val="009D42A7"/>
    <w:rsid w:val="009D4485"/>
    <w:rsid w:val="009D4C8D"/>
    <w:rsid w:val="009D584E"/>
    <w:rsid w:val="009D5A1E"/>
    <w:rsid w:val="009D61AB"/>
    <w:rsid w:val="009D64CA"/>
    <w:rsid w:val="009D64EF"/>
    <w:rsid w:val="009D6609"/>
    <w:rsid w:val="009D6981"/>
    <w:rsid w:val="009D6B30"/>
    <w:rsid w:val="009D6D83"/>
    <w:rsid w:val="009D75EC"/>
    <w:rsid w:val="009D7728"/>
    <w:rsid w:val="009E0451"/>
    <w:rsid w:val="009E06B3"/>
    <w:rsid w:val="009E0D43"/>
    <w:rsid w:val="009E193B"/>
    <w:rsid w:val="009E1A19"/>
    <w:rsid w:val="009E1BB2"/>
    <w:rsid w:val="009E1CD5"/>
    <w:rsid w:val="009E1D64"/>
    <w:rsid w:val="009E2450"/>
    <w:rsid w:val="009E2970"/>
    <w:rsid w:val="009E29F4"/>
    <w:rsid w:val="009E2CCE"/>
    <w:rsid w:val="009E2DAD"/>
    <w:rsid w:val="009E2EA9"/>
    <w:rsid w:val="009E2FD9"/>
    <w:rsid w:val="009E324B"/>
    <w:rsid w:val="009E3648"/>
    <w:rsid w:val="009E3B99"/>
    <w:rsid w:val="009E3D2E"/>
    <w:rsid w:val="009E4A07"/>
    <w:rsid w:val="009E4E7D"/>
    <w:rsid w:val="009E4F5F"/>
    <w:rsid w:val="009E4FDB"/>
    <w:rsid w:val="009E50DB"/>
    <w:rsid w:val="009E5504"/>
    <w:rsid w:val="009E5725"/>
    <w:rsid w:val="009E5815"/>
    <w:rsid w:val="009E598E"/>
    <w:rsid w:val="009E5B3A"/>
    <w:rsid w:val="009E5EE0"/>
    <w:rsid w:val="009E626F"/>
    <w:rsid w:val="009E6DD5"/>
    <w:rsid w:val="009E6F05"/>
    <w:rsid w:val="009E7283"/>
    <w:rsid w:val="009E7663"/>
    <w:rsid w:val="009E7D32"/>
    <w:rsid w:val="009F0070"/>
    <w:rsid w:val="009F0F98"/>
    <w:rsid w:val="009F16E3"/>
    <w:rsid w:val="009F2658"/>
    <w:rsid w:val="009F39E2"/>
    <w:rsid w:val="009F3F31"/>
    <w:rsid w:val="009F46C6"/>
    <w:rsid w:val="009F4E3A"/>
    <w:rsid w:val="009F4F79"/>
    <w:rsid w:val="009F5802"/>
    <w:rsid w:val="009F5D22"/>
    <w:rsid w:val="009F6411"/>
    <w:rsid w:val="009F6A66"/>
    <w:rsid w:val="009F6A9B"/>
    <w:rsid w:val="009F72DB"/>
    <w:rsid w:val="00A000B3"/>
    <w:rsid w:val="00A00326"/>
    <w:rsid w:val="00A01586"/>
    <w:rsid w:val="00A01A46"/>
    <w:rsid w:val="00A01B9B"/>
    <w:rsid w:val="00A01C31"/>
    <w:rsid w:val="00A01CFF"/>
    <w:rsid w:val="00A02BC3"/>
    <w:rsid w:val="00A02D14"/>
    <w:rsid w:val="00A039A8"/>
    <w:rsid w:val="00A03F2D"/>
    <w:rsid w:val="00A04697"/>
    <w:rsid w:val="00A04A04"/>
    <w:rsid w:val="00A055D5"/>
    <w:rsid w:val="00A05B92"/>
    <w:rsid w:val="00A07057"/>
    <w:rsid w:val="00A07B70"/>
    <w:rsid w:val="00A10352"/>
    <w:rsid w:val="00A10542"/>
    <w:rsid w:val="00A10F7A"/>
    <w:rsid w:val="00A115BF"/>
    <w:rsid w:val="00A11ADD"/>
    <w:rsid w:val="00A11BE6"/>
    <w:rsid w:val="00A120E8"/>
    <w:rsid w:val="00A131A1"/>
    <w:rsid w:val="00A13548"/>
    <w:rsid w:val="00A13AAF"/>
    <w:rsid w:val="00A13E32"/>
    <w:rsid w:val="00A14979"/>
    <w:rsid w:val="00A14A37"/>
    <w:rsid w:val="00A14A3A"/>
    <w:rsid w:val="00A15622"/>
    <w:rsid w:val="00A1574C"/>
    <w:rsid w:val="00A162F1"/>
    <w:rsid w:val="00A16FB0"/>
    <w:rsid w:val="00A17252"/>
    <w:rsid w:val="00A1751F"/>
    <w:rsid w:val="00A211A4"/>
    <w:rsid w:val="00A21812"/>
    <w:rsid w:val="00A21EDC"/>
    <w:rsid w:val="00A22AE1"/>
    <w:rsid w:val="00A22EE8"/>
    <w:rsid w:val="00A2304A"/>
    <w:rsid w:val="00A23A5B"/>
    <w:rsid w:val="00A2437F"/>
    <w:rsid w:val="00A244AE"/>
    <w:rsid w:val="00A245D1"/>
    <w:rsid w:val="00A25953"/>
    <w:rsid w:val="00A25A69"/>
    <w:rsid w:val="00A25DFF"/>
    <w:rsid w:val="00A25EB9"/>
    <w:rsid w:val="00A25F87"/>
    <w:rsid w:val="00A26961"/>
    <w:rsid w:val="00A26BE1"/>
    <w:rsid w:val="00A26C31"/>
    <w:rsid w:val="00A26EDA"/>
    <w:rsid w:val="00A2705E"/>
    <w:rsid w:val="00A27539"/>
    <w:rsid w:val="00A27908"/>
    <w:rsid w:val="00A27B61"/>
    <w:rsid w:val="00A27B6B"/>
    <w:rsid w:val="00A27D01"/>
    <w:rsid w:val="00A27F8D"/>
    <w:rsid w:val="00A3012C"/>
    <w:rsid w:val="00A30329"/>
    <w:rsid w:val="00A305F2"/>
    <w:rsid w:val="00A30882"/>
    <w:rsid w:val="00A30DDC"/>
    <w:rsid w:val="00A31173"/>
    <w:rsid w:val="00A31B27"/>
    <w:rsid w:val="00A31CC2"/>
    <w:rsid w:val="00A323DF"/>
    <w:rsid w:val="00A33121"/>
    <w:rsid w:val="00A334C8"/>
    <w:rsid w:val="00A3370F"/>
    <w:rsid w:val="00A33B6C"/>
    <w:rsid w:val="00A3421F"/>
    <w:rsid w:val="00A34323"/>
    <w:rsid w:val="00A348DC"/>
    <w:rsid w:val="00A355FD"/>
    <w:rsid w:val="00A35634"/>
    <w:rsid w:val="00A37979"/>
    <w:rsid w:val="00A37B83"/>
    <w:rsid w:val="00A40606"/>
    <w:rsid w:val="00A406D7"/>
    <w:rsid w:val="00A406E7"/>
    <w:rsid w:val="00A41316"/>
    <w:rsid w:val="00A4136F"/>
    <w:rsid w:val="00A413BA"/>
    <w:rsid w:val="00A42D2E"/>
    <w:rsid w:val="00A43822"/>
    <w:rsid w:val="00A4469A"/>
    <w:rsid w:val="00A44BA1"/>
    <w:rsid w:val="00A44C85"/>
    <w:rsid w:val="00A45670"/>
    <w:rsid w:val="00A457FC"/>
    <w:rsid w:val="00A45DA3"/>
    <w:rsid w:val="00A47A8C"/>
    <w:rsid w:val="00A508E8"/>
    <w:rsid w:val="00A51336"/>
    <w:rsid w:val="00A51948"/>
    <w:rsid w:val="00A52B17"/>
    <w:rsid w:val="00A52DC0"/>
    <w:rsid w:val="00A52EF0"/>
    <w:rsid w:val="00A53229"/>
    <w:rsid w:val="00A533B8"/>
    <w:rsid w:val="00A53670"/>
    <w:rsid w:val="00A5373F"/>
    <w:rsid w:val="00A537C1"/>
    <w:rsid w:val="00A5397A"/>
    <w:rsid w:val="00A53A40"/>
    <w:rsid w:val="00A550F0"/>
    <w:rsid w:val="00A5586F"/>
    <w:rsid w:val="00A55EC0"/>
    <w:rsid w:val="00A56A37"/>
    <w:rsid w:val="00A570DC"/>
    <w:rsid w:val="00A57265"/>
    <w:rsid w:val="00A576F1"/>
    <w:rsid w:val="00A57DB2"/>
    <w:rsid w:val="00A605F7"/>
    <w:rsid w:val="00A611C8"/>
    <w:rsid w:val="00A61442"/>
    <w:rsid w:val="00A614E1"/>
    <w:rsid w:val="00A6189F"/>
    <w:rsid w:val="00A61C53"/>
    <w:rsid w:val="00A6233A"/>
    <w:rsid w:val="00A62F1E"/>
    <w:rsid w:val="00A63051"/>
    <w:rsid w:val="00A6372A"/>
    <w:rsid w:val="00A638B8"/>
    <w:rsid w:val="00A63B7B"/>
    <w:rsid w:val="00A641B2"/>
    <w:rsid w:val="00A64560"/>
    <w:rsid w:val="00A646FD"/>
    <w:rsid w:val="00A64D5D"/>
    <w:rsid w:val="00A64DFC"/>
    <w:rsid w:val="00A6532D"/>
    <w:rsid w:val="00A6544A"/>
    <w:rsid w:val="00A664E2"/>
    <w:rsid w:val="00A66C36"/>
    <w:rsid w:val="00A6718B"/>
    <w:rsid w:val="00A67320"/>
    <w:rsid w:val="00A675BC"/>
    <w:rsid w:val="00A67D22"/>
    <w:rsid w:val="00A67E42"/>
    <w:rsid w:val="00A70A3C"/>
    <w:rsid w:val="00A71256"/>
    <w:rsid w:val="00A71A15"/>
    <w:rsid w:val="00A72628"/>
    <w:rsid w:val="00A72F0E"/>
    <w:rsid w:val="00A7402C"/>
    <w:rsid w:val="00A742D1"/>
    <w:rsid w:val="00A74862"/>
    <w:rsid w:val="00A75D4E"/>
    <w:rsid w:val="00A76A79"/>
    <w:rsid w:val="00A76EE5"/>
    <w:rsid w:val="00A77581"/>
    <w:rsid w:val="00A775A9"/>
    <w:rsid w:val="00A778D4"/>
    <w:rsid w:val="00A77E4B"/>
    <w:rsid w:val="00A800F9"/>
    <w:rsid w:val="00A80DD0"/>
    <w:rsid w:val="00A81162"/>
    <w:rsid w:val="00A8139C"/>
    <w:rsid w:val="00A8160C"/>
    <w:rsid w:val="00A81F00"/>
    <w:rsid w:val="00A824EE"/>
    <w:rsid w:val="00A82615"/>
    <w:rsid w:val="00A82DBD"/>
    <w:rsid w:val="00A83D5A"/>
    <w:rsid w:val="00A84A13"/>
    <w:rsid w:val="00A8507E"/>
    <w:rsid w:val="00A85585"/>
    <w:rsid w:val="00A855C0"/>
    <w:rsid w:val="00A858E5"/>
    <w:rsid w:val="00A85A36"/>
    <w:rsid w:val="00A864BE"/>
    <w:rsid w:val="00A86D70"/>
    <w:rsid w:val="00A86E7D"/>
    <w:rsid w:val="00A86EC9"/>
    <w:rsid w:val="00A8743A"/>
    <w:rsid w:val="00A87714"/>
    <w:rsid w:val="00A87A73"/>
    <w:rsid w:val="00A90295"/>
    <w:rsid w:val="00A9081A"/>
    <w:rsid w:val="00A9095B"/>
    <w:rsid w:val="00A90EBC"/>
    <w:rsid w:val="00A91210"/>
    <w:rsid w:val="00A912D6"/>
    <w:rsid w:val="00A916C6"/>
    <w:rsid w:val="00A919EC"/>
    <w:rsid w:val="00A91DA5"/>
    <w:rsid w:val="00A93B17"/>
    <w:rsid w:val="00A940BA"/>
    <w:rsid w:val="00A945A7"/>
    <w:rsid w:val="00A94695"/>
    <w:rsid w:val="00A94D80"/>
    <w:rsid w:val="00A95231"/>
    <w:rsid w:val="00A95961"/>
    <w:rsid w:val="00A95AC6"/>
    <w:rsid w:val="00A962D7"/>
    <w:rsid w:val="00A9661D"/>
    <w:rsid w:val="00A96698"/>
    <w:rsid w:val="00A9686B"/>
    <w:rsid w:val="00A96EA7"/>
    <w:rsid w:val="00A9732C"/>
    <w:rsid w:val="00AA015E"/>
    <w:rsid w:val="00AA0170"/>
    <w:rsid w:val="00AA05B3"/>
    <w:rsid w:val="00AA0A8C"/>
    <w:rsid w:val="00AA0B20"/>
    <w:rsid w:val="00AA0BCF"/>
    <w:rsid w:val="00AA2580"/>
    <w:rsid w:val="00AA2A31"/>
    <w:rsid w:val="00AA34D4"/>
    <w:rsid w:val="00AA3B4F"/>
    <w:rsid w:val="00AA3BB0"/>
    <w:rsid w:val="00AA4166"/>
    <w:rsid w:val="00AA4F8A"/>
    <w:rsid w:val="00AA5187"/>
    <w:rsid w:val="00AA5289"/>
    <w:rsid w:val="00AA551C"/>
    <w:rsid w:val="00AA5902"/>
    <w:rsid w:val="00AA6365"/>
    <w:rsid w:val="00AA6A27"/>
    <w:rsid w:val="00AA6B7A"/>
    <w:rsid w:val="00AA6D50"/>
    <w:rsid w:val="00AA6D61"/>
    <w:rsid w:val="00AA7DDD"/>
    <w:rsid w:val="00AA7E96"/>
    <w:rsid w:val="00AB0344"/>
    <w:rsid w:val="00AB0E3F"/>
    <w:rsid w:val="00AB1448"/>
    <w:rsid w:val="00AB2449"/>
    <w:rsid w:val="00AB2A9F"/>
    <w:rsid w:val="00AB2D24"/>
    <w:rsid w:val="00AB3ACF"/>
    <w:rsid w:val="00AB3B24"/>
    <w:rsid w:val="00AB46E6"/>
    <w:rsid w:val="00AB4B79"/>
    <w:rsid w:val="00AB4ECD"/>
    <w:rsid w:val="00AB5068"/>
    <w:rsid w:val="00AB5E56"/>
    <w:rsid w:val="00AB64D5"/>
    <w:rsid w:val="00AB68CF"/>
    <w:rsid w:val="00AB7613"/>
    <w:rsid w:val="00AB76A4"/>
    <w:rsid w:val="00AB785E"/>
    <w:rsid w:val="00AC0E9D"/>
    <w:rsid w:val="00AC1656"/>
    <w:rsid w:val="00AC1EF1"/>
    <w:rsid w:val="00AC206D"/>
    <w:rsid w:val="00AC3600"/>
    <w:rsid w:val="00AC4075"/>
    <w:rsid w:val="00AC4B1F"/>
    <w:rsid w:val="00AC501B"/>
    <w:rsid w:val="00AC5072"/>
    <w:rsid w:val="00AC5717"/>
    <w:rsid w:val="00AC5B4D"/>
    <w:rsid w:val="00AC5E1A"/>
    <w:rsid w:val="00AC5ECE"/>
    <w:rsid w:val="00AC60C0"/>
    <w:rsid w:val="00AC717E"/>
    <w:rsid w:val="00AD1670"/>
    <w:rsid w:val="00AD16B8"/>
    <w:rsid w:val="00AD1D78"/>
    <w:rsid w:val="00AD1F06"/>
    <w:rsid w:val="00AD20EF"/>
    <w:rsid w:val="00AD2693"/>
    <w:rsid w:val="00AD2701"/>
    <w:rsid w:val="00AD318C"/>
    <w:rsid w:val="00AD3265"/>
    <w:rsid w:val="00AD382D"/>
    <w:rsid w:val="00AD39A6"/>
    <w:rsid w:val="00AD3D6E"/>
    <w:rsid w:val="00AD3E09"/>
    <w:rsid w:val="00AD3FE8"/>
    <w:rsid w:val="00AD44BD"/>
    <w:rsid w:val="00AD4D36"/>
    <w:rsid w:val="00AD4DB1"/>
    <w:rsid w:val="00AD4ED9"/>
    <w:rsid w:val="00AD519D"/>
    <w:rsid w:val="00AD56FA"/>
    <w:rsid w:val="00AD625D"/>
    <w:rsid w:val="00AD6472"/>
    <w:rsid w:val="00AD685B"/>
    <w:rsid w:val="00AD6D26"/>
    <w:rsid w:val="00AD6FFF"/>
    <w:rsid w:val="00AE0393"/>
    <w:rsid w:val="00AE14C4"/>
    <w:rsid w:val="00AE153C"/>
    <w:rsid w:val="00AE173E"/>
    <w:rsid w:val="00AE1EDD"/>
    <w:rsid w:val="00AE1F55"/>
    <w:rsid w:val="00AE22E4"/>
    <w:rsid w:val="00AE2A83"/>
    <w:rsid w:val="00AE2F07"/>
    <w:rsid w:val="00AE349B"/>
    <w:rsid w:val="00AE39AD"/>
    <w:rsid w:val="00AE426E"/>
    <w:rsid w:val="00AE4480"/>
    <w:rsid w:val="00AE4561"/>
    <w:rsid w:val="00AE493A"/>
    <w:rsid w:val="00AE503D"/>
    <w:rsid w:val="00AE536E"/>
    <w:rsid w:val="00AE58B8"/>
    <w:rsid w:val="00AE6800"/>
    <w:rsid w:val="00AE6A12"/>
    <w:rsid w:val="00AE6D22"/>
    <w:rsid w:val="00AE7C3F"/>
    <w:rsid w:val="00AF00AE"/>
    <w:rsid w:val="00AF0122"/>
    <w:rsid w:val="00AF025C"/>
    <w:rsid w:val="00AF0A3A"/>
    <w:rsid w:val="00AF0B32"/>
    <w:rsid w:val="00AF1337"/>
    <w:rsid w:val="00AF201D"/>
    <w:rsid w:val="00AF20D0"/>
    <w:rsid w:val="00AF21AF"/>
    <w:rsid w:val="00AF3762"/>
    <w:rsid w:val="00AF3A16"/>
    <w:rsid w:val="00AF3E98"/>
    <w:rsid w:val="00AF42A1"/>
    <w:rsid w:val="00AF43CF"/>
    <w:rsid w:val="00AF4E3B"/>
    <w:rsid w:val="00AF54D7"/>
    <w:rsid w:val="00AF5898"/>
    <w:rsid w:val="00AF6436"/>
    <w:rsid w:val="00AF68C8"/>
    <w:rsid w:val="00AF6C12"/>
    <w:rsid w:val="00AF6EEA"/>
    <w:rsid w:val="00AF7005"/>
    <w:rsid w:val="00AF79EB"/>
    <w:rsid w:val="00B000EF"/>
    <w:rsid w:val="00B00C7C"/>
    <w:rsid w:val="00B01CFF"/>
    <w:rsid w:val="00B01D39"/>
    <w:rsid w:val="00B0215A"/>
    <w:rsid w:val="00B02582"/>
    <w:rsid w:val="00B02A47"/>
    <w:rsid w:val="00B0327B"/>
    <w:rsid w:val="00B036E6"/>
    <w:rsid w:val="00B03A6B"/>
    <w:rsid w:val="00B04002"/>
    <w:rsid w:val="00B04755"/>
    <w:rsid w:val="00B047D5"/>
    <w:rsid w:val="00B04AC8"/>
    <w:rsid w:val="00B05C04"/>
    <w:rsid w:val="00B05FEE"/>
    <w:rsid w:val="00B0734E"/>
    <w:rsid w:val="00B07C78"/>
    <w:rsid w:val="00B07E35"/>
    <w:rsid w:val="00B10866"/>
    <w:rsid w:val="00B115FE"/>
    <w:rsid w:val="00B1265D"/>
    <w:rsid w:val="00B12C1C"/>
    <w:rsid w:val="00B12F97"/>
    <w:rsid w:val="00B1303B"/>
    <w:rsid w:val="00B13D6B"/>
    <w:rsid w:val="00B13DE8"/>
    <w:rsid w:val="00B14280"/>
    <w:rsid w:val="00B14DD5"/>
    <w:rsid w:val="00B15490"/>
    <w:rsid w:val="00B15995"/>
    <w:rsid w:val="00B17019"/>
    <w:rsid w:val="00B1707D"/>
    <w:rsid w:val="00B1730E"/>
    <w:rsid w:val="00B203E9"/>
    <w:rsid w:val="00B20606"/>
    <w:rsid w:val="00B213C6"/>
    <w:rsid w:val="00B2157A"/>
    <w:rsid w:val="00B215C9"/>
    <w:rsid w:val="00B215FC"/>
    <w:rsid w:val="00B21ACB"/>
    <w:rsid w:val="00B22934"/>
    <w:rsid w:val="00B231A7"/>
    <w:rsid w:val="00B23A60"/>
    <w:rsid w:val="00B243F0"/>
    <w:rsid w:val="00B24566"/>
    <w:rsid w:val="00B24AAF"/>
    <w:rsid w:val="00B24C95"/>
    <w:rsid w:val="00B258D3"/>
    <w:rsid w:val="00B260D1"/>
    <w:rsid w:val="00B265FA"/>
    <w:rsid w:val="00B26725"/>
    <w:rsid w:val="00B26CD1"/>
    <w:rsid w:val="00B26CDE"/>
    <w:rsid w:val="00B2729E"/>
    <w:rsid w:val="00B272D8"/>
    <w:rsid w:val="00B27CCF"/>
    <w:rsid w:val="00B30259"/>
    <w:rsid w:val="00B306E9"/>
    <w:rsid w:val="00B30CA1"/>
    <w:rsid w:val="00B30F98"/>
    <w:rsid w:val="00B310CA"/>
    <w:rsid w:val="00B31172"/>
    <w:rsid w:val="00B312CA"/>
    <w:rsid w:val="00B31BB6"/>
    <w:rsid w:val="00B31D4F"/>
    <w:rsid w:val="00B32A52"/>
    <w:rsid w:val="00B3385D"/>
    <w:rsid w:val="00B33B5B"/>
    <w:rsid w:val="00B33EA8"/>
    <w:rsid w:val="00B33F4C"/>
    <w:rsid w:val="00B341BD"/>
    <w:rsid w:val="00B34459"/>
    <w:rsid w:val="00B345EC"/>
    <w:rsid w:val="00B34CFF"/>
    <w:rsid w:val="00B350F7"/>
    <w:rsid w:val="00B35377"/>
    <w:rsid w:val="00B353CF"/>
    <w:rsid w:val="00B355F9"/>
    <w:rsid w:val="00B366F7"/>
    <w:rsid w:val="00B36F3D"/>
    <w:rsid w:val="00B378D3"/>
    <w:rsid w:val="00B37D48"/>
    <w:rsid w:val="00B37EB0"/>
    <w:rsid w:val="00B40351"/>
    <w:rsid w:val="00B40623"/>
    <w:rsid w:val="00B40771"/>
    <w:rsid w:val="00B40ABE"/>
    <w:rsid w:val="00B40B4A"/>
    <w:rsid w:val="00B40C34"/>
    <w:rsid w:val="00B41120"/>
    <w:rsid w:val="00B43A46"/>
    <w:rsid w:val="00B43B6C"/>
    <w:rsid w:val="00B445D0"/>
    <w:rsid w:val="00B44726"/>
    <w:rsid w:val="00B44E89"/>
    <w:rsid w:val="00B45272"/>
    <w:rsid w:val="00B45589"/>
    <w:rsid w:val="00B45F3C"/>
    <w:rsid w:val="00B45FE3"/>
    <w:rsid w:val="00B477C1"/>
    <w:rsid w:val="00B47AEF"/>
    <w:rsid w:val="00B503DC"/>
    <w:rsid w:val="00B514DE"/>
    <w:rsid w:val="00B51B9C"/>
    <w:rsid w:val="00B52943"/>
    <w:rsid w:val="00B52B64"/>
    <w:rsid w:val="00B52C1B"/>
    <w:rsid w:val="00B531BC"/>
    <w:rsid w:val="00B53228"/>
    <w:rsid w:val="00B5331D"/>
    <w:rsid w:val="00B549C2"/>
    <w:rsid w:val="00B54B7E"/>
    <w:rsid w:val="00B55C10"/>
    <w:rsid w:val="00B55D30"/>
    <w:rsid w:val="00B56272"/>
    <w:rsid w:val="00B57320"/>
    <w:rsid w:val="00B60444"/>
    <w:rsid w:val="00B61812"/>
    <w:rsid w:val="00B61C0C"/>
    <w:rsid w:val="00B61C35"/>
    <w:rsid w:val="00B62994"/>
    <w:rsid w:val="00B63577"/>
    <w:rsid w:val="00B63778"/>
    <w:rsid w:val="00B641D5"/>
    <w:rsid w:val="00B64CDA"/>
    <w:rsid w:val="00B650EF"/>
    <w:rsid w:val="00B65F61"/>
    <w:rsid w:val="00B66929"/>
    <w:rsid w:val="00B6753F"/>
    <w:rsid w:val="00B67909"/>
    <w:rsid w:val="00B67DB0"/>
    <w:rsid w:val="00B7023D"/>
    <w:rsid w:val="00B70C94"/>
    <w:rsid w:val="00B713FA"/>
    <w:rsid w:val="00B723E4"/>
    <w:rsid w:val="00B72B58"/>
    <w:rsid w:val="00B734B3"/>
    <w:rsid w:val="00B7481B"/>
    <w:rsid w:val="00B74EB9"/>
    <w:rsid w:val="00B74F3F"/>
    <w:rsid w:val="00B750E1"/>
    <w:rsid w:val="00B7587B"/>
    <w:rsid w:val="00B759C5"/>
    <w:rsid w:val="00B75AE0"/>
    <w:rsid w:val="00B75E03"/>
    <w:rsid w:val="00B77B21"/>
    <w:rsid w:val="00B80D9B"/>
    <w:rsid w:val="00B8147A"/>
    <w:rsid w:val="00B815F8"/>
    <w:rsid w:val="00B8181A"/>
    <w:rsid w:val="00B821EC"/>
    <w:rsid w:val="00B8223A"/>
    <w:rsid w:val="00B822CB"/>
    <w:rsid w:val="00B82902"/>
    <w:rsid w:val="00B82ED0"/>
    <w:rsid w:val="00B8306B"/>
    <w:rsid w:val="00B833F6"/>
    <w:rsid w:val="00B83EAE"/>
    <w:rsid w:val="00B83F64"/>
    <w:rsid w:val="00B840AF"/>
    <w:rsid w:val="00B8431D"/>
    <w:rsid w:val="00B8518A"/>
    <w:rsid w:val="00B85C55"/>
    <w:rsid w:val="00B863F8"/>
    <w:rsid w:val="00B864D5"/>
    <w:rsid w:val="00B86E2C"/>
    <w:rsid w:val="00B870BF"/>
    <w:rsid w:val="00B87472"/>
    <w:rsid w:val="00B9020D"/>
    <w:rsid w:val="00B905EF"/>
    <w:rsid w:val="00B917DE"/>
    <w:rsid w:val="00B91A16"/>
    <w:rsid w:val="00B91AD9"/>
    <w:rsid w:val="00B920A4"/>
    <w:rsid w:val="00B92596"/>
    <w:rsid w:val="00B928E9"/>
    <w:rsid w:val="00B92BFC"/>
    <w:rsid w:val="00B939E9"/>
    <w:rsid w:val="00B93A0B"/>
    <w:rsid w:val="00B940ED"/>
    <w:rsid w:val="00B94772"/>
    <w:rsid w:val="00B94917"/>
    <w:rsid w:val="00B95386"/>
    <w:rsid w:val="00B95703"/>
    <w:rsid w:val="00B957DF"/>
    <w:rsid w:val="00B95D83"/>
    <w:rsid w:val="00B96265"/>
    <w:rsid w:val="00B96EB6"/>
    <w:rsid w:val="00B96FBE"/>
    <w:rsid w:val="00B97204"/>
    <w:rsid w:val="00B974C1"/>
    <w:rsid w:val="00B97B22"/>
    <w:rsid w:val="00BA02D6"/>
    <w:rsid w:val="00BA0362"/>
    <w:rsid w:val="00BA0993"/>
    <w:rsid w:val="00BA182F"/>
    <w:rsid w:val="00BA1833"/>
    <w:rsid w:val="00BA18C6"/>
    <w:rsid w:val="00BA2028"/>
    <w:rsid w:val="00BA2238"/>
    <w:rsid w:val="00BA2C94"/>
    <w:rsid w:val="00BA2D63"/>
    <w:rsid w:val="00BA38E0"/>
    <w:rsid w:val="00BA3A8E"/>
    <w:rsid w:val="00BA49AE"/>
    <w:rsid w:val="00BA4CFB"/>
    <w:rsid w:val="00BA55F6"/>
    <w:rsid w:val="00BA641D"/>
    <w:rsid w:val="00BA670C"/>
    <w:rsid w:val="00BA7565"/>
    <w:rsid w:val="00BB02E6"/>
    <w:rsid w:val="00BB0D54"/>
    <w:rsid w:val="00BB187C"/>
    <w:rsid w:val="00BB192F"/>
    <w:rsid w:val="00BB1E02"/>
    <w:rsid w:val="00BB2152"/>
    <w:rsid w:val="00BB2373"/>
    <w:rsid w:val="00BB25AC"/>
    <w:rsid w:val="00BB2AFE"/>
    <w:rsid w:val="00BB2D41"/>
    <w:rsid w:val="00BB46E0"/>
    <w:rsid w:val="00BB4AF1"/>
    <w:rsid w:val="00BB4F52"/>
    <w:rsid w:val="00BB5A09"/>
    <w:rsid w:val="00BB5C96"/>
    <w:rsid w:val="00BB663C"/>
    <w:rsid w:val="00BB6BBD"/>
    <w:rsid w:val="00BB7112"/>
    <w:rsid w:val="00BB79EC"/>
    <w:rsid w:val="00BC096B"/>
    <w:rsid w:val="00BC0AC2"/>
    <w:rsid w:val="00BC109F"/>
    <w:rsid w:val="00BC1575"/>
    <w:rsid w:val="00BC2255"/>
    <w:rsid w:val="00BC2D42"/>
    <w:rsid w:val="00BC2E65"/>
    <w:rsid w:val="00BC3481"/>
    <w:rsid w:val="00BC3E6E"/>
    <w:rsid w:val="00BC4204"/>
    <w:rsid w:val="00BC497E"/>
    <w:rsid w:val="00BC49F4"/>
    <w:rsid w:val="00BC4F59"/>
    <w:rsid w:val="00BC5373"/>
    <w:rsid w:val="00BC5410"/>
    <w:rsid w:val="00BC56A9"/>
    <w:rsid w:val="00BC6279"/>
    <w:rsid w:val="00BC64C3"/>
    <w:rsid w:val="00BC69A0"/>
    <w:rsid w:val="00BC7979"/>
    <w:rsid w:val="00BC7B2E"/>
    <w:rsid w:val="00BC7BDA"/>
    <w:rsid w:val="00BD03D8"/>
    <w:rsid w:val="00BD06C3"/>
    <w:rsid w:val="00BD0F83"/>
    <w:rsid w:val="00BD1290"/>
    <w:rsid w:val="00BD2D87"/>
    <w:rsid w:val="00BD352F"/>
    <w:rsid w:val="00BD3B6B"/>
    <w:rsid w:val="00BD3E3E"/>
    <w:rsid w:val="00BD3F50"/>
    <w:rsid w:val="00BD3F8E"/>
    <w:rsid w:val="00BD482A"/>
    <w:rsid w:val="00BD4B77"/>
    <w:rsid w:val="00BD51B4"/>
    <w:rsid w:val="00BD52ED"/>
    <w:rsid w:val="00BD5B46"/>
    <w:rsid w:val="00BD5B66"/>
    <w:rsid w:val="00BD5DCC"/>
    <w:rsid w:val="00BD5EFA"/>
    <w:rsid w:val="00BD667B"/>
    <w:rsid w:val="00BD66B1"/>
    <w:rsid w:val="00BD6B23"/>
    <w:rsid w:val="00BD6B47"/>
    <w:rsid w:val="00BD7995"/>
    <w:rsid w:val="00BD7D9E"/>
    <w:rsid w:val="00BE0781"/>
    <w:rsid w:val="00BE09C6"/>
    <w:rsid w:val="00BE169E"/>
    <w:rsid w:val="00BE1D5F"/>
    <w:rsid w:val="00BE2189"/>
    <w:rsid w:val="00BE2819"/>
    <w:rsid w:val="00BE313E"/>
    <w:rsid w:val="00BE3190"/>
    <w:rsid w:val="00BE436B"/>
    <w:rsid w:val="00BE4A65"/>
    <w:rsid w:val="00BE5388"/>
    <w:rsid w:val="00BE5664"/>
    <w:rsid w:val="00BE5857"/>
    <w:rsid w:val="00BE5CBE"/>
    <w:rsid w:val="00BE5F9D"/>
    <w:rsid w:val="00BE6319"/>
    <w:rsid w:val="00BE6AAA"/>
    <w:rsid w:val="00BE6BFB"/>
    <w:rsid w:val="00BE6F77"/>
    <w:rsid w:val="00BE732B"/>
    <w:rsid w:val="00BE744C"/>
    <w:rsid w:val="00BE7812"/>
    <w:rsid w:val="00BF000B"/>
    <w:rsid w:val="00BF09FE"/>
    <w:rsid w:val="00BF0C79"/>
    <w:rsid w:val="00BF0D85"/>
    <w:rsid w:val="00BF1959"/>
    <w:rsid w:val="00BF1E26"/>
    <w:rsid w:val="00BF20EC"/>
    <w:rsid w:val="00BF2200"/>
    <w:rsid w:val="00BF47B5"/>
    <w:rsid w:val="00BF4EEE"/>
    <w:rsid w:val="00BF55BC"/>
    <w:rsid w:val="00BF593B"/>
    <w:rsid w:val="00BF61E2"/>
    <w:rsid w:val="00BF688A"/>
    <w:rsid w:val="00BF75F4"/>
    <w:rsid w:val="00BF7B08"/>
    <w:rsid w:val="00BF7BAC"/>
    <w:rsid w:val="00BF7CE0"/>
    <w:rsid w:val="00BF7D22"/>
    <w:rsid w:val="00C022C8"/>
    <w:rsid w:val="00C02FF3"/>
    <w:rsid w:val="00C0374E"/>
    <w:rsid w:val="00C04491"/>
    <w:rsid w:val="00C04F0E"/>
    <w:rsid w:val="00C05141"/>
    <w:rsid w:val="00C05203"/>
    <w:rsid w:val="00C053AD"/>
    <w:rsid w:val="00C057FD"/>
    <w:rsid w:val="00C05C7F"/>
    <w:rsid w:val="00C05E78"/>
    <w:rsid w:val="00C05F5E"/>
    <w:rsid w:val="00C0646C"/>
    <w:rsid w:val="00C065FC"/>
    <w:rsid w:val="00C0676E"/>
    <w:rsid w:val="00C06B71"/>
    <w:rsid w:val="00C06C24"/>
    <w:rsid w:val="00C07544"/>
    <w:rsid w:val="00C076A9"/>
    <w:rsid w:val="00C07857"/>
    <w:rsid w:val="00C07C71"/>
    <w:rsid w:val="00C104C3"/>
    <w:rsid w:val="00C108AE"/>
    <w:rsid w:val="00C10B25"/>
    <w:rsid w:val="00C10DA0"/>
    <w:rsid w:val="00C11823"/>
    <w:rsid w:val="00C127CD"/>
    <w:rsid w:val="00C129A2"/>
    <w:rsid w:val="00C12ECC"/>
    <w:rsid w:val="00C13127"/>
    <w:rsid w:val="00C13811"/>
    <w:rsid w:val="00C13E3F"/>
    <w:rsid w:val="00C142E9"/>
    <w:rsid w:val="00C14662"/>
    <w:rsid w:val="00C146F7"/>
    <w:rsid w:val="00C1492D"/>
    <w:rsid w:val="00C14CA1"/>
    <w:rsid w:val="00C15020"/>
    <w:rsid w:val="00C154F7"/>
    <w:rsid w:val="00C15A4A"/>
    <w:rsid w:val="00C15C9F"/>
    <w:rsid w:val="00C15CDE"/>
    <w:rsid w:val="00C16C72"/>
    <w:rsid w:val="00C17968"/>
    <w:rsid w:val="00C2022D"/>
    <w:rsid w:val="00C20986"/>
    <w:rsid w:val="00C20FDF"/>
    <w:rsid w:val="00C212FA"/>
    <w:rsid w:val="00C21A0E"/>
    <w:rsid w:val="00C21D84"/>
    <w:rsid w:val="00C21F51"/>
    <w:rsid w:val="00C22885"/>
    <w:rsid w:val="00C228D7"/>
    <w:rsid w:val="00C22DF6"/>
    <w:rsid w:val="00C2329F"/>
    <w:rsid w:val="00C24C25"/>
    <w:rsid w:val="00C253C7"/>
    <w:rsid w:val="00C26333"/>
    <w:rsid w:val="00C267E7"/>
    <w:rsid w:val="00C26C6A"/>
    <w:rsid w:val="00C275C7"/>
    <w:rsid w:val="00C27A5C"/>
    <w:rsid w:val="00C30A1D"/>
    <w:rsid w:val="00C30BBC"/>
    <w:rsid w:val="00C31484"/>
    <w:rsid w:val="00C324FF"/>
    <w:rsid w:val="00C32C6D"/>
    <w:rsid w:val="00C32E35"/>
    <w:rsid w:val="00C33BBB"/>
    <w:rsid w:val="00C34E04"/>
    <w:rsid w:val="00C3512A"/>
    <w:rsid w:val="00C35829"/>
    <w:rsid w:val="00C35A97"/>
    <w:rsid w:val="00C35E39"/>
    <w:rsid w:val="00C36685"/>
    <w:rsid w:val="00C373CA"/>
    <w:rsid w:val="00C374C5"/>
    <w:rsid w:val="00C3776F"/>
    <w:rsid w:val="00C377B3"/>
    <w:rsid w:val="00C37A0A"/>
    <w:rsid w:val="00C37C46"/>
    <w:rsid w:val="00C40486"/>
    <w:rsid w:val="00C40BA2"/>
    <w:rsid w:val="00C412F2"/>
    <w:rsid w:val="00C414A4"/>
    <w:rsid w:val="00C41D47"/>
    <w:rsid w:val="00C424A7"/>
    <w:rsid w:val="00C42754"/>
    <w:rsid w:val="00C42BC5"/>
    <w:rsid w:val="00C42CDD"/>
    <w:rsid w:val="00C42EDD"/>
    <w:rsid w:val="00C44CEA"/>
    <w:rsid w:val="00C44F14"/>
    <w:rsid w:val="00C4514D"/>
    <w:rsid w:val="00C45906"/>
    <w:rsid w:val="00C45ABB"/>
    <w:rsid w:val="00C45EF3"/>
    <w:rsid w:val="00C463EE"/>
    <w:rsid w:val="00C46664"/>
    <w:rsid w:val="00C46D31"/>
    <w:rsid w:val="00C470D7"/>
    <w:rsid w:val="00C47684"/>
    <w:rsid w:val="00C47AE1"/>
    <w:rsid w:val="00C504ED"/>
    <w:rsid w:val="00C50EC2"/>
    <w:rsid w:val="00C51563"/>
    <w:rsid w:val="00C51B9A"/>
    <w:rsid w:val="00C52471"/>
    <w:rsid w:val="00C52F4A"/>
    <w:rsid w:val="00C5313E"/>
    <w:rsid w:val="00C53A5B"/>
    <w:rsid w:val="00C53B99"/>
    <w:rsid w:val="00C53D15"/>
    <w:rsid w:val="00C541D6"/>
    <w:rsid w:val="00C543F8"/>
    <w:rsid w:val="00C544A5"/>
    <w:rsid w:val="00C5483A"/>
    <w:rsid w:val="00C54CA6"/>
    <w:rsid w:val="00C5507F"/>
    <w:rsid w:val="00C55137"/>
    <w:rsid w:val="00C55613"/>
    <w:rsid w:val="00C557DC"/>
    <w:rsid w:val="00C56368"/>
    <w:rsid w:val="00C563CF"/>
    <w:rsid w:val="00C567BD"/>
    <w:rsid w:val="00C56A67"/>
    <w:rsid w:val="00C570D8"/>
    <w:rsid w:val="00C571E9"/>
    <w:rsid w:val="00C57B6A"/>
    <w:rsid w:val="00C57CA2"/>
    <w:rsid w:val="00C57DDC"/>
    <w:rsid w:val="00C60ED7"/>
    <w:rsid w:val="00C61012"/>
    <w:rsid w:val="00C61485"/>
    <w:rsid w:val="00C62180"/>
    <w:rsid w:val="00C6245F"/>
    <w:rsid w:val="00C63000"/>
    <w:rsid w:val="00C6301D"/>
    <w:rsid w:val="00C6306F"/>
    <w:rsid w:val="00C634E0"/>
    <w:rsid w:val="00C63501"/>
    <w:rsid w:val="00C63949"/>
    <w:rsid w:val="00C63A18"/>
    <w:rsid w:val="00C64B3E"/>
    <w:rsid w:val="00C65BE0"/>
    <w:rsid w:val="00C66D54"/>
    <w:rsid w:val="00C67045"/>
    <w:rsid w:val="00C672D8"/>
    <w:rsid w:val="00C67A19"/>
    <w:rsid w:val="00C70996"/>
    <w:rsid w:val="00C70AFE"/>
    <w:rsid w:val="00C7176B"/>
    <w:rsid w:val="00C72850"/>
    <w:rsid w:val="00C72B21"/>
    <w:rsid w:val="00C72BCE"/>
    <w:rsid w:val="00C73837"/>
    <w:rsid w:val="00C74261"/>
    <w:rsid w:val="00C74328"/>
    <w:rsid w:val="00C74C83"/>
    <w:rsid w:val="00C75312"/>
    <w:rsid w:val="00C755DF"/>
    <w:rsid w:val="00C75CD3"/>
    <w:rsid w:val="00C75E3E"/>
    <w:rsid w:val="00C76314"/>
    <w:rsid w:val="00C766BF"/>
    <w:rsid w:val="00C76D1F"/>
    <w:rsid w:val="00C76E9E"/>
    <w:rsid w:val="00C77735"/>
    <w:rsid w:val="00C7773E"/>
    <w:rsid w:val="00C7784D"/>
    <w:rsid w:val="00C77D21"/>
    <w:rsid w:val="00C80535"/>
    <w:rsid w:val="00C80A22"/>
    <w:rsid w:val="00C80AAF"/>
    <w:rsid w:val="00C80AD2"/>
    <w:rsid w:val="00C81430"/>
    <w:rsid w:val="00C82663"/>
    <w:rsid w:val="00C82858"/>
    <w:rsid w:val="00C82915"/>
    <w:rsid w:val="00C831A7"/>
    <w:rsid w:val="00C83CD6"/>
    <w:rsid w:val="00C84B10"/>
    <w:rsid w:val="00C851CA"/>
    <w:rsid w:val="00C85204"/>
    <w:rsid w:val="00C85EEF"/>
    <w:rsid w:val="00C85F2D"/>
    <w:rsid w:val="00C867C6"/>
    <w:rsid w:val="00C87F03"/>
    <w:rsid w:val="00C900D5"/>
    <w:rsid w:val="00C90C86"/>
    <w:rsid w:val="00C90D15"/>
    <w:rsid w:val="00C917F5"/>
    <w:rsid w:val="00C91DE4"/>
    <w:rsid w:val="00C922AB"/>
    <w:rsid w:val="00C9257A"/>
    <w:rsid w:val="00C92982"/>
    <w:rsid w:val="00C92B64"/>
    <w:rsid w:val="00C92C34"/>
    <w:rsid w:val="00C93820"/>
    <w:rsid w:val="00C941FE"/>
    <w:rsid w:val="00C94606"/>
    <w:rsid w:val="00C94709"/>
    <w:rsid w:val="00C94B6C"/>
    <w:rsid w:val="00C94D72"/>
    <w:rsid w:val="00C9542F"/>
    <w:rsid w:val="00C95B51"/>
    <w:rsid w:val="00C95B73"/>
    <w:rsid w:val="00C95E90"/>
    <w:rsid w:val="00C96231"/>
    <w:rsid w:val="00C9628B"/>
    <w:rsid w:val="00C96B49"/>
    <w:rsid w:val="00C96C2F"/>
    <w:rsid w:val="00C9702A"/>
    <w:rsid w:val="00C978D5"/>
    <w:rsid w:val="00C9797E"/>
    <w:rsid w:val="00C97ADB"/>
    <w:rsid w:val="00CA0906"/>
    <w:rsid w:val="00CA0B8B"/>
    <w:rsid w:val="00CA14B2"/>
    <w:rsid w:val="00CA1948"/>
    <w:rsid w:val="00CA2886"/>
    <w:rsid w:val="00CA371E"/>
    <w:rsid w:val="00CA3834"/>
    <w:rsid w:val="00CA3E07"/>
    <w:rsid w:val="00CA4137"/>
    <w:rsid w:val="00CA45E1"/>
    <w:rsid w:val="00CA478B"/>
    <w:rsid w:val="00CA49D7"/>
    <w:rsid w:val="00CA4A1D"/>
    <w:rsid w:val="00CA5682"/>
    <w:rsid w:val="00CA591D"/>
    <w:rsid w:val="00CA5D1C"/>
    <w:rsid w:val="00CA6BB2"/>
    <w:rsid w:val="00CA7639"/>
    <w:rsid w:val="00CB1842"/>
    <w:rsid w:val="00CB192E"/>
    <w:rsid w:val="00CB232D"/>
    <w:rsid w:val="00CB2845"/>
    <w:rsid w:val="00CB2E83"/>
    <w:rsid w:val="00CB3614"/>
    <w:rsid w:val="00CB3724"/>
    <w:rsid w:val="00CB3933"/>
    <w:rsid w:val="00CB3ABE"/>
    <w:rsid w:val="00CB3B77"/>
    <w:rsid w:val="00CB3CEF"/>
    <w:rsid w:val="00CB4064"/>
    <w:rsid w:val="00CB4693"/>
    <w:rsid w:val="00CB4B75"/>
    <w:rsid w:val="00CB4D43"/>
    <w:rsid w:val="00CB5357"/>
    <w:rsid w:val="00CB5473"/>
    <w:rsid w:val="00CB59F5"/>
    <w:rsid w:val="00CB78E9"/>
    <w:rsid w:val="00CB796A"/>
    <w:rsid w:val="00CB7D27"/>
    <w:rsid w:val="00CC01DA"/>
    <w:rsid w:val="00CC0337"/>
    <w:rsid w:val="00CC0C6A"/>
    <w:rsid w:val="00CC133E"/>
    <w:rsid w:val="00CC13F4"/>
    <w:rsid w:val="00CC1C76"/>
    <w:rsid w:val="00CC20EE"/>
    <w:rsid w:val="00CC246A"/>
    <w:rsid w:val="00CC27FD"/>
    <w:rsid w:val="00CC3ABE"/>
    <w:rsid w:val="00CC4675"/>
    <w:rsid w:val="00CC4A60"/>
    <w:rsid w:val="00CC4C01"/>
    <w:rsid w:val="00CC676C"/>
    <w:rsid w:val="00CC6BD6"/>
    <w:rsid w:val="00CC7140"/>
    <w:rsid w:val="00CC7F9B"/>
    <w:rsid w:val="00CD0587"/>
    <w:rsid w:val="00CD061A"/>
    <w:rsid w:val="00CD07C0"/>
    <w:rsid w:val="00CD0E23"/>
    <w:rsid w:val="00CD0FEF"/>
    <w:rsid w:val="00CD1015"/>
    <w:rsid w:val="00CD19FD"/>
    <w:rsid w:val="00CD1C19"/>
    <w:rsid w:val="00CD2605"/>
    <w:rsid w:val="00CD299E"/>
    <w:rsid w:val="00CD2DBB"/>
    <w:rsid w:val="00CD3480"/>
    <w:rsid w:val="00CD3E09"/>
    <w:rsid w:val="00CD4C93"/>
    <w:rsid w:val="00CD53FE"/>
    <w:rsid w:val="00CD5B73"/>
    <w:rsid w:val="00CD5BD4"/>
    <w:rsid w:val="00CD6398"/>
    <w:rsid w:val="00CD67BC"/>
    <w:rsid w:val="00CD7112"/>
    <w:rsid w:val="00CD7780"/>
    <w:rsid w:val="00CD7ABE"/>
    <w:rsid w:val="00CE04D4"/>
    <w:rsid w:val="00CE0725"/>
    <w:rsid w:val="00CE1A7A"/>
    <w:rsid w:val="00CE1DD5"/>
    <w:rsid w:val="00CE1F49"/>
    <w:rsid w:val="00CE2A4A"/>
    <w:rsid w:val="00CE3130"/>
    <w:rsid w:val="00CE4DB4"/>
    <w:rsid w:val="00CE4EE0"/>
    <w:rsid w:val="00CE63DB"/>
    <w:rsid w:val="00CE68DA"/>
    <w:rsid w:val="00CE771E"/>
    <w:rsid w:val="00CE7A86"/>
    <w:rsid w:val="00CE7F08"/>
    <w:rsid w:val="00CF0050"/>
    <w:rsid w:val="00CF0500"/>
    <w:rsid w:val="00CF0939"/>
    <w:rsid w:val="00CF17E5"/>
    <w:rsid w:val="00CF291D"/>
    <w:rsid w:val="00CF33A4"/>
    <w:rsid w:val="00CF375B"/>
    <w:rsid w:val="00CF4284"/>
    <w:rsid w:val="00CF48E5"/>
    <w:rsid w:val="00CF4A3E"/>
    <w:rsid w:val="00CF4B4A"/>
    <w:rsid w:val="00CF5E76"/>
    <w:rsid w:val="00CF6E06"/>
    <w:rsid w:val="00CF74B2"/>
    <w:rsid w:val="00CF780B"/>
    <w:rsid w:val="00CF7ABD"/>
    <w:rsid w:val="00D007CA"/>
    <w:rsid w:val="00D00E4C"/>
    <w:rsid w:val="00D019AF"/>
    <w:rsid w:val="00D03396"/>
    <w:rsid w:val="00D037F8"/>
    <w:rsid w:val="00D0395A"/>
    <w:rsid w:val="00D04035"/>
    <w:rsid w:val="00D04EE5"/>
    <w:rsid w:val="00D05585"/>
    <w:rsid w:val="00D05681"/>
    <w:rsid w:val="00D06033"/>
    <w:rsid w:val="00D064CE"/>
    <w:rsid w:val="00D0693D"/>
    <w:rsid w:val="00D06BD3"/>
    <w:rsid w:val="00D06C48"/>
    <w:rsid w:val="00D07E8F"/>
    <w:rsid w:val="00D07F11"/>
    <w:rsid w:val="00D101B6"/>
    <w:rsid w:val="00D107E9"/>
    <w:rsid w:val="00D11053"/>
    <w:rsid w:val="00D11FFC"/>
    <w:rsid w:val="00D12173"/>
    <w:rsid w:val="00D125FE"/>
    <w:rsid w:val="00D129D7"/>
    <w:rsid w:val="00D13B6D"/>
    <w:rsid w:val="00D13D71"/>
    <w:rsid w:val="00D142DF"/>
    <w:rsid w:val="00D14646"/>
    <w:rsid w:val="00D147ED"/>
    <w:rsid w:val="00D149CF"/>
    <w:rsid w:val="00D149DC"/>
    <w:rsid w:val="00D153F5"/>
    <w:rsid w:val="00D1596E"/>
    <w:rsid w:val="00D15B5B"/>
    <w:rsid w:val="00D15C97"/>
    <w:rsid w:val="00D15F44"/>
    <w:rsid w:val="00D16EAA"/>
    <w:rsid w:val="00D176F0"/>
    <w:rsid w:val="00D203BE"/>
    <w:rsid w:val="00D2064D"/>
    <w:rsid w:val="00D20D30"/>
    <w:rsid w:val="00D215F7"/>
    <w:rsid w:val="00D21DF1"/>
    <w:rsid w:val="00D22281"/>
    <w:rsid w:val="00D224C5"/>
    <w:rsid w:val="00D22CE6"/>
    <w:rsid w:val="00D23002"/>
    <w:rsid w:val="00D23A43"/>
    <w:rsid w:val="00D24143"/>
    <w:rsid w:val="00D2430E"/>
    <w:rsid w:val="00D2441B"/>
    <w:rsid w:val="00D246F5"/>
    <w:rsid w:val="00D25133"/>
    <w:rsid w:val="00D251AD"/>
    <w:rsid w:val="00D2546E"/>
    <w:rsid w:val="00D25A85"/>
    <w:rsid w:val="00D260E1"/>
    <w:rsid w:val="00D277DD"/>
    <w:rsid w:val="00D27AC0"/>
    <w:rsid w:val="00D27B50"/>
    <w:rsid w:val="00D27C02"/>
    <w:rsid w:val="00D27E34"/>
    <w:rsid w:val="00D307A0"/>
    <w:rsid w:val="00D30817"/>
    <w:rsid w:val="00D319F4"/>
    <w:rsid w:val="00D31E29"/>
    <w:rsid w:val="00D3249C"/>
    <w:rsid w:val="00D324E6"/>
    <w:rsid w:val="00D329C8"/>
    <w:rsid w:val="00D3329A"/>
    <w:rsid w:val="00D333FF"/>
    <w:rsid w:val="00D339E0"/>
    <w:rsid w:val="00D33BDE"/>
    <w:rsid w:val="00D33C64"/>
    <w:rsid w:val="00D34056"/>
    <w:rsid w:val="00D34DAD"/>
    <w:rsid w:val="00D34F40"/>
    <w:rsid w:val="00D34FDC"/>
    <w:rsid w:val="00D34FEA"/>
    <w:rsid w:val="00D3510B"/>
    <w:rsid w:val="00D3572A"/>
    <w:rsid w:val="00D35A6C"/>
    <w:rsid w:val="00D36B88"/>
    <w:rsid w:val="00D3720D"/>
    <w:rsid w:val="00D37678"/>
    <w:rsid w:val="00D37822"/>
    <w:rsid w:val="00D37873"/>
    <w:rsid w:val="00D40610"/>
    <w:rsid w:val="00D40ACD"/>
    <w:rsid w:val="00D40D3F"/>
    <w:rsid w:val="00D418C9"/>
    <w:rsid w:val="00D419A5"/>
    <w:rsid w:val="00D423B3"/>
    <w:rsid w:val="00D4271B"/>
    <w:rsid w:val="00D42BE5"/>
    <w:rsid w:val="00D42CCD"/>
    <w:rsid w:val="00D43572"/>
    <w:rsid w:val="00D43E54"/>
    <w:rsid w:val="00D44376"/>
    <w:rsid w:val="00D4557F"/>
    <w:rsid w:val="00D45BAF"/>
    <w:rsid w:val="00D4637F"/>
    <w:rsid w:val="00D46654"/>
    <w:rsid w:val="00D4682E"/>
    <w:rsid w:val="00D47270"/>
    <w:rsid w:val="00D4746C"/>
    <w:rsid w:val="00D5044D"/>
    <w:rsid w:val="00D504B8"/>
    <w:rsid w:val="00D50E93"/>
    <w:rsid w:val="00D51A6B"/>
    <w:rsid w:val="00D5232A"/>
    <w:rsid w:val="00D52899"/>
    <w:rsid w:val="00D52CA9"/>
    <w:rsid w:val="00D52D24"/>
    <w:rsid w:val="00D52DF9"/>
    <w:rsid w:val="00D52E43"/>
    <w:rsid w:val="00D52F2B"/>
    <w:rsid w:val="00D5476F"/>
    <w:rsid w:val="00D547FA"/>
    <w:rsid w:val="00D54E30"/>
    <w:rsid w:val="00D55FDC"/>
    <w:rsid w:val="00D5694C"/>
    <w:rsid w:val="00D575C5"/>
    <w:rsid w:val="00D57679"/>
    <w:rsid w:val="00D579D5"/>
    <w:rsid w:val="00D60F63"/>
    <w:rsid w:val="00D6133A"/>
    <w:rsid w:val="00D61421"/>
    <w:rsid w:val="00D616A9"/>
    <w:rsid w:val="00D61E40"/>
    <w:rsid w:val="00D623D2"/>
    <w:rsid w:val="00D62503"/>
    <w:rsid w:val="00D62579"/>
    <w:rsid w:val="00D62995"/>
    <w:rsid w:val="00D6363A"/>
    <w:rsid w:val="00D6369B"/>
    <w:rsid w:val="00D63B39"/>
    <w:rsid w:val="00D64198"/>
    <w:rsid w:val="00D64C73"/>
    <w:rsid w:val="00D64D8E"/>
    <w:rsid w:val="00D654BA"/>
    <w:rsid w:val="00D6598D"/>
    <w:rsid w:val="00D66500"/>
    <w:rsid w:val="00D6677C"/>
    <w:rsid w:val="00D66B87"/>
    <w:rsid w:val="00D67A90"/>
    <w:rsid w:val="00D7009C"/>
    <w:rsid w:val="00D70768"/>
    <w:rsid w:val="00D72212"/>
    <w:rsid w:val="00D724C4"/>
    <w:rsid w:val="00D72B64"/>
    <w:rsid w:val="00D73850"/>
    <w:rsid w:val="00D739A2"/>
    <w:rsid w:val="00D73E92"/>
    <w:rsid w:val="00D73F2B"/>
    <w:rsid w:val="00D740DA"/>
    <w:rsid w:val="00D747DC"/>
    <w:rsid w:val="00D74C1D"/>
    <w:rsid w:val="00D74F1D"/>
    <w:rsid w:val="00D754CC"/>
    <w:rsid w:val="00D757CD"/>
    <w:rsid w:val="00D75E4D"/>
    <w:rsid w:val="00D76AED"/>
    <w:rsid w:val="00D77092"/>
    <w:rsid w:val="00D77E8C"/>
    <w:rsid w:val="00D805E5"/>
    <w:rsid w:val="00D807FF"/>
    <w:rsid w:val="00D80A90"/>
    <w:rsid w:val="00D80B73"/>
    <w:rsid w:val="00D80D2E"/>
    <w:rsid w:val="00D810B4"/>
    <w:rsid w:val="00D81283"/>
    <w:rsid w:val="00D8151D"/>
    <w:rsid w:val="00D815CC"/>
    <w:rsid w:val="00D81F4E"/>
    <w:rsid w:val="00D82036"/>
    <w:rsid w:val="00D831B8"/>
    <w:rsid w:val="00D83AA5"/>
    <w:rsid w:val="00D83E5D"/>
    <w:rsid w:val="00D84C2E"/>
    <w:rsid w:val="00D854B3"/>
    <w:rsid w:val="00D8704A"/>
    <w:rsid w:val="00D870F8"/>
    <w:rsid w:val="00D873DF"/>
    <w:rsid w:val="00D87834"/>
    <w:rsid w:val="00D878FE"/>
    <w:rsid w:val="00D9039B"/>
    <w:rsid w:val="00D90B8A"/>
    <w:rsid w:val="00D90BEF"/>
    <w:rsid w:val="00D90D33"/>
    <w:rsid w:val="00D9106B"/>
    <w:rsid w:val="00D911E2"/>
    <w:rsid w:val="00D91A0C"/>
    <w:rsid w:val="00D91D0F"/>
    <w:rsid w:val="00D92514"/>
    <w:rsid w:val="00D9292F"/>
    <w:rsid w:val="00D930C0"/>
    <w:rsid w:val="00D94859"/>
    <w:rsid w:val="00D94C94"/>
    <w:rsid w:val="00D95238"/>
    <w:rsid w:val="00D9591B"/>
    <w:rsid w:val="00D95CAF"/>
    <w:rsid w:val="00D9638B"/>
    <w:rsid w:val="00D96BD0"/>
    <w:rsid w:val="00D97A24"/>
    <w:rsid w:val="00DA07F6"/>
    <w:rsid w:val="00DA0837"/>
    <w:rsid w:val="00DA0CC1"/>
    <w:rsid w:val="00DA10E4"/>
    <w:rsid w:val="00DA14CB"/>
    <w:rsid w:val="00DA1611"/>
    <w:rsid w:val="00DA1888"/>
    <w:rsid w:val="00DA1A75"/>
    <w:rsid w:val="00DA20A1"/>
    <w:rsid w:val="00DA264E"/>
    <w:rsid w:val="00DA2736"/>
    <w:rsid w:val="00DA277D"/>
    <w:rsid w:val="00DA2781"/>
    <w:rsid w:val="00DA4780"/>
    <w:rsid w:val="00DA4C06"/>
    <w:rsid w:val="00DA5C73"/>
    <w:rsid w:val="00DA6C0D"/>
    <w:rsid w:val="00DA6EA3"/>
    <w:rsid w:val="00DA704D"/>
    <w:rsid w:val="00DA7059"/>
    <w:rsid w:val="00DB04A7"/>
    <w:rsid w:val="00DB057D"/>
    <w:rsid w:val="00DB0A8B"/>
    <w:rsid w:val="00DB0D17"/>
    <w:rsid w:val="00DB15C2"/>
    <w:rsid w:val="00DB1AFC"/>
    <w:rsid w:val="00DB1BE3"/>
    <w:rsid w:val="00DB1E93"/>
    <w:rsid w:val="00DB1FBB"/>
    <w:rsid w:val="00DB214F"/>
    <w:rsid w:val="00DB248E"/>
    <w:rsid w:val="00DB2ED7"/>
    <w:rsid w:val="00DB30B1"/>
    <w:rsid w:val="00DB32C9"/>
    <w:rsid w:val="00DB38AE"/>
    <w:rsid w:val="00DB3E85"/>
    <w:rsid w:val="00DB3FDD"/>
    <w:rsid w:val="00DB435F"/>
    <w:rsid w:val="00DB46FF"/>
    <w:rsid w:val="00DB493F"/>
    <w:rsid w:val="00DB4C90"/>
    <w:rsid w:val="00DB53DA"/>
    <w:rsid w:val="00DB5661"/>
    <w:rsid w:val="00DB6220"/>
    <w:rsid w:val="00DB6553"/>
    <w:rsid w:val="00DB65A1"/>
    <w:rsid w:val="00DB715A"/>
    <w:rsid w:val="00DB7333"/>
    <w:rsid w:val="00DB754F"/>
    <w:rsid w:val="00DB7771"/>
    <w:rsid w:val="00DB7A3F"/>
    <w:rsid w:val="00DC0916"/>
    <w:rsid w:val="00DC0E2C"/>
    <w:rsid w:val="00DC129F"/>
    <w:rsid w:val="00DC139F"/>
    <w:rsid w:val="00DC159C"/>
    <w:rsid w:val="00DC1EF6"/>
    <w:rsid w:val="00DC1F07"/>
    <w:rsid w:val="00DC2380"/>
    <w:rsid w:val="00DC2EA0"/>
    <w:rsid w:val="00DC3A35"/>
    <w:rsid w:val="00DC3EB4"/>
    <w:rsid w:val="00DC4087"/>
    <w:rsid w:val="00DC417A"/>
    <w:rsid w:val="00DC4531"/>
    <w:rsid w:val="00DC4B4C"/>
    <w:rsid w:val="00DC6069"/>
    <w:rsid w:val="00DC6180"/>
    <w:rsid w:val="00DC7389"/>
    <w:rsid w:val="00DC7604"/>
    <w:rsid w:val="00DC790B"/>
    <w:rsid w:val="00DC798F"/>
    <w:rsid w:val="00DD2495"/>
    <w:rsid w:val="00DD2D72"/>
    <w:rsid w:val="00DD345F"/>
    <w:rsid w:val="00DD3FF8"/>
    <w:rsid w:val="00DD40C1"/>
    <w:rsid w:val="00DD5463"/>
    <w:rsid w:val="00DD662A"/>
    <w:rsid w:val="00DD6636"/>
    <w:rsid w:val="00DD6E2A"/>
    <w:rsid w:val="00DD710C"/>
    <w:rsid w:val="00DD73BC"/>
    <w:rsid w:val="00DD7429"/>
    <w:rsid w:val="00DD7689"/>
    <w:rsid w:val="00DD7910"/>
    <w:rsid w:val="00DD7ED0"/>
    <w:rsid w:val="00DD7EF2"/>
    <w:rsid w:val="00DE06C7"/>
    <w:rsid w:val="00DE0A16"/>
    <w:rsid w:val="00DE1016"/>
    <w:rsid w:val="00DE21A2"/>
    <w:rsid w:val="00DE23CC"/>
    <w:rsid w:val="00DE2C3E"/>
    <w:rsid w:val="00DE40FA"/>
    <w:rsid w:val="00DE46A4"/>
    <w:rsid w:val="00DE4A4C"/>
    <w:rsid w:val="00DE503E"/>
    <w:rsid w:val="00DE624B"/>
    <w:rsid w:val="00DE6B56"/>
    <w:rsid w:val="00DE6B75"/>
    <w:rsid w:val="00DE6C4B"/>
    <w:rsid w:val="00DE6C63"/>
    <w:rsid w:val="00DE6D6D"/>
    <w:rsid w:val="00DE70A6"/>
    <w:rsid w:val="00DE78DD"/>
    <w:rsid w:val="00DF0076"/>
    <w:rsid w:val="00DF0B44"/>
    <w:rsid w:val="00DF1960"/>
    <w:rsid w:val="00DF2118"/>
    <w:rsid w:val="00DF21B4"/>
    <w:rsid w:val="00DF2AD6"/>
    <w:rsid w:val="00DF2E66"/>
    <w:rsid w:val="00DF2FBA"/>
    <w:rsid w:val="00DF316E"/>
    <w:rsid w:val="00DF3498"/>
    <w:rsid w:val="00DF39C7"/>
    <w:rsid w:val="00DF3AF9"/>
    <w:rsid w:val="00DF3C96"/>
    <w:rsid w:val="00DF4642"/>
    <w:rsid w:val="00DF4971"/>
    <w:rsid w:val="00DF4B70"/>
    <w:rsid w:val="00DF51E2"/>
    <w:rsid w:val="00DF526B"/>
    <w:rsid w:val="00DF5470"/>
    <w:rsid w:val="00DF58FB"/>
    <w:rsid w:val="00DF6622"/>
    <w:rsid w:val="00DF700D"/>
    <w:rsid w:val="00DF710D"/>
    <w:rsid w:val="00DF7B33"/>
    <w:rsid w:val="00DF7C44"/>
    <w:rsid w:val="00E006E5"/>
    <w:rsid w:val="00E00BFB"/>
    <w:rsid w:val="00E011F3"/>
    <w:rsid w:val="00E0126D"/>
    <w:rsid w:val="00E0273F"/>
    <w:rsid w:val="00E02CF9"/>
    <w:rsid w:val="00E02FC2"/>
    <w:rsid w:val="00E0307B"/>
    <w:rsid w:val="00E0324B"/>
    <w:rsid w:val="00E03541"/>
    <w:rsid w:val="00E036A5"/>
    <w:rsid w:val="00E03B99"/>
    <w:rsid w:val="00E03E7F"/>
    <w:rsid w:val="00E03ECC"/>
    <w:rsid w:val="00E03F02"/>
    <w:rsid w:val="00E0466E"/>
    <w:rsid w:val="00E0471D"/>
    <w:rsid w:val="00E049E0"/>
    <w:rsid w:val="00E053C7"/>
    <w:rsid w:val="00E05A28"/>
    <w:rsid w:val="00E05C5E"/>
    <w:rsid w:val="00E063FB"/>
    <w:rsid w:val="00E0783C"/>
    <w:rsid w:val="00E07E30"/>
    <w:rsid w:val="00E07FAF"/>
    <w:rsid w:val="00E1045E"/>
    <w:rsid w:val="00E10A5F"/>
    <w:rsid w:val="00E1118C"/>
    <w:rsid w:val="00E11253"/>
    <w:rsid w:val="00E11E23"/>
    <w:rsid w:val="00E12779"/>
    <w:rsid w:val="00E127B7"/>
    <w:rsid w:val="00E1341E"/>
    <w:rsid w:val="00E1360E"/>
    <w:rsid w:val="00E13A8D"/>
    <w:rsid w:val="00E144A6"/>
    <w:rsid w:val="00E15A94"/>
    <w:rsid w:val="00E15BAD"/>
    <w:rsid w:val="00E15E4C"/>
    <w:rsid w:val="00E160F7"/>
    <w:rsid w:val="00E1623A"/>
    <w:rsid w:val="00E16482"/>
    <w:rsid w:val="00E16850"/>
    <w:rsid w:val="00E16AD5"/>
    <w:rsid w:val="00E16B88"/>
    <w:rsid w:val="00E16E1C"/>
    <w:rsid w:val="00E16F53"/>
    <w:rsid w:val="00E1752A"/>
    <w:rsid w:val="00E203B0"/>
    <w:rsid w:val="00E21000"/>
    <w:rsid w:val="00E213CE"/>
    <w:rsid w:val="00E218BF"/>
    <w:rsid w:val="00E21A42"/>
    <w:rsid w:val="00E21BEF"/>
    <w:rsid w:val="00E236D1"/>
    <w:rsid w:val="00E24ED9"/>
    <w:rsid w:val="00E251A5"/>
    <w:rsid w:val="00E255EC"/>
    <w:rsid w:val="00E2578B"/>
    <w:rsid w:val="00E25CC1"/>
    <w:rsid w:val="00E2639D"/>
    <w:rsid w:val="00E26B1C"/>
    <w:rsid w:val="00E275FC"/>
    <w:rsid w:val="00E27B3E"/>
    <w:rsid w:val="00E27D0E"/>
    <w:rsid w:val="00E303CF"/>
    <w:rsid w:val="00E31CC1"/>
    <w:rsid w:val="00E31D04"/>
    <w:rsid w:val="00E31D24"/>
    <w:rsid w:val="00E32678"/>
    <w:rsid w:val="00E3277B"/>
    <w:rsid w:val="00E33B7E"/>
    <w:rsid w:val="00E34013"/>
    <w:rsid w:val="00E3422A"/>
    <w:rsid w:val="00E3429B"/>
    <w:rsid w:val="00E354C4"/>
    <w:rsid w:val="00E35FD2"/>
    <w:rsid w:val="00E364AA"/>
    <w:rsid w:val="00E36CAE"/>
    <w:rsid w:val="00E36E38"/>
    <w:rsid w:val="00E3768D"/>
    <w:rsid w:val="00E379D4"/>
    <w:rsid w:val="00E4014A"/>
    <w:rsid w:val="00E4104D"/>
    <w:rsid w:val="00E41228"/>
    <w:rsid w:val="00E41E65"/>
    <w:rsid w:val="00E428E1"/>
    <w:rsid w:val="00E429A8"/>
    <w:rsid w:val="00E42D7D"/>
    <w:rsid w:val="00E42DE4"/>
    <w:rsid w:val="00E42F84"/>
    <w:rsid w:val="00E437E4"/>
    <w:rsid w:val="00E43CA6"/>
    <w:rsid w:val="00E43D9E"/>
    <w:rsid w:val="00E43FB3"/>
    <w:rsid w:val="00E44737"/>
    <w:rsid w:val="00E451A9"/>
    <w:rsid w:val="00E45994"/>
    <w:rsid w:val="00E45CB9"/>
    <w:rsid w:val="00E45D9F"/>
    <w:rsid w:val="00E46ACD"/>
    <w:rsid w:val="00E47124"/>
    <w:rsid w:val="00E471F6"/>
    <w:rsid w:val="00E47486"/>
    <w:rsid w:val="00E50880"/>
    <w:rsid w:val="00E509A7"/>
    <w:rsid w:val="00E51163"/>
    <w:rsid w:val="00E51BA9"/>
    <w:rsid w:val="00E5203F"/>
    <w:rsid w:val="00E524CE"/>
    <w:rsid w:val="00E529E8"/>
    <w:rsid w:val="00E53293"/>
    <w:rsid w:val="00E53BEB"/>
    <w:rsid w:val="00E53BF2"/>
    <w:rsid w:val="00E54383"/>
    <w:rsid w:val="00E54B55"/>
    <w:rsid w:val="00E557D3"/>
    <w:rsid w:val="00E55FFB"/>
    <w:rsid w:val="00E56102"/>
    <w:rsid w:val="00E56B10"/>
    <w:rsid w:val="00E56B8D"/>
    <w:rsid w:val="00E57304"/>
    <w:rsid w:val="00E57950"/>
    <w:rsid w:val="00E601C1"/>
    <w:rsid w:val="00E602FC"/>
    <w:rsid w:val="00E61275"/>
    <w:rsid w:val="00E6134B"/>
    <w:rsid w:val="00E61C84"/>
    <w:rsid w:val="00E61D8D"/>
    <w:rsid w:val="00E62538"/>
    <w:rsid w:val="00E630E0"/>
    <w:rsid w:val="00E6391A"/>
    <w:rsid w:val="00E63BD1"/>
    <w:rsid w:val="00E63D6A"/>
    <w:rsid w:val="00E6443A"/>
    <w:rsid w:val="00E64495"/>
    <w:rsid w:val="00E647BA"/>
    <w:rsid w:val="00E65241"/>
    <w:rsid w:val="00E658B6"/>
    <w:rsid w:val="00E65C19"/>
    <w:rsid w:val="00E65FD6"/>
    <w:rsid w:val="00E66612"/>
    <w:rsid w:val="00E66D9D"/>
    <w:rsid w:val="00E67511"/>
    <w:rsid w:val="00E67584"/>
    <w:rsid w:val="00E67983"/>
    <w:rsid w:val="00E7135D"/>
    <w:rsid w:val="00E714F1"/>
    <w:rsid w:val="00E71C61"/>
    <w:rsid w:val="00E7247A"/>
    <w:rsid w:val="00E724A9"/>
    <w:rsid w:val="00E72C43"/>
    <w:rsid w:val="00E72FAF"/>
    <w:rsid w:val="00E7351F"/>
    <w:rsid w:val="00E7352B"/>
    <w:rsid w:val="00E73ACA"/>
    <w:rsid w:val="00E7437B"/>
    <w:rsid w:val="00E74584"/>
    <w:rsid w:val="00E74C11"/>
    <w:rsid w:val="00E74DC8"/>
    <w:rsid w:val="00E75183"/>
    <w:rsid w:val="00E7572E"/>
    <w:rsid w:val="00E76915"/>
    <w:rsid w:val="00E77D2A"/>
    <w:rsid w:val="00E814FD"/>
    <w:rsid w:val="00E81580"/>
    <w:rsid w:val="00E82D48"/>
    <w:rsid w:val="00E82E62"/>
    <w:rsid w:val="00E83110"/>
    <w:rsid w:val="00E83AA8"/>
    <w:rsid w:val="00E84279"/>
    <w:rsid w:val="00E8442B"/>
    <w:rsid w:val="00E84585"/>
    <w:rsid w:val="00E84AA0"/>
    <w:rsid w:val="00E852CA"/>
    <w:rsid w:val="00E858C2"/>
    <w:rsid w:val="00E8594E"/>
    <w:rsid w:val="00E86322"/>
    <w:rsid w:val="00E869EC"/>
    <w:rsid w:val="00E86CCF"/>
    <w:rsid w:val="00E86D86"/>
    <w:rsid w:val="00E870ED"/>
    <w:rsid w:val="00E87237"/>
    <w:rsid w:val="00E87605"/>
    <w:rsid w:val="00E879B5"/>
    <w:rsid w:val="00E90AC6"/>
    <w:rsid w:val="00E9105A"/>
    <w:rsid w:val="00E91266"/>
    <w:rsid w:val="00E9190A"/>
    <w:rsid w:val="00E93255"/>
    <w:rsid w:val="00E947C6"/>
    <w:rsid w:val="00E94991"/>
    <w:rsid w:val="00E94BBB"/>
    <w:rsid w:val="00E94E46"/>
    <w:rsid w:val="00E955A0"/>
    <w:rsid w:val="00E95A2A"/>
    <w:rsid w:val="00E95D7A"/>
    <w:rsid w:val="00E96C88"/>
    <w:rsid w:val="00E97092"/>
    <w:rsid w:val="00E974DE"/>
    <w:rsid w:val="00E97F70"/>
    <w:rsid w:val="00EA00A1"/>
    <w:rsid w:val="00EA0387"/>
    <w:rsid w:val="00EA18F1"/>
    <w:rsid w:val="00EA1CAF"/>
    <w:rsid w:val="00EA2077"/>
    <w:rsid w:val="00EA2904"/>
    <w:rsid w:val="00EA2E52"/>
    <w:rsid w:val="00EA325B"/>
    <w:rsid w:val="00EA3746"/>
    <w:rsid w:val="00EA3A1A"/>
    <w:rsid w:val="00EA3C7A"/>
    <w:rsid w:val="00EA4122"/>
    <w:rsid w:val="00EA432F"/>
    <w:rsid w:val="00EA4399"/>
    <w:rsid w:val="00EA4448"/>
    <w:rsid w:val="00EA5099"/>
    <w:rsid w:val="00EA5D87"/>
    <w:rsid w:val="00EA6103"/>
    <w:rsid w:val="00EA6A23"/>
    <w:rsid w:val="00EA7D00"/>
    <w:rsid w:val="00EA7DA5"/>
    <w:rsid w:val="00EA7DEC"/>
    <w:rsid w:val="00EB0039"/>
    <w:rsid w:val="00EB01CE"/>
    <w:rsid w:val="00EB0448"/>
    <w:rsid w:val="00EB0503"/>
    <w:rsid w:val="00EB141E"/>
    <w:rsid w:val="00EB1B43"/>
    <w:rsid w:val="00EB247B"/>
    <w:rsid w:val="00EB2AC4"/>
    <w:rsid w:val="00EB2AD3"/>
    <w:rsid w:val="00EB2E6A"/>
    <w:rsid w:val="00EB2F51"/>
    <w:rsid w:val="00EB300F"/>
    <w:rsid w:val="00EB4A1D"/>
    <w:rsid w:val="00EB61E4"/>
    <w:rsid w:val="00EB62D0"/>
    <w:rsid w:val="00EB6B7C"/>
    <w:rsid w:val="00EB7832"/>
    <w:rsid w:val="00EB7B6F"/>
    <w:rsid w:val="00EB7D43"/>
    <w:rsid w:val="00EB7EEB"/>
    <w:rsid w:val="00EC03EC"/>
    <w:rsid w:val="00EC0F99"/>
    <w:rsid w:val="00EC14D4"/>
    <w:rsid w:val="00EC15F1"/>
    <w:rsid w:val="00EC195A"/>
    <w:rsid w:val="00EC1D8B"/>
    <w:rsid w:val="00EC23CB"/>
    <w:rsid w:val="00EC23E5"/>
    <w:rsid w:val="00EC258B"/>
    <w:rsid w:val="00EC2AFE"/>
    <w:rsid w:val="00EC2CF8"/>
    <w:rsid w:val="00EC309E"/>
    <w:rsid w:val="00EC317E"/>
    <w:rsid w:val="00EC3DC7"/>
    <w:rsid w:val="00EC561B"/>
    <w:rsid w:val="00EC5DA2"/>
    <w:rsid w:val="00EC6717"/>
    <w:rsid w:val="00EC6A5D"/>
    <w:rsid w:val="00EC72F9"/>
    <w:rsid w:val="00EC7586"/>
    <w:rsid w:val="00EC7849"/>
    <w:rsid w:val="00ED0580"/>
    <w:rsid w:val="00ED072C"/>
    <w:rsid w:val="00ED1ACC"/>
    <w:rsid w:val="00ED2856"/>
    <w:rsid w:val="00ED2957"/>
    <w:rsid w:val="00ED30E9"/>
    <w:rsid w:val="00ED314C"/>
    <w:rsid w:val="00ED31DF"/>
    <w:rsid w:val="00ED322D"/>
    <w:rsid w:val="00ED36BF"/>
    <w:rsid w:val="00ED37CD"/>
    <w:rsid w:val="00ED3E08"/>
    <w:rsid w:val="00ED48D3"/>
    <w:rsid w:val="00ED4CB5"/>
    <w:rsid w:val="00ED4DF4"/>
    <w:rsid w:val="00ED4E00"/>
    <w:rsid w:val="00ED4F33"/>
    <w:rsid w:val="00ED5350"/>
    <w:rsid w:val="00ED5F12"/>
    <w:rsid w:val="00ED5F59"/>
    <w:rsid w:val="00ED5FED"/>
    <w:rsid w:val="00ED6089"/>
    <w:rsid w:val="00ED68AE"/>
    <w:rsid w:val="00ED6B5D"/>
    <w:rsid w:val="00ED7292"/>
    <w:rsid w:val="00ED76D3"/>
    <w:rsid w:val="00ED7739"/>
    <w:rsid w:val="00ED7AB2"/>
    <w:rsid w:val="00ED7D7B"/>
    <w:rsid w:val="00ED7EBB"/>
    <w:rsid w:val="00EE027B"/>
    <w:rsid w:val="00EE0317"/>
    <w:rsid w:val="00EE032C"/>
    <w:rsid w:val="00EE07EC"/>
    <w:rsid w:val="00EE1BEA"/>
    <w:rsid w:val="00EE28D8"/>
    <w:rsid w:val="00EE3300"/>
    <w:rsid w:val="00EE3E4C"/>
    <w:rsid w:val="00EE47A0"/>
    <w:rsid w:val="00EE4CCD"/>
    <w:rsid w:val="00EE5011"/>
    <w:rsid w:val="00EE56E4"/>
    <w:rsid w:val="00EE584D"/>
    <w:rsid w:val="00EE5B8C"/>
    <w:rsid w:val="00EE63E7"/>
    <w:rsid w:val="00EE6B0D"/>
    <w:rsid w:val="00EE72B4"/>
    <w:rsid w:val="00EE735A"/>
    <w:rsid w:val="00EF0BA4"/>
    <w:rsid w:val="00EF0D24"/>
    <w:rsid w:val="00EF1080"/>
    <w:rsid w:val="00EF124F"/>
    <w:rsid w:val="00EF13DC"/>
    <w:rsid w:val="00EF1E89"/>
    <w:rsid w:val="00EF25AA"/>
    <w:rsid w:val="00EF2B58"/>
    <w:rsid w:val="00EF3116"/>
    <w:rsid w:val="00EF3527"/>
    <w:rsid w:val="00EF3961"/>
    <w:rsid w:val="00EF45C1"/>
    <w:rsid w:val="00EF51C5"/>
    <w:rsid w:val="00EF5A3A"/>
    <w:rsid w:val="00EF5E7C"/>
    <w:rsid w:val="00EF6419"/>
    <w:rsid w:val="00EF69B3"/>
    <w:rsid w:val="00EF6A80"/>
    <w:rsid w:val="00EF721D"/>
    <w:rsid w:val="00EF75BE"/>
    <w:rsid w:val="00F004E2"/>
    <w:rsid w:val="00F008A3"/>
    <w:rsid w:val="00F00AFE"/>
    <w:rsid w:val="00F015FF"/>
    <w:rsid w:val="00F01B67"/>
    <w:rsid w:val="00F03045"/>
    <w:rsid w:val="00F03074"/>
    <w:rsid w:val="00F03703"/>
    <w:rsid w:val="00F041A7"/>
    <w:rsid w:val="00F0435E"/>
    <w:rsid w:val="00F04363"/>
    <w:rsid w:val="00F04A59"/>
    <w:rsid w:val="00F062A7"/>
    <w:rsid w:val="00F06EB0"/>
    <w:rsid w:val="00F06EE8"/>
    <w:rsid w:val="00F07037"/>
    <w:rsid w:val="00F071BD"/>
    <w:rsid w:val="00F108A3"/>
    <w:rsid w:val="00F11005"/>
    <w:rsid w:val="00F113EC"/>
    <w:rsid w:val="00F11BB0"/>
    <w:rsid w:val="00F11D7A"/>
    <w:rsid w:val="00F11D8F"/>
    <w:rsid w:val="00F1229F"/>
    <w:rsid w:val="00F1282F"/>
    <w:rsid w:val="00F12AFF"/>
    <w:rsid w:val="00F13015"/>
    <w:rsid w:val="00F13184"/>
    <w:rsid w:val="00F1359B"/>
    <w:rsid w:val="00F138B4"/>
    <w:rsid w:val="00F13CD2"/>
    <w:rsid w:val="00F13F80"/>
    <w:rsid w:val="00F1462E"/>
    <w:rsid w:val="00F14C50"/>
    <w:rsid w:val="00F14D83"/>
    <w:rsid w:val="00F1520D"/>
    <w:rsid w:val="00F15613"/>
    <w:rsid w:val="00F1561E"/>
    <w:rsid w:val="00F15B3D"/>
    <w:rsid w:val="00F15C74"/>
    <w:rsid w:val="00F15C77"/>
    <w:rsid w:val="00F16E78"/>
    <w:rsid w:val="00F16FB4"/>
    <w:rsid w:val="00F1739E"/>
    <w:rsid w:val="00F175D5"/>
    <w:rsid w:val="00F175D7"/>
    <w:rsid w:val="00F17996"/>
    <w:rsid w:val="00F20095"/>
    <w:rsid w:val="00F203E3"/>
    <w:rsid w:val="00F208C8"/>
    <w:rsid w:val="00F209D8"/>
    <w:rsid w:val="00F21116"/>
    <w:rsid w:val="00F212FD"/>
    <w:rsid w:val="00F2130B"/>
    <w:rsid w:val="00F21783"/>
    <w:rsid w:val="00F2228F"/>
    <w:rsid w:val="00F22337"/>
    <w:rsid w:val="00F22A0F"/>
    <w:rsid w:val="00F22FF0"/>
    <w:rsid w:val="00F232B9"/>
    <w:rsid w:val="00F23900"/>
    <w:rsid w:val="00F23996"/>
    <w:rsid w:val="00F2399B"/>
    <w:rsid w:val="00F2494B"/>
    <w:rsid w:val="00F24BED"/>
    <w:rsid w:val="00F25B26"/>
    <w:rsid w:val="00F25BA9"/>
    <w:rsid w:val="00F25C85"/>
    <w:rsid w:val="00F261DA"/>
    <w:rsid w:val="00F26B78"/>
    <w:rsid w:val="00F27C6B"/>
    <w:rsid w:val="00F27C7C"/>
    <w:rsid w:val="00F27FAF"/>
    <w:rsid w:val="00F301D2"/>
    <w:rsid w:val="00F303FE"/>
    <w:rsid w:val="00F30EC0"/>
    <w:rsid w:val="00F31445"/>
    <w:rsid w:val="00F3162F"/>
    <w:rsid w:val="00F31839"/>
    <w:rsid w:val="00F31D07"/>
    <w:rsid w:val="00F326AF"/>
    <w:rsid w:val="00F328BE"/>
    <w:rsid w:val="00F32D68"/>
    <w:rsid w:val="00F32F21"/>
    <w:rsid w:val="00F32F66"/>
    <w:rsid w:val="00F33381"/>
    <w:rsid w:val="00F33E72"/>
    <w:rsid w:val="00F34BF6"/>
    <w:rsid w:val="00F35007"/>
    <w:rsid w:val="00F35942"/>
    <w:rsid w:val="00F366F8"/>
    <w:rsid w:val="00F36B00"/>
    <w:rsid w:val="00F36C23"/>
    <w:rsid w:val="00F36F7D"/>
    <w:rsid w:val="00F37049"/>
    <w:rsid w:val="00F370F4"/>
    <w:rsid w:val="00F37925"/>
    <w:rsid w:val="00F37AB2"/>
    <w:rsid w:val="00F37AF2"/>
    <w:rsid w:val="00F37C84"/>
    <w:rsid w:val="00F37CD9"/>
    <w:rsid w:val="00F404BB"/>
    <w:rsid w:val="00F404DE"/>
    <w:rsid w:val="00F40F9D"/>
    <w:rsid w:val="00F41377"/>
    <w:rsid w:val="00F41AF3"/>
    <w:rsid w:val="00F41BE4"/>
    <w:rsid w:val="00F41D59"/>
    <w:rsid w:val="00F42B9A"/>
    <w:rsid w:val="00F42CCC"/>
    <w:rsid w:val="00F43151"/>
    <w:rsid w:val="00F43AEF"/>
    <w:rsid w:val="00F44782"/>
    <w:rsid w:val="00F448D0"/>
    <w:rsid w:val="00F44C0B"/>
    <w:rsid w:val="00F44CC6"/>
    <w:rsid w:val="00F457EA"/>
    <w:rsid w:val="00F4587E"/>
    <w:rsid w:val="00F4591E"/>
    <w:rsid w:val="00F469A2"/>
    <w:rsid w:val="00F47591"/>
    <w:rsid w:val="00F475DE"/>
    <w:rsid w:val="00F47608"/>
    <w:rsid w:val="00F50E7F"/>
    <w:rsid w:val="00F5137C"/>
    <w:rsid w:val="00F52137"/>
    <w:rsid w:val="00F52224"/>
    <w:rsid w:val="00F53572"/>
    <w:rsid w:val="00F53C4B"/>
    <w:rsid w:val="00F53EC7"/>
    <w:rsid w:val="00F53F8F"/>
    <w:rsid w:val="00F541D9"/>
    <w:rsid w:val="00F54497"/>
    <w:rsid w:val="00F551E3"/>
    <w:rsid w:val="00F5524C"/>
    <w:rsid w:val="00F55F2D"/>
    <w:rsid w:val="00F560BC"/>
    <w:rsid w:val="00F5717E"/>
    <w:rsid w:val="00F57250"/>
    <w:rsid w:val="00F576F0"/>
    <w:rsid w:val="00F57963"/>
    <w:rsid w:val="00F601C2"/>
    <w:rsid w:val="00F6048E"/>
    <w:rsid w:val="00F60A80"/>
    <w:rsid w:val="00F60C7D"/>
    <w:rsid w:val="00F610E7"/>
    <w:rsid w:val="00F61882"/>
    <w:rsid w:val="00F618AF"/>
    <w:rsid w:val="00F61C2A"/>
    <w:rsid w:val="00F62D7D"/>
    <w:rsid w:val="00F63481"/>
    <w:rsid w:val="00F63627"/>
    <w:rsid w:val="00F64C26"/>
    <w:rsid w:val="00F65625"/>
    <w:rsid w:val="00F656FF"/>
    <w:rsid w:val="00F6587F"/>
    <w:rsid w:val="00F66110"/>
    <w:rsid w:val="00F66612"/>
    <w:rsid w:val="00F66F26"/>
    <w:rsid w:val="00F66F57"/>
    <w:rsid w:val="00F66FF1"/>
    <w:rsid w:val="00F674F3"/>
    <w:rsid w:val="00F67803"/>
    <w:rsid w:val="00F67B9B"/>
    <w:rsid w:val="00F70B35"/>
    <w:rsid w:val="00F70B66"/>
    <w:rsid w:val="00F70BD6"/>
    <w:rsid w:val="00F726CD"/>
    <w:rsid w:val="00F72BDD"/>
    <w:rsid w:val="00F72D84"/>
    <w:rsid w:val="00F73962"/>
    <w:rsid w:val="00F73BD2"/>
    <w:rsid w:val="00F7515A"/>
    <w:rsid w:val="00F752DC"/>
    <w:rsid w:val="00F75812"/>
    <w:rsid w:val="00F76072"/>
    <w:rsid w:val="00F763C1"/>
    <w:rsid w:val="00F7649D"/>
    <w:rsid w:val="00F76542"/>
    <w:rsid w:val="00F76564"/>
    <w:rsid w:val="00F76A5E"/>
    <w:rsid w:val="00F77226"/>
    <w:rsid w:val="00F772F1"/>
    <w:rsid w:val="00F773B6"/>
    <w:rsid w:val="00F77D6D"/>
    <w:rsid w:val="00F77E21"/>
    <w:rsid w:val="00F802DF"/>
    <w:rsid w:val="00F802F6"/>
    <w:rsid w:val="00F8032A"/>
    <w:rsid w:val="00F80696"/>
    <w:rsid w:val="00F80738"/>
    <w:rsid w:val="00F809DB"/>
    <w:rsid w:val="00F80C45"/>
    <w:rsid w:val="00F81C3F"/>
    <w:rsid w:val="00F81F27"/>
    <w:rsid w:val="00F820BB"/>
    <w:rsid w:val="00F82FBA"/>
    <w:rsid w:val="00F83110"/>
    <w:rsid w:val="00F83557"/>
    <w:rsid w:val="00F83861"/>
    <w:rsid w:val="00F85BB1"/>
    <w:rsid w:val="00F86912"/>
    <w:rsid w:val="00F86A72"/>
    <w:rsid w:val="00F86B74"/>
    <w:rsid w:val="00F87269"/>
    <w:rsid w:val="00F87365"/>
    <w:rsid w:val="00F876FA"/>
    <w:rsid w:val="00F8795B"/>
    <w:rsid w:val="00F87A1D"/>
    <w:rsid w:val="00F87A75"/>
    <w:rsid w:val="00F909A0"/>
    <w:rsid w:val="00F90A48"/>
    <w:rsid w:val="00F91429"/>
    <w:rsid w:val="00F9173E"/>
    <w:rsid w:val="00F91DB3"/>
    <w:rsid w:val="00F923D0"/>
    <w:rsid w:val="00F92705"/>
    <w:rsid w:val="00F928C3"/>
    <w:rsid w:val="00F92E0E"/>
    <w:rsid w:val="00F92F41"/>
    <w:rsid w:val="00F9373B"/>
    <w:rsid w:val="00F93BF5"/>
    <w:rsid w:val="00F93C4F"/>
    <w:rsid w:val="00F93D39"/>
    <w:rsid w:val="00F94189"/>
    <w:rsid w:val="00F946A7"/>
    <w:rsid w:val="00F94BD2"/>
    <w:rsid w:val="00F94C93"/>
    <w:rsid w:val="00F9560D"/>
    <w:rsid w:val="00F95E30"/>
    <w:rsid w:val="00F95E9E"/>
    <w:rsid w:val="00F961C2"/>
    <w:rsid w:val="00F96358"/>
    <w:rsid w:val="00F96384"/>
    <w:rsid w:val="00F96828"/>
    <w:rsid w:val="00F9685A"/>
    <w:rsid w:val="00F96A2E"/>
    <w:rsid w:val="00F974DA"/>
    <w:rsid w:val="00F97B42"/>
    <w:rsid w:val="00FA0915"/>
    <w:rsid w:val="00FA09A3"/>
    <w:rsid w:val="00FA0BF1"/>
    <w:rsid w:val="00FA1130"/>
    <w:rsid w:val="00FA1BC1"/>
    <w:rsid w:val="00FA232E"/>
    <w:rsid w:val="00FA2696"/>
    <w:rsid w:val="00FA276B"/>
    <w:rsid w:val="00FA2CCC"/>
    <w:rsid w:val="00FA424E"/>
    <w:rsid w:val="00FA426B"/>
    <w:rsid w:val="00FA44A8"/>
    <w:rsid w:val="00FA4A79"/>
    <w:rsid w:val="00FA4BAC"/>
    <w:rsid w:val="00FA4CBA"/>
    <w:rsid w:val="00FA4DAC"/>
    <w:rsid w:val="00FA5637"/>
    <w:rsid w:val="00FA585D"/>
    <w:rsid w:val="00FA6A4E"/>
    <w:rsid w:val="00FA6D15"/>
    <w:rsid w:val="00FA6DDF"/>
    <w:rsid w:val="00FA6FE6"/>
    <w:rsid w:val="00FB0107"/>
    <w:rsid w:val="00FB0B35"/>
    <w:rsid w:val="00FB148D"/>
    <w:rsid w:val="00FB19CB"/>
    <w:rsid w:val="00FB1FCB"/>
    <w:rsid w:val="00FB2945"/>
    <w:rsid w:val="00FB2EC2"/>
    <w:rsid w:val="00FB33B9"/>
    <w:rsid w:val="00FB3710"/>
    <w:rsid w:val="00FB3A98"/>
    <w:rsid w:val="00FB3AAC"/>
    <w:rsid w:val="00FB3EFF"/>
    <w:rsid w:val="00FB4C59"/>
    <w:rsid w:val="00FB4DD5"/>
    <w:rsid w:val="00FB55A4"/>
    <w:rsid w:val="00FB5744"/>
    <w:rsid w:val="00FB5AA5"/>
    <w:rsid w:val="00FB5C44"/>
    <w:rsid w:val="00FB5D13"/>
    <w:rsid w:val="00FB603A"/>
    <w:rsid w:val="00FB6557"/>
    <w:rsid w:val="00FB6BA1"/>
    <w:rsid w:val="00FB6C98"/>
    <w:rsid w:val="00FB6E73"/>
    <w:rsid w:val="00FB7094"/>
    <w:rsid w:val="00FC0790"/>
    <w:rsid w:val="00FC159C"/>
    <w:rsid w:val="00FC1BA7"/>
    <w:rsid w:val="00FC201C"/>
    <w:rsid w:val="00FC2CD0"/>
    <w:rsid w:val="00FC2F01"/>
    <w:rsid w:val="00FC32B7"/>
    <w:rsid w:val="00FC35E0"/>
    <w:rsid w:val="00FC3ABA"/>
    <w:rsid w:val="00FC4032"/>
    <w:rsid w:val="00FC4276"/>
    <w:rsid w:val="00FC4E13"/>
    <w:rsid w:val="00FC5495"/>
    <w:rsid w:val="00FC6F80"/>
    <w:rsid w:val="00FC7496"/>
    <w:rsid w:val="00FC7D02"/>
    <w:rsid w:val="00FD0163"/>
    <w:rsid w:val="00FD01D8"/>
    <w:rsid w:val="00FD0406"/>
    <w:rsid w:val="00FD0A3F"/>
    <w:rsid w:val="00FD0BD7"/>
    <w:rsid w:val="00FD0DEF"/>
    <w:rsid w:val="00FD1F03"/>
    <w:rsid w:val="00FD204E"/>
    <w:rsid w:val="00FD211D"/>
    <w:rsid w:val="00FD2DD6"/>
    <w:rsid w:val="00FD3295"/>
    <w:rsid w:val="00FD32D2"/>
    <w:rsid w:val="00FD3795"/>
    <w:rsid w:val="00FD3978"/>
    <w:rsid w:val="00FD3E85"/>
    <w:rsid w:val="00FD4CF1"/>
    <w:rsid w:val="00FD5569"/>
    <w:rsid w:val="00FD60BE"/>
    <w:rsid w:val="00FD6194"/>
    <w:rsid w:val="00FD6539"/>
    <w:rsid w:val="00FD75BF"/>
    <w:rsid w:val="00FE01C4"/>
    <w:rsid w:val="00FE0220"/>
    <w:rsid w:val="00FE0725"/>
    <w:rsid w:val="00FE1B03"/>
    <w:rsid w:val="00FE235A"/>
    <w:rsid w:val="00FE25E9"/>
    <w:rsid w:val="00FE2607"/>
    <w:rsid w:val="00FE264A"/>
    <w:rsid w:val="00FE2718"/>
    <w:rsid w:val="00FE2BCF"/>
    <w:rsid w:val="00FE335E"/>
    <w:rsid w:val="00FE378E"/>
    <w:rsid w:val="00FE380D"/>
    <w:rsid w:val="00FE3FD3"/>
    <w:rsid w:val="00FE4496"/>
    <w:rsid w:val="00FE54D2"/>
    <w:rsid w:val="00FE54E3"/>
    <w:rsid w:val="00FE70D4"/>
    <w:rsid w:val="00FE75F0"/>
    <w:rsid w:val="00FE7977"/>
    <w:rsid w:val="00FE799D"/>
    <w:rsid w:val="00FF0923"/>
    <w:rsid w:val="00FF0A1B"/>
    <w:rsid w:val="00FF0CE2"/>
    <w:rsid w:val="00FF0F7F"/>
    <w:rsid w:val="00FF12A9"/>
    <w:rsid w:val="00FF1CA7"/>
    <w:rsid w:val="00FF1DBE"/>
    <w:rsid w:val="00FF255A"/>
    <w:rsid w:val="00FF271F"/>
    <w:rsid w:val="00FF2A15"/>
    <w:rsid w:val="00FF2AEE"/>
    <w:rsid w:val="00FF2C21"/>
    <w:rsid w:val="00FF2DA8"/>
    <w:rsid w:val="00FF35BD"/>
    <w:rsid w:val="00FF3760"/>
    <w:rsid w:val="00FF3BF7"/>
    <w:rsid w:val="00FF440E"/>
    <w:rsid w:val="00FF47E7"/>
    <w:rsid w:val="00FF4A3E"/>
    <w:rsid w:val="00FF4B30"/>
    <w:rsid w:val="00FF51B5"/>
    <w:rsid w:val="00FF530B"/>
    <w:rsid w:val="00FF63D9"/>
    <w:rsid w:val="00FF677E"/>
    <w:rsid w:val="00FF6D89"/>
    <w:rsid w:val="00FF6DE5"/>
    <w:rsid w:val="00FF72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ECD92E"/>
  <w15:docId w15:val="{AE83345A-47B9-4683-8124-750DBF5FC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0327B"/>
    <w:pPr>
      <w:spacing w:line="480" w:lineRule="auto"/>
      <w:jc w:val="both"/>
    </w:pPr>
    <w:rPr>
      <w:rFonts w:ascii="Georgia" w:hAnsi="Georgia" w:cs="Arial"/>
    </w:rPr>
  </w:style>
  <w:style w:type="paragraph" w:styleId="Heading1">
    <w:name w:val="heading 1"/>
    <w:basedOn w:val="Normal"/>
    <w:next w:val="Normal"/>
    <w:link w:val="Heading1Char"/>
    <w:uiPriority w:val="9"/>
    <w:qFormat/>
    <w:rsid w:val="00C9797E"/>
    <w:pPr>
      <w:keepNext/>
      <w:keepLines/>
      <w:spacing w:before="240" w:after="0"/>
      <w:outlineLvl w:val="0"/>
    </w:pPr>
    <w:rPr>
      <w:rFonts w:ascii="Arial" w:eastAsiaTheme="majorEastAsia" w:hAnsi="Arial" w:cstheme="majorBidi"/>
      <w:b/>
      <w:color w:val="000000" w:themeColor="text1"/>
      <w:sz w:val="36"/>
      <w:szCs w:val="32"/>
    </w:rPr>
  </w:style>
  <w:style w:type="paragraph" w:styleId="Heading2">
    <w:name w:val="heading 2"/>
    <w:basedOn w:val="Normal"/>
    <w:next w:val="Normal"/>
    <w:link w:val="Heading2Char"/>
    <w:uiPriority w:val="9"/>
    <w:unhideWhenUsed/>
    <w:qFormat/>
    <w:rsid w:val="00C9797E"/>
    <w:pPr>
      <w:keepNext/>
      <w:keepLines/>
      <w:spacing w:before="40" w:after="0"/>
      <w:jc w:val="left"/>
      <w:outlineLvl w:val="1"/>
    </w:pPr>
    <w:rPr>
      <w:rFonts w:ascii="Arial" w:eastAsiaTheme="majorEastAsia" w:hAnsi="Arial" w:cstheme="majorBidi"/>
      <w:color w:val="000000" w:themeColor="text1"/>
      <w:sz w:val="24"/>
      <w:szCs w:val="26"/>
    </w:rPr>
  </w:style>
  <w:style w:type="paragraph" w:styleId="Heading3">
    <w:name w:val="heading 3"/>
    <w:basedOn w:val="Normal"/>
    <w:next w:val="Normal"/>
    <w:link w:val="Heading3Char"/>
    <w:uiPriority w:val="9"/>
    <w:unhideWhenUsed/>
    <w:qFormat/>
    <w:rsid w:val="00C9797E"/>
    <w:pPr>
      <w:keepNext/>
      <w:keepLines/>
      <w:spacing w:before="40" w:after="0"/>
      <w:outlineLvl w:val="2"/>
    </w:pPr>
    <w:rPr>
      <w:rFonts w:ascii="Arial" w:eastAsiaTheme="majorEastAsia" w:hAnsi="Arial" w:cstheme="majorBidi"/>
      <w:color w:val="000000" w:themeColor="text1"/>
      <w:sz w:val="24"/>
      <w:szCs w:val="24"/>
    </w:rPr>
  </w:style>
  <w:style w:type="paragraph" w:styleId="Heading4">
    <w:name w:val="heading 4"/>
    <w:basedOn w:val="Normal"/>
    <w:next w:val="Normal"/>
    <w:link w:val="Heading4Char"/>
    <w:uiPriority w:val="9"/>
    <w:unhideWhenUsed/>
    <w:qFormat/>
    <w:rsid w:val="00C9797E"/>
    <w:pPr>
      <w:keepNext/>
      <w:keepLines/>
      <w:spacing w:before="40" w:after="0"/>
      <w:outlineLvl w:val="3"/>
    </w:pPr>
    <w:rPr>
      <w:rFonts w:ascii="Arial" w:eastAsiaTheme="majorEastAsia" w:hAnsi="Arial" w:cstheme="majorBidi"/>
      <w:iCs/>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DF9"/>
    <w:rPr>
      <w:rFonts w:ascii="Arial" w:eastAsiaTheme="majorEastAsia" w:hAnsi="Arial" w:cstheme="majorBidi"/>
      <w:b/>
      <w:color w:val="000000" w:themeColor="text1"/>
      <w:sz w:val="36"/>
      <w:szCs w:val="32"/>
    </w:rPr>
  </w:style>
  <w:style w:type="paragraph" w:styleId="Title">
    <w:name w:val="Title"/>
    <w:basedOn w:val="Normal"/>
    <w:next w:val="Normal"/>
    <w:link w:val="TitleChar"/>
    <w:uiPriority w:val="10"/>
    <w:qFormat/>
    <w:rsid w:val="00C9797E"/>
    <w:pPr>
      <w:spacing w:after="0" w:line="240" w:lineRule="auto"/>
      <w:contextualSpacing/>
    </w:pPr>
    <w:rPr>
      <w:rFonts w:ascii="Calibri" w:eastAsiaTheme="majorEastAsia" w:hAnsi="Calibri" w:cstheme="majorBidi"/>
      <w:b/>
      <w:spacing w:val="-10"/>
      <w:kern w:val="28"/>
      <w:sz w:val="36"/>
      <w:szCs w:val="56"/>
    </w:rPr>
  </w:style>
  <w:style w:type="character" w:customStyle="1" w:styleId="TitleChar">
    <w:name w:val="Title Char"/>
    <w:basedOn w:val="DefaultParagraphFont"/>
    <w:link w:val="Title"/>
    <w:uiPriority w:val="10"/>
    <w:rsid w:val="006B33EA"/>
    <w:rPr>
      <w:rFonts w:ascii="Calibri" w:eastAsiaTheme="majorEastAsia" w:hAnsi="Calibri" w:cstheme="majorBidi"/>
      <w:b/>
      <w:spacing w:val="-10"/>
      <w:kern w:val="28"/>
      <w:sz w:val="36"/>
      <w:szCs w:val="56"/>
    </w:rPr>
  </w:style>
  <w:style w:type="character" w:customStyle="1" w:styleId="Heading2Char">
    <w:name w:val="Heading 2 Char"/>
    <w:basedOn w:val="DefaultParagraphFont"/>
    <w:link w:val="Heading2"/>
    <w:uiPriority w:val="9"/>
    <w:rsid w:val="00D04EE5"/>
    <w:rPr>
      <w:rFonts w:ascii="Arial" w:eastAsiaTheme="majorEastAsia" w:hAnsi="Arial" w:cstheme="majorBidi"/>
      <w:color w:val="000000" w:themeColor="text1"/>
      <w:sz w:val="24"/>
      <w:szCs w:val="26"/>
    </w:rPr>
  </w:style>
  <w:style w:type="character" w:customStyle="1" w:styleId="Heading3Char">
    <w:name w:val="Heading 3 Char"/>
    <w:basedOn w:val="DefaultParagraphFont"/>
    <w:link w:val="Heading3"/>
    <w:uiPriority w:val="9"/>
    <w:rsid w:val="0037529B"/>
    <w:rPr>
      <w:rFonts w:ascii="Arial" w:eastAsiaTheme="majorEastAsia" w:hAnsi="Arial" w:cstheme="majorBidi"/>
      <w:color w:val="000000" w:themeColor="text1"/>
      <w:sz w:val="24"/>
      <w:szCs w:val="24"/>
    </w:rPr>
  </w:style>
  <w:style w:type="character" w:styleId="PlaceholderText">
    <w:name w:val="Placeholder Text"/>
    <w:basedOn w:val="DefaultParagraphFont"/>
    <w:uiPriority w:val="99"/>
    <w:semiHidden/>
    <w:rsid w:val="00B40623"/>
    <w:rPr>
      <w:color w:val="808080"/>
    </w:rPr>
  </w:style>
  <w:style w:type="paragraph" w:styleId="Subtitle">
    <w:name w:val="Subtitle"/>
    <w:basedOn w:val="Normal"/>
    <w:next w:val="Normal"/>
    <w:link w:val="SubtitleChar"/>
    <w:uiPriority w:val="11"/>
    <w:qFormat/>
    <w:rsid w:val="00C9797E"/>
    <w:pPr>
      <w:numPr>
        <w:ilvl w:val="1"/>
      </w:numPr>
      <w:ind w:left="720" w:right="720"/>
    </w:pPr>
    <w:rPr>
      <w:rFonts w:ascii="Arial" w:eastAsiaTheme="minorEastAsia" w:hAnsi="Arial"/>
      <w:color w:val="000000" w:themeColor="text1"/>
      <w:spacing w:val="15"/>
      <w:sz w:val="20"/>
    </w:rPr>
  </w:style>
  <w:style w:type="character" w:customStyle="1" w:styleId="SubtitleChar">
    <w:name w:val="Subtitle Char"/>
    <w:basedOn w:val="DefaultParagraphFont"/>
    <w:link w:val="Subtitle"/>
    <w:uiPriority w:val="11"/>
    <w:rsid w:val="00256622"/>
    <w:rPr>
      <w:rFonts w:ascii="Arial" w:eastAsiaTheme="minorEastAsia" w:hAnsi="Arial" w:cs="Arial"/>
      <w:color w:val="000000" w:themeColor="text1"/>
      <w:spacing w:val="15"/>
      <w:sz w:val="20"/>
    </w:rPr>
  </w:style>
  <w:style w:type="character" w:customStyle="1" w:styleId="Heading4Char">
    <w:name w:val="Heading 4 Char"/>
    <w:basedOn w:val="DefaultParagraphFont"/>
    <w:link w:val="Heading4"/>
    <w:uiPriority w:val="9"/>
    <w:rsid w:val="00975596"/>
    <w:rPr>
      <w:rFonts w:ascii="Arial" w:eastAsiaTheme="majorEastAsia" w:hAnsi="Arial" w:cstheme="majorBidi"/>
      <w:iCs/>
      <w:color w:val="000000" w:themeColor="text1"/>
      <w:sz w:val="20"/>
    </w:rPr>
  </w:style>
  <w:style w:type="paragraph" w:styleId="BalloonText">
    <w:name w:val="Balloon Text"/>
    <w:basedOn w:val="Normal"/>
    <w:link w:val="BalloonTextChar"/>
    <w:uiPriority w:val="99"/>
    <w:semiHidden/>
    <w:unhideWhenUsed/>
    <w:rsid w:val="002964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448"/>
    <w:rPr>
      <w:rFonts w:ascii="Segoe UI" w:hAnsi="Segoe UI" w:cs="Segoe UI"/>
      <w:sz w:val="18"/>
      <w:szCs w:val="18"/>
    </w:rPr>
  </w:style>
  <w:style w:type="paragraph" w:styleId="ListParagraph">
    <w:name w:val="List Paragraph"/>
    <w:basedOn w:val="Normal"/>
    <w:uiPriority w:val="34"/>
    <w:qFormat/>
    <w:rsid w:val="00363CBA"/>
    <w:pPr>
      <w:ind w:left="720"/>
      <w:contextualSpacing/>
    </w:pPr>
  </w:style>
  <w:style w:type="paragraph" w:styleId="Caption">
    <w:name w:val="caption"/>
    <w:basedOn w:val="Normal"/>
    <w:next w:val="Normal"/>
    <w:uiPriority w:val="35"/>
    <w:unhideWhenUsed/>
    <w:qFormat/>
    <w:rsid w:val="00E7458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21EBF"/>
    <w:rPr>
      <w:sz w:val="16"/>
      <w:szCs w:val="16"/>
    </w:rPr>
  </w:style>
  <w:style w:type="paragraph" w:styleId="CommentText">
    <w:name w:val="annotation text"/>
    <w:basedOn w:val="Normal"/>
    <w:link w:val="CommentTextChar"/>
    <w:uiPriority w:val="99"/>
    <w:unhideWhenUsed/>
    <w:rsid w:val="00921EBF"/>
    <w:pPr>
      <w:spacing w:line="240" w:lineRule="auto"/>
    </w:pPr>
    <w:rPr>
      <w:sz w:val="20"/>
      <w:szCs w:val="20"/>
    </w:rPr>
  </w:style>
  <w:style w:type="character" w:customStyle="1" w:styleId="CommentTextChar">
    <w:name w:val="Comment Text Char"/>
    <w:basedOn w:val="DefaultParagraphFont"/>
    <w:link w:val="CommentText"/>
    <w:uiPriority w:val="99"/>
    <w:rsid w:val="00921EBF"/>
    <w:rPr>
      <w:sz w:val="20"/>
      <w:szCs w:val="20"/>
    </w:rPr>
  </w:style>
  <w:style w:type="paragraph" w:styleId="CommentSubject">
    <w:name w:val="annotation subject"/>
    <w:basedOn w:val="CommentText"/>
    <w:next w:val="CommentText"/>
    <w:link w:val="CommentSubjectChar"/>
    <w:uiPriority w:val="99"/>
    <w:semiHidden/>
    <w:unhideWhenUsed/>
    <w:rsid w:val="00921EBF"/>
    <w:rPr>
      <w:b/>
      <w:bCs/>
    </w:rPr>
  </w:style>
  <w:style w:type="character" w:customStyle="1" w:styleId="CommentSubjectChar">
    <w:name w:val="Comment Subject Char"/>
    <w:basedOn w:val="CommentTextChar"/>
    <w:link w:val="CommentSubject"/>
    <w:uiPriority w:val="99"/>
    <w:semiHidden/>
    <w:rsid w:val="00921EBF"/>
    <w:rPr>
      <w:b/>
      <w:bCs/>
      <w:sz w:val="20"/>
      <w:szCs w:val="20"/>
    </w:rPr>
  </w:style>
  <w:style w:type="paragraph" w:styleId="Header">
    <w:name w:val="header"/>
    <w:basedOn w:val="Normal"/>
    <w:link w:val="HeaderChar"/>
    <w:uiPriority w:val="99"/>
    <w:unhideWhenUsed/>
    <w:rsid w:val="00862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FF2"/>
  </w:style>
  <w:style w:type="paragraph" w:styleId="Footer">
    <w:name w:val="footer"/>
    <w:basedOn w:val="Normal"/>
    <w:link w:val="FooterChar"/>
    <w:uiPriority w:val="99"/>
    <w:unhideWhenUsed/>
    <w:rsid w:val="00862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FF2"/>
  </w:style>
  <w:style w:type="paragraph" w:styleId="Revision">
    <w:name w:val="Revision"/>
    <w:hidden/>
    <w:uiPriority w:val="99"/>
    <w:semiHidden/>
    <w:rsid w:val="00DC139F"/>
    <w:pPr>
      <w:spacing w:after="0" w:line="240" w:lineRule="auto"/>
    </w:pPr>
  </w:style>
  <w:style w:type="character" w:styleId="Hyperlink">
    <w:name w:val="Hyperlink"/>
    <w:basedOn w:val="DefaultParagraphFont"/>
    <w:uiPriority w:val="99"/>
    <w:unhideWhenUsed/>
    <w:rsid w:val="00B341BD"/>
    <w:rPr>
      <w:color w:val="0563C1" w:themeColor="hyperlink"/>
      <w:u w:val="single"/>
    </w:rPr>
  </w:style>
  <w:style w:type="character" w:styleId="Emphasis">
    <w:name w:val="Emphasis"/>
    <w:basedOn w:val="DefaultParagraphFont"/>
    <w:uiPriority w:val="20"/>
    <w:qFormat/>
    <w:rsid w:val="0011532C"/>
    <w:rPr>
      <w:i/>
      <w:iCs/>
    </w:rPr>
  </w:style>
  <w:style w:type="character" w:customStyle="1" w:styleId="apple-converted-space">
    <w:name w:val="apple-converted-space"/>
    <w:basedOn w:val="DefaultParagraphFont"/>
    <w:rsid w:val="00C2329F"/>
  </w:style>
  <w:style w:type="character" w:styleId="FollowedHyperlink">
    <w:name w:val="FollowedHyperlink"/>
    <w:basedOn w:val="DefaultParagraphFont"/>
    <w:uiPriority w:val="99"/>
    <w:semiHidden/>
    <w:unhideWhenUsed/>
    <w:rsid w:val="00FD0A3F"/>
    <w:rPr>
      <w:color w:val="954F72" w:themeColor="followedHyperlink"/>
      <w:u w:val="single"/>
    </w:rPr>
  </w:style>
  <w:style w:type="paragraph" w:styleId="DocumentMap">
    <w:name w:val="Document Map"/>
    <w:basedOn w:val="Normal"/>
    <w:link w:val="DocumentMapChar"/>
    <w:uiPriority w:val="99"/>
    <w:semiHidden/>
    <w:unhideWhenUsed/>
    <w:rsid w:val="00C9797E"/>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C9797E"/>
    <w:rPr>
      <w:rFonts w:ascii="Times New Roman" w:hAnsi="Times New Roman" w:cs="Times New Roman"/>
      <w:sz w:val="24"/>
      <w:szCs w:val="24"/>
    </w:rPr>
  </w:style>
  <w:style w:type="character" w:styleId="LineNumber">
    <w:name w:val="line number"/>
    <w:basedOn w:val="DefaultParagraphFont"/>
    <w:uiPriority w:val="99"/>
    <w:semiHidden/>
    <w:unhideWhenUsed/>
    <w:rsid w:val="00E26B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041471">
      <w:bodyDiv w:val="1"/>
      <w:marLeft w:val="0"/>
      <w:marRight w:val="0"/>
      <w:marTop w:val="0"/>
      <w:marBottom w:val="0"/>
      <w:divBdr>
        <w:top w:val="none" w:sz="0" w:space="0" w:color="auto"/>
        <w:left w:val="none" w:sz="0" w:space="0" w:color="auto"/>
        <w:bottom w:val="none" w:sz="0" w:space="0" w:color="auto"/>
        <w:right w:val="none" w:sz="0" w:space="0" w:color="auto"/>
      </w:divBdr>
    </w:div>
    <w:div w:id="468746205">
      <w:bodyDiv w:val="1"/>
      <w:marLeft w:val="0"/>
      <w:marRight w:val="0"/>
      <w:marTop w:val="0"/>
      <w:marBottom w:val="0"/>
      <w:divBdr>
        <w:top w:val="none" w:sz="0" w:space="0" w:color="auto"/>
        <w:left w:val="none" w:sz="0" w:space="0" w:color="auto"/>
        <w:bottom w:val="none" w:sz="0" w:space="0" w:color="auto"/>
        <w:right w:val="none" w:sz="0" w:space="0" w:color="auto"/>
      </w:divBdr>
    </w:div>
    <w:div w:id="1010833152">
      <w:bodyDiv w:val="1"/>
      <w:marLeft w:val="0"/>
      <w:marRight w:val="0"/>
      <w:marTop w:val="0"/>
      <w:marBottom w:val="0"/>
      <w:divBdr>
        <w:top w:val="none" w:sz="0" w:space="0" w:color="auto"/>
        <w:left w:val="none" w:sz="0" w:space="0" w:color="auto"/>
        <w:bottom w:val="none" w:sz="0" w:space="0" w:color="auto"/>
        <w:right w:val="none" w:sz="0" w:space="0" w:color="auto"/>
      </w:divBdr>
    </w:div>
    <w:div w:id="1099522534">
      <w:bodyDiv w:val="1"/>
      <w:marLeft w:val="0"/>
      <w:marRight w:val="0"/>
      <w:marTop w:val="0"/>
      <w:marBottom w:val="0"/>
      <w:divBdr>
        <w:top w:val="none" w:sz="0" w:space="0" w:color="auto"/>
        <w:left w:val="none" w:sz="0" w:space="0" w:color="auto"/>
        <w:bottom w:val="none" w:sz="0" w:space="0" w:color="auto"/>
        <w:right w:val="none" w:sz="0" w:space="0" w:color="auto"/>
      </w:divBdr>
    </w:div>
    <w:div w:id="1348407960">
      <w:bodyDiv w:val="1"/>
      <w:marLeft w:val="0"/>
      <w:marRight w:val="0"/>
      <w:marTop w:val="0"/>
      <w:marBottom w:val="0"/>
      <w:divBdr>
        <w:top w:val="none" w:sz="0" w:space="0" w:color="auto"/>
        <w:left w:val="none" w:sz="0" w:space="0" w:color="auto"/>
        <w:bottom w:val="none" w:sz="0" w:space="0" w:color="auto"/>
        <w:right w:val="none" w:sz="0" w:space="0" w:color="auto"/>
      </w:divBdr>
    </w:div>
    <w:div w:id="2003511387">
      <w:bodyDiv w:val="1"/>
      <w:marLeft w:val="0"/>
      <w:marRight w:val="0"/>
      <w:marTop w:val="0"/>
      <w:marBottom w:val="0"/>
      <w:divBdr>
        <w:top w:val="none" w:sz="0" w:space="0" w:color="auto"/>
        <w:left w:val="none" w:sz="0" w:space="0" w:color="auto"/>
        <w:bottom w:val="none" w:sz="0" w:space="0" w:color="auto"/>
        <w:right w:val="none" w:sz="0" w:space="0" w:color="auto"/>
      </w:divBdr>
    </w:div>
    <w:div w:id="202932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mich0391@umn.edu" TargetMode="External"/><Relationship Id="rId20" Type="http://schemas.openxmlformats.org/officeDocument/2006/relationships/package" Target="embeddings/Microsoft_Excel_Worksheet3.xlsx"/><Relationship Id="rId21" Type="http://schemas.openxmlformats.org/officeDocument/2006/relationships/comments" Target="comments.xml"/><Relationship Id="rId22" Type="http://schemas.microsoft.com/office/2011/relationships/commentsExtended" Target="commentsExtended.xml"/><Relationship Id="rId23" Type="http://schemas.openxmlformats.org/officeDocument/2006/relationships/image" Target="media/image4.emf"/><Relationship Id="rId24" Type="http://schemas.openxmlformats.org/officeDocument/2006/relationships/package" Target="embeddings/Microsoft_Excel_Worksheet4.xlsx"/><Relationship Id="rId25" Type="http://schemas.openxmlformats.org/officeDocument/2006/relationships/image" Target="media/image5.emf"/><Relationship Id="rId26" Type="http://schemas.openxmlformats.org/officeDocument/2006/relationships/package" Target="embeddings/Microsoft_Excel_Worksheet5.xlsx"/><Relationship Id="rId27" Type="http://schemas.openxmlformats.org/officeDocument/2006/relationships/header" Target="header1.xml"/><Relationship Id="rId28" Type="http://schemas.openxmlformats.org/officeDocument/2006/relationships/footer" Target="footer1.xml"/><Relationship Id="rId29" Type="http://schemas.openxmlformats.org/officeDocument/2006/relationships/fontTable" Target="fontTable.xml"/><Relationship Id="rId44" Type="http://schemas.microsoft.com/office/2016/09/relationships/commentsIds" Target="commentsIds.xml"/><Relationship Id="rId30" Type="http://schemas.microsoft.com/office/2011/relationships/people" Target="people.xml"/><Relationship Id="rId31" Type="http://schemas.openxmlformats.org/officeDocument/2006/relationships/theme" Target="theme/theme1.xml"/><Relationship Id="rId10" Type="http://schemas.openxmlformats.org/officeDocument/2006/relationships/hyperlink" Target="mailto:jeffe174@umn.edu" TargetMode="External"/><Relationship Id="rId11" Type="http://schemas.openxmlformats.org/officeDocument/2006/relationships/hyperlink" Target="mailto:o.a.hoekenga@gmail.com" TargetMode="External"/><Relationship Id="rId12" Type="http://schemas.openxmlformats.org/officeDocument/2006/relationships/hyperlink" Target="mailto:bdilkes@purdue.edu" TargetMode="External"/><Relationship Id="rId13" Type="http://schemas.openxmlformats.org/officeDocument/2006/relationships/hyperlink" Target="mailto:ivan.baxter@ars.usda.gov" TargetMode="External"/><Relationship Id="rId14" Type="http://schemas.openxmlformats.org/officeDocument/2006/relationships/hyperlink" Target="mailto:cmyers@cs.umn.edu" TargetMode="External"/><Relationship Id="rId15" Type="http://schemas.openxmlformats.org/officeDocument/2006/relationships/image" Target="media/image1.emf"/><Relationship Id="rId16" Type="http://schemas.openxmlformats.org/officeDocument/2006/relationships/package" Target="embeddings/Microsoft_Excel_Worksheet1.xlsx"/><Relationship Id="rId17" Type="http://schemas.openxmlformats.org/officeDocument/2006/relationships/image" Target="media/image2.emf"/><Relationship Id="rId18" Type="http://schemas.openxmlformats.org/officeDocument/2006/relationships/package" Target="embeddings/Microsoft_Excel_Worksheet2.xlsx"/><Relationship Id="rId19" Type="http://schemas.openxmlformats.org/officeDocument/2006/relationships/image" Target="media/image3.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schae234@um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1E44C-D28A-D249-940D-5DD8C092A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58</Pages>
  <Words>71420</Words>
  <Characters>407097</Characters>
  <Application>Microsoft Macintosh Word</Application>
  <DocSecurity>0</DocSecurity>
  <Lines>3392</Lines>
  <Paragraphs>955</Paragraphs>
  <ScaleCrop>false</ScaleCrop>
  <HeadingPairs>
    <vt:vector size="2" baseType="variant">
      <vt:variant>
        <vt:lpstr>Title</vt:lpstr>
      </vt:variant>
      <vt:variant>
        <vt:i4>1</vt:i4>
      </vt:variant>
    </vt:vector>
  </HeadingPairs>
  <TitlesOfParts>
    <vt:vector size="1" baseType="lpstr">
      <vt:lpstr/>
    </vt:vector>
  </TitlesOfParts>
  <Company>CS&amp;E</Company>
  <LinksUpToDate>false</LinksUpToDate>
  <CharactersWithSpaces>477562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dc:creator>
  <cp:lastModifiedBy>Microsoft Office User</cp:lastModifiedBy>
  <cp:revision>8</cp:revision>
  <cp:lastPrinted>2017-11-17T23:34:00Z</cp:lastPrinted>
  <dcterms:created xsi:type="dcterms:W3CDTF">2017-12-18T16:10:00Z</dcterms:created>
  <dcterms:modified xsi:type="dcterms:W3CDTF">2017-12-18T20:00:00Z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6th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vt:lpwstr>
  </property>
  <property fmtid="{D5CDD505-2E9C-101B-9397-08002B2CF9AE}" pid="9" name="Mendeley Recent Style Id 3_1">
    <vt:lpwstr>http://www.zotero.org/styles/bba-gene-regulatory-mechanisms</vt:lpwstr>
  </property>
  <property fmtid="{D5CDD505-2E9C-101B-9397-08002B2CF9AE}" pid="10" name="Mendeley Recent Style Name 3_1">
    <vt:lpwstr>BBA - Gene Regulatory Mechanisms</vt:lpwstr>
  </property>
  <property fmtid="{D5CDD505-2E9C-101B-9397-08002B2CF9AE}" pid="11" name="Mendeley Recent Style Id 4_1">
    <vt:lpwstr>http://www.zotero.org/styles/bmc-genomics</vt:lpwstr>
  </property>
  <property fmtid="{D5CDD505-2E9C-101B-9397-08002B2CF9AE}" pid="12" name="Mendeley Recent Style Name 4_1">
    <vt:lpwstr>BMC Genomics</vt:lpwstr>
  </property>
  <property fmtid="{D5CDD505-2E9C-101B-9397-08002B2CF9AE}" pid="13" name="Mendeley Recent Style Id 5_1">
    <vt:lpwstr>http://csl.mendeley.com/styles/2455131/GenomeBiology-Rob</vt:lpwstr>
  </property>
  <property fmtid="{D5CDD505-2E9C-101B-9397-08002B2CF9AE}" pid="14" name="Mendeley Recent Style Name 5_1">
    <vt:lpwstr>Genome Biology -- Rob Schaefer</vt:lpwstr>
  </property>
  <property fmtid="{D5CDD505-2E9C-101B-9397-08002B2CF9AE}" pid="15" name="Mendeley Recent Style Id 6_1">
    <vt:lpwstr>http://www.zotero.org/styles/harvard1</vt:lpwstr>
  </property>
  <property fmtid="{D5CDD505-2E9C-101B-9397-08002B2CF9AE}" pid="16" name="Mendeley Recent Style Name 6_1">
    <vt:lpwstr>Harvard Reference format 1 (author-date)</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4dcf7032-2a8f-34d1-b01d-8addf48ccc2a</vt:lpwstr>
  </property>
  <property fmtid="{D5CDD505-2E9C-101B-9397-08002B2CF9AE}" pid="24" name="Mendeley Citation Style_1">
    <vt:lpwstr>http://csl.mendeley.com/styles/2455131/GenomeBiology-Rob</vt:lpwstr>
  </property>
</Properties>
</file>